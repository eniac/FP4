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End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4E06A6CE" w:rsidR="002E65E0" w:rsidRDefault="00A31C13" w:rsidP="002A0D5C">
          <w:pPr>
            <w:pStyle w:val="Title"/>
            <w:jc w:val="center"/>
          </w:pPr>
          <w:r>
            <w:t xml:space="preserve">802.1BR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97ED750" w:rsidR="00354F69" w:rsidRDefault="00E62FBF" w:rsidP="00DA0B18">
                <w:pPr>
                  <w:tabs>
                    <w:tab w:val="left" w:pos="1992"/>
                  </w:tabs>
                  <w:rPr>
                    <w:b/>
                  </w:rPr>
                </w:pPr>
                <w:r>
                  <w:rPr>
                    <w:b/>
                  </w:rPr>
                  <w:t>802.1BR</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90F88F2" w:rsidR="00354F69" w:rsidRDefault="00E62FBF" w:rsidP="00E62FBF">
                <w:pPr>
                  <w:rPr>
                    <w:b/>
                  </w:rPr>
                </w:pPr>
                <w:r>
                  <w:rPr>
                    <w:b/>
                  </w:rPr>
                  <w:t>11</w:t>
                </w:r>
                <w:r w:rsidR="00DA0B18">
                  <w:rPr>
                    <w:b/>
                  </w:rPr>
                  <w:t>/0</w:t>
                </w:r>
                <w:r>
                  <w:rPr>
                    <w:b/>
                  </w:rPr>
                  <w:t>6</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652BD1"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12FAABD4" w14:textId="77777777" w:rsidR="00097F3E"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61043477" w:history="1">
            <w:r w:rsidR="00097F3E" w:rsidRPr="00C77CE3">
              <w:rPr>
                <w:rStyle w:val="Hyperlink"/>
                <w:noProof/>
              </w:rPr>
              <w:t>List of Changes</w:t>
            </w:r>
            <w:r w:rsidR="00097F3E">
              <w:rPr>
                <w:noProof/>
                <w:webHidden/>
              </w:rPr>
              <w:tab/>
            </w:r>
            <w:r w:rsidR="00097F3E">
              <w:rPr>
                <w:noProof/>
                <w:webHidden/>
              </w:rPr>
              <w:fldChar w:fldCharType="begin"/>
            </w:r>
            <w:r w:rsidR="00097F3E">
              <w:rPr>
                <w:noProof/>
                <w:webHidden/>
              </w:rPr>
              <w:instrText xml:space="preserve"> PAGEREF _Toc461043477 \h </w:instrText>
            </w:r>
            <w:r w:rsidR="00097F3E">
              <w:rPr>
                <w:noProof/>
                <w:webHidden/>
              </w:rPr>
            </w:r>
            <w:r w:rsidR="00097F3E">
              <w:rPr>
                <w:noProof/>
                <w:webHidden/>
              </w:rPr>
              <w:fldChar w:fldCharType="separate"/>
            </w:r>
            <w:r w:rsidR="00097F3E">
              <w:rPr>
                <w:noProof/>
                <w:webHidden/>
              </w:rPr>
              <w:t>i</w:t>
            </w:r>
            <w:r w:rsidR="00097F3E">
              <w:rPr>
                <w:noProof/>
                <w:webHidden/>
              </w:rPr>
              <w:fldChar w:fldCharType="end"/>
            </w:r>
          </w:hyperlink>
        </w:p>
        <w:p w14:paraId="359E9073" w14:textId="77777777" w:rsidR="00097F3E" w:rsidRDefault="00652BD1">
          <w:pPr>
            <w:pStyle w:val="TOC1"/>
            <w:tabs>
              <w:tab w:val="left" w:pos="440"/>
              <w:tab w:val="right" w:leader="dot" w:pos="9350"/>
            </w:tabs>
            <w:rPr>
              <w:rFonts w:eastAsiaTheme="minorEastAsia"/>
              <w:noProof/>
              <w:lang w:eastAsia="zh-CN"/>
            </w:rPr>
          </w:pPr>
          <w:hyperlink w:anchor="_Toc461043478" w:history="1">
            <w:r w:rsidR="00097F3E" w:rsidRPr="00C77CE3">
              <w:rPr>
                <w:rStyle w:val="Hyperlink"/>
                <w:noProof/>
              </w:rPr>
              <w:t>1</w:t>
            </w:r>
            <w:r w:rsidR="00097F3E">
              <w:rPr>
                <w:rFonts w:eastAsiaTheme="minorEastAsia"/>
                <w:noProof/>
                <w:lang w:eastAsia="zh-CN"/>
              </w:rPr>
              <w:tab/>
            </w:r>
            <w:r w:rsidR="00097F3E" w:rsidRPr="00C77CE3">
              <w:rPr>
                <w:rStyle w:val="Hyperlink"/>
                <w:noProof/>
              </w:rPr>
              <w:t>Overview</w:t>
            </w:r>
            <w:r w:rsidR="00097F3E">
              <w:rPr>
                <w:noProof/>
                <w:webHidden/>
              </w:rPr>
              <w:tab/>
            </w:r>
            <w:r w:rsidR="00097F3E">
              <w:rPr>
                <w:noProof/>
                <w:webHidden/>
              </w:rPr>
              <w:fldChar w:fldCharType="begin"/>
            </w:r>
            <w:r w:rsidR="00097F3E">
              <w:rPr>
                <w:noProof/>
                <w:webHidden/>
              </w:rPr>
              <w:instrText xml:space="preserve"> PAGEREF _Toc461043478 \h </w:instrText>
            </w:r>
            <w:r w:rsidR="00097F3E">
              <w:rPr>
                <w:noProof/>
                <w:webHidden/>
              </w:rPr>
            </w:r>
            <w:r w:rsidR="00097F3E">
              <w:rPr>
                <w:noProof/>
                <w:webHidden/>
              </w:rPr>
              <w:fldChar w:fldCharType="separate"/>
            </w:r>
            <w:r w:rsidR="00097F3E">
              <w:rPr>
                <w:noProof/>
                <w:webHidden/>
              </w:rPr>
              <w:t>1</w:t>
            </w:r>
            <w:r w:rsidR="00097F3E">
              <w:rPr>
                <w:noProof/>
                <w:webHidden/>
              </w:rPr>
              <w:fldChar w:fldCharType="end"/>
            </w:r>
          </w:hyperlink>
        </w:p>
        <w:p w14:paraId="1F185A9B" w14:textId="77777777" w:rsidR="00097F3E" w:rsidRDefault="00652BD1">
          <w:pPr>
            <w:pStyle w:val="TOC1"/>
            <w:tabs>
              <w:tab w:val="left" w:pos="440"/>
              <w:tab w:val="right" w:leader="dot" w:pos="9350"/>
            </w:tabs>
            <w:rPr>
              <w:rFonts w:eastAsiaTheme="minorEastAsia"/>
              <w:noProof/>
              <w:lang w:eastAsia="zh-CN"/>
            </w:rPr>
          </w:pPr>
          <w:hyperlink w:anchor="_Toc461043479" w:history="1">
            <w:r w:rsidR="00097F3E" w:rsidRPr="00C77CE3">
              <w:rPr>
                <w:rStyle w:val="Hyperlink"/>
                <w:noProof/>
              </w:rPr>
              <w:t>2</w:t>
            </w:r>
            <w:r w:rsidR="00097F3E">
              <w:rPr>
                <w:rFonts w:eastAsiaTheme="minorEastAsia"/>
                <w:noProof/>
                <w:lang w:eastAsia="zh-CN"/>
              </w:rPr>
              <w:tab/>
            </w:r>
            <w:r w:rsidR="00097F3E" w:rsidRPr="00C77CE3">
              <w:rPr>
                <w:rStyle w:val="Hyperlink"/>
                <w:noProof/>
              </w:rPr>
              <w:t>Overview</w:t>
            </w:r>
            <w:r w:rsidR="00097F3E">
              <w:rPr>
                <w:noProof/>
                <w:webHidden/>
              </w:rPr>
              <w:tab/>
            </w:r>
            <w:r w:rsidR="00097F3E">
              <w:rPr>
                <w:noProof/>
                <w:webHidden/>
              </w:rPr>
              <w:fldChar w:fldCharType="begin"/>
            </w:r>
            <w:r w:rsidR="00097F3E">
              <w:rPr>
                <w:noProof/>
                <w:webHidden/>
              </w:rPr>
              <w:instrText xml:space="preserve"> PAGEREF _Toc461043479 \h </w:instrText>
            </w:r>
            <w:r w:rsidR="00097F3E">
              <w:rPr>
                <w:noProof/>
                <w:webHidden/>
              </w:rPr>
            </w:r>
            <w:r w:rsidR="00097F3E">
              <w:rPr>
                <w:noProof/>
                <w:webHidden/>
              </w:rPr>
              <w:fldChar w:fldCharType="separate"/>
            </w:r>
            <w:r w:rsidR="00097F3E">
              <w:rPr>
                <w:noProof/>
                <w:webHidden/>
              </w:rPr>
              <w:t>2</w:t>
            </w:r>
            <w:r w:rsidR="00097F3E">
              <w:rPr>
                <w:noProof/>
                <w:webHidden/>
              </w:rPr>
              <w:fldChar w:fldCharType="end"/>
            </w:r>
          </w:hyperlink>
        </w:p>
        <w:p w14:paraId="0458A316" w14:textId="77777777" w:rsidR="00097F3E" w:rsidRDefault="00652BD1">
          <w:pPr>
            <w:pStyle w:val="TOC2"/>
            <w:rPr>
              <w:rFonts w:eastAsiaTheme="minorEastAsia"/>
              <w:noProof/>
              <w:lang w:eastAsia="zh-CN"/>
            </w:rPr>
          </w:pPr>
          <w:hyperlink w:anchor="_Toc461043480" w:history="1">
            <w:r w:rsidR="00097F3E" w:rsidRPr="00C77CE3">
              <w:rPr>
                <w:rStyle w:val="Hyperlink"/>
                <w:noProof/>
              </w:rPr>
              <w:t>2.1</w:t>
            </w:r>
            <w:r w:rsidR="00097F3E">
              <w:rPr>
                <w:rFonts w:eastAsiaTheme="minorEastAsia"/>
                <w:noProof/>
                <w:lang w:eastAsia="zh-CN"/>
              </w:rPr>
              <w:tab/>
            </w:r>
            <w:r w:rsidR="00097F3E" w:rsidRPr="00C77CE3">
              <w:rPr>
                <w:rStyle w:val="Hyperlink"/>
                <w:noProof/>
              </w:rPr>
              <w:t>802.1BR Introduction</w:t>
            </w:r>
            <w:r w:rsidR="00097F3E">
              <w:rPr>
                <w:noProof/>
                <w:webHidden/>
              </w:rPr>
              <w:tab/>
            </w:r>
            <w:r w:rsidR="00097F3E">
              <w:rPr>
                <w:noProof/>
                <w:webHidden/>
              </w:rPr>
              <w:fldChar w:fldCharType="begin"/>
            </w:r>
            <w:r w:rsidR="00097F3E">
              <w:rPr>
                <w:noProof/>
                <w:webHidden/>
              </w:rPr>
              <w:instrText xml:space="preserve"> PAGEREF _Toc461043480 \h </w:instrText>
            </w:r>
            <w:r w:rsidR="00097F3E">
              <w:rPr>
                <w:noProof/>
                <w:webHidden/>
              </w:rPr>
            </w:r>
            <w:r w:rsidR="00097F3E">
              <w:rPr>
                <w:noProof/>
                <w:webHidden/>
              </w:rPr>
              <w:fldChar w:fldCharType="separate"/>
            </w:r>
            <w:r w:rsidR="00097F3E">
              <w:rPr>
                <w:noProof/>
                <w:webHidden/>
              </w:rPr>
              <w:t>2</w:t>
            </w:r>
            <w:r w:rsidR="00097F3E">
              <w:rPr>
                <w:noProof/>
                <w:webHidden/>
              </w:rPr>
              <w:fldChar w:fldCharType="end"/>
            </w:r>
          </w:hyperlink>
        </w:p>
        <w:p w14:paraId="57752E00" w14:textId="77777777" w:rsidR="00097F3E" w:rsidRDefault="00652BD1" w:rsidP="008C7EB3">
          <w:pPr>
            <w:pStyle w:val="TOC3"/>
            <w:rPr>
              <w:rFonts w:eastAsiaTheme="minorEastAsia"/>
              <w:noProof/>
              <w:lang w:eastAsia="zh-CN"/>
            </w:rPr>
          </w:pPr>
          <w:hyperlink w:anchor="_Toc461043481" w:history="1">
            <w:r w:rsidR="00097F3E" w:rsidRPr="00C77CE3">
              <w:rPr>
                <w:rStyle w:val="Hyperlink"/>
                <w:noProof/>
              </w:rPr>
              <w:t>2.1.1</w:t>
            </w:r>
            <w:r w:rsidR="00097F3E">
              <w:rPr>
                <w:rFonts w:eastAsiaTheme="minorEastAsia"/>
                <w:noProof/>
                <w:lang w:eastAsia="zh-CN"/>
              </w:rPr>
              <w:tab/>
            </w:r>
            <w:r w:rsidR="00097F3E" w:rsidRPr="00C77CE3">
              <w:rPr>
                <w:rStyle w:val="Hyperlink"/>
                <w:noProof/>
              </w:rPr>
              <w:t>Forwarding Tables at CB</w:t>
            </w:r>
            <w:r w:rsidR="00097F3E">
              <w:rPr>
                <w:noProof/>
                <w:webHidden/>
              </w:rPr>
              <w:tab/>
            </w:r>
            <w:r w:rsidR="00097F3E">
              <w:rPr>
                <w:noProof/>
                <w:webHidden/>
              </w:rPr>
              <w:fldChar w:fldCharType="begin"/>
            </w:r>
            <w:r w:rsidR="00097F3E">
              <w:rPr>
                <w:noProof/>
                <w:webHidden/>
              </w:rPr>
              <w:instrText xml:space="preserve"> PAGEREF _Toc461043481 \h </w:instrText>
            </w:r>
            <w:r w:rsidR="00097F3E">
              <w:rPr>
                <w:noProof/>
                <w:webHidden/>
              </w:rPr>
            </w:r>
            <w:r w:rsidR="00097F3E">
              <w:rPr>
                <w:noProof/>
                <w:webHidden/>
              </w:rPr>
              <w:fldChar w:fldCharType="separate"/>
            </w:r>
            <w:r w:rsidR="00097F3E">
              <w:rPr>
                <w:noProof/>
                <w:webHidden/>
              </w:rPr>
              <w:t>3</w:t>
            </w:r>
            <w:r w:rsidR="00097F3E">
              <w:rPr>
                <w:noProof/>
                <w:webHidden/>
              </w:rPr>
              <w:fldChar w:fldCharType="end"/>
            </w:r>
          </w:hyperlink>
        </w:p>
        <w:p w14:paraId="457299E1" w14:textId="77777777" w:rsidR="00097F3E" w:rsidRDefault="00652BD1" w:rsidP="008C7EB3">
          <w:pPr>
            <w:pStyle w:val="TOC3"/>
            <w:rPr>
              <w:rFonts w:eastAsiaTheme="minorEastAsia"/>
              <w:noProof/>
              <w:lang w:eastAsia="zh-CN"/>
            </w:rPr>
          </w:pPr>
          <w:hyperlink w:anchor="_Toc461043482" w:history="1">
            <w:r w:rsidR="00097F3E" w:rsidRPr="00C77CE3">
              <w:rPr>
                <w:rStyle w:val="Hyperlink"/>
                <w:noProof/>
              </w:rPr>
              <w:t>2.1.2</w:t>
            </w:r>
            <w:r w:rsidR="00097F3E">
              <w:rPr>
                <w:rFonts w:eastAsiaTheme="minorEastAsia"/>
                <w:noProof/>
                <w:lang w:eastAsia="zh-CN"/>
              </w:rPr>
              <w:tab/>
            </w:r>
            <w:r w:rsidR="00097F3E" w:rsidRPr="00C77CE3">
              <w:rPr>
                <w:rStyle w:val="Hyperlink"/>
                <w:noProof/>
              </w:rPr>
              <w:t>Forwarding Table at PE1</w:t>
            </w:r>
            <w:r w:rsidR="00097F3E">
              <w:rPr>
                <w:noProof/>
                <w:webHidden/>
              </w:rPr>
              <w:tab/>
            </w:r>
            <w:r w:rsidR="00097F3E">
              <w:rPr>
                <w:noProof/>
                <w:webHidden/>
              </w:rPr>
              <w:fldChar w:fldCharType="begin"/>
            </w:r>
            <w:r w:rsidR="00097F3E">
              <w:rPr>
                <w:noProof/>
                <w:webHidden/>
              </w:rPr>
              <w:instrText xml:space="preserve"> PAGEREF _Toc461043482 \h </w:instrText>
            </w:r>
            <w:r w:rsidR="00097F3E">
              <w:rPr>
                <w:noProof/>
                <w:webHidden/>
              </w:rPr>
            </w:r>
            <w:r w:rsidR="00097F3E">
              <w:rPr>
                <w:noProof/>
                <w:webHidden/>
              </w:rPr>
              <w:fldChar w:fldCharType="separate"/>
            </w:r>
            <w:r w:rsidR="00097F3E">
              <w:rPr>
                <w:noProof/>
                <w:webHidden/>
              </w:rPr>
              <w:t>4</w:t>
            </w:r>
            <w:r w:rsidR="00097F3E">
              <w:rPr>
                <w:noProof/>
                <w:webHidden/>
              </w:rPr>
              <w:fldChar w:fldCharType="end"/>
            </w:r>
          </w:hyperlink>
        </w:p>
        <w:p w14:paraId="58862B72" w14:textId="77777777" w:rsidR="00097F3E" w:rsidRDefault="00652BD1" w:rsidP="008C7EB3">
          <w:pPr>
            <w:pStyle w:val="TOC3"/>
            <w:rPr>
              <w:rFonts w:eastAsiaTheme="minorEastAsia"/>
              <w:noProof/>
              <w:lang w:eastAsia="zh-CN"/>
            </w:rPr>
          </w:pPr>
          <w:hyperlink w:anchor="_Toc461043483" w:history="1">
            <w:r w:rsidR="00097F3E" w:rsidRPr="00C77CE3">
              <w:rPr>
                <w:rStyle w:val="Hyperlink"/>
                <w:noProof/>
              </w:rPr>
              <w:t>2.1.3</w:t>
            </w:r>
            <w:r w:rsidR="00097F3E">
              <w:rPr>
                <w:rFonts w:eastAsiaTheme="minorEastAsia"/>
                <w:noProof/>
                <w:lang w:eastAsia="zh-CN"/>
              </w:rPr>
              <w:tab/>
            </w:r>
            <w:r w:rsidR="00097F3E" w:rsidRPr="00C77CE3">
              <w:rPr>
                <w:rStyle w:val="Hyperlink"/>
                <w:noProof/>
              </w:rPr>
              <w:t>Forwarding Table at PE2</w:t>
            </w:r>
            <w:r w:rsidR="00097F3E">
              <w:rPr>
                <w:noProof/>
                <w:webHidden/>
              </w:rPr>
              <w:tab/>
            </w:r>
            <w:r w:rsidR="00097F3E">
              <w:rPr>
                <w:noProof/>
                <w:webHidden/>
              </w:rPr>
              <w:fldChar w:fldCharType="begin"/>
            </w:r>
            <w:r w:rsidR="00097F3E">
              <w:rPr>
                <w:noProof/>
                <w:webHidden/>
              </w:rPr>
              <w:instrText xml:space="preserve"> PAGEREF _Toc461043483 \h </w:instrText>
            </w:r>
            <w:r w:rsidR="00097F3E">
              <w:rPr>
                <w:noProof/>
                <w:webHidden/>
              </w:rPr>
            </w:r>
            <w:r w:rsidR="00097F3E">
              <w:rPr>
                <w:noProof/>
                <w:webHidden/>
              </w:rPr>
              <w:fldChar w:fldCharType="separate"/>
            </w:r>
            <w:r w:rsidR="00097F3E">
              <w:rPr>
                <w:noProof/>
                <w:webHidden/>
              </w:rPr>
              <w:t>4</w:t>
            </w:r>
            <w:r w:rsidR="00097F3E">
              <w:rPr>
                <w:noProof/>
                <w:webHidden/>
              </w:rPr>
              <w:fldChar w:fldCharType="end"/>
            </w:r>
          </w:hyperlink>
        </w:p>
        <w:p w14:paraId="2E3DA508" w14:textId="77777777" w:rsidR="00097F3E" w:rsidRDefault="00652BD1">
          <w:pPr>
            <w:pStyle w:val="TOC2"/>
            <w:rPr>
              <w:rFonts w:eastAsiaTheme="minorEastAsia"/>
              <w:noProof/>
              <w:lang w:eastAsia="zh-CN"/>
            </w:rPr>
          </w:pPr>
          <w:hyperlink w:anchor="_Toc461043484" w:history="1">
            <w:r w:rsidR="00097F3E" w:rsidRPr="00C77CE3">
              <w:rPr>
                <w:rStyle w:val="Hyperlink"/>
                <w:noProof/>
              </w:rPr>
              <w:t>2.2</w:t>
            </w:r>
            <w:r w:rsidR="00097F3E">
              <w:rPr>
                <w:rFonts w:eastAsiaTheme="minorEastAsia"/>
                <w:noProof/>
                <w:lang w:eastAsia="zh-CN"/>
              </w:rPr>
              <w:tab/>
            </w:r>
            <w:r w:rsidR="00097F3E" w:rsidRPr="00C77CE3">
              <w:rPr>
                <w:rStyle w:val="Hyperlink"/>
                <w:noProof/>
              </w:rPr>
              <w:t>Lag of Extended Ports</w:t>
            </w:r>
            <w:r w:rsidR="00097F3E">
              <w:rPr>
                <w:noProof/>
                <w:webHidden/>
              </w:rPr>
              <w:tab/>
            </w:r>
            <w:r w:rsidR="00097F3E">
              <w:rPr>
                <w:noProof/>
                <w:webHidden/>
              </w:rPr>
              <w:fldChar w:fldCharType="begin"/>
            </w:r>
            <w:r w:rsidR="00097F3E">
              <w:rPr>
                <w:noProof/>
                <w:webHidden/>
              </w:rPr>
              <w:instrText xml:space="preserve"> PAGEREF _Toc461043484 \h </w:instrText>
            </w:r>
            <w:r w:rsidR="00097F3E">
              <w:rPr>
                <w:noProof/>
                <w:webHidden/>
              </w:rPr>
            </w:r>
            <w:r w:rsidR="00097F3E">
              <w:rPr>
                <w:noProof/>
                <w:webHidden/>
              </w:rPr>
              <w:fldChar w:fldCharType="separate"/>
            </w:r>
            <w:r w:rsidR="00097F3E">
              <w:rPr>
                <w:noProof/>
                <w:webHidden/>
              </w:rPr>
              <w:t>4</w:t>
            </w:r>
            <w:r w:rsidR="00097F3E">
              <w:rPr>
                <w:noProof/>
                <w:webHidden/>
              </w:rPr>
              <w:fldChar w:fldCharType="end"/>
            </w:r>
          </w:hyperlink>
        </w:p>
        <w:p w14:paraId="0DF0FDF9" w14:textId="77777777" w:rsidR="00097F3E" w:rsidRDefault="00652BD1">
          <w:pPr>
            <w:pStyle w:val="TOC2"/>
            <w:rPr>
              <w:rFonts w:eastAsiaTheme="minorEastAsia"/>
              <w:noProof/>
              <w:lang w:eastAsia="zh-CN"/>
            </w:rPr>
          </w:pPr>
          <w:hyperlink w:anchor="_Toc461043485" w:history="1">
            <w:r w:rsidR="00097F3E" w:rsidRPr="00C77CE3">
              <w:rPr>
                <w:rStyle w:val="Hyperlink"/>
                <w:noProof/>
              </w:rPr>
              <w:t>2.3</w:t>
            </w:r>
            <w:r w:rsidR="00097F3E">
              <w:rPr>
                <w:rFonts w:eastAsiaTheme="minorEastAsia"/>
                <w:noProof/>
                <w:lang w:eastAsia="zh-CN"/>
              </w:rPr>
              <w:tab/>
            </w:r>
            <w:r w:rsidR="00097F3E" w:rsidRPr="00C77CE3">
              <w:rPr>
                <w:rStyle w:val="Hyperlink"/>
                <w:noProof/>
              </w:rPr>
              <w:t>xSTP on Extended Ports</w:t>
            </w:r>
            <w:r w:rsidR="00097F3E">
              <w:rPr>
                <w:noProof/>
                <w:webHidden/>
              </w:rPr>
              <w:tab/>
            </w:r>
            <w:r w:rsidR="00097F3E">
              <w:rPr>
                <w:noProof/>
                <w:webHidden/>
              </w:rPr>
              <w:fldChar w:fldCharType="begin"/>
            </w:r>
            <w:r w:rsidR="00097F3E">
              <w:rPr>
                <w:noProof/>
                <w:webHidden/>
              </w:rPr>
              <w:instrText xml:space="preserve"> PAGEREF _Toc461043485 \h </w:instrText>
            </w:r>
            <w:r w:rsidR="00097F3E">
              <w:rPr>
                <w:noProof/>
                <w:webHidden/>
              </w:rPr>
            </w:r>
            <w:r w:rsidR="00097F3E">
              <w:rPr>
                <w:noProof/>
                <w:webHidden/>
              </w:rPr>
              <w:fldChar w:fldCharType="separate"/>
            </w:r>
            <w:r w:rsidR="00097F3E">
              <w:rPr>
                <w:noProof/>
                <w:webHidden/>
              </w:rPr>
              <w:t>6</w:t>
            </w:r>
            <w:r w:rsidR="00097F3E">
              <w:rPr>
                <w:noProof/>
                <w:webHidden/>
              </w:rPr>
              <w:fldChar w:fldCharType="end"/>
            </w:r>
          </w:hyperlink>
        </w:p>
        <w:p w14:paraId="714BF9AB" w14:textId="77777777" w:rsidR="00097F3E" w:rsidRDefault="00652BD1">
          <w:pPr>
            <w:pStyle w:val="TOC1"/>
            <w:tabs>
              <w:tab w:val="left" w:pos="440"/>
              <w:tab w:val="right" w:leader="dot" w:pos="9350"/>
            </w:tabs>
            <w:rPr>
              <w:rFonts w:eastAsiaTheme="minorEastAsia"/>
              <w:noProof/>
              <w:lang w:eastAsia="zh-CN"/>
            </w:rPr>
          </w:pPr>
          <w:hyperlink w:anchor="_Toc461043486" w:history="1">
            <w:r w:rsidR="00097F3E" w:rsidRPr="00C77CE3">
              <w:rPr>
                <w:rStyle w:val="Hyperlink"/>
                <w:noProof/>
              </w:rPr>
              <w:t>3</w:t>
            </w:r>
            <w:r w:rsidR="00097F3E">
              <w:rPr>
                <w:rFonts w:eastAsiaTheme="minorEastAsia"/>
                <w:noProof/>
                <w:lang w:eastAsia="zh-CN"/>
              </w:rPr>
              <w:tab/>
            </w:r>
            <w:r w:rsidR="00097F3E" w:rsidRPr="00C77CE3">
              <w:rPr>
                <w:rStyle w:val="Hyperlink"/>
                <w:noProof/>
              </w:rPr>
              <w:t>Dot1br v/s Tunnel model</w:t>
            </w:r>
            <w:r w:rsidR="00097F3E">
              <w:rPr>
                <w:noProof/>
                <w:webHidden/>
              </w:rPr>
              <w:tab/>
            </w:r>
            <w:r w:rsidR="00097F3E">
              <w:rPr>
                <w:noProof/>
                <w:webHidden/>
              </w:rPr>
              <w:fldChar w:fldCharType="begin"/>
            </w:r>
            <w:r w:rsidR="00097F3E">
              <w:rPr>
                <w:noProof/>
                <w:webHidden/>
              </w:rPr>
              <w:instrText xml:space="preserve"> PAGEREF _Toc461043486 \h </w:instrText>
            </w:r>
            <w:r w:rsidR="00097F3E">
              <w:rPr>
                <w:noProof/>
                <w:webHidden/>
              </w:rPr>
            </w:r>
            <w:r w:rsidR="00097F3E">
              <w:rPr>
                <w:noProof/>
                <w:webHidden/>
              </w:rPr>
              <w:fldChar w:fldCharType="separate"/>
            </w:r>
            <w:r w:rsidR="00097F3E">
              <w:rPr>
                <w:noProof/>
                <w:webHidden/>
              </w:rPr>
              <w:t>7</w:t>
            </w:r>
            <w:r w:rsidR="00097F3E">
              <w:rPr>
                <w:noProof/>
                <w:webHidden/>
              </w:rPr>
              <w:fldChar w:fldCharType="end"/>
            </w:r>
          </w:hyperlink>
        </w:p>
        <w:p w14:paraId="0AB60884" w14:textId="77777777" w:rsidR="00097F3E" w:rsidRDefault="00652BD1">
          <w:pPr>
            <w:pStyle w:val="TOC1"/>
            <w:tabs>
              <w:tab w:val="left" w:pos="440"/>
              <w:tab w:val="right" w:leader="dot" w:pos="9350"/>
            </w:tabs>
            <w:rPr>
              <w:rFonts w:eastAsiaTheme="minorEastAsia"/>
              <w:noProof/>
              <w:lang w:eastAsia="zh-CN"/>
            </w:rPr>
          </w:pPr>
          <w:hyperlink w:anchor="_Toc461043487" w:history="1">
            <w:r w:rsidR="00097F3E" w:rsidRPr="00C77CE3">
              <w:rPr>
                <w:rStyle w:val="Hyperlink"/>
                <w:noProof/>
              </w:rPr>
              <w:t>5</w:t>
            </w:r>
            <w:r w:rsidR="00097F3E">
              <w:rPr>
                <w:rFonts w:eastAsiaTheme="minorEastAsia"/>
                <w:noProof/>
                <w:lang w:eastAsia="zh-CN"/>
              </w:rPr>
              <w:tab/>
            </w:r>
            <w:r w:rsidR="00097F3E" w:rsidRPr="00C77CE3">
              <w:rPr>
                <w:rStyle w:val="Hyperlink"/>
                <w:noProof/>
              </w:rPr>
              <w:t>Specification</w:t>
            </w:r>
            <w:r w:rsidR="00097F3E">
              <w:rPr>
                <w:noProof/>
                <w:webHidden/>
              </w:rPr>
              <w:tab/>
            </w:r>
            <w:r w:rsidR="00097F3E">
              <w:rPr>
                <w:noProof/>
                <w:webHidden/>
              </w:rPr>
              <w:fldChar w:fldCharType="begin"/>
            </w:r>
            <w:r w:rsidR="00097F3E">
              <w:rPr>
                <w:noProof/>
                <w:webHidden/>
              </w:rPr>
              <w:instrText xml:space="preserve"> PAGEREF _Toc461043487 \h </w:instrText>
            </w:r>
            <w:r w:rsidR="00097F3E">
              <w:rPr>
                <w:noProof/>
                <w:webHidden/>
              </w:rPr>
            </w:r>
            <w:r w:rsidR="00097F3E">
              <w:rPr>
                <w:noProof/>
                <w:webHidden/>
              </w:rPr>
              <w:fldChar w:fldCharType="separate"/>
            </w:r>
            <w:r w:rsidR="00097F3E">
              <w:rPr>
                <w:noProof/>
                <w:webHidden/>
              </w:rPr>
              <w:t>8</w:t>
            </w:r>
            <w:r w:rsidR="00097F3E">
              <w:rPr>
                <w:noProof/>
                <w:webHidden/>
              </w:rPr>
              <w:fldChar w:fldCharType="end"/>
            </w:r>
          </w:hyperlink>
        </w:p>
        <w:p w14:paraId="047158F1" w14:textId="77777777" w:rsidR="00097F3E" w:rsidRDefault="00652BD1">
          <w:pPr>
            <w:pStyle w:val="TOC2"/>
            <w:rPr>
              <w:rFonts w:eastAsiaTheme="minorEastAsia"/>
              <w:noProof/>
              <w:lang w:eastAsia="zh-CN"/>
            </w:rPr>
          </w:pPr>
          <w:hyperlink w:anchor="_Toc461043488" w:history="1">
            <w:r w:rsidR="00097F3E" w:rsidRPr="00C77CE3">
              <w:rPr>
                <w:rStyle w:val="Hyperlink"/>
                <w:noProof/>
              </w:rPr>
              <w:t>5.1</w:t>
            </w:r>
            <w:r w:rsidR="00097F3E">
              <w:rPr>
                <w:rFonts w:eastAsiaTheme="minorEastAsia"/>
                <w:noProof/>
                <w:lang w:eastAsia="zh-CN"/>
              </w:rPr>
              <w:tab/>
            </w:r>
            <w:r w:rsidR="00097F3E" w:rsidRPr="00C77CE3">
              <w:rPr>
                <w:rStyle w:val="Hyperlink"/>
                <w:noProof/>
              </w:rPr>
              <w:t>Changes to saitypes.h</w:t>
            </w:r>
            <w:r w:rsidR="00097F3E">
              <w:rPr>
                <w:noProof/>
                <w:webHidden/>
              </w:rPr>
              <w:tab/>
            </w:r>
            <w:r w:rsidR="00097F3E">
              <w:rPr>
                <w:noProof/>
                <w:webHidden/>
              </w:rPr>
              <w:fldChar w:fldCharType="begin"/>
            </w:r>
            <w:r w:rsidR="00097F3E">
              <w:rPr>
                <w:noProof/>
                <w:webHidden/>
              </w:rPr>
              <w:instrText xml:space="preserve"> PAGEREF _Toc461043488 \h </w:instrText>
            </w:r>
            <w:r w:rsidR="00097F3E">
              <w:rPr>
                <w:noProof/>
                <w:webHidden/>
              </w:rPr>
            </w:r>
            <w:r w:rsidR="00097F3E">
              <w:rPr>
                <w:noProof/>
                <w:webHidden/>
              </w:rPr>
              <w:fldChar w:fldCharType="separate"/>
            </w:r>
            <w:r w:rsidR="00097F3E">
              <w:rPr>
                <w:noProof/>
                <w:webHidden/>
              </w:rPr>
              <w:t>8</w:t>
            </w:r>
            <w:r w:rsidR="00097F3E">
              <w:rPr>
                <w:noProof/>
                <w:webHidden/>
              </w:rPr>
              <w:fldChar w:fldCharType="end"/>
            </w:r>
          </w:hyperlink>
        </w:p>
        <w:p w14:paraId="0B6DD6BE" w14:textId="77777777" w:rsidR="00097F3E" w:rsidRDefault="00652BD1">
          <w:pPr>
            <w:pStyle w:val="TOC2"/>
            <w:rPr>
              <w:rFonts w:eastAsiaTheme="minorEastAsia"/>
              <w:noProof/>
              <w:lang w:eastAsia="zh-CN"/>
            </w:rPr>
          </w:pPr>
          <w:hyperlink w:anchor="_Toc461043489" w:history="1">
            <w:r w:rsidR="00097F3E" w:rsidRPr="00C77CE3">
              <w:rPr>
                <w:rStyle w:val="Hyperlink"/>
                <w:noProof/>
              </w:rPr>
              <w:t>5.2</w:t>
            </w:r>
            <w:r w:rsidR="00097F3E">
              <w:rPr>
                <w:rFonts w:eastAsiaTheme="minorEastAsia"/>
                <w:noProof/>
                <w:lang w:eastAsia="zh-CN"/>
              </w:rPr>
              <w:tab/>
            </w:r>
            <w:r w:rsidR="00097F3E" w:rsidRPr="00C77CE3">
              <w:rPr>
                <w:rStyle w:val="Hyperlink"/>
                <w:noProof/>
              </w:rPr>
              <w:t>Changes to sai.h</w:t>
            </w:r>
            <w:r w:rsidR="00097F3E">
              <w:rPr>
                <w:noProof/>
                <w:webHidden/>
              </w:rPr>
              <w:tab/>
            </w:r>
            <w:r w:rsidR="00097F3E">
              <w:rPr>
                <w:noProof/>
                <w:webHidden/>
              </w:rPr>
              <w:fldChar w:fldCharType="begin"/>
            </w:r>
            <w:r w:rsidR="00097F3E">
              <w:rPr>
                <w:noProof/>
                <w:webHidden/>
              </w:rPr>
              <w:instrText xml:space="preserve"> PAGEREF _Toc461043489 \h </w:instrText>
            </w:r>
            <w:r w:rsidR="00097F3E">
              <w:rPr>
                <w:noProof/>
                <w:webHidden/>
              </w:rPr>
            </w:r>
            <w:r w:rsidR="00097F3E">
              <w:rPr>
                <w:noProof/>
                <w:webHidden/>
              </w:rPr>
              <w:fldChar w:fldCharType="separate"/>
            </w:r>
            <w:r w:rsidR="00097F3E">
              <w:rPr>
                <w:noProof/>
                <w:webHidden/>
              </w:rPr>
              <w:t>8</w:t>
            </w:r>
            <w:r w:rsidR="00097F3E">
              <w:rPr>
                <w:noProof/>
                <w:webHidden/>
              </w:rPr>
              <w:fldChar w:fldCharType="end"/>
            </w:r>
          </w:hyperlink>
        </w:p>
        <w:p w14:paraId="0FD3EB8D" w14:textId="77777777" w:rsidR="00097F3E" w:rsidRDefault="00652BD1">
          <w:pPr>
            <w:pStyle w:val="TOC2"/>
            <w:rPr>
              <w:rFonts w:eastAsiaTheme="minorEastAsia"/>
              <w:noProof/>
              <w:lang w:eastAsia="zh-CN"/>
            </w:rPr>
          </w:pPr>
          <w:hyperlink w:anchor="_Toc461043490" w:history="1">
            <w:r w:rsidR="00097F3E" w:rsidRPr="00C77CE3">
              <w:rPr>
                <w:rStyle w:val="Hyperlink"/>
                <w:noProof/>
              </w:rPr>
              <w:t>5.3</w:t>
            </w:r>
            <w:r w:rsidR="00097F3E">
              <w:rPr>
                <w:rFonts w:eastAsiaTheme="minorEastAsia"/>
                <w:noProof/>
                <w:lang w:eastAsia="zh-CN"/>
              </w:rPr>
              <w:tab/>
            </w:r>
            <w:r w:rsidR="00097F3E" w:rsidRPr="00C77CE3">
              <w:rPr>
                <w:rStyle w:val="Hyperlink"/>
                <w:noProof/>
              </w:rPr>
              <w:t>Changes to saiport.h</w:t>
            </w:r>
            <w:r w:rsidR="00097F3E">
              <w:rPr>
                <w:noProof/>
                <w:webHidden/>
              </w:rPr>
              <w:tab/>
            </w:r>
            <w:r w:rsidR="00097F3E">
              <w:rPr>
                <w:noProof/>
                <w:webHidden/>
              </w:rPr>
              <w:fldChar w:fldCharType="begin"/>
            </w:r>
            <w:r w:rsidR="00097F3E">
              <w:rPr>
                <w:noProof/>
                <w:webHidden/>
              </w:rPr>
              <w:instrText xml:space="preserve"> PAGEREF _Toc461043490 \h </w:instrText>
            </w:r>
            <w:r w:rsidR="00097F3E">
              <w:rPr>
                <w:noProof/>
                <w:webHidden/>
              </w:rPr>
            </w:r>
            <w:r w:rsidR="00097F3E">
              <w:rPr>
                <w:noProof/>
                <w:webHidden/>
              </w:rPr>
              <w:fldChar w:fldCharType="separate"/>
            </w:r>
            <w:r w:rsidR="00097F3E">
              <w:rPr>
                <w:noProof/>
                <w:webHidden/>
              </w:rPr>
              <w:t>8</w:t>
            </w:r>
            <w:r w:rsidR="00097F3E">
              <w:rPr>
                <w:noProof/>
                <w:webHidden/>
              </w:rPr>
              <w:fldChar w:fldCharType="end"/>
            </w:r>
          </w:hyperlink>
        </w:p>
        <w:p w14:paraId="5000405C" w14:textId="77777777" w:rsidR="00097F3E" w:rsidRDefault="00652BD1">
          <w:pPr>
            <w:pStyle w:val="TOC2"/>
            <w:rPr>
              <w:rFonts w:eastAsiaTheme="minorEastAsia"/>
              <w:noProof/>
              <w:lang w:eastAsia="zh-CN"/>
            </w:rPr>
          </w:pPr>
          <w:hyperlink w:anchor="_Toc461043491" w:history="1">
            <w:r w:rsidR="00097F3E" w:rsidRPr="00C77CE3">
              <w:rPr>
                <w:rStyle w:val="Hyperlink"/>
                <w:noProof/>
              </w:rPr>
              <w:t>5.4</w:t>
            </w:r>
            <w:r w:rsidR="00097F3E">
              <w:rPr>
                <w:rFonts w:eastAsiaTheme="minorEastAsia"/>
                <w:noProof/>
                <w:lang w:eastAsia="zh-CN"/>
              </w:rPr>
              <w:tab/>
            </w:r>
            <w:r w:rsidR="00097F3E" w:rsidRPr="00C77CE3">
              <w:rPr>
                <w:rStyle w:val="Hyperlink"/>
                <w:noProof/>
              </w:rPr>
              <w:t>Changes to saifdb.h</w:t>
            </w:r>
            <w:r w:rsidR="00097F3E">
              <w:rPr>
                <w:noProof/>
                <w:webHidden/>
              </w:rPr>
              <w:tab/>
            </w:r>
            <w:r w:rsidR="00097F3E">
              <w:rPr>
                <w:noProof/>
                <w:webHidden/>
              </w:rPr>
              <w:fldChar w:fldCharType="begin"/>
            </w:r>
            <w:r w:rsidR="00097F3E">
              <w:rPr>
                <w:noProof/>
                <w:webHidden/>
              </w:rPr>
              <w:instrText xml:space="preserve"> PAGEREF _Toc461043491 \h </w:instrText>
            </w:r>
            <w:r w:rsidR="00097F3E">
              <w:rPr>
                <w:noProof/>
                <w:webHidden/>
              </w:rPr>
            </w:r>
            <w:r w:rsidR="00097F3E">
              <w:rPr>
                <w:noProof/>
                <w:webHidden/>
              </w:rPr>
              <w:fldChar w:fldCharType="separate"/>
            </w:r>
            <w:r w:rsidR="00097F3E">
              <w:rPr>
                <w:noProof/>
                <w:webHidden/>
              </w:rPr>
              <w:t>8</w:t>
            </w:r>
            <w:r w:rsidR="00097F3E">
              <w:rPr>
                <w:noProof/>
                <w:webHidden/>
              </w:rPr>
              <w:fldChar w:fldCharType="end"/>
            </w:r>
          </w:hyperlink>
        </w:p>
        <w:p w14:paraId="34B1F5D8" w14:textId="77777777" w:rsidR="00097F3E" w:rsidRDefault="00652BD1">
          <w:pPr>
            <w:pStyle w:val="TOC2"/>
            <w:rPr>
              <w:rFonts w:eastAsiaTheme="minorEastAsia"/>
              <w:noProof/>
              <w:lang w:eastAsia="zh-CN"/>
            </w:rPr>
          </w:pPr>
          <w:hyperlink w:anchor="_Toc461043492" w:history="1">
            <w:r w:rsidR="00097F3E" w:rsidRPr="00C77CE3">
              <w:rPr>
                <w:rStyle w:val="Hyperlink"/>
                <w:noProof/>
              </w:rPr>
              <w:t>5.5</w:t>
            </w:r>
            <w:r w:rsidR="00097F3E">
              <w:rPr>
                <w:rFonts w:eastAsiaTheme="minorEastAsia"/>
                <w:noProof/>
                <w:lang w:eastAsia="zh-CN"/>
              </w:rPr>
              <w:tab/>
            </w:r>
            <w:r w:rsidR="00097F3E" w:rsidRPr="00C77CE3">
              <w:rPr>
                <w:rStyle w:val="Hyperlink"/>
                <w:noProof/>
              </w:rPr>
              <w:t>New File saidot1brport.h</w:t>
            </w:r>
            <w:r w:rsidR="00097F3E">
              <w:rPr>
                <w:noProof/>
                <w:webHidden/>
              </w:rPr>
              <w:tab/>
            </w:r>
            <w:r w:rsidR="00097F3E">
              <w:rPr>
                <w:noProof/>
                <w:webHidden/>
              </w:rPr>
              <w:fldChar w:fldCharType="begin"/>
            </w:r>
            <w:r w:rsidR="00097F3E">
              <w:rPr>
                <w:noProof/>
                <w:webHidden/>
              </w:rPr>
              <w:instrText xml:space="preserve"> PAGEREF _Toc461043492 \h </w:instrText>
            </w:r>
            <w:r w:rsidR="00097F3E">
              <w:rPr>
                <w:noProof/>
                <w:webHidden/>
              </w:rPr>
            </w:r>
            <w:r w:rsidR="00097F3E">
              <w:rPr>
                <w:noProof/>
                <w:webHidden/>
              </w:rPr>
              <w:fldChar w:fldCharType="separate"/>
            </w:r>
            <w:r w:rsidR="00097F3E">
              <w:rPr>
                <w:noProof/>
                <w:webHidden/>
              </w:rPr>
              <w:t>9</w:t>
            </w:r>
            <w:r w:rsidR="00097F3E">
              <w:rPr>
                <w:noProof/>
                <w:webHidden/>
              </w:rPr>
              <w:fldChar w:fldCharType="end"/>
            </w:r>
          </w:hyperlink>
        </w:p>
        <w:p w14:paraId="2A3132F1" w14:textId="77777777" w:rsidR="00097F3E" w:rsidRDefault="00652BD1">
          <w:pPr>
            <w:pStyle w:val="TOC2"/>
            <w:rPr>
              <w:rFonts w:eastAsiaTheme="minorEastAsia"/>
              <w:noProof/>
              <w:lang w:eastAsia="zh-CN"/>
            </w:rPr>
          </w:pPr>
          <w:hyperlink w:anchor="_Toc461043493" w:history="1">
            <w:r w:rsidR="00097F3E" w:rsidRPr="00C77CE3">
              <w:rPr>
                <w:rStyle w:val="Hyperlink"/>
                <w:noProof/>
              </w:rPr>
              <w:t>5.6</w:t>
            </w:r>
            <w:r w:rsidR="00097F3E">
              <w:rPr>
                <w:rFonts w:eastAsiaTheme="minorEastAsia"/>
                <w:noProof/>
                <w:lang w:eastAsia="zh-CN"/>
              </w:rPr>
              <w:tab/>
            </w:r>
            <w:r w:rsidR="00097F3E" w:rsidRPr="00C77CE3">
              <w:rPr>
                <w:rStyle w:val="Hyperlink"/>
                <w:noProof/>
              </w:rPr>
              <w:t>New File saidot1brextport.h</w:t>
            </w:r>
            <w:r w:rsidR="00097F3E">
              <w:rPr>
                <w:noProof/>
                <w:webHidden/>
              </w:rPr>
              <w:tab/>
            </w:r>
            <w:r w:rsidR="00097F3E">
              <w:rPr>
                <w:noProof/>
                <w:webHidden/>
              </w:rPr>
              <w:fldChar w:fldCharType="begin"/>
            </w:r>
            <w:r w:rsidR="00097F3E">
              <w:rPr>
                <w:noProof/>
                <w:webHidden/>
              </w:rPr>
              <w:instrText xml:space="preserve"> PAGEREF _Toc461043493 \h </w:instrText>
            </w:r>
            <w:r w:rsidR="00097F3E">
              <w:rPr>
                <w:noProof/>
                <w:webHidden/>
              </w:rPr>
            </w:r>
            <w:r w:rsidR="00097F3E">
              <w:rPr>
                <w:noProof/>
                <w:webHidden/>
              </w:rPr>
              <w:fldChar w:fldCharType="separate"/>
            </w:r>
            <w:r w:rsidR="00097F3E">
              <w:rPr>
                <w:noProof/>
                <w:webHidden/>
              </w:rPr>
              <w:t>11</w:t>
            </w:r>
            <w:r w:rsidR="00097F3E">
              <w:rPr>
                <w:noProof/>
                <w:webHidden/>
              </w:rPr>
              <w:fldChar w:fldCharType="end"/>
            </w:r>
          </w:hyperlink>
        </w:p>
        <w:p w14:paraId="3C7C085D" w14:textId="77777777" w:rsidR="00097F3E" w:rsidRDefault="00652BD1">
          <w:pPr>
            <w:pStyle w:val="TOC2"/>
            <w:rPr>
              <w:rFonts w:eastAsiaTheme="minorEastAsia"/>
              <w:noProof/>
              <w:lang w:eastAsia="zh-CN"/>
            </w:rPr>
          </w:pPr>
          <w:hyperlink w:anchor="_Toc461043494" w:history="1">
            <w:r w:rsidR="00097F3E" w:rsidRPr="00C77CE3">
              <w:rPr>
                <w:rStyle w:val="Hyperlink"/>
                <w:noProof/>
              </w:rPr>
              <w:t>5.7</w:t>
            </w:r>
            <w:r w:rsidR="00097F3E">
              <w:rPr>
                <w:rFonts w:eastAsiaTheme="minorEastAsia"/>
                <w:noProof/>
                <w:lang w:eastAsia="zh-CN"/>
              </w:rPr>
              <w:tab/>
            </w:r>
            <w:r w:rsidR="00097F3E" w:rsidRPr="00C77CE3">
              <w:rPr>
                <w:rStyle w:val="Hyperlink"/>
                <w:noProof/>
              </w:rPr>
              <w:t>Changes to saivlan.h</w:t>
            </w:r>
            <w:r w:rsidR="00097F3E">
              <w:rPr>
                <w:noProof/>
                <w:webHidden/>
              </w:rPr>
              <w:tab/>
            </w:r>
            <w:r w:rsidR="00097F3E">
              <w:rPr>
                <w:noProof/>
                <w:webHidden/>
              </w:rPr>
              <w:fldChar w:fldCharType="begin"/>
            </w:r>
            <w:r w:rsidR="00097F3E">
              <w:rPr>
                <w:noProof/>
                <w:webHidden/>
              </w:rPr>
              <w:instrText xml:space="preserve"> PAGEREF _Toc461043494 \h </w:instrText>
            </w:r>
            <w:r w:rsidR="00097F3E">
              <w:rPr>
                <w:noProof/>
                <w:webHidden/>
              </w:rPr>
            </w:r>
            <w:r w:rsidR="00097F3E">
              <w:rPr>
                <w:noProof/>
                <w:webHidden/>
              </w:rPr>
              <w:fldChar w:fldCharType="separate"/>
            </w:r>
            <w:r w:rsidR="00097F3E">
              <w:rPr>
                <w:noProof/>
                <w:webHidden/>
              </w:rPr>
              <w:t>14</w:t>
            </w:r>
            <w:r w:rsidR="00097F3E">
              <w:rPr>
                <w:noProof/>
                <w:webHidden/>
              </w:rPr>
              <w:fldChar w:fldCharType="end"/>
            </w:r>
          </w:hyperlink>
        </w:p>
        <w:p w14:paraId="7D59B631" w14:textId="77777777" w:rsidR="00097F3E" w:rsidRDefault="00652BD1">
          <w:pPr>
            <w:pStyle w:val="TOC2"/>
            <w:rPr>
              <w:rFonts w:eastAsiaTheme="minorEastAsia"/>
              <w:noProof/>
              <w:lang w:eastAsia="zh-CN"/>
            </w:rPr>
          </w:pPr>
          <w:hyperlink w:anchor="_Toc461043495" w:history="1">
            <w:r w:rsidR="00097F3E" w:rsidRPr="00C77CE3">
              <w:rPr>
                <w:rStyle w:val="Hyperlink"/>
                <w:noProof/>
              </w:rPr>
              <w:t>5.8</w:t>
            </w:r>
            <w:r w:rsidR="00097F3E">
              <w:rPr>
                <w:rFonts w:eastAsiaTheme="minorEastAsia"/>
                <w:noProof/>
                <w:lang w:eastAsia="zh-CN"/>
              </w:rPr>
              <w:tab/>
            </w:r>
            <w:r w:rsidR="00097F3E" w:rsidRPr="00C77CE3">
              <w:rPr>
                <w:rStyle w:val="Hyperlink"/>
                <w:noProof/>
              </w:rPr>
              <w:t>New file saidot1brecidfwd.h</w:t>
            </w:r>
            <w:r w:rsidR="00097F3E">
              <w:rPr>
                <w:noProof/>
                <w:webHidden/>
              </w:rPr>
              <w:tab/>
            </w:r>
            <w:r w:rsidR="00097F3E">
              <w:rPr>
                <w:noProof/>
                <w:webHidden/>
              </w:rPr>
              <w:fldChar w:fldCharType="begin"/>
            </w:r>
            <w:r w:rsidR="00097F3E">
              <w:rPr>
                <w:noProof/>
                <w:webHidden/>
              </w:rPr>
              <w:instrText xml:space="preserve"> PAGEREF _Toc461043495 \h </w:instrText>
            </w:r>
            <w:r w:rsidR="00097F3E">
              <w:rPr>
                <w:noProof/>
                <w:webHidden/>
              </w:rPr>
            </w:r>
            <w:r w:rsidR="00097F3E">
              <w:rPr>
                <w:noProof/>
                <w:webHidden/>
              </w:rPr>
              <w:fldChar w:fldCharType="separate"/>
            </w:r>
            <w:r w:rsidR="00097F3E">
              <w:rPr>
                <w:noProof/>
                <w:webHidden/>
              </w:rPr>
              <w:t>15</w:t>
            </w:r>
            <w:r w:rsidR="00097F3E">
              <w:rPr>
                <w:noProof/>
                <w:webHidden/>
              </w:rPr>
              <w:fldChar w:fldCharType="end"/>
            </w:r>
          </w:hyperlink>
        </w:p>
        <w:p w14:paraId="75AF70E8" w14:textId="77777777" w:rsidR="00097F3E" w:rsidRDefault="00652BD1">
          <w:pPr>
            <w:pStyle w:val="TOC1"/>
            <w:tabs>
              <w:tab w:val="left" w:pos="440"/>
              <w:tab w:val="right" w:leader="dot" w:pos="9350"/>
            </w:tabs>
            <w:rPr>
              <w:rFonts w:eastAsiaTheme="minorEastAsia"/>
              <w:noProof/>
              <w:lang w:eastAsia="zh-CN"/>
            </w:rPr>
          </w:pPr>
          <w:hyperlink w:anchor="_Toc461043496" w:history="1">
            <w:r w:rsidR="00097F3E" w:rsidRPr="00C77CE3">
              <w:rPr>
                <w:rStyle w:val="Hyperlink"/>
                <w:noProof/>
              </w:rPr>
              <w:t>6</w:t>
            </w:r>
            <w:r w:rsidR="00097F3E">
              <w:rPr>
                <w:rFonts w:eastAsiaTheme="minorEastAsia"/>
                <w:noProof/>
                <w:lang w:eastAsia="zh-CN"/>
              </w:rPr>
              <w:tab/>
            </w:r>
            <w:r w:rsidR="00097F3E" w:rsidRPr="00C77CE3">
              <w:rPr>
                <w:rStyle w:val="Hyperlink"/>
                <w:noProof/>
              </w:rPr>
              <w:t>Configuration Example</w:t>
            </w:r>
            <w:r w:rsidR="00097F3E">
              <w:rPr>
                <w:noProof/>
                <w:webHidden/>
              </w:rPr>
              <w:tab/>
            </w:r>
            <w:r w:rsidR="00097F3E">
              <w:rPr>
                <w:noProof/>
                <w:webHidden/>
              </w:rPr>
              <w:fldChar w:fldCharType="begin"/>
            </w:r>
            <w:r w:rsidR="00097F3E">
              <w:rPr>
                <w:noProof/>
                <w:webHidden/>
              </w:rPr>
              <w:instrText xml:space="preserve"> PAGEREF _Toc461043496 \h </w:instrText>
            </w:r>
            <w:r w:rsidR="00097F3E">
              <w:rPr>
                <w:noProof/>
                <w:webHidden/>
              </w:rPr>
            </w:r>
            <w:r w:rsidR="00097F3E">
              <w:rPr>
                <w:noProof/>
                <w:webHidden/>
              </w:rPr>
              <w:fldChar w:fldCharType="separate"/>
            </w:r>
            <w:r w:rsidR="00097F3E">
              <w:rPr>
                <w:noProof/>
                <w:webHidden/>
              </w:rPr>
              <w:t>18</w:t>
            </w:r>
            <w:r w:rsidR="00097F3E">
              <w:rPr>
                <w:noProof/>
                <w:webHidden/>
              </w:rPr>
              <w:fldChar w:fldCharType="end"/>
            </w:r>
          </w:hyperlink>
        </w:p>
        <w:p w14:paraId="668B5EE7" w14:textId="77777777" w:rsidR="00097F3E" w:rsidRDefault="00652BD1">
          <w:pPr>
            <w:pStyle w:val="TOC2"/>
            <w:rPr>
              <w:rFonts w:eastAsiaTheme="minorEastAsia"/>
              <w:noProof/>
              <w:lang w:eastAsia="zh-CN"/>
            </w:rPr>
          </w:pPr>
          <w:hyperlink w:anchor="_Toc461043497" w:history="1">
            <w:r w:rsidR="00097F3E" w:rsidRPr="00C77CE3">
              <w:rPr>
                <w:rStyle w:val="Hyperlink"/>
                <w:noProof/>
              </w:rPr>
              <w:t>6.1</w:t>
            </w:r>
            <w:r w:rsidR="00097F3E">
              <w:rPr>
                <w:rFonts w:eastAsiaTheme="minorEastAsia"/>
                <w:noProof/>
                <w:lang w:eastAsia="zh-CN"/>
              </w:rPr>
              <w:tab/>
            </w:r>
            <w:r w:rsidR="00097F3E" w:rsidRPr="00C77CE3">
              <w:rPr>
                <w:rStyle w:val="Hyperlink"/>
                <w:noProof/>
              </w:rPr>
              <w:t>Creating and Deleting an Extended Port</w:t>
            </w:r>
            <w:r w:rsidR="00097F3E">
              <w:rPr>
                <w:noProof/>
                <w:webHidden/>
              </w:rPr>
              <w:tab/>
            </w:r>
            <w:r w:rsidR="00097F3E">
              <w:rPr>
                <w:noProof/>
                <w:webHidden/>
              </w:rPr>
              <w:fldChar w:fldCharType="begin"/>
            </w:r>
            <w:r w:rsidR="00097F3E">
              <w:rPr>
                <w:noProof/>
                <w:webHidden/>
              </w:rPr>
              <w:instrText xml:space="preserve"> PAGEREF _Toc461043497 \h </w:instrText>
            </w:r>
            <w:r w:rsidR="00097F3E">
              <w:rPr>
                <w:noProof/>
                <w:webHidden/>
              </w:rPr>
            </w:r>
            <w:r w:rsidR="00097F3E">
              <w:rPr>
                <w:noProof/>
                <w:webHidden/>
              </w:rPr>
              <w:fldChar w:fldCharType="separate"/>
            </w:r>
            <w:r w:rsidR="00097F3E">
              <w:rPr>
                <w:noProof/>
                <w:webHidden/>
              </w:rPr>
              <w:t>18</w:t>
            </w:r>
            <w:r w:rsidR="00097F3E">
              <w:rPr>
                <w:noProof/>
                <w:webHidden/>
              </w:rPr>
              <w:fldChar w:fldCharType="end"/>
            </w:r>
          </w:hyperlink>
        </w:p>
        <w:p w14:paraId="0BC4B00B" w14:textId="77777777" w:rsidR="00097F3E" w:rsidRDefault="00652BD1">
          <w:pPr>
            <w:pStyle w:val="TOC2"/>
            <w:rPr>
              <w:rFonts w:eastAsiaTheme="minorEastAsia"/>
              <w:noProof/>
              <w:lang w:eastAsia="zh-CN"/>
            </w:rPr>
          </w:pPr>
          <w:hyperlink w:anchor="_Toc461043498" w:history="1">
            <w:r w:rsidR="00097F3E" w:rsidRPr="00C77CE3">
              <w:rPr>
                <w:rStyle w:val="Hyperlink"/>
                <w:noProof/>
              </w:rPr>
              <w:t>6.2</w:t>
            </w:r>
            <w:r w:rsidR="00097F3E">
              <w:rPr>
                <w:rFonts w:eastAsiaTheme="minorEastAsia"/>
                <w:noProof/>
                <w:lang w:eastAsia="zh-CN"/>
              </w:rPr>
              <w:tab/>
            </w:r>
            <w:r w:rsidR="00097F3E" w:rsidRPr="00C77CE3">
              <w:rPr>
                <w:rStyle w:val="Hyperlink"/>
                <w:noProof/>
              </w:rPr>
              <w:t>Vlan configuration</w:t>
            </w:r>
            <w:r w:rsidR="00097F3E">
              <w:rPr>
                <w:noProof/>
                <w:webHidden/>
              </w:rPr>
              <w:tab/>
            </w:r>
            <w:r w:rsidR="00097F3E">
              <w:rPr>
                <w:noProof/>
                <w:webHidden/>
              </w:rPr>
              <w:fldChar w:fldCharType="begin"/>
            </w:r>
            <w:r w:rsidR="00097F3E">
              <w:rPr>
                <w:noProof/>
                <w:webHidden/>
              </w:rPr>
              <w:instrText xml:space="preserve"> PAGEREF _Toc461043498 \h </w:instrText>
            </w:r>
            <w:r w:rsidR="00097F3E">
              <w:rPr>
                <w:noProof/>
                <w:webHidden/>
              </w:rPr>
            </w:r>
            <w:r w:rsidR="00097F3E">
              <w:rPr>
                <w:noProof/>
                <w:webHidden/>
              </w:rPr>
              <w:fldChar w:fldCharType="separate"/>
            </w:r>
            <w:r w:rsidR="00097F3E">
              <w:rPr>
                <w:noProof/>
                <w:webHidden/>
              </w:rPr>
              <w:t>18</w:t>
            </w:r>
            <w:r w:rsidR="00097F3E">
              <w:rPr>
                <w:noProof/>
                <w:webHidden/>
              </w:rPr>
              <w:fldChar w:fldCharType="end"/>
            </w:r>
          </w:hyperlink>
        </w:p>
        <w:p w14:paraId="13A24D99" w14:textId="77777777" w:rsidR="00097F3E" w:rsidRDefault="00652BD1" w:rsidP="008C7EB3">
          <w:pPr>
            <w:pStyle w:val="TOC3"/>
            <w:rPr>
              <w:rFonts w:eastAsiaTheme="minorEastAsia"/>
              <w:noProof/>
              <w:lang w:eastAsia="zh-CN"/>
            </w:rPr>
          </w:pPr>
          <w:hyperlink w:anchor="_Toc461043499" w:history="1">
            <w:r w:rsidR="00097F3E" w:rsidRPr="00C77CE3">
              <w:rPr>
                <w:rStyle w:val="Hyperlink"/>
                <w:noProof/>
              </w:rPr>
              <w:t>6.2.1</w:t>
            </w:r>
            <w:r w:rsidR="00097F3E">
              <w:rPr>
                <w:rFonts w:eastAsiaTheme="minorEastAsia"/>
                <w:noProof/>
                <w:lang w:eastAsia="zh-CN"/>
              </w:rPr>
              <w:tab/>
            </w:r>
            <w:r w:rsidR="00097F3E" w:rsidRPr="00C77CE3">
              <w:rPr>
                <w:rStyle w:val="Hyperlink"/>
                <w:noProof/>
              </w:rPr>
              <w:t>Adding extended ports to the Vlan</w:t>
            </w:r>
            <w:r w:rsidR="00097F3E">
              <w:rPr>
                <w:noProof/>
                <w:webHidden/>
              </w:rPr>
              <w:tab/>
            </w:r>
            <w:r w:rsidR="00097F3E">
              <w:rPr>
                <w:noProof/>
                <w:webHidden/>
              </w:rPr>
              <w:fldChar w:fldCharType="begin"/>
            </w:r>
            <w:r w:rsidR="00097F3E">
              <w:rPr>
                <w:noProof/>
                <w:webHidden/>
              </w:rPr>
              <w:instrText xml:space="preserve"> PAGEREF _Toc461043499 \h </w:instrText>
            </w:r>
            <w:r w:rsidR="00097F3E">
              <w:rPr>
                <w:noProof/>
                <w:webHidden/>
              </w:rPr>
            </w:r>
            <w:r w:rsidR="00097F3E">
              <w:rPr>
                <w:noProof/>
                <w:webHidden/>
              </w:rPr>
              <w:fldChar w:fldCharType="separate"/>
            </w:r>
            <w:r w:rsidR="00097F3E">
              <w:rPr>
                <w:noProof/>
                <w:webHidden/>
              </w:rPr>
              <w:t>18</w:t>
            </w:r>
            <w:r w:rsidR="00097F3E">
              <w:rPr>
                <w:noProof/>
                <w:webHidden/>
              </w:rPr>
              <w:fldChar w:fldCharType="end"/>
            </w:r>
          </w:hyperlink>
        </w:p>
        <w:p w14:paraId="54879184" w14:textId="77777777" w:rsidR="00097F3E" w:rsidRDefault="00652BD1" w:rsidP="008C7EB3">
          <w:pPr>
            <w:pStyle w:val="TOC3"/>
            <w:rPr>
              <w:rFonts w:eastAsiaTheme="minorEastAsia"/>
              <w:noProof/>
              <w:lang w:eastAsia="zh-CN"/>
            </w:rPr>
          </w:pPr>
          <w:hyperlink w:anchor="_Toc461043500" w:history="1">
            <w:r w:rsidR="00097F3E" w:rsidRPr="00C77CE3">
              <w:rPr>
                <w:rStyle w:val="Hyperlink"/>
                <w:noProof/>
              </w:rPr>
              <w:t>6.2.2</w:t>
            </w:r>
            <w:r w:rsidR="00097F3E">
              <w:rPr>
                <w:rFonts w:eastAsiaTheme="minorEastAsia"/>
                <w:noProof/>
                <w:lang w:eastAsia="zh-CN"/>
              </w:rPr>
              <w:tab/>
            </w:r>
            <w:r w:rsidR="00097F3E" w:rsidRPr="00C77CE3">
              <w:rPr>
                <w:rStyle w:val="Hyperlink"/>
                <w:noProof/>
              </w:rPr>
              <w:t>Assigning Flooding ECID to the Vlan</w:t>
            </w:r>
            <w:r w:rsidR="00097F3E">
              <w:rPr>
                <w:noProof/>
                <w:webHidden/>
              </w:rPr>
              <w:tab/>
            </w:r>
            <w:r w:rsidR="00097F3E">
              <w:rPr>
                <w:noProof/>
                <w:webHidden/>
              </w:rPr>
              <w:fldChar w:fldCharType="begin"/>
            </w:r>
            <w:r w:rsidR="00097F3E">
              <w:rPr>
                <w:noProof/>
                <w:webHidden/>
              </w:rPr>
              <w:instrText xml:space="preserve"> PAGEREF _Toc461043500 \h </w:instrText>
            </w:r>
            <w:r w:rsidR="00097F3E">
              <w:rPr>
                <w:noProof/>
                <w:webHidden/>
              </w:rPr>
            </w:r>
            <w:r w:rsidR="00097F3E">
              <w:rPr>
                <w:noProof/>
                <w:webHidden/>
              </w:rPr>
              <w:fldChar w:fldCharType="separate"/>
            </w:r>
            <w:r w:rsidR="00097F3E">
              <w:rPr>
                <w:noProof/>
                <w:webHidden/>
              </w:rPr>
              <w:t>19</w:t>
            </w:r>
            <w:r w:rsidR="00097F3E">
              <w:rPr>
                <w:noProof/>
                <w:webHidden/>
              </w:rPr>
              <w:fldChar w:fldCharType="end"/>
            </w:r>
          </w:hyperlink>
        </w:p>
        <w:p w14:paraId="6FE651DD" w14:textId="77777777" w:rsidR="00097F3E" w:rsidRDefault="00652BD1" w:rsidP="008C7EB3">
          <w:pPr>
            <w:pStyle w:val="TOC3"/>
            <w:rPr>
              <w:rFonts w:eastAsiaTheme="minorEastAsia"/>
              <w:noProof/>
              <w:lang w:eastAsia="zh-CN"/>
            </w:rPr>
          </w:pPr>
          <w:hyperlink w:anchor="_Toc461043501" w:history="1">
            <w:r w:rsidR="00097F3E" w:rsidRPr="00C77CE3">
              <w:rPr>
                <w:rStyle w:val="Hyperlink"/>
                <w:noProof/>
              </w:rPr>
              <w:t>6.2.3</w:t>
            </w:r>
            <w:r w:rsidR="00097F3E">
              <w:rPr>
                <w:rFonts w:eastAsiaTheme="minorEastAsia"/>
                <w:noProof/>
                <w:lang w:eastAsia="zh-CN"/>
              </w:rPr>
              <w:tab/>
            </w:r>
            <w:r w:rsidR="00097F3E" w:rsidRPr="00C77CE3">
              <w:rPr>
                <w:rStyle w:val="Hyperlink"/>
                <w:noProof/>
              </w:rPr>
              <w:t>Removing extended ports from the Vlan</w:t>
            </w:r>
            <w:r w:rsidR="00097F3E">
              <w:rPr>
                <w:noProof/>
                <w:webHidden/>
              </w:rPr>
              <w:tab/>
            </w:r>
            <w:r w:rsidR="00097F3E">
              <w:rPr>
                <w:noProof/>
                <w:webHidden/>
              </w:rPr>
              <w:fldChar w:fldCharType="begin"/>
            </w:r>
            <w:r w:rsidR="00097F3E">
              <w:rPr>
                <w:noProof/>
                <w:webHidden/>
              </w:rPr>
              <w:instrText xml:space="preserve"> PAGEREF _Toc461043501 \h </w:instrText>
            </w:r>
            <w:r w:rsidR="00097F3E">
              <w:rPr>
                <w:noProof/>
                <w:webHidden/>
              </w:rPr>
            </w:r>
            <w:r w:rsidR="00097F3E">
              <w:rPr>
                <w:noProof/>
                <w:webHidden/>
              </w:rPr>
              <w:fldChar w:fldCharType="separate"/>
            </w:r>
            <w:r w:rsidR="00097F3E">
              <w:rPr>
                <w:noProof/>
                <w:webHidden/>
              </w:rPr>
              <w:t>19</w:t>
            </w:r>
            <w:r w:rsidR="00097F3E">
              <w:rPr>
                <w:noProof/>
                <w:webHidden/>
              </w:rPr>
              <w:fldChar w:fldCharType="end"/>
            </w:r>
          </w:hyperlink>
        </w:p>
        <w:p w14:paraId="71DF6E1D" w14:textId="77777777" w:rsidR="00097F3E" w:rsidRDefault="00652BD1">
          <w:pPr>
            <w:pStyle w:val="TOC2"/>
            <w:rPr>
              <w:rFonts w:eastAsiaTheme="minorEastAsia"/>
              <w:noProof/>
              <w:lang w:eastAsia="zh-CN"/>
            </w:rPr>
          </w:pPr>
          <w:hyperlink w:anchor="_Toc461043502" w:history="1">
            <w:r w:rsidR="00097F3E" w:rsidRPr="00C77CE3">
              <w:rPr>
                <w:rStyle w:val="Hyperlink"/>
                <w:noProof/>
              </w:rPr>
              <w:t>6.3</w:t>
            </w:r>
            <w:r w:rsidR="00097F3E">
              <w:rPr>
                <w:rFonts w:eastAsiaTheme="minorEastAsia"/>
                <w:noProof/>
                <w:lang w:eastAsia="zh-CN"/>
              </w:rPr>
              <w:tab/>
            </w:r>
            <w:r w:rsidR="00097F3E" w:rsidRPr="00C77CE3">
              <w:rPr>
                <w:rStyle w:val="Hyperlink"/>
                <w:noProof/>
              </w:rPr>
              <w:t>Creating/Deleting 802.1BR Port and setting its attributes</w:t>
            </w:r>
            <w:r w:rsidR="00097F3E">
              <w:rPr>
                <w:noProof/>
                <w:webHidden/>
              </w:rPr>
              <w:tab/>
            </w:r>
            <w:r w:rsidR="00097F3E">
              <w:rPr>
                <w:noProof/>
                <w:webHidden/>
              </w:rPr>
              <w:fldChar w:fldCharType="begin"/>
            </w:r>
            <w:r w:rsidR="00097F3E">
              <w:rPr>
                <w:noProof/>
                <w:webHidden/>
              </w:rPr>
              <w:instrText xml:space="preserve"> PAGEREF _Toc461043502 \h </w:instrText>
            </w:r>
            <w:r w:rsidR="00097F3E">
              <w:rPr>
                <w:noProof/>
                <w:webHidden/>
              </w:rPr>
            </w:r>
            <w:r w:rsidR="00097F3E">
              <w:rPr>
                <w:noProof/>
                <w:webHidden/>
              </w:rPr>
              <w:fldChar w:fldCharType="separate"/>
            </w:r>
            <w:r w:rsidR="00097F3E">
              <w:rPr>
                <w:noProof/>
                <w:webHidden/>
              </w:rPr>
              <w:t>19</w:t>
            </w:r>
            <w:r w:rsidR="00097F3E">
              <w:rPr>
                <w:noProof/>
                <w:webHidden/>
              </w:rPr>
              <w:fldChar w:fldCharType="end"/>
            </w:r>
          </w:hyperlink>
        </w:p>
        <w:p w14:paraId="23903EDB" w14:textId="77777777" w:rsidR="00097F3E" w:rsidRDefault="00652BD1" w:rsidP="008C7EB3">
          <w:pPr>
            <w:pStyle w:val="TOC3"/>
            <w:rPr>
              <w:rFonts w:eastAsiaTheme="minorEastAsia"/>
              <w:noProof/>
              <w:lang w:eastAsia="zh-CN"/>
            </w:rPr>
          </w:pPr>
          <w:hyperlink w:anchor="_Toc461043503" w:history="1">
            <w:r w:rsidR="00097F3E" w:rsidRPr="00C77CE3">
              <w:rPr>
                <w:rStyle w:val="Hyperlink"/>
                <w:noProof/>
              </w:rPr>
              <w:t>6.3.1</w:t>
            </w:r>
            <w:r w:rsidR="00097F3E">
              <w:rPr>
                <w:rFonts w:eastAsiaTheme="minorEastAsia"/>
                <w:noProof/>
                <w:lang w:eastAsia="zh-CN"/>
              </w:rPr>
              <w:tab/>
            </w:r>
            <w:r w:rsidR="00097F3E" w:rsidRPr="00C77CE3">
              <w:rPr>
                <w:rStyle w:val="Hyperlink"/>
                <w:noProof/>
              </w:rPr>
              <w:t>Creating 802.1BR UPSTREAM Port</w:t>
            </w:r>
            <w:r w:rsidR="00097F3E">
              <w:rPr>
                <w:noProof/>
                <w:webHidden/>
              </w:rPr>
              <w:tab/>
            </w:r>
            <w:r w:rsidR="00097F3E">
              <w:rPr>
                <w:noProof/>
                <w:webHidden/>
              </w:rPr>
              <w:fldChar w:fldCharType="begin"/>
            </w:r>
            <w:r w:rsidR="00097F3E">
              <w:rPr>
                <w:noProof/>
                <w:webHidden/>
              </w:rPr>
              <w:instrText xml:space="preserve"> PAGEREF _Toc461043503 \h </w:instrText>
            </w:r>
            <w:r w:rsidR="00097F3E">
              <w:rPr>
                <w:noProof/>
                <w:webHidden/>
              </w:rPr>
            </w:r>
            <w:r w:rsidR="00097F3E">
              <w:rPr>
                <w:noProof/>
                <w:webHidden/>
              </w:rPr>
              <w:fldChar w:fldCharType="separate"/>
            </w:r>
            <w:r w:rsidR="00097F3E">
              <w:rPr>
                <w:noProof/>
                <w:webHidden/>
              </w:rPr>
              <w:t>19</w:t>
            </w:r>
            <w:r w:rsidR="00097F3E">
              <w:rPr>
                <w:noProof/>
                <w:webHidden/>
              </w:rPr>
              <w:fldChar w:fldCharType="end"/>
            </w:r>
          </w:hyperlink>
        </w:p>
        <w:p w14:paraId="6FC815D2" w14:textId="77777777" w:rsidR="00097F3E" w:rsidRDefault="00652BD1" w:rsidP="008C7EB3">
          <w:pPr>
            <w:pStyle w:val="TOC3"/>
            <w:rPr>
              <w:rFonts w:eastAsiaTheme="minorEastAsia"/>
              <w:noProof/>
              <w:lang w:eastAsia="zh-CN"/>
            </w:rPr>
          </w:pPr>
          <w:hyperlink w:anchor="_Toc461043504" w:history="1">
            <w:r w:rsidR="00097F3E" w:rsidRPr="00C77CE3">
              <w:rPr>
                <w:rStyle w:val="Hyperlink"/>
                <w:noProof/>
              </w:rPr>
              <w:t>6.3.2</w:t>
            </w:r>
            <w:r w:rsidR="00097F3E">
              <w:rPr>
                <w:rFonts w:eastAsiaTheme="minorEastAsia"/>
                <w:noProof/>
                <w:lang w:eastAsia="zh-CN"/>
              </w:rPr>
              <w:tab/>
            </w:r>
            <w:r w:rsidR="00097F3E" w:rsidRPr="00C77CE3">
              <w:rPr>
                <w:rStyle w:val="Hyperlink"/>
                <w:noProof/>
              </w:rPr>
              <w:t>Creating 802.1BR CASCADING Port</w:t>
            </w:r>
            <w:r w:rsidR="00097F3E">
              <w:rPr>
                <w:noProof/>
                <w:webHidden/>
              </w:rPr>
              <w:tab/>
            </w:r>
            <w:r w:rsidR="00097F3E">
              <w:rPr>
                <w:noProof/>
                <w:webHidden/>
              </w:rPr>
              <w:fldChar w:fldCharType="begin"/>
            </w:r>
            <w:r w:rsidR="00097F3E">
              <w:rPr>
                <w:noProof/>
                <w:webHidden/>
              </w:rPr>
              <w:instrText xml:space="preserve"> PAGEREF _Toc461043504 \h </w:instrText>
            </w:r>
            <w:r w:rsidR="00097F3E">
              <w:rPr>
                <w:noProof/>
                <w:webHidden/>
              </w:rPr>
            </w:r>
            <w:r w:rsidR="00097F3E">
              <w:rPr>
                <w:noProof/>
                <w:webHidden/>
              </w:rPr>
              <w:fldChar w:fldCharType="separate"/>
            </w:r>
            <w:r w:rsidR="00097F3E">
              <w:rPr>
                <w:noProof/>
                <w:webHidden/>
              </w:rPr>
              <w:t>20</w:t>
            </w:r>
            <w:r w:rsidR="00097F3E">
              <w:rPr>
                <w:noProof/>
                <w:webHidden/>
              </w:rPr>
              <w:fldChar w:fldCharType="end"/>
            </w:r>
          </w:hyperlink>
        </w:p>
        <w:p w14:paraId="69FA1751" w14:textId="77777777" w:rsidR="00097F3E" w:rsidRDefault="00652BD1" w:rsidP="008C7EB3">
          <w:pPr>
            <w:pStyle w:val="TOC3"/>
            <w:rPr>
              <w:rFonts w:eastAsiaTheme="minorEastAsia"/>
              <w:noProof/>
              <w:lang w:eastAsia="zh-CN"/>
            </w:rPr>
          </w:pPr>
          <w:hyperlink w:anchor="_Toc461043505" w:history="1">
            <w:r w:rsidR="00097F3E" w:rsidRPr="00C77CE3">
              <w:rPr>
                <w:rStyle w:val="Hyperlink"/>
                <w:noProof/>
              </w:rPr>
              <w:t>6.3.3</w:t>
            </w:r>
            <w:r w:rsidR="00097F3E">
              <w:rPr>
                <w:rFonts w:eastAsiaTheme="minorEastAsia"/>
                <w:noProof/>
                <w:lang w:eastAsia="zh-CN"/>
              </w:rPr>
              <w:tab/>
            </w:r>
            <w:r w:rsidR="00097F3E" w:rsidRPr="00C77CE3">
              <w:rPr>
                <w:rStyle w:val="Hyperlink"/>
                <w:noProof/>
              </w:rPr>
              <w:t>Creating 802.1BR ACCESS Port</w:t>
            </w:r>
            <w:r w:rsidR="00097F3E">
              <w:rPr>
                <w:noProof/>
                <w:webHidden/>
              </w:rPr>
              <w:tab/>
            </w:r>
            <w:r w:rsidR="00097F3E">
              <w:rPr>
                <w:noProof/>
                <w:webHidden/>
              </w:rPr>
              <w:fldChar w:fldCharType="begin"/>
            </w:r>
            <w:r w:rsidR="00097F3E">
              <w:rPr>
                <w:noProof/>
                <w:webHidden/>
              </w:rPr>
              <w:instrText xml:space="preserve"> PAGEREF _Toc461043505 \h </w:instrText>
            </w:r>
            <w:r w:rsidR="00097F3E">
              <w:rPr>
                <w:noProof/>
                <w:webHidden/>
              </w:rPr>
            </w:r>
            <w:r w:rsidR="00097F3E">
              <w:rPr>
                <w:noProof/>
                <w:webHidden/>
              </w:rPr>
              <w:fldChar w:fldCharType="separate"/>
            </w:r>
            <w:r w:rsidR="00097F3E">
              <w:rPr>
                <w:noProof/>
                <w:webHidden/>
              </w:rPr>
              <w:t>20</w:t>
            </w:r>
            <w:r w:rsidR="00097F3E">
              <w:rPr>
                <w:noProof/>
                <w:webHidden/>
              </w:rPr>
              <w:fldChar w:fldCharType="end"/>
            </w:r>
          </w:hyperlink>
        </w:p>
        <w:p w14:paraId="3A5D6C59" w14:textId="77777777" w:rsidR="00097F3E" w:rsidRDefault="00652BD1" w:rsidP="008C7EB3">
          <w:pPr>
            <w:pStyle w:val="TOC3"/>
            <w:rPr>
              <w:rFonts w:eastAsiaTheme="minorEastAsia"/>
              <w:noProof/>
              <w:lang w:eastAsia="zh-CN"/>
            </w:rPr>
          </w:pPr>
          <w:hyperlink w:anchor="_Toc461043506" w:history="1">
            <w:r w:rsidR="00097F3E" w:rsidRPr="00C77CE3">
              <w:rPr>
                <w:rStyle w:val="Hyperlink"/>
                <w:noProof/>
              </w:rPr>
              <w:t>6.3.4</w:t>
            </w:r>
            <w:r w:rsidR="00097F3E">
              <w:rPr>
                <w:rFonts w:eastAsiaTheme="minorEastAsia"/>
                <w:noProof/>
                <w:lang w:eastAsia="zh-CN"/>
              </w:rPr>
              <w:tab/>
            </w:r>
            <w:r w:rsidR="00097F3E" w:rsidRPr="00C77CE3">
              <w:rPr>
                <w:rStyle w:val="Hyperlink"/>
                <w:noProof/>
              </w:rPr>
              <w:t>Deleting 802.1BR Port</w:t>
            </w:r>
            <w:r w:rsidR="00097F3E">
              <w:rPr>
                <w:noProof/>
                <w:webHidden/>
              </w:rPr>
              <w:tab/>
            </w:r>
            <w:r w:rsidR="00097F3E">
              <w:rPr>
                <w:noProof/>
                <w:webHidden/>
              </w:rPr>
              <w:fldChar w:fldCharType="begin"/>
            </w:r>
            <w:r w:rsidR="00097F3E">
              <w:rPr>
                <w:noProof/>
                <w:webHidden/>
              </w:rPr>
              <w:instrText xml:space="preserve"> PAGEREF _Toc461043506 \h </w:instrText>
            </w:r>
            <w:r w:rsidR="00097F3E">
              <w:rPr>
                <w:noProof/>
                <w:webHidden/>
              </w:rPr>
            </w:r>
            <w:r w:rsidR="00097F3E">
              <w:rPr>
                <w:noProof/>
                <w:webHidden/>
              </w:rPr>
              <w:fldChar w:fldCharType="separate"/>
            </w:r>
            <w:r w:rsidR="00097F3E">
              <w:rPr>
                <w:noProof/>
                <w:webHidden/>
              </w:rPr>
              <w:t>20</w:t>
            </w:r>
            <w:r w:rsidR="00097F3E">
              <w:rPr>
                <w:noProof/>
                <w:webHidden/>
              </w:rPr>
              <w:fldChar w:fldCharType="end"/>
            </w:r>
          </w:hyperlink>
        </w:p>
        <w:p w14:paraId="2D1257B8" w14:textId="77777777" w:rsidR="00097F3E" w:rsidRDefault="00652BD1" w:rsidP="008C7EB3">
          <w:pPr>
            <w:pStyle w:val="TOC3"/>
            <w:rPr>
              <w:rFonts w:eastAsiaTheme="minorEastAsia"/>
              <w:noProof/>
              <w:lang w:eastAsia="zh-CN"/>
            </w:rPr>
          </w:pPr>
          <w:hyperlink w:anchor="_Toc461043507" w:history="1">
            <w:r w:rsidR="00097F3E" w:rsidRPr="00C77CE3">
              <w:rPr>
                <w:rStyle w:val="Hyperlink"/>
                <w:noProof/>
              </w:rPr>
              <w:t>6.3.5</w:t>
            </w:r>
            <w:r w:rsidR="00097F3E">
              <w:rPr>
                <w:rFonts w:eastAsiaTheme="minorEastAsia"/>
                <w:noProof/>
                <w:lang w:eastAsia="zh-CN"/>
              </w:rPr>
              <w:tab/>
            </w:r>
            <w:r w:rsidR="00097F3E" w:rsidRPr="00C77CE3">
              <w:rPr>
                <w:rStyle w:val="Hyperlink"/>
                <w:noProof/>
              </w:rPr>
              <w:t>Setting 802.1BR Port ECID</w:t>
            </w:r>
            <w:r w:rsidR="00097F3E">
              <w:rPr>
                <w:noProof/>
                <w:webHidden/>
              </w:rPr>
              <w:tab/>
            </w:r>
            <w:r w:rsidR="00097F3E">
              <w:rPr>
                <w:noProof/>
                <w:webHidden/>
              </w:rPr>
              <w:fldChar w:fldCharType="begin"/>
            </w:r>
            <w:r w:rsidR="00097F3E">
              <w:rPr>
                <w:noProof/>
                <w:webHidden/>
              </w:rPr>
              <w:instrText xml:space="preserve"> PAGEREF _Toc461043507 \h </w:instrText>
            </w:r>
            <w:r w:rsidR="00097F3E">
              <w:rPr>
                <w:noProof/>
                <w:webHidden/>
              </w:rPr>
            </w:r>
            <w:r w:rsidR="00097F3E">
              <w:rPr>
                <w:noProof/>
                <w:webHidden/>
              </w:rPr>
              <w:fldChar w:fldCharType="separate"/>
            </w:r>
            <w:r w:rsidR="00097F3E">
              <w:rPr>
                <w:noProof/>
                <w:webHidden/>
              </w:rPr>
              <w:t>20</w:t>
            </w:r>
            <w:r w:rsidR="00097F3E">
              <w:rPr>
                <w:noProof/>
                <w:webHidden/>
              </w:rPr>
              <w:fldChar w:fldCharType="end"/>
            </w:r>
          </w:hyperlink>
        </w:p>
        <w:p w14:paraId="33BBE8F7" w14:textId="77777777" w:rsidR="00097F3E" w:rsidRDefault="00652BD1" w:rsidP="008C7EB3">
          <w:pPr>
            <w:pStyle w:val="TOC3"/>
            <w:rPr>
              <w:rFonts w:eastAsiaTheme="minorEastAsia"/>
              <w:noProof/>
              <w:lang w:eastAsia="zh-CN"/>
            </w:rPr>
          </w:pPr>
          <w:hyperlink w:anchor="_Toc461043508" w:history="1">
            <w:r w:rsidR="00097F3E" w:rsidRPr="00C77CE3">
              <w:rPr>
                <w:rStyle w:val="Hyperlink"/>
                <w:noProof/>
              </w:rPr>
              <w:t>6.3.6</w:t>
            </w:r>
            <w:r w:rsidR="00097F3E">
              <w:rPr>
                <w:rFonts w:eastAsiaTheme="minorEastAsia"/>
                <w:noProof/>
                <w:lang w:eastAsia="zh-CN"/>
              </w:rPr>
              <w:tab/>
            </w:r>
            <w:r w:rsidR="00097F3E" w:rsidRPr="00C77CE3">
              <w:rPr>
                <w:rStyle w:val="Hyperlink"/>
                <w:noProof/>
              </w:rPr>
              <w:t>Setting 802.1BR Port PCP</w:t>
            </w:r>
            <w:r w:rsidR="00097F3E">
              <w:rPr>
                <w:noProof/>
                <w:webHidden/>
              </w:rPr>
              <w:tab/>
            </w:r>
            <w:r w:rsidR="00097F3E">
              <w:rPr>
                <w:noProof/>
                <w:webHidden/>
              </w:rPr>
              <w:fldChar w:fldCharType="begin"/>
            </w:r>
            <w:r w:rsidR="00097F3E">
              <w:rPr>
                <w:noProof/>
                <w:webHidden/>
              </w:rPr>
              <w:instrText xml:space="preserve"> PAGEREF _Toc461043508 \h </w:instrText>
            </w:r>
            <w:r w:rsidR="00097F3E">
              <w:rPr>
                <w:noProof/>
                <w:webHidden/>
              </w:rPr>
            </w:r>
            <w:r w:rsidR="00097F3E">
              <w:rPr>
                <w:noProof/>
                <w:webHidden/>
              </w:rPr>
              <w:fldChar w:fldCharType="separate"/>
            </w:r>
            <w:r w:rsidR="00097F3E">
              <w:rPr>
                <w:noProof/>
                <w:webHidden/>
              </w:rPr>
              <w:t>21</w:t>
            </w:r>
            <w:r w:rsidR="00097F3E">
              <w:rPr>
                <w:noProof/>
                <w:webHidden/>
              </w:rPr>
              <w:fldChar w:fldCharType="end"/>
            </w:r>
          </w:hyperlink>
        </w:p>
        <w:p w14:paraId="4AE50B45" w14:textId="77777777" w:rsidR="00097F3E" w:rsidRDefault="00652BD1" w:rsidP="008C7EB3">
          <w:pPr>
            <w:pStyle w:val="TOC3"/>
            <w:rPr>
              <w:rFonts w:eastAsiaTheme="minorEastAsia"/>
              <w:noProof/>
              <w:lang w:eastAsia="zh-CN"/>
            </w:rPr>
          </w:pPr>
          <w:hyperlink w:anchor="_Toc461043509" w:history="1">
            <w:r w:rsidR="00097F3E" w:rsidRPr="00C77CE3">
              <w:rPr>
                <w:rStyle w:val="Hyperlink"/>
                <w:noProof/>
              </w:rPr>
              <w:t>6.3.7</w:t>
            </w:r>
            <w:r w:rsidR="00097F3E">
              <w:rPr>
                <w:rFonts w:eastAsiaTheme="minorEastAsia"/>
                <w:noProof/>
                <w:lang w:eastAsia="zh-CN"/>
              </w:rPr>
              <w:tab/>
            </w:r>
            <w:r w:rsidR="00097F3E" w:rsidRPr="00C77CE3">
              <w:rPr>
                <w:rStyle w:val="Hyperlink"/>
                <w:noProof/>
              </w:rPr>
              <w:t>Setting 802.1BR Port DEI</w:t>
            </w:r>
            <w:r w:rsidR="00097F3E">
              <w:rPr>
                <w:noProof/>
                <w:webHidden/>
              </w:rPr>
              <w:tab/>
            </w:r>
            <w:r w:rsidR="00097F3E">
              <w:rPr>
                <w:noProof/>
                <w:webHidden/>
              </w:rPr>
              <w:fldChar w:fldCharType="begin"/>
            </w:r>
            <w:r w:rsidR="00097F3E">
              <w:rPr>
                <w:noProof/>
                <w:webHidden/>
              </w:rPr>
              <w:instrText xml:space="preserve"> PAGEREF _Toc461043509 \h </w:instrText>
            </w:r>
            <w:r w:rsidR="00097F3E">
              <w:rPr>
                <w:noProof/>
                <w:webHidden/>
              </w:rPr>
            </w:r>
            <w:r w:rsidR="00097F3E">
              <w:rPr>
                <w:noProof/>
                <w:webHidden/>
              </w:rPr>
              <w:fldChar w:fldCharType="separate"/>
            </w:r>
            <w:r w:rsidR="00097F3E">
              <w:rPr>
                <w:noProof/>
                <w:webHidden/>
              </w:rPr>
              <w:t>21</w:t>
            </w:r>
            <w:r w:rsidR="00097F3E">
              <w:rPr>
                <w:noProof/>
                <w:webHidden/>
              </w:rPr>
              <w:fldChar w:fldCharType="end"/>
            </w:r>
          </w:hyperlink>
        </w:p>
        <w:p w14:paraId="4FEE311B" w14:textId="77777777" w:rsidR="00097F3E" w:rsidRDefault="00652BD1">
          <w:pPr>
            <w:pStyle w:val="TOC2"/>
            <w:rPr>
              <w:rFonts w:eastAsiaTheme="minorEastAsia"/>
              <w:noProof/>
              <w:lang w:eastAsia="zh-CN"/>
            </w:rPr>
          </w:pPr>
          <w:hyperlink w:anchor="_Toc461043510" w:history="1">
            <w:r w:rsidR="00097F3E" w:rsidRPr="00C77CE3">
              <w:rPr>
                <w:rStyle w:val="Hyperlink"/>
                <w:noProof/>
                <w:lang w:val="fr-FR"/>
              </w:rPr>
              <w:t>6.4</w:t>
            </w:r>
            <w:r w:rsidR="00097F3E">
              <w:rPr>
                <w:rFonts w:eastAsiaTheme="minorEastAsia"/>
                <w:noProof/>
                <w:lang w:eastAsia="zh-CN"/>
              </w:rPr>
              <w:tab/>
            </w:r>
            <w:r w:rsidR="00097F3E" w:rsidRPr="00C77CE3">
              <w:rPr>
                <w:rStyle w:val="Hyperlink"/>
                <w:noProof/>
                <w:lang w:val="fr-FR"/>
              </w:rPr>
              <w:t>Setting Port Attributes</w:t>
            </w:r>
            <w:r w:rsidR="00097F3E">
              <w:rPr>
                <w:noProof/>
                <w:webHidden/>
              </w:rPr>
              <w:tab/>
            </w:r>
            <w:r w:rsidR="00097F3E">
              <w:rPr>
                <w:noProof/>
                <w:webHidden/>
              </w:rPr>
              <w:fldChar w:fldCharType="begin"/>
            </w:r>
            <w:r w:rsidR="00097F3E">
              <w:rPr>
                <w:noProof/>
                <w:webHidden/>
              </w:rPr>
              <w:instrText xml:space="preserve"> PAGEREF _Toc461043510 \h </w:instrText>
            </w:r>
            <w:r w:rsidR="00097F3E">
              <w:rPr>
                <w:noProof/>
                <w:webHidden/>
              </w:rPr>
            </w:r>
            <w:r w:rsidR="00097F3E">
              <w:rPr>
                <w:noProof/>
                <w:webHidden/>
              </w:rPr>
              <w:fldChar w:fldCharType="separate"/>
            </w:r>
            <w:r w:rsidR="00097F3E">
              <w:rPr>
                <w:noProof/>
                <w:webHidden/>
              </w:rPr>
              <w:t>21</w:t>
            </w:r>
            <w:r w:rsidR="00097F3E">
              <w:rPr>
                <w:noProof/>
                <w:webHidden/>
              </w:rPr>
              <w:fldChar w:fldCharType="end"/>
            </w:r>
          </w:hyperlink>
        </w:p>
        <w:p w14:paraId="7FDEA6E1" w14:textId="77777777" w:rsidR="00097F3E" w:rsidRDefault="00652BD1" w:rsidP="008C7EB3">
          <w:pPr>
            <w:pStyle w:val="TOC3"/>
            <w:rPr>
              <w:rFonts w:eastAsiaTheme="minorEastAsia"/>
              <w:noProof/>
              <w:lang w:eastAsia="zh-CN"/>
            </w:rPr>
          </w:pPr>
          <w:hyperlink w:anchor="_Toc461043511" w:history="1">
            <w:r w:rsidR="00097F3E" w:rsidRPr="00C77CE3">
              <w:rPr>
                <w:rStyle w:val="Hyperlink"/>
                <w:noProof/>
              </w:rPr>
              <w:t>6.4.1</w:t>
            </w:r>
            <w:r w:rsidR="00097F3E">
              <w:rPr>
                <w:rFonts w:eastAsiaTheme="minorEastAsia"/>
                <w:noProof/>
                <w:lang w:eastAsia="zh-CN"/>
              </w:rPr>
              <w:tab/>
            </w:r>
            <w:r w:rsidR="00097F3E" w:rsidRPr="00C77CE3">
              <w:rPr>
                <w:rStyle w:val="Hyperlink"/>
                <w:noProof/>
              </w:rPr>
              <w:t>Setting 802.1BR Port Discard Untagged frames</w:t>
            </w:r>
            <w:r w:rsidR="00097F3E">
              <w:rPr>
                <w:noProof/>
                <w:webHidden/>
              </w:rPr>
              <w:tab/>
            </w:r>
            <w:r w:rsidR="00097F3E">
              <w:rPr>
                <w:noProof/>
                <w:webHidden/>
              </w:rPr>
              <w:fldChar w:fldCharType="begin"/>
            </w:r>
            <w:r w:rsidR="00097F3E">
              <w:rPr>
                <w:noProof/>
                <w:webHidden/>
              </w:rPr>
              <w:instrText xml:space="preserve"> PAGEREF _Toc461043511 \h </w:instrText>
            </w:r>
            <w:r w:rsidR="00097F3E">
              <w:rPr>
                <w:noProof/>
                <w:webHidden/>
              </w:rPr>
            </w:r>
            <w:r w:rsidR="00097F3E">
              <w:rPr>
                <w:noProof/>
                <w:webHidden/>
              </w:rPr>
              <w:fldChar w:fldCharType="separate"/>
            </w:r>
            <w:r w:rsidR="00097F3E">
              <w:rPr>
                <w:noProof/>
                <w:webHidden/>
              </w:rPr>
              <w:t>21</w:t>
            </w:r>
            <w:r w:rsidR="00097F3E">
              <w:rPr>
                <w:noProof/>
                <w:webHidden/>
              </w:rPr>
              <w:fldChar w:fldCharType="end"/>
            </w:r>
          </w:hyperlink>
        </w:p>
        <w:p w14:paraId="1BB51049" w14:textId="77777777" w:rsidR="00097F3E" w:rsidRDefault="00652BD1" w:rsidP="008C7EB3">
          <w:pPr>
            <w:pStyle w:val="TOC3"/>
            <w:rPr>
              <w:rFonts w:eastAsiaTheme="minorEastAsia"/>
              <w:noProof/>
              <w:lang w:eastAsia="zh-CN"/>
            </w:rPr>
          </w:pPr>
          <w:hyperlink w:anchor="_Toc461043512" w:history="1">
            <w:r w:rsidR="00097F3E" w:rsidRPr="00C77CE3">
              <w:rPr>
                <w:rStyle w:val="Hyperlink"/>
                <w:noProof/>
              </w:rPr>
              <w:t>6.4.2</w:t>
            </w:r>
            <w:r w:rsidR="00097F3E">
              <w:rPr>
                <w:rFonts w:eastAsiaTheme="minorEastAsia"/>
                <w:noProof/>
                <w:lang w:eastAsia="zh-CN"/>
              </w:rPr>
              <w:tab/>
            </w:r>
            <w:r w:rsidR="00097F3E" w:rsidRPr="00C77CE3">
              <w:rPr>
                <w:rStyle w:val="Hyperlink"/>
                <w:noProof/>
              </w:rPr>
              <w:t>Setting 802.1BR Port Discard Tagged frames</w:t>
            </w:r>
            <w:r w:rsidR="00097F3E">
              <w:rPr>
                <w:noProof/>
                <w:webHidden/>
              </w:rPr>
              <w:tab/>
            </w:r>
            <w:r w:rsidR="00097F3E">
              <w:rPr>
                <w:noProof/>
                <w:webHidden/>
              </w:rPr>
              <w:fldChar w:fldCharType="begin"/>
            </w:r>
            <w:r w:rsidR="00097F3E">
              <w:rPr>
                <w:noProof/>
                <w:webHidden/>
              </w:rPr>
              <w:instrText xml:space="preserve"> PAGEREF _Toc461043512 \h </w:instrText>
            </w:r>
            <w:r w:rsidR="00097F3E">
              <w:rPr>
                <w:noProof/>
                <w:webHidden/>
              </w:rPr>
            </w:r>
            <w:r w:rsidR="00097F3E">
              <w:rPr>
                <w:noProof/>
                <w:webHidden/>
              </w:rPr>
              <w:fldChar w:fldCharType="separate"/>
            </w:r>
            <w:r w:rsidR="00097F3E">
              <w:rPr>
                <w:noProof/>
                <w:webHidden/>
              </w:rPr>
              <w:t>21</w:t>
            </w:r>
            <w:r w:rsidR="00097F3E">
              <w:rPr>
                <w:noProof/>
                <w:webHidden/>
              </w:rPr>
              <w:fldChar w:fldCharType="end"/>
            </w:r>
          </w:hyperlink>
        </w:p>
        <w:p w14:paraId="0C3E6E74" w14:textId="77777777" w:rsidR="00097F3E" w:rsidRDefault="00652BD1">
          <w:pPr>
            <w:pStyle w:val="TOC2"/>
            <w:rPr>
              <w:rFonts w:eastAsiaTheme="minorEastAsia"/>
              <w:noProof/>
              <w:lang w:eastAsia="zh-CN"/>
            </w:rPr>
          </w:pPr>
          <w:hyperlink w:anchor="_Toc461043513" w:history="1">
            <w:r w:rsidR="00097F3E" w:rsidRPr="00C77CE3">
              <w:rPr>
                <w:rStyle w:val="Hyperlink"/>
                <w:noProof/>
              </w:rPr>
              <w:t>6.5</w:t>
            </w:r>
            <w:r w:rsidR="00097F3E">
              <w:rPr>
                <w:rFonts w:eastAsiaTheme="minorEastAsia"/>
                <w:noProof/>
                <w:lang w:eastAsia="zh-CN"/>
              </w:rPr>
              <w:tab/>
            </w:r>
            <w:r w:rsidR="00097F3E" w:rsidRPr="00C77CE3">
              <w:rPr>
                <w:rStyle w:val="Hyperlink"/>
                <w:noProof/>
              </w:rPr>
              <w:t>802.1BR ECID Forwarding Entry Management</w:t>
            </w:r>
            <w:r w:rsidR="00097F3E">
              <w:rPr>
                <w:noProof/>
                <w:webHidden/>
              </w:rPr>
              <w:tab/>
            </w:r>
            <w:r w:rsidR="00097F3E">
              <w:rPr>
                <w:noProof/>
                <w:webHidden/>
              </w:rPr>
              <w:fldChar w:fldCharType="begin"/>
            </w:r>
            <w:r w:rsidR="00097F3E">
              <w:rPr>
                <w:noProof/>
                <w:webHidden/>
              </w:rPr>
              <w:instrText xml:space="preserve"> PAGEREF _Toc461043513 \h </w:instrText>
            </w:r>
            <w:r w:rsidR="00097F3E">
              <w:rPr>
                <w:noProof/>
                <w:webHidden/>
              </w:rPr>
            </w:r>
            <w:r w:rsidR="00097F3E">
              <w:rPr>
                <w:noProof/>
                <w:webHidden/>
              </w:rPr>
              <w:fldChar w:fldCharType="separate"/>
            </w:r>
            <w:r w:rsidR="00097F3E">
              <w:rPr>
                <w:noProof/>
                <w:webHidden/>
              </w:rPr>
              <w:t>22</w:t>
            </w:r>
            <w:r w:rsidR="00097F3E">
              <w:rPr>
                <w:noProof/>
                <w:webHidden/>
              </w:rPr>
              <w:fldChar w:fldCharType="end"/>
            </w:r>
          </w:hyperlink>
        </w:p>
        <w:p w14:paraId="522018E1" w14:textId="77777777" w:rsidR="00097F3E" w:rsidRDefault="00652BD1" w:rsidP="008C7EB3">
          <w:pPr>
            <w:pStyle w:val="TOC3"/>
            <w:rPr>
              <w:rFonts w:eastAsiaTheme="minorEastAsia"/>
              <w:noProof/>
              <w:lang w:eastAsia="zh-CN"/>
            </w:rPr>
          </w:pPr>
          <w:hyperlink w:anchor="_Toc461043514" w:history="1">
            <w:r w:rsidR="00097F3E" w:rsidRPr="00C77CE3">
              <w:rPr>
                <w:rStyle w:val="Hyperlink"/>
                <w:noProof/>
              </w:rPr>
              <w:t>6.5.1</w:t>
            </w:r>
            <w:r w:rsidR="00097F3E">
              <w:rPr>
                <w:rFonts w:eastAsiaTheme="minorEastAsia"/>
                <w:noProof/>
                <w:lang w:eastAsia="zh-CN"/>
              </w:rPr>
              <w:tab/>
            </w:r>
            <w:r w:rsidR="00097F3E" w:rsidRPr="00C77CE3">
              <w:rPr>
                <w:rStyle w:val="Hyperlink"/>
                <w:noProof/>
              </w:rPr>
              <w:t>Creating 802.1BR ECID Forwarding Entry</w:t>
            </w:r>
            <w:r w:rsidR="00097F3E">
              <w:rPr>
                <w:noProof/>
                <w:webHidden/>
              </w:rPr>
              <w:tab/>
            </w:r>
            <w:r w:rsidR="00097F3E">
              <w:rPr>
                <w:noProof/>
                <w:webHidden/>
              </w:rPr>
              <w:fldChar w:fldCharType="begin"/>
            </w:r>
            <w:r w:rsidR="00097F3E">
              <w:rPr>
                <w:noProof/>
                <w:webHidden/>
              </w:rPr>
              <w:instrText xml:space="preserve"> PAGEREF _Toc461043514 \h </w:instrText>
            </w:r>
            <w:r w:rsidR="00097F3E">
              <w:rPr>
                <w:noProof/>
                <w:webHidden/>
              </w:rPr>
            </w:r>
            <w:r w:rsidR="00097F3E">
              <w:rPr>
                <w:noProof/>
                <w:webHidden/>
              </w:rPr>
              <w:fldChar w:fldCharType="separate"/>
            </w:r>
            <w:r w:rsidR="00097F3E">
              <w:rPr>
                <w:noProof/>
                <w:webHidden/>
              </w:rPr>
              <w:t>22</w:t>
            </w:r>
            <w:r w:rsidR="00097F3E">
              <w:rPr>
                <w:noProof/>
                <w:webHidden/>
              </w:rPr>
              <w:fldChar w:fldCharType="end"/>
            </w:r>
          </w:hyperlink>
        </w:p>
        <w:p w14:paraId="3467472E" w14:textId="77777777" w:rsidR="00097F3E" w:rsidRDefault="00652BD1" w:rsidP="008C7EB3">
          <w:pPr>
            <w:pStyle w:val="TOC3"/>
            <w:rPr>
              <w:rFonts w:eastAsiaTheme="minorEastAsia"/>
              <w:noProof/>
              <w:lang w:eastAsia="zh-CN"/>
            </w:rPr>
          </w:pPr>
          <w:hyperlink w:anchor="_Toc461043515" w:history="1">
            <w:r w:rsidR="00097F3E" w:rsidRPr="00C77CE3">
              <w:rPr>
                <w:rStyle w:val="Hyperlink"/>
                <w:noProof/>
              </w:rPr>
              <w:t>6.5.2</w:t>
            </w:r>
            <w:r w:rsidR="00097F3E">
              <w:rPr>
                <w:rFonts w:eastAsiaTheme="minorEastAsia"/>
                <w:noProof/>
                <w:lang w:eastAsia="zh-CN"/>
              </w:rPr>
              <w:tab/>
            </w:r>
            <w:r w:rsidR="00097F3E" w:rsidRPr="00C77CE3">
              <w:rPr>
                <w:rStyle w:val="Hyperlink"/>
                <w:noProof/>
              </w:rPr>
              <w:t>Modifying the 802.1BR ECID Forwarding Entry</w:t>
            </w:r>
            <w:r w:rsidR="00097F3E">
              <w:rPr>
                <w:noProof/>
                <w:webHidden/>
              </w:rPr>
              <w:tab/>
            </w:r>
            <w:r w:rsidR="00097F3E">
              <w:rPr>
                <w:noProof/>
                <w:webHidden/>
              </w:rPr>
              <w:fldChar w:fldCharType="begin"/>
            </w:r>
            <w:r w:rsidR="00097F3E">
              <w:rPr>
                <w:noProof/>
                <w:webHidden/>
              </w:rPr>
              <w:instrText xml:space="preserve"> PAGEREF _Toc461043515 \h </w:instrText>
            </w:r>
            <w:r w:rsidR="00097F3E">
              <w:rPr>
                <w:noProof/>
                <w:webHidden/>
              </w:rPr>
            </w:r>
            <w:r w:rsidR="00097F3E">
              <w:rPr>
                <w:noProof/>
                <w:webHidden/>
              </w:rPr>
              <w:fldChar w:fldCharType="separate"/>
            </w:r>
            <w:r w:rsidR="00097F3E">
              <w:rPr>
                <w:noProof/>
                <w:webHidden/>
              </w:rPr>
              <w:t>22</w:t>
            </w:r>
            <w:r w:rsidR="00097F3E">
              <w:rPr>
                <w:noProof/>
                <w:webHidden/>
              </w:rPr>
              <w:fldChar w:fldCharType="end"/>
            </w:r>
          </w:hyperlink>
        </w:p>
        <w:p w14:paraId="79228893" w14:textId="77777777" w:rsidR="00097F3E" w:rsidRDefault="00652BD1" w:rsidP="008C7EB3">
          <w:pPr>
            <w:pStyle w:val="TOC3"/>
            <w:rPr>
              <w:rFonts w:eastAsiaTheme="minorEastAsia"/>
              <w:noProof/>
              <w:lang w:eastAsia="zh-CN"/>
            </w:rPr>
          </w:pPr>
          <w:hyperlink w:anchor="_Toc461043516" w:history="1">
            <w:r w:rsidR="00097F3E" w:rsidRPr="00C77CE3">
              <w:rPr>
                <w:rStyle w:val="Hyperlink"/>
                <w:noProof/>
              </w:rPr>
              <w:t>6.5.3</w:t>
            </w:r>
            <w:r w:rsidR="00097F3E">
              <w:rPr>
                <w:rFonts w:eastAsiaTheme="minorEastAsia"/>
                <w:noProof/>
                <w:lang w:eastAsia="zh-CN"/>
              </w:rPr>
              <w:tab/>
            </w:r>
            <w:r w:rsidR="00097F3E" w:rsidRPr="00C77CE3">
              <w:rPr>
                <w:rStyle w:val="Hyperlink"/>
                <w:noProof/>
              </w:rPr>
              <w:t>Deleting 802.1BR ECID Forwarding Entry</w:t>
            </w:r>
            <w:r w:rsidR="00097F3E">
              <w:rPr>
                <w:noProof/>
                <w:webHidden/>
              </w:rPr>
              <w:tab/>
            </w:r>
            <w:r w:rsidR="00097F3E">
              <w:rPr>
                <w:noProof/>
                <w:webHidden/>
              </w:rPr>
              <w:fldChar w:fldCharType="begin"/>
            </w:r>
            <w:r w:rsidR="00097F3E">
              <w:rPr>
                <w:noProof/>
                <w:webHidden/>
              </w:rPr>
              <w:instrText xml:space="preserve"> PAGEREF _Toc461043516 \h </w:instrText>
            </w:r>
            <w:r w:rsidR="00097F3E">
              <w:rPr>
                <w:noProof/>
                <w:webHidden/>
              </w:rPr>
            </w:r>
            <w:r w:rsidR="00097F3E">
              <w:rPr>
                <w:noProof/>
                <w:webHidden/>
              </w:rPr>
              <w:fldChar w:fldCharType="separate"/>
            </w:r>
            <w:r w:rsidR="00097F3E">
              <w:rPr>
                <w:noProof/>
                <w:webHidden/>
              </w:rPr>
              <w:t>23</w:t>
            </w:r>
            <w:r w:rsidR="00097F3E">
              <w:rPr>
                <w:noProof/>
                <w:webHidden/>
              </w:rPr>
              <w:fldChar w:fldCharType="end"/>
            </w:r>
          </w:hyperlink>
        </w:p>
        <w:p w14:paraId="3CDE5994" w14:textId="77777777" w:rsidR="00097F3E" w:rsidRDefault="00652BD1">
          <w:pPr>
            <w:pStyle w:val="TOC1"/>
            <w:tabs>
              <w:tab w:val="left" w:pos="440"/>
              <w:tab w:val="right" w:leader="dot" w:pos="9350"/>
            </w:tabs>
            <w:rPr>
              <w:rFonts w:eastAsiaTheme="minorEastAsia"/>
              <w:noProof/>
              <w:lang w:eastAsia="zh-CN"/>
            </w:rPr>
          </w:pPr>
          <w:hyperlink w:anchor="_Toc461043517" w:history="1">
            <w:r w:rsidR="00097F3E" w:rsidRPr="00C77CE3">
              <w:rPr>
                <w:rStyle w:val="Hyperlink"/>
                <w:noProof/>
                <w:lang w:val="fr-FR"/>
              </w:rPr>
              <w:t>7</w:t>
            </w:r>
            <w:r w:rsidR="00097F3E">
              <w:rPr>
                <w:rFonts w:eastAsiaTheme="minorEastAsia"/>
                <w:noProof/>
                <w:lang w:eastAsia="zh-CN"/>
              </w:rPr>
              <w:tab/>
            </w:r>
            <w:r w:rsidR="00097F3E" w:rsidRPr="00C77CE3">
              <w:rPr>
                <w:rStyle w:val="Hyperlink"/>
                <w:noProof/>
                <w:lang w:val="fr-FR"/>
              </w:rPr>
              <w:t>Summary of the Configurations</w:t>
            </w:r>
            <w:r w:rsidR="00097F3E">
              <w:rPr>
                <w:noProof/>
                <w:webHidden/>
              </w:rPr>
              <w:tab/>
            </w:r>
            <w:r w:rsidR="00097F3E">
              <w:rPr>
                <w:noProof/>
                <w:webHidden/>
              </w:rPr>
              <w:fldChar w:fldCharType="begin"/>
            </w:r>
            <w:r w:rsidR="00097F3E">
              <w:rPr>
                <w:noProof/>
                <w:webHidden/>
              </w:rPr>
              <w:instrText xml:space="preserve"> PAGEREF _Toc461043517 \h </w:instrText>
            </w:r>
            <w:r w:rsidR="00097F3E">
              <w:rPr>
                <w:noProof/>
                <w:webHidden/>
              </w:rPr>
            </w:r>
            <w:r w:rsidR="00097F3E">
              <w:rPr>
                <w:noProof/>
                <w:webHidden/>
              </w:rPr>
              <w:fldChar w:fldCharType="separate"/>
            </w:r>
            <w:r w:rsidR="00097F3E">
              <w:rPr>
                <w:noProof/>
                <w:webHidden/>
              </w:rPr>
              <w:t>24</w:t>
            </w:r>
            <w:r w:rsidR="00097F3E">
              <w:rPr>
                <w:noProof/>
                <w:webHidden/>
              </w:rPr>
              <w:fldChar w:fldCharType="end"/>
            </w:r>
          </w:hyperlink>
        </w:p>
        <w:p w14:paraId="391F4514" w14:textId="77777777" w:rsidR="00097F3E" w:rsidRDefault="00652BD1">
          <w:pPr>
            <w:pStyle w:val="TOC2"/>
            <w:rPr>
              <w:rFonts w:eastAsiaTheme="minorEastAsia"/>
              <w:noProof/>
              <w:lang w:eastAsia="zh-CN"/>
            </w:rPr>
          </w:pPr>
          <w:hyperlink w:anchor="_Toc461043518" w:history="1">
            <w:r w:rsidR="00097F3E" w:rsidRPr="00C77CE3">
              <w:rPr>
                <w:rStyle w:val="Hyperlink"/>
                <w:noProof/>
                <w:lang w:val="fr-FR"/>
              </w:rPr>
              <w:t>7.1</w:t>
            </w:r>
            <w:r w:rsidR="00097F3E">
              <w:rPr>
                <w:rFonts w:eastAsiaTheme="minorEastAsia"/>
                <w:noProof/>
                <w:lang w:eastAsia="zh-CN"/>
              </w:rPr>
              <w:tab/>
            </w:r>
            <w:r w:rsidR="00097F3E" w:rsidRPr="00C77CE3">
              <w:rPr>
                <w:rStyle w:val="Hyperlink"/>
                <w:noProof/>
                <w:lang w:val="fr-FR"/>
              </w:rPr>
              <w:t>Configurations at CB</w:t>
            </w:r>
            <w:r w:rsidR="00097F3E">
              <w:rPr>
                <w:noProof/>
                <w:webHidden/>
              </w:rPr>
              <w:tab/>
            </w:r>
            <w:r w:rsidR="00097F3E">
              <w:rPr>
                <w:noProof/>
                <w:webHidden/>
              </w:rPr>
              <w:fldChar w:fldCharType="begin"/>
            </w:r>
            <w:r w:rsidR="00097F3E">
              <w:rPr>
                <w:noProof/>
                <w:webHidden/>
              </w:rPr>
              <w:instrText xml:space="preserve"> PAGEREF _Toc461043518 \h </w:instrText>
            </w:r>
            <w:r w:rsidR="00097F3E">
              <w:rPr>
                <w:noProof/>
                <w:webHidden/>
              </w:rPr>
            </w:r>
            <w:r w:rsidR="00097F3E">
              <w:rPr>
                <w:noProof/>
                <w:webHidden/>
              </w:rPr>
              <w:fldChar w:fldCharType="separate"/>
            </w:r>
            <w:r w:rsidR="00097F3E">
              <w:rPr>
                <w:noProof/>
                <w:webHidden/>
              </w:rPr>
              <w:t>24</w:t>
            </w:r>
            <w:r w:rsidR="00097F3E">
              <w:rPr>
                <w:noProof/>
                <w:webHidden/>
              </w:rPr>
              <w:fldChar w:fldCharType="end"/>
            </w:r>
          </w:hyperlink>
        </w:p>
        <w:p w14:paraId="7FA9E096" w14:textId="77777777" w:rsidR="00097F3E" w:rsidRDefault="00652BD1">
          <w:pPr>
            <w:pStyle w:val="TOC2"/>
            <w:rPr>
              <w:rFonts w:eastAsiaTheme="minorEastAsia"/>
              <w:noProof/>
              <w:lang w:eastAsia="zh-CN"/>
            </w:rPr>
          </w:pPr>
          <w:hyperlink w:anchor="_Toc461043519" w:history="1">
            <w:r w:rsidR="00097F3E" w:rsidRPr="00C77CE3">
              <w:rPr>
                <w:rStyle w:val="Hyperlink"/>
                <w:noProof/>
              </w:rPr>
              <w:t>7.2</w:t>
            </w:r>
            <w:r w:rsidR="00097F3E">
              <w:rPr>
                <w:rFonts w:eastAsiaTheme="minorEastAsia"/>
                <w:noProof/>
                <w:lang w:eastAsia="zh-CN"/>
              </w:rPr>
              <w:tab/>
            </w:r>
            <w:r w:rsidR="00097F3E" w:rsidRPr="00C77CE3">
              <w:rPr>
                <w:rStyle w:val="Hyperlink"/>
                <w:noProof/>
              </w:rPr>
              <w:t>Configurations at PE</w:t>
            </w:r>
            <w:r w:rsidR="00097F3E">
              <w:rPr>
                <w:noProof/>
                <w:webHidden/>
              </w:rPr>
              <w:tab/>
            </w:r>
            <w:r w:rsidR="00097F3E">
              <w:rPr>
                <w:noProof/>
                <w:webHidden/>
              </w:rPr>
              <w:fldChar w:fldCharType="begin"/>
            </w:r>
            <w:r w:rsidR="00097F3E">
              <w:rPr>
                <w:noProof/>
                <w:webHidden/>
              </w:rPr>
              <w:instrText xml:space="preserve"> PAGEREF _Toc461043519 \h </w:instrText>
            </w:r>
            <w:r w:rsidR="00097F3E">
              <w:rPr>
                <w:noProof/>
                <w:webHidden/>
              </w:rPr>
            </w:r>
            <w:r w:rsidR="00097F3E">
              <w:rPr>
                <w:noProof/>
                <w:webHidden/>
              </w:rPr>
              <w:fldChar w:fldCharType="separate"/>
            </w:r>
            <w:r w:rsidR="00097F3E">
              <w:rPr>
                <w:noProof/>
                <w:webHidden/>
              </w:rPr>
              <w:t>24</w:t>
            </w:r>
            <w:r w:rsidR="00097F3E">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61043477"/>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D46F16E" w:rsidR="002A0D5C" w:rsidRDefault="005023ED" w:rsidP="00E62FBF">
            <w:pPr>
              <w:cnfStyle w:val="000000000000" w:firstRow="0" w:lastRow="0" w:firstColumn="0" w:lastColumn="0" w:oddVBand="0" w:evenVBand="0" w:oddHBand="0" w:evenHBand="0" w:firstRowFirstColumn="0" w:firstRowLastColumn="0" w:lastRowFirstColumn="0" w:lastRowLastColumn="0"/>
            </w:pPr>
            <w:r>
              <w:t xml:space="preserve">Proposal for </w:t>
            </w:r>
            <w:r w:rsidR="00E62FBF">
              <w:t>802.1BR</w:t>
            </w:r>
            <w:r w:rsidR="00C63A2A">
              <w:t xml:space="preserve"> </w:t>
            </w:r>
            <w:r w:rsidR="004E3271">
              <w:t xml:space="preserve"> – Base Version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7BBAE099" w:rsidR="002A0D5C" w:rsidRDefault="00437ADB" w:rsidP="00E62FBF">
            <w:pPr>
              <w:cnfStyle w:val="000000000000" w:firstRow="0" w:lastRow="0" w:firstColumn="0" w:lastColumn="0" w:oddVBand="0" w:evenVBand="0" w:oddHBand="0" w:evenHBand="0" w:firstRowFirstColumn="0" w:firstRowLastColumn="0" w:lastRowFirstColumn="0" w:lastRowLastColumn="0"/>
            </w:pPr>
            <w:r>
              <w:t>13 Jan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5E058CCE" w:rsidR="00EC4D12" w:rsidRDefault="00FC1572" w:rsidP="00C25252">
            <w:pPr>
              <w:rPr>
                <w:b w:val="0"/>
              </w:rPr>
            </w:pPr>
            <w:r>
              <w:rPr>
                <w:b w:val="0"/>
              </w:rPr>
              <w:t>0.1</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1D9B5E67" w:rsidR="00BC2BF2" w:rsidRPr="00BC2BF2" w:rsidRDefault="00FC1572" w:rsidP="00FC1572">
            <w:pPr>
              <w:cnfStyle w:val="000000000000" w:firstRow="0" w:lastRow="0" w:firstColumn="0" w:lastColumn="0" w:oddVBand="0" w:evenVBand="0" w:oddHBand="0" w:evenHBand="0" w:firstRowFirstColumn="0" w:firstRowLastColumn="0" w:lastRowFirstColumn="0" w:lastRowLastColumn="0"/>
            </w:pPr>
            <w:r>
              <w:t>In the “Introduction” section including the diagram, corrected the wrong usage of the Source and Destination ECID fields.</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26573F38" w:rsidR="00EC4D12" w:rsidRPr="00BC2BF2" w:rsidRDefault="00FC1572"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7C211E7B" w:rsidR="00EC4D12" w:rsidRPr="00BC2BF2" w:rsidRDefault="00FC1572" w:rsidP="00E62FBF">
            <w:pPr>
              <w:cnfStyle w:val="000000000000" w:firstRow="0" w:lastRow="0" w:firstColumn="0" w:lastColumn="0" w:oddVBand="0" w:evenVBand="0" w:oddHBand="0" w:evenHBand="0" w:firstRowFirstColumn="0" w:firstRowLastColumn="0" w:lastRowFirstColumn="0" w:lastRowLastColumn="0"/>
            </w:pPr>
            <w:r>
              <w:t>20 Jan 2016</w:t>
            </w:r>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73A92309" w:rsidR="004D3E48" w:rsidRDefault="006E7AC8" w:rsidP="00C25252">
            <w:r>
              <w:t>0.2</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A55890" w14:textId="77777777" w:rsidR="004D3E48" w:rsidRDefault="006E7AC8" w:rsidP="00D2783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Added the attribute ‘</w:t>
            </w:r>
            <w:r w:rsidRPr="006E7AC8">
              <w:t>SAI_VLAN_ATTR_FLOODING_ECID</w:t>
            </w:r>
            <w:r>
              <w:t>’ to Vlan api.</w:t>
            </w:r>
          </w:p>
          <w:p w14:paraId="6C43573D" w14:textId="71A1AFC9" w:rsidR="006E7AC8" w:rsidRDefault="006E7AC8" w:rsidP="00D2783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Allowed CB Extended ports to be added/removed to/from the Vlan</w:t>
            </w:r>
          </w:p>
          <w:p w14:paraId="40B4ACE3" w14:textId="72724C3E" w:rsidR="006E7AC8" w:rsidRDefault="006E7AC8" w:rsidP="00D2783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Updated the “Configuration Example” section accordingly</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25E3D831" w:rsidR="004D3E48" w:rsidRDefault="006E7AC8"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30E99868" w:rsidR="004D3E48" w:rsidRDefault="006E7AC8" w:rsidP="00E62FBF">
            <w:pPr>
              <w:cnfStyle w:val="000000000000" w:firstRow="0" w:lastRow="0" w:firstColumn="0" w:lastColumn="0" w:oddVBand="0" w:evenVBand="0" w:oddHBand="0" w:evenHBand="0" w:firstRowFirstColumn="0" w:firstRowLastColumn="0" w:lastRowFirstColumn="0" w:lastRowLastColumn="0"/>
            </w:pPr>
            <w:r>
              <w:t>28 Jan 2016</w:t>
            </w:r>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05D66EFC" w:rsidR="00A509F3" w:rsidRDefault="00BF48EC" w:rsidP="00C25252">
            <w:r>
              <w:t>0.3</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FADCBF9" w14:textId="77777777" w:rsidR="00A509F3" w:rsidRDefault="00BF48EC" w:rsidP="00F66CD5">
            <w:pPr>
              <w:cnfStyle w:val="000000000000" w:firstRow="0" w:lastRow="0" w:firstColumn="0" w:lastColumn="0" w:oddVBand="0" w:evenVBand="0" w:oddHBand="0" w:evenHBand="0" w:firstRowFirstColumn="0" w:firstRowLastColumn="0" w:lastRowFirstColumn="0" w:lastRowLastColumn="0"/>
            </w:pPr>
            <w:r>
              <w:t>Added the missing attribute SAI_DOT1BR_PORT_ATTR_PORT in inc/saidot1brport.h file.</w:t>
            </w:r>
          </w:p>
          <w:p w14:paraId="677F1F44" w14:textId="1D1B313F" w:rsidR="00BF48EC" w:rsidRDefault="00BF48EC" w:rsidP="00F66CD5">
            <w:pPr>
              <w:cnfStyle w:val="000000000000" w:firstRow="0" w:lastRow="0" w:firstColumn="0" w:lastColumn="0" w:oddVBand="0" w:evenVBand="0" w:oddHBand="0" w:evenHBand="0" w:firstRowFirstColumn="0" w:firstRowLastColumn="0" w:lastRowFirstColumn="0" w:lastRowLastColumn="0"/>
            </w:pPr>
            <w:r>
              <w:t>Updated the corresponding examples section.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373D0A04" w:rsidR="00A509F3" w:rsidRDefault="00BF48E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3BB603E9" w:rsidR="00A509F3" w:rsidRDefault="00BF48EC" w:rsidP="00E62FBF">
            <w:pPr>
              <w:cnfStyle w:val="000000000000" w:firstRow="0" w:lastRow="0" w:firstColumn="0" w:lastColumn="0" w:oddVBand="0" w:evenVBand="0" w:oddHBand="0" w:evenHBand="0" w:firstRowFirstColumn="0" w:firstRowLastColumn="0" w:lastRowFirstColumn="0" w:lastRowLastColumn="0"/>
            </w:pPr>
            <w:r>
              <w:t>20 Jun 2016</w:t>
            </w:r>
          </w:p>
        </w:tc>
      </w:tr>
      <w:tr w:rsidR="00D44FC4" w:rsidRPr="00BC2BF2" w14:paraId="6CA14E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D05EF5D" w14:textId="03517910" w:rsidR="00D44FC4" w:rsidRDefault="00D44FC4" w:rsidP="00C25252">
            <w:r>
              <w:t>0.4</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BCB20D" w14:textId="679E0BE3" w:rsidR="00D44FC4" w:rsidRDefault="00D44FC4" w:rsidP="00F66CD5">
            <w:pPr>
              <w:cnfStyle w:val="000000000000" w:firstRow="0" w:lastRow="0" w:firstColumn="0" w:lastColumn="0" w:oddVBand="0" w:evenVBand="0" w:oddHBand="0" w:evenHBand="0" w:firstRowFirstColumn="0" w:firstRowLastColumn="0" w:lastRowFirstColumn="0" w:lastRowLastColumn="0"/>
            </w:pPr>
            <w:r>
              <w:t>Updated as per the Dot1BR Pipeline model</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D0792E2" w14:textId="353B02B2" w:rsidR="00D44FC4" w:rsidRDefault="00D44FC4"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69AD31A" w14:textId="33E3417A" w:rsidR="00D44FC4" w:rsidRDefault="00D44FC4" w:rsidP="00E62FBF">
            <w:pPr>
              <w:cnfStyle w:val="000000000000" w:firstRow="0" w:lastRow="0" w:firstColumn="0" w:lastColumn="0" w:oddVBand="0" w:evenVBand="0" w:oddHBand="0" w:evenHBand="0" w:firstRowFirstColumn="0" w:firstRowLastColumn="0" w:lastRowFirstColumn="0" w:lastRowLastColumn="0"/>
            </w:pPr>
            <w:r>
              <w:t>03 Aug 2016</w:t>
            </w: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0DAA3896" w:rsidR="00D07E1B" w:rsidRDefault="00292C1A" w:rsidP="00C25252">
            <w:r>
              <w:t>0.5</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07ED367E" w:rsidR="00D07E1B" w:rsidRDefault="00292C1A" w:rsidP="00292C1A">
            <w:pPr>
              <w:cnfStyle w:val="000000000000" w:firstRow="0" w:lastRow="0" w:firstColumn="0" w:lastColumn="0" w:oddVBand="0" w:evenVBand="0" w:oddHBand="0" w:evenHBand="0" w:firstRowFirstColumn="0" w:firstRowLastColumn="0" w:lastRowFirstColumn="0" w:lastRowLastColumn="0"/>
            </w:pPr>
            <w:r>
              <w:t>Removed the restriction of the port having to be a dot1br access, for setting the Port ECID, PCP and DEI</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32502E4E" w:rsidR="00D07E1B" w:rsidRDefault="00292C1A"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490D3875" w:rsidR="00D07E1B" w:rsidRDefault="00292C1A" w:rsidP="00E62FBF">
            <w:pPr>
              <w:cnfStyle w:val="000000000000" w:firstRow="0" w:lastRow="0" w:firstColumn="0" w:lastColumn="0" w:oddVBand="0" w:evenVBand="0" w:oddHBand="0" w:evenHBand="0" w:firstRowFirstColumn="0" w:firstRowLastColumn="0" w:lastRowFirstColumn="0" w:lastRowLastColumn="0"/>
            </w:pPr>
            <w:r>
              <w:t>04 Aug 2016</w:t>
            </w: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0E8A1242" w:rsidR="00FF5504" w:rsidRDefault="00D2273A" w:rsidP="00C25252">
            <w:ins w:id="1" w:author="Sivasankar, Ravikumar" w:date="2016-09-03T15:49:00Z">
              <w:r>
                <w:t>0.6</w:t>
              </w:r>
            </w:ins>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110768C0" w:rsidR="00FF5504" w:rsidRDefault="00D2273A" w:rsidP="006C05C2">
            <w:pPr>
              <w:cnfStyle w:val="000000000000" w:firstRow="0" w:lastRow="0" w:firstColumn="0" w:lastColumn="0" w:oddVBand="0" w:evenVBand="0" w:oddHBand="0" w:evenHBand="0" w:firstRowFirstColumn="0" w:firstRowLastColumn="0" w:lastRowFirstColumn="0" w:lastRowLastColumn="0"/>
            </w:pPr>
            <w:ins w:id="2" w:author="Sivasankar, Ravikumar" w:date="2016-09-03T15:49:00Z">
              <w:r>
                <w:t xml:space="preserve">Added the </w:t>
              </w:r>
              <w:r w:rsidR="001872E9">
                <w:t xml:space="preserve">relationship between </w:t>
              </w:r>
            </w:ins>
            <w:ins w:id="3" w:author="Sivasankar, Ravikumar" w:date="2016-09-03T15:50:00Z">
              <w:r w:rsidR="001872E9">
                <w:t>D</w:t>
              </w:r>
            </w:ins>
            <w:ins w:id="4" w:author="Sivasankar, Ravikumar" w:date="2016-09-03T15:49:00Z">
              <w:r w:rsidR="001872E9">
                <w:t>ot1br functionality and Tunnel model</w:t>
              </w:r>
            </w:ins>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644A3FBA" w:rsidR="00FF5504" w:rsidRDefault="001872E9" w:rsidP="00C25252">
            <w:pPr>
              <w:cnfStyle w:val="000000000000" w:firstRow="0" w:lastRow="0" w:firstColumn="0" w:lastColumn="0" w:oddVBand="0" w:evenVBand="0" w:oddHBand="0" w:evenHBand="0" w:firstRowFirstColumn="0" w:firstRowLastColumn="0" w:lastRowFirstColumn="0" w:lastRowLastColumn="0"/>
            </w:pPr>
            <w:ins w:id="5" w:author="Sivasankar, Ravikumar" w:date="2016-09-03T15:50:00Z">
              <w:r>
                <w:t>Ravikumar Sivasankar</w:t>
              </w:r>
            </w:ins>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0F7BA255" w:rsidR="00FF5504" w:rsidRDefault="001872E9" w:rsidP="00E62FBF">
            <w:pPr>
              <w:cnfStyle w:val="000000000000" w:firstRow="0" w:lastRow="0" w:firstColumn="0" w:lastColumn="0" w:oddVBand="0" w:evenVBand="0" w:oddHBand="0" w:evenHBand="0" w:firstRowFirstColumn="0" w:firstRowLastColumn="0" w:lastRowFirstColumn="0" w:lastRowLastColumn="0"/>
            </w:pPr>
            <w:ins w:id="6" w:author="Sivasankar, Ravikumar" w:date="2016-09-03T15:50:00Z">
              <w:r>
                <w:t>03 Sep 2016</w:t>
              </w:r>
            </w:ins>
          </w:p>
        </w:tc>
      </w:tr>
      <w:tr w:rsidR="000F34FC" w:rsidRPr="00BC2BF2" w14:paraId="4704879E" w14:textId="77777777" w:rsidTr="00964AED">
        <w:trPr>
          <w:ins w:id="7" w:author="Sivasankar, Ravikumar" w:date="2016-09-07T18:50:00Z"/>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C920A" w14:textId="13D3996F" w:rsidR="000F34FC" w:rsidRDefault="000F34FC" w:rsidP="00C25252">
            <w:pPr>
              <w:rPr>
                <w:ins w:id="8" w:author="Sivasankar, Ravikumar" w:date="2016-09-07T18:50:00Z"/>
              </w:rPr>
            </w:pPr>
            <w:ins w:id="9" w:author="Sivasankar, Ravikumar" w:date="2016-09-07T18:50:00Z">
              <w:r>
                <w:t>0.7</w:t>
              </w:r>
            </w:ins>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7462BB4" w14:textId="77777777" w:rsidR="000F34FC" w:rsidRDefault="000F34FC" w:rsidP="00D2783A">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ns w:id="10" w:author="Sivasankar, Ravikumar" w:date="2016-09-07T18:51:00Z"/>
              </w:rPr>
            </w:pPr>
            <w:ins w:id="11" w:author="Sivasankar, Ravikumar" w:date="2016-09-07T18:50:00Z">
              <w:r>
                <w:t>Added the support for LAG with Extended Ports.</w:t>
              </w:r>
            </w:ins>
          </w:p>
          <w:p w14:paraId="23CB6A5E" w14:textId="298EA017" w:rsidR="000F34FC" w:rsidRDefault="000F34FC" w:rsidP="00D2783A">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ins w:id="12" w:author="Sivasankar, Ravikumar" w:date="2016-09-07T18:50:00Z"/>
              </w:rPr>
            </w:pPr>
            <w:ins w:id="13" w:author="Sivasankar, Ravikumar" w:date="2016-09-07T18:51:00Z">
              <w:r>
                <w:t xml:space="preserve">Added xSTP on Extended Ports </w:t>
              </w:r>
            </w:ins>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DBC5EBB" w14:textId="5FA055F0" w:rsidR="000F34FC" w:rsidRDefault="000F34FC" w:rsidP="00C25252">
            <w:pPr>
              <w:cnfStyle w:val="000000000000" w:firstRow="0" w:lastRow="0" w:firstColumn="0" w:lastColumn="0" w:oddVBand="0" w:evenVBand="0" w:oddHBand="0" w:evenHBand="0" w:firstRowFirstColumn="0" w:firstRowLastColumn="0" w:lastRowFirstColumn="0" w:lastRowLastColumn="0"/>
              <w:rPr>
                <w:ins w:id="14" w:author="Sivasankar, Ravikumar" w:date="2016-09-07T18:50:00Z"/>
              </w:rPr>
            </w:pPr>
            <w:ins w:id="15" w:author="Sivasankar, Ravikumar" w:date="2016-09-07T18:51:00Z">
              <w:r>
                <w:t>Ravikumar Sivasankar</w:t>
              </w:r>
            </w:ins>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E8B09D1" w14:textId="250DD23F" w:rsidR="000F34FC" w:rsidRDefault="000F34FC" w:rsidP="00E62FBF">
            <w:pPr>
              <w:cnfStyle w:val="000000000000" w:firstRow="0" w:lastRow="0" w:firstColumn="0" w:lastColumn="0" w:oddVBand="0" w:evenVBand="0" w:oddHBand="0" w:evenHBand="0" w:firstRowFirstColumn="0" w:firstRowLastColumn="0" w:lastRowFirstColumn="0" w:lastRowLastColumn="0"/>
              <w:rPr>
                <w:ins w:id="16" w:author="Sivasankar, Ravikumar" w:date="2016-09-07T18:50:00Z"/>
              </w:rPr>
            </w:pPr>
            <w:ins w:id="17" w:author="Sivasankar, Ravikumar" w:date="2016-09-07T18:51:00Z">
              <w:r>
                <w:t>07 Sep 2016</w:t>
              </w:r>
            </w:ins>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18" w:name="_Toc461043478"/>
      <w:r>
        <w:lastRenderedPageBreak/>
        <w:t>Overview</w:t>
      </w:r>
      <w:bookmarkEnd w:id="18"/>
    </w:p>
    <w:p w14:paraId="5CCE97A3" w14:textId="73C3BF1D" w:rsidR="003C5771" w:rsidRDefault="003C5771" w:rsidP="00BD0E97">
      <w:r>
        <w:t xml:space="preserve">The proposal </w:t>
      </w:r>
      <w:r w:rsidR="00E62FBF">
        <w:t xml:space="preserve">addresses the IEEE 802.1BR functionality </w:t>
      </w:r>
      <w:r w:rsidR="002022B5">
        <w:t>in</w:t>
      </w:r>
      <w:r w:rsidR="00E62FBF">
        <w:t xml:space="preserve"> </w:t>
      </w:r>
      <w:r>
        <w:t>SAI.</w:t>
      </w:r>
    </w:p>
    <w:p w14:paraId="338C47F4" w14:textId="77777777" w:rsidR="00CD322D" w:rsidRDefault="00CD322D" w:rsidP="00BD0E97"/>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04366E1D" w:rsidR="00CD322D" w:rsidRDefault="00CD322D" w:rsidP="00BD0E97">
            <w:r>
              <w:t>CB</w:t>
            </w:r>
          </w:p>
        </w:tc>
        <w:tc>
          <w:tcPr>
            <w:tcW w:w="6835" w:type="dxa"/>
          </w:tcPr>
          <w:p w14:paraId="1A151E13" w14:textId="372B133F" w:rsidR="00CD322D" w:rsidRDefault="00CD322D" w:rsidP="00BD0E97">
            <w:r>
              <w:t>Controlling Bridge</w:t>
            </w:r>
          </w:p>
        </w:tc>
      </w:tr>
      <w:tr w:rsidR="00CD322D" w14:paraId="55424FB7" w14:textId="77777777" w:rsidTr="00CD322D">
        <w:tc>
          <w:tcPr>
            <w:tcW w:w="2515" w:type="dxa"/>
          </w:tcPr>
          <w:p w14:paraId="3329BA91" w14:textId="0A8E2105" w:rsidR="00CD322D" w:rsidRDefault="00CD322D" w:rsidP="00BD0E97">
            <w:r>
              <w:t>ECID</w:t>
            </w:r>
          </w:p>
        </w:tc>
        <w:tc>
          <w:tcPr>
            <w:tcW w:w="6835" w:type="dxa"/>
          </w:tcPr>
          <w:p w14:paraId="62E70F49" w14:textId="09957B16" w:rsidR="00CD322D" w:rsidRDefault="00CD322D" w:rsidP="00BD0E97">
            <w:r>
              <w:t>E-Channel Id</w:t>
            </w:r>
          </w:p>
        </w:tc>
      </w:tr>
      <w:tr w:rsidR="00CD322D" w14:paraId="4B451039" w14:textId="77777777" w:rsidTr="00CD322D">
        <w:tc>
          <w:tcPr>
            <w:tcW w:w="2515" w:type="dxa"/>
          </w:tcPr>
          <w:p w14:paraId="6BF90468" w14:textId="469FAC4C" w:rsidR="00CD322D" w:rsidRDefault="00CD322D" w:rsidP="00BD0E97">
            <w:r>
              <w:t>PE</w:t>
            </w:r>
          </w:p>
        </w:tc>
        <w:tc>
          <w:tcPr>
            <w:tcW w:w="6835" w:type="dxa"/>
          </w:tcPr>
          <w:p w14:paraId="4B2AFD52" w14:textId="76A1A703" w:rsidR="00CD322D" w:rsidRDefault="00CD322D" w:rsidP="00BD0E97">
            <w:r>
              <w:t>Port Extender</w:t>
            </w:r>
          </w:p>
        </w:tc>
      </w:tr>
    </w:tbl>
    <w:p w14:paraId="64A904F4" w14:textId="6F054C73" w:rsidR="00CD322D" w:rsidRDefault="00CD322D" w:rsidP="00BD0E97"/>
    <w:p w14:paraId="3952D9C7" w14:textId="77777777" w:rsidR="00CD322D" w:rsidRDefault="00CD322D">
      <w:r>
        <w:br w:type="page"/>
      </w:r>
    </w:p>
    <w:p w14:paraId="3F7E6569" w14:textId="77777777" w:rsidR="00CD322D" w:rsidRDefault="00CD322D" w:rsidP="00BD0E97"/>
    <w:p w14:paraId="3F4CB342" w14:textId="518843ED" w:rsidR="005E70D4" w:rsidRDefault="005E70D4" w:rsidP="00F11153">
      <w:pPr>
        <w:pStyle w:val="Heading1"/>
      </w:pPr>
      <w:bookmarkStart w:id="19" w:name="_Toc461043479"/>
      <w:bookmarkStart w:id="20" w:name="_Ref438593242"/>
      <w:r>
        <w:t>Overview</w:t>
      </w:r>
      <w:bookmarkEnd w:id="19"/>
    </w:p>
    <w:p w14:paraId="0E05929F" w14:textId="30430EEC" w:rsidR="002559D2" w:rsidRDefault="005E70D4" w:rsidP="005E70D4">
      <w:pPr>
        <w:pStyle w:val="Heading2"/>
      </w:pPr>
      <w:bookmarkStart w:id="21" w:name="_Toc461043480"/>
      <w:r>
        <w:t xml:space="preserve">802.1BR </w:t>
      </w:r>
      <w:r w:rsidR="002559D2">
        <w:t>Introduction</w:t>
      </w:r>
      <w:bookmarkEnd w:id="20"/>
      <w:bookmarkEnd w:id="21"/>
    </w:p>
    <w:p w14:paraId="06D68C72" w14:textId="77777777" w:rsidR="002559D2" w:rsidRDefault="002559D2" w:rsidP="002F1A09"/>
    <w:p w14:paraId="772284C8" w14:textId="7A0220AE" w:rsidR="002559D2" w:rsidRDefault="00781F25">
      <w:del w:id="22" w:author="Sivasankar, Ravikumar" w:date="2016-09-07T18:58:00Z">
        <w:r w:rsidDel="00C41871">
          <w:object w:dxaOrig="13356" w:dyaOrig="8544" w14:anchorId="6AC77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98.5pt" o:ole="">
              <v:imagedata r:id="rId23" o:title=""/>
            </v:shape>
            <o:OLEObject Type="Embed" ProgID="Visio.Drawing.15" ShapeID="_x0000_i1025" DrawAspect="Content" ObjectID="_1534785608" r:id="rId24"/>
          </w:object>
        </w:r>
      </w:del>
      <w:ins w:id="23" w:author="Sivasankar, Ravikumar" w:date="2016-09-07T18:58:00Z">
        <w:r w:rsidR="00C41871">
          <w:object w:dxaOrig="17328" w:dyaOrig="8544" w14:anchorId="6EDFB001">
            <v:shape id="_x0000_i1026" type="#_x0000_t75" style="width:468pt;height:230.5pt" o:ole="">
              <v:imagedata r:id="rId25" o:title=""/>
            </v:shape>
            <o:OLEObject Type="Embed" ProgID="Visio.Drawing.15" ShapeID="_x0000_i1026" DrawAspect="Content" ObjectID="_1534785609" r:id="rId26"/>
          </w:object>
        </w:r>
      </w:ins>
    </w:p>
    <w:p w14:paraId="024CED9D" w14:textId="77777777" w:rsidR="002559D2" w:rsidRDefault="002559D2"/>
    <w:p w14:paraId="60DC578A" w14:textId="77777777" w:rsidR="002559D2" w:rsidRDefault="002559D2" w:rsidP="002559D2">
      <w:pPr>
        <w:jc w:val="both"/>
      </w:pPr>
      <w:r>
        <w:lastRenderedPageBreak/>
        <w:t xml:space="preserve">The Controlling Bridge (CB) discovers that the PEs – PE1 and PE2 - are reachable through the cascading ports CP1 and CP2 respectively. The CB will see the PE Access Ports as extended ports. It will assign ECID (E Channel Id) to the PE Access ports. </w:t>
      </w:r>
    </w:p>
    <w:p w14:paraId="00174585" w14:textId="77777777" w:rsidR="002559D2" w:rsidRDefault="002559D2" w:rsidP="002559D2">
      <w:pPr>
        <w:jc w:val="both"/>
      </w:pPr>
      <w:r>
        <w:t>For the above topology, let the extended ports for PE Access Ports (AP1, AP2, AP3 and AP4) be EP1, EP2, EP3 and EP4 respectively.</w:t>
      </w:r>
    </w:p>
    <w:p w14:paraId="17D2A083" w14:textId="77777777" w:rsidR="002559D2" w:rsidRDefault="002559D2" w:rsidP="002559D2">
      <w:r>
        <w:t xml:space="preserve">The communication between the hosts consists of </w:t>
      </w:r>
    </w:p>
    <w:p w14:paraId="066486FB" w14:textId="77777777" w:rsidR="002559D2" w:rsidRDefault="002559D2" w:rsidP="00D2783A">
      <w:pPr>
        <w:pStyle w:val="ListParagraph"/>
        <w:numPr>
          <w:ilvl w:val="0"/>
          <w:numId w:val="1"/>
        </w:numPr>
      </w:pPr>
      <w:r>
        <w:t xml:space="preserve">Upstream traffic  </w:t>
      </w:r>
      <w:r>
        <w:tab/>
        <w:t>- From source host to CB</w:t>
      </w:r>
    </w:p>
    <w:p w14:paraId="599AED98" w14:textId="77777777" w:rsidR="002559D2" w:rsidRDefault="002559D2" w:rsidP="00D2783A">
      <w:pPr>
        <w:pStyle w:val="ListParagraph"/>
        <w:numPr>
          <w:ilvl w:val="0"/>
          <w:numId w:val="1"/>
        </w:numPr>
      </w:pPr>
      <w:r>
        <w:t xml:space="preserve">Downstream traffic </w:t>
      </w:r>
      <w:r>
        <w:tab/>
        <w:t>- From CB to the destination host</w:t>
      </w:r>
    </w:p>
    <w:p w14:paraId="2799C086" w14:textId="77777777" w:rsidR="002559D2" w:rsidRDefault="002559D2" w:rsidP="002559D2"/>
    <w:p w14:paraId="507B8FF3" w14:textId="77777777" w:rsidR="002559D2" w:rsidRPr="00B115E5" w:rsidRDefault="002559D2" w:rsidP="002559D2">
      <w:pPr>
        <w:jc w:val="both"/>
      </w:pPr>
      <w:r>
        <w:t>Traffic flow from Host A to Host C is considered as an example for the following sections. The hosts A to D are considered to be in the same vlan, say Vlan X.</w:t>
      </w:r>
    </w:p>
    <w:p w14:paraId="2F4E2AC1" w14:textId="77777777" w:rsidR="002559D2" w:rsidRPr="002606D3" w:rsidRDefault="002559D2" w:rsidP="002559D2">
      <w:pPr>
        <w:rPr>
          <w:u w:val="single"/>
        </w:rPr>
      </w:pPr>
      <w:r w:rsidRPr="002606D3">
        <w:rPr>
          <w:u w:val="single"/>
        </w:rPr>
        <w:t>Upstream traffic</w:t>
      </w:r>
    </w:p>
    <w:p w14:paraId="64CB00E8" w14:textId="59209A6B" w:rsidR="002559D2" w:rsidRDefault="002559D2" w:rsidP="00D2783A">
      <w:pPr>
        <w:pStyle w:val="ListParagraph"/>
        <w:numPr>
          <w:ilvl w:val="0"/>
          <w:numId w:val="2"/>
        </w:numPr>
        <w:jc w:val="both"/>
      </w:pPr>
      <w:r>
        <w:t xml:space="preserve">PE will insert 802.1BR tag for all the traffic received on the Access Ports from the hosts. The </w:t>
      </w:r>
      <w:r w:rsidR="00781F25">
        <w:t xml:space="preserve"> </w:t>
      </w:r>
      <w:r>
        <w:t xml:space="preserve">ECID </w:t>
      </w:r>
      <w:r w:rsidR="00781F25">
        <w:t xml:space="preserve">field </w:t>
      </w:r>
      <w:r>
        <w:t xml:space="preserve">of the 802.1BR tag will be set to the Access Port ECID. The </w:t>
      </w:r>
      <w:r w:rsidR="00781F25">
        <w:t xml:space="preserve">Ingress </w:t>
      </w:r>
      <w:r>
        <w:t xml:space="preserve">ECID </w:t>
      </w:r>
      <w:r w:rsidR="00781F25">
        <w:t xml:space="preserve">field </w:t>
      </w:r>
      <w:r>
        <w:t>will be</w:t>
      </w:r>
      <w:r w:rsidR="00781F25">
        <w:t xml:space="preserve"> set to</w:t>
      </w:r>
      <w:r>
        <w:t xml:space="preserve"> 0.</w:t>
      </w:r>
    </w:p>
    <w:p w14:paraId="5AEEB978" w14:textId="77777777" w:rsidR="002559D2" w:rsidRDefault="002559D2" w:rsidP="00D2783A">
      <w:pPr>
        <w:pStyle w:val="ListParagraph"/>
        <w:numPr>
          <w:ilvl w:val="0"/>
          <w:numId w:val="2"/>
        </w:numPr>
      </w:pPr>
      <w:r>
        <w:t>The traffic is sent on the Upstream Port towards the CB</w:t>
      </w:r>
    </w:p>
    <w:p w14:paraId="134E0DBC" w14:textId="77777777" w:rsidR="002559D2" w:rsidRPr="00834A2C" w:rsidRDefault="002559D2" w:rsidP="002559D2">
      <w:pPr>
        <w:rPr>
          <w:u w:val="single"/>
        </w:rPr>
      </w:pPr>
      <w:r w:rsidRPr="00834A2C">
        <w:rPr>
          <w:u w:val="single"/>
        </w:rPr>
        <w:t>Downstream traffic</w:t>
      </w:r>
    </w:p>
    <w:p w14:paraId="3471904F" w14:textId="77777777" w:rsidR="002559D2" w:rsidRPr="00596ED3" w:rsidRDefault="002559D2" w:rsidP="002559D2">
      <w:pPr>
        <w:ind w:left="360"/>
        <w:rPr>
          <w:u w:val="single"/>
        </w:rPr>
      </w:pPr>
      <w:r w:rsidRPr="00596ED3">
        <w:rPr>
          <w:u w:val="single"/>
        </w:rPr>
        <w:t>CB Processing</w:t>
      </w:r>
    </w:p>
    <w:p w14:paraId="03B9E438" w14:textId="52D0CFFD" w:rsidR="002559D2" w:rsidRDefault="002559D2" w:rsidP="00D2783A">
      <w:pPr>
        <w:pStyle w:val="ListParagraph"/>
        <w:numPr>
          <w:ilvl w:val="0"/>
          <w:numId w:val="3"/>
        </w:numPr>
        <w:jc w:val="both"/>
      </w:pPr>
      <w:r>
        <w:t xml:space="preserve">From the ETAG ECID </w:t>
      </w:r>
      <w:r w:rsidR="00781F25">
        <w:t xml:space="preserve">field </w:t>
      </w:r>
      <w:r>
        <w:t xml:space="preserve">and the ingress port (CP1), CB will identify that the traffic is received on the extended port EP1.  </w:t>
      </w:r>
    </w:p>
    <w:p w14:paraId="0D74F0B1" w14:textId="77777777" w:rsidR="002559D2" w:rsidRDefault="002559D2" w:rsidP="00D2783A">
      <w:pPr>
        <w:pStyle w:val="ListParagraph"/>
        <w:numPr>
          <w:ilvl w:val="0"/>
          <w:numId w:val="3"/>
        </w:numPr>
      </w:pPr>
      <w:r>
        <w:t>The ETAG header will be stripped</w:t>
      </w:r>
    </w:p>
    <w:p w14:paraId="5A42808E" w14:textId="77777777" w:rsidR="002559D2" w:rsidRDefault="002559D2" w:rsidP="00D2783A">
      <w:pPr>
        <w:pStyle w:val="ListParagraph"/>
        <w:numPr>
          <w:ilvl w:val="0"/>
          <w:numId w:val="3"/>
        </w:numPr>
      </w:pPr>
      <w:r>
        <w:t>It will learn Source Mac address (Mac-A) on EP1.</w:t>
      </w:r>
    </w:p>
    <w:p w14:paraId="444AA1A6" w14:textId="77777777" w:rsidR="002559D2" w:rsidRDefault="002559D2" w:rsidP="00D2783A">
      <w:pPr>
        <w:pStyle w:val="ListParagraph"/>
        <w:numPr>
          <w:ilvl w:val="0"/>
          <w:numId w:val="3"/>
        </w:numPr>
      </w:pPr>
      <w:r>
        <w:t xml:space="preserve">The Destination Mac address (Mac-C) is looked up on the L2 Table. </w:t>
      </w:r>
    </w:p>
    <w:p w14:paraId="7E2843E1" w14:textId="77777777" w:rsidR="002559D2" w:rsidRDefault="002559D2" w:rsidP="00D2783A">
      <w:pPr>
        <w:pStyle w:val="ListParagraph"/>
        <w:numPr>
          <w:ilvl w:val="0"/>
          <w:numId w:val="3"/>
        </w:numPr>
      </w:pPr>
      <w:r>
        <w:t>If the destination mac is known</w:t>
      </w:r>
    </w:p>
    <w:p w14:paraId="69C10220" w14:textId="77777777" w:rsidR="002559D2" w:rsidRDefault="002559D2" w:rsidP="00D2783A">
      <w:pPr>
        <w:pStyle w:val="ListParagraph"/>
        <w:numPr>
          <w:ilvl w:val="1"/>
          <w:numId w:val="3"/>
        </w:numPr>
      </w:pPr>
      <w:r>
        <w:t xml:space="preserve">The lookup result will yield EP3 as the egress port. </w:t>
      </w:r>
    </w:p>
    <w:p w14:paraId="2C7B7B57" w14:textId="274BDEAA" w:rsidR="002559D2" w:rsidRDefault="002559D2" w:rsidP="00D2783A">
      <w:pPr>
        <w:pStyle w:val="ListParagraph"/>
        <w:numPr>
          <w:ilvl w:val="1"/>
          <w:numId w:val="3"/>
        </w:numPr>
      </w:pPr>
      <w:r>
        <w:t xml:space="preserve">New ETAG is inserted with </w:t>
      </w:r>
      <w:r w:rsidR="00781F25">
        <w:t xml:space="preserve">Ingress </w:t>
      </w:r>
      <w:r>
        <w:t xml:space="preserve">ECID </w:t>
      </w:r>
      <w:r w:rsidR="00781F25">
        <w:t xml:space="preserve">field </w:t>
      </w:r>
      <w:r>
        <w:t xml:space="preserve">as 0 and ECID </w:t>
      </w:r>
      <w:r w:rsidR="00781F25">
        <w:t xml:space="preserve">field </w:t>
      </w:r>
      <w:r>
        <w:t>as ECID-C</w:t>
      </w:r>
    </w:p>
    <w:p w14:paraId="183779CC" w14:textId="77777777" w:rsidR="002559D2" w:rsidRDefault="002559D2" w:rsidP="00D2783A">
      <w:pPr>
        <w:pStyle w:val="ListParagraph"/>
        <w:numPr>
          <w:ilvl w:val="0"/>
          <w:numId w:val="3"/>
        </w:numPr>
      </w:pPr>
      <w:r>
        <w:t>If the destination mac is unknown</w:t>
      </w:r>
    </w:p>
    <w:p w14:paraId="23483BA3" w14:textId="77777777" w:rsidR="002559D2" w:rsidRDefault="002559D2" w:rsidP="00D2783A">
      <w:pPr>
        <w:pStyle w:val="ListParagraph"/>
        <w:numPr>
          <w:ilvl w:val="1"/>
          <w:numId w:val="3"/>
        </w:numPr>
        <w:jc w:val="both"/>
      </w:pPr>
      <w:r>
        <w:t xml:space="preserve">The packet will be flooded to all the hosts (which are in the same vlan). The ETAG will be inserted in the packet. </w:t>
      </w:r>
    </w:p>
    <w:p w14:paraId="25249C5B" w14:textId="2292310A" w:rsidR="002559D2" w:rsidRDefault="002559D2" w:rsidP="00D2783A">
      <w:pPr>
        <w:pStyle w:val="ListParagraph"/>
        <w:numPr>
          <w:ilvl w:val="2"/>
          <w:numId w:val="3"/>
        </w:numPr>
      </w:pPr>
      <w:r>
        <w:t xml:space="preserve">The </w:t>
      </w:r>
      <w:r w:rsidR="00781F25">
        <w:t xml:space="preserve">Ingress </w:t>
      </w:r>
      <w:r>
        <w:t xml:space="preserve">ECID </w:t>
      </w:r>
      <w:r w:rsidR="00781F25">
        <w:t xml:space="preserve">field </w:t>
      </w:r>
      <w:r>
        <w:t xml:space="preserve">will be set to the ECID </w:t>
      </w:r>
      <w:r w:rsidR="00E40F74">
        <w:t xml:space="preserve">field </w:t>
      </w:r>
      <w:r>
        <w:t>(ECID-A) of the incoming packet.</w:t>
      </w:r>
    </w:p>
    <w:p w14:paraId="088F151F" w14:textId="5D701264" w:rsidR="002559D2" w:rsidRDefault="002559D2" w:rsidP="00D2783A">
      <w:pPr>
        <w:pStyle w:val="ListParagraph"/>
        <w:numPr>
          <w:ilvl w:val="2"/>
          <w:numId w:val="3"/>
        </w:numPr>
      </w:pPr>
      <w:r>
        <w:t xml:space="preserve">The ECID </w:t>
      </w:r>
      <w:r w:rsidR="00781F25">
        <w:t xml:space="preserve">field </w:t>
      </w:r>
      <w:r>
        <w:t xml:space="preserve">will be </w:t>
      </w:r>
      <w:r w:rsidR="00E40F74">
        <w:t xml:space="preserve">set to </w:t>
      </w:r>
      <w:r>
        <w:t xml:space="preserve">the Multicast ECID assigned to the Vlan. </w:t>
      </w:r>
    </w:p>
    <w:p w14:paraId="7429F35E" w14:textId="2F7E644A" w:rsidR="002559D2" w:rsidRDefault="002559D2" w:rsidP="00D2783A">
      <w:pPr>
        <w:pStyle w:val="ListParagraph"/>
        <w:numPr>
          <w:ilvl w:val="0"/>
          <w:numId w:val="3"/>
        </w:numPr>
      </w:pPr>
      <w:r>
        <w:t>The traffic (</w:t>
      </w:r>
      <w:r w:rsidR="00E40F74">
        <w:t xml:space="preserve">with </w:t>
      </w:r>
      <w:r>
        <w:t>ETAG header) is sent on the Cascading port CP2 towards the PE</w:t>
      </w:r>
    </w:p>
    <w:p w14:paraId="086A4454" w14:textId="77777777" w:rsidR="002559D2" w:rsidRDefault="002559D2" w:rsidP="002559D2">
      <w:pPr>
        <w:pStyle w:val="ListParagraph"/>
      </w:pPr>
    </w:p>
    <w:p w14:paraId="6FCC02A2" w14:textId="77777777" w:rsidR="002559D2" w:rsidRDefault="002559D2" w:rsidP="002559D2">
      <w:pPr>
        <w:pStyle w:val="ListParagraph"/>
        <w:ind w:left="360"/>
        <w:rPr>
          <w:u w:val="single"/>
        </w:rPr>
      </w:pPr>
      <w:r w:rsidRPr="00596ED3">
        <w:rPr>
          <w:u w:val="single"/>
        </w:rPr>
        <w:t>PE Processing</w:t>
      </w:r>
    </w:p>
    <w:p w14:paraId="008E02EE" w14:textId="77777777" w:rsidR="002559D2" w:rsidRDefault="002559D2" w:rsidP="00D2783A">
      <w:pPr>
        <w:pStyle w:val="ListParagraph"/>
        <w:numPr>
          <w:ilvl w:val="0"/>
          <w:numId w:val="3"/>
        </w:numPr>
      </w:pPr>
      <w:r>
        <w:t>On receiving the traffic on the Upstream port, PE will perform lookup based on the ETAG.</w:t>
      </w:r>
    </w:p>
    <w:p w14:paraId="63132486" w14:textId="1EDA3C2F" w:rsidR="002559D2" w:rsidRDefault="002559D2" w:rsidP="00D2783A">
      <w:pPr>
        <w:pStyle w:val="ListParagraph"/>
        <w:numPr>
          <w:ilvl w:val="0"/>
          <w:numId w:val="3"/>
        </w:numPr>
        <w:jc w:val="both"/>
      </w:pPr>
      <w:r>
        <w:t xml:space="preserve">The ECID </w:t>
      </w:r>
      <w:r w:rsidR="00781F25">
        <w:t xml:space="preserve">field </w:t>
      </w:r>
      <w:r>
        <w:t>in the ETAG header will be used to obtain the Egress port, which will be AP3 in this example.</w:t>
      </w:r>
    </w:p>
    <w:p w14:paraId="706D0E22" w14:textId="77777777" w:rsidR="002559D2" w:rsidRDefault="002559D2" w:rsidP="002559D2"/>
    <w:p w14:paraId="22C41169" w14:textId="77777777" w:rsidR="002559D2" w:rsidRDefault="002559D2" w:rsidP="00345470">
      <w:pPr>
        <w:pStyle w:val="Heading3"/>
      </w:pPr>
      <w:bookmarkStart w:id="24" w:name="_Toc461043481"/>
      <w:r w:rsidRPr="00596ED3">
        <w:lastRenderedPageBreak/>
        <w:t>Forwarding Tables at CB</w:t>
      </w:r>
      <w:bookmarkEnd w:id="24"/>
      <w:r w:rsidRPr="00596ED3">
        <w:t xml:space="preserve"> </w:t>
      </w:r>
    </w:p>
    <w:p w14:paraId="56DCA1B7" w14:textId="77777777" w:rsidR="002559D2" w:rsidRDefault="002559D2" w:rsidP="002559D2">
      <w:r>
        <w:t>Extended Port Assignment Table</w:t>
      </w:r>
    </w:p>
    <w:tbl>
      <w:tblPr>
        <w:tblStyle w:val="TableGrid"/>
        <w:tblW w:w="0" w:type="auto"/>
        <w:tblLook w:val="04A0" w:firstRow="1" w:lastRow="0" w:firstColumn="1" w:lastColumn="0" w:noHBand="0" w:noVBand="1"/>
      </w:tblPr>
      <w:tblGrid>
        <w:gridCol w:w="1615"/>
        <w:gridCol w:w="1170"/>
        <w:gridCol w:w="2250"/>
      </w:tblGrid>
      <w:tr w:rsidR="002559D2" w14:paraId="45080638" w14:textId="77777777" w:rsidTr="00137FF8">
        <w:tc>
          <w:tcPr>
            <w:tcW w:w="1615" w:type="dxa"/>
            <w:shd w:val="clear" w:color="auto" w:fill="D9D9D9" w:themeFill="background1" w:themeFillShade="D9"/>
          </w:tcPr>
          <w:p w14:paraId="6934C8A3" w14:textId="77777777" w:rsidR="002559D2" w:rsidRDefault="002559D2" w:rsidP="00137FF8">
            <w:r>
              <w:t>Cascading Port</w:t>
            </w:r>
          </w:p>
          <w:p w14:paraId="29020948" w14:textId="77777777" w:rsidR="002559D2" w:rsidRDefault="002559D2" w:rsidP="00137FF8">
            <w:r>
              <w:t>(Key)</w:t>
            </w:r>
          </w:p>
        </w:tc>
        <w:tc>
          <w:tcPr>
            <w:tcW w:w="1170" w:type="dxa"/>
            <w:shd w:val="clear" w:color="auto" w:fill="D9D9D9" w:themeFill="background1" w:themeFillShade="D9"/>
          </w:tcPr>
          <w:p w14:paraId="4E2AD07E" w14:textId="77777777" w:rsidR="002559D2" w:rsidRDefault="002559D2" w:rsidP="00137FF8">
            <w:r>
              <w:t>ECID</w:t>
            </w:r>
          </w:p>
          <w:p w14:paraId="5B8D5A99" w14:textId="77777777" w:rsidR="002559D2" w:rsidRDefault="002559D2" w:rsidP="00137FF8">
            <w:r>
              <w:t>(Key)</w:t>
            </w:r>
          </w:p>
        </w:tc>
        <w:tc>
          <w:tcPr>
            <w:tcW w:w="2250" w:type="dxa"/>
            <w:shd w:val="clear" w:color="auto" w:fill="D9D9D9" w:themeFill="background1" w:themeFillShade="D9"/>
          </w:tcPr>
          <w:p w14:paraId="58D97DD7" w14:textId="77777777" w:rsidR="002559D2" w:rsidRDefault="002559D2" w:rsidP="00137FF8">
            <w:r>
              <w:t>Virtual/Extended Port</w:t>
            </w:r>
          </w:p>
          <w:p w14:paraId="2ABD8E47" w14:textId="77777777" w:rsidR="002559D2" w:rsidRDefault="002559D2" w:rsidP="00137FF8">
            <w:r>
              <w:t>(Attribute)</w:t>
            </w:r>
          </w:p>
        </w:tc>
      </w:tr>
      <w:tr w:rsidR="002559D2" w14:paraId="0E9BECE9" w14:textId="77777777" w:rsidTr="00137FF8">
        <w:tc>
          <w:tcPr>
            <w:tcW w:w="1615" w:type="dxa"/>
          </w:tcPr>
          <w:p w14:paraId="5FE376AC" w14:textId="77777777" w:rsidR="002559D2" w:rsidRDefault="002559D2" w:rsidP="00137FF8">
            <w:r>
              <w:t>CP1</w:t>
            </w:r>
          </w:p>
        </w:tc>
        <w:tc>
          <w:tcPr>
            <w:tcW w:w="1170" w:type="dxa"/>
          </w:tcPr>
          <w:p w14:paraId="344C86A4" w14:textId="77777777" w:rsidR="002559D2" w:rsidRDefault="002559D2" w:rsidP="00137FF8">
            <w:r>
              <w:t>ECID-A</w:t>
            </w:r>
          </w:p>
        </w:tc>
        <w:tc>
          <w:tcPr>
            <w:tcW w:w="2250" w:type="dxa"/>
          </w:tcPr>
          <w:p w14:paraId="76D61977" w14:textId="77777777" w:rsidR="002559D2" w:rsidRDefault="002559D2" w:rsidP="00137FF8">
            <w:r>
              <w:t>EP1</w:t>
            </w:r>
          </w:p>
        </w:tc>
      </w:tr>
      <w:tr w:rsidR="002559D2" w14:paraId="110D1F80" w14:textId="77777777" w:rsidTr="00137FF8">
        <w:tc>
          <w:tcPr>
            <w:tcW w:w="1615" w:type="dxa"/>
          </w:tcPr>
          <w:p w14:paraId="0EDC51BB" w14:textId="77777777" w:rsidR="002559D2" w:rsidRDefault="002559D2" w:rsidP="00137FF8">
            <w:r>
              <w:t>CP1</w:t>
            </w:r>
          </w:p>
        </w:tc>
        <w:tc>
          <w:tcPr>
            <w:tcW w:w="1170" w:type="dxa"/>
          </w:tcPr>
          <w:p w14:paraId="3538376B" w14:textId="77777777" w:rsidR="002559D2" w:rsidRDefault="002559D2" w:rsidP="00137FF8">
            <w:r>
              <w:t>ECID-B</w:t>
            </w:r>
          </w:p>
        </w:tc>
        <w:tc>
          <w:tcPr>
            <w:tcW w:w="2250" w:type="dxa"/>
          </w:tcPr>
          <w:p w14:paraId="48B2DE76" w14:textId="77777777" w:rsidR="002559D2" w:rsidRDefault="002559D2" w:rsidP="00137FF8">
            <w:r>
              <w:t>EP2</w:t>
            </w:r>
          </w:p>
        </w:tc>
      </w:tr>
      <w:tr w:rsidR="002559D2" w14:paraId="41777B90" w14:textId="77777777" w:rsidTr="00137FF8">
        <w:tc>
          <w:tcPr>
            <w:tcW w:w="1615" w:type="dxa"/>
          </w:tcPr>
          <w:p w14:paraId="3F7E21AE" w14:textId="77777777" w:rsidR="002559D2" w:rsidRDefault="002559D2" w:rsidP="00137FF8">
            <w:r>
              <w:t>CP2</w:t>
            </w:r>
          </w:p>
        </w:tc>
        <w:tc>
          <w:tcPr>
            <w:tcW w:w="1170" w:type="dxa"/>
          </w:tcPr>
          <w:p w14:paraId="64DEE22E" w14:textId="77777777" w:rsidR="002559D2" w:rsidRDefault="002559D2" w:rsidP="00137FF8">
            <w:r>
              <w:t>ECID-C</w:t>
            </w:r>
          </w:p>
        </w:tc>
        <w:tc>
          <w:tcPr>
            <w:tcW w:w="2250" w:type="dxa"/>
          </w:tcPr>
          <w:p w14:paraId="5597F3F9" w14:textId="77777777" w:rsidR="002559D2" w:rsidRDefault="002559D2" w:rsidP="00137FF8">
            <w:r>
              <w:t>EP3</w:t>
            </w:r>
          </w:p>
        </w:tc>
      </w:tr>
      <w:tr w:rsidR="002559D2" w14:paraId="1D00A360" w14:textId="77777777" w:rsidTr="00137FF8">
        <w:tc>
          <w:tcPr>
            <w:tcW w:w="1615" w:type="dxa"/>
          </w:tcPr>
          <w:p w14:paraId="1FCC1091" w14:textId="77777777" w:rsidR="002559D2" w:rsidRDefault="002559D2" w:rsidP="00137FF8">
            <w:r>
              <w:t>CP2</w:t>
            </w:r>
          </w:p>
        </w:tc>
        <w:tc>
          <w:tcPr>
            <w:tcW w:w="1170" w:type="dxa"/>
          </w:tcPr>
          <w:p w14:paraId="72A44890" w14:textId="77777777" w:rsidR="002559D2" w:rsidRDefault="002559D2" w:rsidP="00137FF8">
            <w:r>
              <w:t>ECID-D</w:t>
            </w:r>
          </w:p>
        </w:tc>
        <w:tc>
          <w:tcPr>
            <w:tcW w:w="2250" w:type="dxa"/>
          </w:tcPr>
          <w:p w14:paraId="2380BDDE" w14:textId="77777777" w:rsidR="002559D2" w:rsidRDefault="002559D2" w:rsidP="00137FF8">
            <w:r>
              <w:t>EP4</w:t>
            </w:r>
          </w:p>
        </w:tc>
      </w:tr>
    </w:tbl>
    <w:p w14:paraId="3C88566B" w14:textId="77777777" w:rsidR="002559D2" w:rsidRDefault="002559D2" w:rsidP="002559D2"/>
    <w:p w14:paraId="556817B8" w14:textId="77777777" w:rsidR="002559D2" w:rsidRDefault="002559D2" w:rsidP="002559D2">
      <w:r>
        <w:t>FDB Table</w:t>
      </w:r>
    </w:p>
    <w:tbl>
      <w:tblPr>
        <w:tblStyle w:val="TableGrid"/>
        <w:tblW w:w="0" w:type="auto"/>
        <w:tblLook w:val="04A0" w:firstRow="1" w:lastRow="0" w:firstColumn="1" w:lastColumn="0" w:noHBand="0" w:noVBand="1"/>
      </w:tblPr>
      <w:tblGrid>
        <w:gridCol w:w="1615"/>
        <w:gridCol w:w="1170"/>
        <w:gridCol w:w="2250"/>
      </w:tblGrid>
      <w:tr w:rsidR="002559D2" w14:paraId="4F39F790" w14:textId="77777777" w:rsidTr="00137FF8">
        <w:tc>
          <w:tcPr>
            <w:tcW w:w="1615" w:type="dxa"/>
            <w:shd w:val="clear" w:color="auto" w:fill="D9D9D9" w:themeFill="background1" w:themeFillShade="D9"/>
          </w:tcPr>
          <w:p w14:paraId="1562C750" w14:textId="77777777" w:rsidR="002559D2" w:rsidRDefault="002559D2" w:rsidP="00137FF8">
            <w:r>
              <w:t>Vlan</w:t>
            </w:r>
          </w:p>
          <w:p w14:paraId="0984F6E5" w14:textId="77777777" w:rsidR="002559D2" w:rsidRDefault="002559D2" w:rsidP="00137FF8">
            <w:r>
              <w:t>(Key)</w:t>
            </w:r>
          </w:p>
        </w:tc>
        <w:tc>
          <w:tcPr>
            <w:tcW w:w="1170" w:type="dxa"/>
            <w:shd w:val="clear" w:color="auto" w:fill="D9D9D9" w:themeFill="background1" w:themeFillShade="D9"/>
          </w:tcPr>
          <w:p w14:paraId="4D0076D3" w14:textId="77777777" w:rsidR="002559D2" w:rsidRDefault="002559D2" w:rsidP="00137FF8">
            <w:r>
              <w:t>Mac Addr</w:t>
            </w:r>
          </w:p>
          <w:p w14:paraId="25DB4902" w14:textId="77777777" w:rsidR="002559D2" w:rsidRDefault="002559D2" w:rsidP="00137FF8">
            <w:r>
              <w:t>(Key)</w:t>
            </w:r>
          </w:p>
        </w:tc>
        <w:tc>
          <w:tcPr>
            <w:tcW w:w="2250" w:type="dxa"/>
            <w:shd w:val="clear" w:color="auto" w:fill="D9D9D9" w:themeFill="background1" w:themeFillShade="D9"/>
          </w:tcPr>
          <w:p w14:paraId="688C88B9" w14:textId="77777777" w:rsidR="002559D2" w:rsidRDefault="002559D2" w:rsidP="00137FF8">
            <w:r>
              <w:t xml:space="preserve">Egress Port </w:t>
            </w:r>
          </w:p>
          <w:p w14:paraId="7266077B" w14:textId="77777777" w:rsidR="002559D2" w:rsidRDefault="002559D2" w:rsidP="00137FF8">
            <w:r>
              <w:t>(Attribute)</w:t>
            </w:r>
          </w:p>
        </w:tc>
      </w:tr>
      <w:tr w:rsidR="002559D2" w14:paraId="4A9F5153" w14:textId="77777777" w:rsidTr="00137FF8">
        <w:tc>
          <w:tcPr>
            <w:tcW w:w="1615" w:type="dxa"/>
          </w:tcPr>
          <w:p w14:paraId="7DDB2F24" w14:textId="77777777" w:rsidR="002559D2" w:rsidRDefault="002559D2" w:rsidP="00137FF8">
            <w:r>
              <w:t>X</w:t>
            </w:r>
          </w:p>
        </w:tc>
        <w:tc>
          <w:tcPr>
            <w:tcW w:w="1170" w:type="dxa"/>
          </w:tcPr>
          <w:p w14:paraId="5CAC847E" w14:textId="77777777" w:rsidR="002559D2" w:rsidRDefault="002559D2" w:rsidP="00137FF8">
            <w:r>
              <w:t>MAC-A</w:t>
            </w:r>
          </w:p>
        </w:tc>
        <w:tc>
          <w:tcPr>
            <w:tcW w:w="2250" w:type="dxa"/>
          </w:tcPr>
          <w:p w14:paraId="6163BEE5" w14:textId="77777777" w:rsidR="002559D2" w:rsidRDefault="002559D2" w:rsidP="00137FF8">
            <w:r>
              <w:t>EP1</w:t>
            </w:r>
          </w:p>
        </w:tc>
      </w:tr>
      <w:tr w:rsidR="002559D2" w14:paraId="26D02645" w14:textId="77777777" w:rsidTr="00137FF8">
        <w:tc>
          <w:tcPr>
            <w:tcW w:w="1615" w:type="dxa"/>
          </w:tcPr>
          <w:p w14:paraId="5CFFB9D6" w14:textId="77777777" w:rsidR="002559D2" w:rsidRDefault="002559D2" w:rsidP="00137FF8">
            <w:r>
              <w:t>X</w:t>
            </w:r>
          </w:p>
        </w:tc>
        <w:tc>
          <w:tcPr>
            <w:tcW w:w="1170" w:type="dxa"/>
          </w:tcPr>
          <w:p w14:paraId="59893B08" w14:textId="77777777" w:rsidR="002559D2" w:rsidRDefault="002559D2" w:rsidP="00137FF8">
            <w:r>
              <w:t>MAC-B</w:t>
            </w:r>
          </w:p>
        </w:tc>
        <w:tc>
          <w:tcPr>
            <w:tcW w:w="2250" w:type="dxa"/>
          </w:tcPr>
          <w:p w14:paraId="00AA7827" w14:textId="77777777" w:rsidR="002559D2" w:rsidRDefault="002559D2" w:rsidP="00137FF8">
            <w:r>
              <w:t>EP2</w:t>
            </w:r>
          </w:p>
        </w:tc>
      </w:tr>
      <w:tr w:rsidR="002559D2" w14:paraId="54EEBB93" w14:textId="77777777" w:rsidTr="00137FF8">
        <w:tc>
          <w:tcPr>
            <w:tcW w:w="1615" w:type="dxa"/>
          </w:tcPr>
          <w:p w14:paraId="1A58DE17" w14:textId="77777777" w:rsidR="002559D2" w:rsidRDefault="002559D2" w:rsidP="00137FF8">
            <w:r>
              <w:t>X</w:t>
            </w:r>
          </w:p>
        </w:tc>
        <w:tc>
          <w:tcPr>
            <w:tcW w:w="1170" w:type="dxa"/>
          </w:tcPr>
          <w:p w14:paraId="5E4CE019" w14:textId="77777777" w:rsidR="002559D2" w:rsidRDefault="002559D2" w:rsidP="00137FF8">
            <w:r>
              <w:t>MAC-C</w:t>
            </w:r>
          </w:p>
        </w:tc>
        <w:tc>
          <w:tcPr>
            <w:tcW w:w="2250" w:type="dxa"/>
          </w:tcPr>
          <w:p w14:paraId="463E0911" w14:textId="77777777" w:rsidR="002559D2" w:rsidRDefault="002559D2" w:rsidP="00137FF8">
            <w:r>
              <w:t>EP3</w:t>
            </w:r>
          </w:p>
        </w:tc>
      </w:tr>
      <w:tr w:rsidR="002559D2" w14:paraId="79567582" w14:textId="77777777" w:rsidTr="00137FF8">
        <w:tc>
          <w:tcPr>
            <w:tcW w:w="1615" w:type="dxa"/>
          </w:tcPr>
          <w:p w14:paraId="659ECD8B" w14:textId="77777777" w:rsidR="002559D2" w:rsidRDefault="002559D2" w:rsidP="00137FF8">
            <w:r>
              <w:t>X</w:t>
            </w:r>
          </w:p>
        </w:tc>
        <w:tc>
          <w:tcPr>
            <w:tcW w:w="1170" w:type="dxa"/>
          </w:tcPr>
          <w:p w14:paraId="184030DB" w14:textId="77777777" w:rsidR="002559D2" w:rsidRDefault="002559D2" w:rsidP="00137FF8">
            <w:r>
              <w:t>MAC-D</w:t>
            </w:r>
          </w:p>
        </w:tc>
        <w:tc>
          <w:tcPr>
            <w:tcW w:w="2250" w:type="dxa"/>
          </w:tcPr>
          <w:p w14:paraId="719EEF7D" w14:textId="77777777" w:rsidR="002559D2" w:rsidRDefault="002559D2" w:rsidP="00137FF8">
            <w:r>
              <w:t>EP4</w:t>
            </w:r>
          </w:p>
        </w:tc>
      </w:tr>
    </w:tbl>
    <w:p w14:paraId="04E6FA09" w14:textId="77777777" w:rsidR="002559D2" w:rsidRDefault="002559D2" w:rsidP="002559D2"/>
    <w:p w14:paraId="2C12DDD9" w14:textId="77777777" w:rsidR="002559D2" w:rsidRDefault="002559D2" w:rsidP="00345470">
      <w:pPr>
        <w:pStyle w:val="Heading3"/>
      </w:pPr>
      <w:bookmarkStart w:id="25" w:name="_Toc461043482"/>
      <w:r>
        <w:t>Forwarding Table at PE1</w:t>
      </w:r>
      <w:bookmarkEnd w:id="25"/>
    </w:p>
    <w:tbl>
      <w:tblPr>
        <w:tblStyle w:val="TableGrid"/>
        <w:tblW w:w="0" w:type="auto"/>
        <w:tblLook w:val="04A0" w:firstRow="1" w:lastRow="0" w:firstColumn="1" w:lastColumn="0" w:noHBand="0" w:noVBand="1"/>
      </w:tblPr>
      <w:tblGrid>
        <w:gridCol w:w="1255"/>
        <w:gridCol w:w="1440"/>
      </w:tblGrid>
      <w:tr w:rsidR="002559D2" w14:paraId="74B5B6D7" w14:textId="77777777" w:rsidTr="00137FF8">
        <w:tc>
          <w:tcPr>
            <w:tcW w:w="1255" w:type="dxa"/>
            <w:shd w:val="clear" w:color="auto" w:fill="D9D9D9" w:themeFill="background1" w:themeFillShade="D9"/>
          </w:tcPr>
          <w:p w14:paraId="6AD5989C" w14:textId="77777777" w:rsidR="002559D2" w:rsidRDefault="002559D2" w:rsidP="00137FF8">
            <w:r>
              <w:t>ECID</w:t>
            </w:r>
          </w:p>
          <w:p w14:paraId="1F4C7D27" w14:textId="77777777" w:rsidR="002559D2" w:rsidRDefault="002559D2" w:rsidP="00137FF8">
            <w:r>
              <w:t>(Key)</w:t>
            </w:r>
          </w:p>
        </w:tc>
        <w:tc>
          <w:tcPr>
            <w:tcW w:w="1440" w:type="dxa"/>
            <w:shd w:val="clear" w:color="auto" w:fill="D9D9D9" w:themeFill="background1" w:themeFillShade="D9"/>
          </w:tcPr>
          <w:p w14:paraId="546A0AF9" w14:textId="77777777" w:rsidR="002559D2" w:rsidRDefault="002559D2" w:rsidP="00137FF8">
            <w:r>
              <w:t>Egress Port</w:t>
            </w:r>
          </w:p>
          <w:p w14:paraId="0333C914" w14:textId="77777777" w:rsidR="002559D2" w:rsidRDefault="002559D2" w:rsidP="00137FF8">
            <w:r>
              <w:t>(Attribute)</w:t>
            </w:r>
          </w:p>
        </w:tc>
      </w:tr>
      <w:tr w:rsidR="002559D2" w14:paraId="4AC1D81F" w14:textId="77777777" w:rsidTr="00137FF8">
        <w:tc>
          <w:tcPr>
            <w:tcW w:w="1255" w:type="dxa"/>
          </w:tcPr>
          <w:p w14:paraId="7A34473F" w14:textId="77777777" w:rsidR="002559D2" w:rsidRDefault="002559D2" w:rsidP="00137FF8">
            <w:r>
              <w:t>ECID-A</w:t>
            </w:r>
          </w:p>
        </w:tc>
        <w:tc>
          <w:tcPr>
            <w:tcW w:w="1440" w:type="dxa"/>
          </w:tcPr>
          <w:p w14:paraId="429E3772" w14:textId="77777777" w:rsidR="002559D2" w:rsidRDefault="002559D2" w:rsidP="00137FF8">
            <w:r>
              <w:t>AP1</w:t>
            </w:r>
          </w:p>
        </w:tc>
      </w:tr>
      <w:tr w:rsidR="002559D2" w14:paraId="4C68C5CD" w14:textId="77777777" w:rsidTr="00137FF8">
        <w:tc>
          <w:tcPr>
            <w:tcW w:w="1255" w:type="dxa"/>
          </w:tcPr>
          <w:p w14:paraId="098CF096" w14:textId="77777777" w:rsidR="002559D2" w:rsidRDefault="002559D2" w:rsidP="00137FF8">
            <w:r>
              <w:t>ECID-B</w:t>
            </w:r>
          </w:p>
        </w:tc>
        <w:tc>
          <w:tcPr>
            <w:tcW w:w="1440" w:type="dxa"/>
          </w:tcPr>
          <w:p w14:paraId="7EF65D5D" w14:textId="77777777" w:rsidR="002559D2" w:rsidRDefault="002559D2" w:rsidP="00137FF8">
            <w:r>
              <w:t>AP2</w:t>
            </w:r>
          </w:p>
        </w:tc>
      </w:tr>
    </w:tbl>
    <w:p w14:paraId="6A791D9D" w14:textId="77777777" w:rsidR="002559D2" w:rsidRDefault="002559D2" w:rsidP="002559D2"/>
    <w:p w14:paraId="43720F90" w14:textId="77777777" w:rsidR="002559D2" w:rsidRDefault="002559D2" w:rsidP="00345470">
      <w:pPr>
        <w:pStyle w:val="Heading3"/>
      </w:pPr>
      <w:bookmarkStart w:id="26" w:name="_Toc461043483"/>
      <w:r>
        <w:t>Forwarding Table at PE2</w:t>
      </w:r>
      <w:bookmarkEnd w:id="26"/>
    </w:p>
    <w:tbl>
      <w:tblPr>
        <w:tblStyle w:val="TableGrid"/>
        <w:tblW w:w="0" w:type="auto"/>
        <w:tblLook w:val="04A0" w:firstRow="1" w:lastRow="0" w:firstColumn="1" w:lastColumn="0" w:noHBand="0" w:noVBand="1"/>
      </w:tblPr>
      <w:tblGrid>
        <w:gridCol w:w="1255"/>
        <w:gridCol w:w="1440"/>
      </w:tblGrid>
      <w:tr w:rsidR="002559D2" w14:paraId="0CC24F32" w14:textId="77777777" w:rsidTr="00137FF8">
        <w:tc>
          <w:tcPr>
            <w:tcW w:w="1255" w:type="dxa"/>
            <w:shd w:val="clear" w:color="auto" w:fill="D9D9D9" w:themeFill="background1" w:themeFillShade="D9"/>
          </w:tcPr>
          <w:p w14:paraId="09CBE700" w14:textId="77777777" w:rsidR="002559D2" w:rsidRDefault="002559D2" w:rsidP="00137FF8">
            <w:r>
              <w:t>ECID</w:t>
            </w:r>
          </w:p>
          <w:p w14:paraId="6E699CC0" w14:textId="77777777" w:rsidR="002559D2" w:rsidRDefault="002559D2" w:rsidP="00137FF8">
            <w:r>
              <w:t>(Key)</w:t>
            </w:r>
          </w:p>
        </w:tc>
        <w:tc>
          <w:tcPr>
            <w:tcW w:w="1440" w:type="dxa"/>
            <w:shd w:val="clear" w:color="auto" w:fill="D9D9D9" w:themeFill="background1" w:themeFillShade="D9"/>
          </w:tcPr>
          <w:p w14:paraId="64AF62F7" w14:textId="77777777" w:rsidR="002559D2" w:rsidRDefault="002559D2" w:rsidP="00137FF8">
            <w:r>
              <w:t>Egress Port</w:t>
            </w:r>
          </w:p>
          <w:p w14:paraId="37748941" w14:textId="77777777" w:rsidR="002559D2" w:rsidRDefault="002559D2" w:rsidP="00137FF8">
            <w:r>
              <w:t>(Attribute)</w:t>
            </w:r>
          </w:p>
        </w:tc>
      </w:tr>
      <w:tr w:rsidR="002559D2" w14:paraId="4A0C35FA" w14:textId="77777777" w:rsidTr="00137FF8">
        <w:tc>
          <w:tcPr>
            <w:tcW w:w="1255" w:type="dxa"/>
          </w:tcPr>
          <w:p w14:paraId="1564D6B5" w14:textId="77777777" w:rsidR="002559D2" w:rsidRDefault="002559D2" w:rsidP="00137FF8">
            <w:r>
              <w:t>ECID-C</w:t>
            </w:r>
          </w:p>
        </w:tc>
        <w:tc>
          <w:tcPr>
            <w:tcW w:w="1440" w:type="dxa"/>
          </w:tcPr>
          <w:p w14:paraId="588D914E" w14:textId="77777777" w:rsidR="002559D2" w:rsidRDefault="002559D2" w:rsidP="00137FF8">
            <w:r>
              <w:t>AP2</w:t>
            </w:r>
          </w:p>
        </w:tc>
      </w:tr>
      <w:tr w:rsidR="002559D2" w14:paraId="34D7743C" w14:textId="77777777" w:rsidTr="00137FF8">
        <w:tc>
          <w:tcPr>
            <w:tcW w:w="1255" w:type="dxa"/>
          </w:tcPr>
          <w:p w14:paraId="517F8D17" w14:textId="77777777" w:rsidR="002559D2" w:rsidRDefault="002559D2" w:rsidP="00137FF8">
            <w:r>
              <w:t>ECID-D</w:t>
            </w:r>
          </w:p>
        </w:tc>
        <w:tc>
          <w:tcPr>
            <w:tcW w:w="1440" w:type="dxa"/>
          </w:tcPr>
          <w:p w14:paraId="255479F5" w14:textId="77777777" w:rsidR="002559D2" w:rsidRDefault="002559D2" w:rsidP="00137FF8">
            <w:r>
              <w:t>AP3</w:t>
            </w:r>
          </w:p>
        </w:tc>
      </w:tr>
    </w:tbl>
    <w:p w14:paraId="4892FF88" w14:textId="76CCBF56" w:rsidR="00D06A50" w:rsidRDefault="00D06A50" w:rsidP="002559D2">
      <w:pPr>
        <w:rPr>
          <w:ins w:id="27" w:author="Sivasankar, Ravikumar" w:date="2016-09-03T15:19:00Z"/>
        </w:rPr>
      </w:pPr>
    </w:p>
    <w:p w14:paraId="74EF7CC7" w14:textId="77777777" w:rsidR="005E70D4" w:rsidRDefault="005E70D4">
      <w:pPr>
        <w:rPr>
          <w:ins w:id="28" w:author="Sivasankar, Ravikumar" w:date="2016-09-07T19:11:00Z"/>
        </w:rPr>
      </w:pPr>
    </w:p>
    <w:p w14:paraId="29865AB9" w14:textId="77777777" w:rsidR="005E70D4" w:rsidRDefault="005E70D4" w:rsidP="00345470">
      <w:pPr>
        <w:pStyle w:val="Heading2"/>
        <w:rPr>
          <w:ins w:id="29" w:author="Sivasankar, Ravikumar" w:date="2016-09-07T19:13:00Z"/>
        </w:rPr>
      </w:pPr>
      <w:bookmarkStart w:id="30" w:name="_Toc461043484"/>
      <w:ins w:id="31" w:author="Sivasankar, Ravikumar" w:date="2016-09-07T19:13:00Z">
        <w:r>
          <w:t>Lag of Extended Ports</w:t>
        </w:r>
        <w:bookmarkEnd w:id="30"/>
      </w:ins>
    </w:p>
    <w:p w14:paraId="496CB3F7" w14:textId="3C0FE3A6" w:rsidR="005E70D4" w:rsidRDefault="005E70D4" w:rsidP="005E70D4">
      <w:pPr>
        <w:rPr>
          <w:ins w:id="32" w:author="Sivasankar, Ravikumar" w:date="2016-09-07T19:50:00Z"/>
        </w:rPr>
      </w:pPr>
      <w:ins w:id="33" w:author="Sivasankar, Ravikumar" w:date="2016-09-07T19:13:00Z">
        <w:r>
          <w:t xml:space="preserve">A LAG can be formed of Extended Ports. </w:t>
        </w:r>
      </w:ins>
      <w:ins w:id="34" w:author="Sivasankar, Ravikumar" w:date="2016-09-07T19:14:00Z">
        <w:r>
          <w:t>But all the members must be Extended Ports.</w:t>
        </w:r>
      </w:ins>
    </w:p>
    <w:p w14:paraId="6028BD8A" w14:textId="77777777" w:rsidR="007356AC" w:rsidRDefault="007356AC" w:rsidP="005E70D4">
      <w:pPr>
        <w:rPr>
          <w:ins w:id="35" w:author="Sivasankar, Ravikumar" w:date="2016-09-07T19:50:00Z"/>
        </w:rPr>
      </w:pPr>
    </w:p>
    <w:p w14:paraId="4E8CD742" w14:textId="1FA8B9EE" w:rsidR="007356AC" w:rsidRPr="005E70D4" w:rsidRDefault="000D0FE6" w:rsidP="005E70D4">
      <w:pPr>
        <w:rPr>
          <w:ins w:id="36" w:author="Sivasankar, Ravikumar" w:date="2016-09-07T19:13:00Z"/>
        </w:rPr>
      </w:pPr>
      <w:ins w:id="37" w:author="Sivasankar, Ravikumar" w:date="2016-09-07T19:54:00Z">
        <w:r>
          <w:object w:dxaOrig="17052" w:dyaOrig="6396" w14:anchorId="05FA8153">
            <v:shape id="_x0000_i1027" type="#_x0000_t75" style="width:467pt;height:175.5pt" o:ole="">
              <v:imagedata r:id="rId27" o:title=""/>
            </v:shape>
            <o:OLEObject Type="Embed" ProgID="Visio.Drawing.15" ShapeID="_x0000_i1027" DrawAspect="Content" ObjectID="_1534785610" r:id="rId28"/>
          </w:object>
        </w:r>
      </w:ins>
    </w:p>
    <w:p w14:paraId="61898585" w14:textId="77777777" w:rsidR="00FA160F" w:rsidRDefault="00692B0F" w:rsidP="00692B0F">
      <w:pPr>
        <w:rPr>
          <w:ins w:id="38" w:author="Sivasankar, Ravikumar" w:date="2016-09-07T19:55:00Z"/>
        </w:rPr>
      </w:pPr>
      <w:ins w:id="39" w:author="Sivasankar, Ravikumar" w:date="2016-09-07T19:51:00Z">
        <w:r>
          <w:t>The diagram on the left above shows a CB connected to 2 PEs.</w:t>
        </w:r>
      </w:ins>
      <w:ins w:id="40" w:author="Sivasankar, Ravikumar" w:date="2016-09-07T19:52:00Z">
        <w:r>
          <w:t xml:space="preserve"> </w:t>
        </w:r>
      </w:ins>
    </w:p>
    <w:p w14:paraId="79F34155" w14:textId="5E9B1A84" w:rsidR="00FA160F" w:rsidRDefault="00692B0F" w:rsidP="00692B0F">
      <w:pPr>
        <w:rPr>
          <w:ins w:id="41" w:author="Sivasankar, Ravikumar" w:date="2016-09-07T19:55:00Z"/>
        </w:rPr>
      </w:pPr>
      <w:ins w:id="42" w:author="Sivasankar, Ravikumar" w:date="2016-09-07T19:52:00Z">
        <w:r>
          <w:t>PE</w:t>
        </w:r>
      </w:ins>
      <w:ins w:id="43" w:author="Sivasankar, Ravikumar" w:date="2016-09-07T19:55:00Z">
        <w:r w:rsidR="00FA160F">
          <w:t>1 is connected to CB by Cascading Lag CP1.</w:t>
        </w:r>
      </w:ins>
    </w:p>
    <w:p w14:paraId="44339F80" w14:textId="27CBF437" w:rsidR="005E70D4" w:rsidRDefault="00FA160F" w:rsidP="00692B0F">
      <w:pPr>
        <w:rPr>
          <w:ins w:id="44" w:author="Sivasankar, Ravikumar" w:date="2016-09-07T19:52:00Z"/>
        </w:rPr>
      </w:pPr>
      <w:ins w:id="45" w:author="Sivasankar, Ravikumar" w:date="2016-09-07T19:55:00Z">
        <w:r>
          <w:t>PE2 is connected to CB by Cascading Lag CP2.</w:t>
        </w:r>
      </w:ins>
      <w:ins w:id="46" w:author="Sivasankar, Ravikumar" w:date="2016-09-07T19:52:00Z">
        <w:r w:rsidR="00692B0F">
          <w:t xml:space="preserve"> </w:t>
        </w:r>
      </w:ins>
    </w:p>
    <w:p w14:paraId="3DF6D478" w14:textId="77777777" w:rsidR="003D75EA" w:rsidRDefault="00692B0F" w:rsidP="00692B0F">
      <w:pPr>
        <w:rPr>
          <w:ins w:id="47" w:author="Sivasankar, Ravikumar" w:date="2016-09-07T19:57:00Z"/>
        </w:rPr>
      </w:pPr>
      <w:ins w:id="48" w:author="Sivasankar, Ravikumar" w:date="2016-09-07T19:52:00Z">
        <w:r>
          <w:t>The PE ports (AP1, AP2, AP3, AP4, AP5) are instantiated as EP1, EP2, EP3, EP4, EP5 in CB</w:t>
        </w:r>
      </w:ins>
      <w:ins w:id="49" w:author="Sivasankar, Ravikumar" w:date="2016-09-07T19:56:00Z">
        <w:r w:rsidR="003D75EA">
          <w:t xml:space="preserve"> respectively</w:t>
        </w:r>
      </w:ins>
      <w:ins w:id="50" w:author="Sivasankar, Ravikumar" w:date="2016-09-07T19:52:00Z">
        <w:r>
          <w:t>.</w:t>
        </w:r>
      </w:ins>
      <w:ins w:id="51" w:author="Sivasankar, Ravikumar" w:date="2016-09-07T19:56:00Z">
        <w:r w:rsidR="003D75EA">
          <w:t xml:space="preserve"> The ECIDs </w:t>
        </w:r>
      </w:ins>
      <w:ins w:id="52" w:author="Sivasankar, Ravikumar" w:date="2016-09-07T19:57:00Z">
        <w:r w:rsidR="003D75EA">
          <w:t xml:space="preserve">are </w:t>
        </w:r>
      </w:ins>
      <w:ins w:id="53" w:author="Sivasankar, Ravikumar" w:date="2016-09-07T19:56:00Z">
        <w:r w:rsidR="003D75EA">
          <w:t>assigned to the PE Access Ports</w:t>
        </w:r>
      </w:ins>
      <w:ins w:id="54" w:author="Sivasankar, Ravikumar" w:date="2016-09-07T19:57:00Z">
        <w:r w:rsidR="003D75EA">
          <w:t xml:space="preserve"> as follows:</w:t>
        </w:r>
      </w:ins>
    </w:p>
    <w:p w14:paraId="60B453B6" w14:textId="77777777" w:rsidR="00146693" w:rsidRDefault="003D75EA" w:rsidP="00692B0F">
      <w:pPr>
        <w:rPr>
          <w:ins w:id="55" w:author="Sivasankar, Ravikumar" w:date="2016-09-07T19:58:00Z"/>
        </w:rPr>
      </w:pPr>
      <w:ins w:id="56" w:author="Sivasankar, Ravikumar" w:date="2016-09-07T19:57:00Z">
        <w:r>
          <w:t xml:space="preserve">     ECID of APi = ECID-APi, where I = 1, 2, 3, 4, 5</w:t>
        </w:r>
      </w:ins>
    </w:p>
    <w:p w14:paraId="019CEEAF" w14:textId="6A34D3CF" w:rsidR="00146693" w:rsidRDefault="00146693" w:rsidP="00692B0F">
      <w:pPr>
        <w:rPr>
          <w:ins w:id="57" w:author="Sivasankar, Ravikumar" w:date="2016-09-07T19:58:00Z"/>
        </w:rPr>
      </w:pPr>
      <w:ins w:id="58" w:author="Sivasankar, Ravikumar" w:date="2016-09-07T19:58:00Z">
        <w:r>
          <w:t>Each Extended Port in CB is identified as follows:</w:t>
        </w:r>
      </w:ins>
    </w:p>
    <w:p w14:paraId="3881E4D7" w14:textId="205924E8" w:rsidR="00146693" w:rsidRDefault="00146693" w:rsidP="00692B0F">
      <w:pPr>
        <w:rPr>
          <w:ins w:id="59" w:author="Sivasankar, Ravikumar" w:date="2016-09-07T19:58:00Z"/>
        </w:rPr>
      </w:pPr>
      <w:ins w:id="60" w:author="Sivasankar, Ravikumar" w:date="2016-09-07T19:58:00Z">
        <w:r>
          <w:t xml:space="preserve">     EP1 = {Cascading Lag CP1, ECID-AP1}</w:t>
        </w:r>
      </w:ins>
    </w:p>
    <w:p w14:paraId="2512A765" w14:textId="557BC58A" w:rsidR="00146693" w:rsidRDefault="00146693" w:rsidP="00146693">
      <w:pPr>
        <w:rPr>
          <w:ins w:id="61" w:author="Sivasankar, Ravikumar" w:date="2016-09-07T19:58:00Z"/>
        </w:rPr>
      </w:pPr>
      <w:ins w:id="62" w:author="Sivasankar, Ravikumar" w:date="2016-09-07T19:58:00Z">
        <w:r>
          <w:t xml:space="preserve">     EP2 = {Cascading Lag CP1, ECID-AP</w:t>
        </w:r>
      </w:ins>
      <w:ins w:id="63" w:author="Sivasankar, Ravikumar" w:date="2016-09-07T19:59:00Z">
        <w:r>
          <w:t>2</w:t>
        </w:r>
      </w:ins>
      <w:ins w:id="64" w:author="Sivasankar, Ravikumar" w:date="2016-09-07T19:58:00Z">
        <w:r>
          <w:t>}</w:t>
        </w:r>
      </w:ins>
    </w:p>
    <w:p w14:paraId="58272EC1" w14:textId="00273173" w:rsidR="00146693" w:rsidRDefault="00146693" w:rsidP="00146693">
      <w:pPr>
        <w:rPr>
          <w:ins w:id="65" w:author="Sivasankar, Ravikumar" w:date="2016-09-07T19:58:00Z"/>
        </w:rPr>
      </w:pPr>
      <w:ins w:id="66" w:author="Sivasankar, Ravikumar" w:date="2016-09-07T19:58:00Z">
        <w:r>
          <w:t xml:space="preserve">     EP3 = {Cascading Lag CP1, ECID-AP</w:t>
        </w:r>
      </w:ins>
      <w:ins w:id="67" w:author="Sivasankar, Ravikumar" w:date="2016-09-07T19:59:00Z">
        <w:r>
          <w:t>3</w:t>
        </w:r>
      </w:ins>
      <w:ins w:id="68" w:author="Sivasankar, Ravikumar" w:date="2016-09-07T19:58:00Z">
        <w:r>
          <w:t>}</w:t>
        </w:r>
      </w:ins>
    </w:p>
    <w:p w14:paraId="02468BD7" w14:textId="605A35F5" w:rsidR="00146693" w:rsidRDefault="00146693" w:rsidP="00146693">
      <w:pPr>
        <w:rPr>
          <w:ins w:id="69" w:author="Sivasankar, Ravikumar" w:date="2016-09-07T19:58:00Z"/>
        </w:rPr>
      </w:pPr>
      <w:ins w:id="70" w:author="Sivasankar, Ravikumar" w:date="2016-09-07T19:58:00Z">
        <w:r>
          <w:t xml:space="preserve">     EP4 = {Cascading Lag CP</w:t>
        </w:r>
      </w:ins>
      <w:ins w:id="71" w:author="Sivasankar, Ravikumar" w:date="2016-09-07T19:59:00Z">
        <w:r>
          <w:t>2</w:t>
        </w:r>
      </w:ins>
      <w:ins w:id="72" w:author="Sivasankar, Ravikumar" w:date="2016-09-07T19:58:00Z">
        <w:r>
          <w:t>, ECID-AP</w:t>
        </w:r>
      </w:ins>
      <w:ins w:id="73" w:author="Sivasankar, Ravikumar" w:date="2016-09-07T19:59:00Z">
        <w:r>
          <w:t>4</w:t>
        </w:r>
      </w:ins>
      <w:ins w:id="74" w:author="Sivasankar, Ravikumar" w:date="2016-09-07T19:58:00Z">
        <w:r>
          <w:t>}</w:t>
        </w:r>
      </w:ins>
    </w:p>
    <w:p w14:paraId="4CBB1E26" w14:textId="25A60BF0" w:rsidR="00146693" w:rsidRDefault="00146693" w:rsidP="00146693">
      <w:pPr>
        <w:rPr>
          <w:ins w:id="75" w:author="Sivasankar, Ravikumar" w:date="2016-09-07T20:02:00Z"/>
        </w:rPr>
      </w:pPr>
      <w:ins w:id="76" w:author="Sivasankar, Ravikumar" w:date="2016-09-07T19:58:00Z">
        <w:r>
          <w:t xml:space="preserve">     EP5 = {Cascading Lag CP</w:t>
        </w:r>
      </w:ins>
      <w:ins w:id="77" w:author="Sivasankar, Ravikumar" w:date="2016-09-07T19:59:00Z">
        <w:r>
          <w:t>2</w:t>
        </w:r>
      </w:ins>
      <w:ins w:id="78" w:author="Sivasankar, Ravikumar" w:date="2016-09-07T19:58:00Z">
        <w:r>
          <w:t>, ECID-AP</w:t>
        </w:r>
      </w:ins>
      <w:ins w:id="79" w:author="Sivasankar, Ravikumar" w:date="2016-09-07T19:59:00Z">
        <w:r>
          <w:t>5</w:t>
        </w:r>
      </w:ins>
      <w:ins w:id="80" w:author="Sivasankar, Ravikumar" w:date="2016-09-07T19:58:00Z">
        <w:r>
          <w:t>}</w:t>
        </w:r>
      </w:ins>
    </w:p>
    <w:p w14:paraId="3BF43A62" w14:textId="77777777" w:rsidR="001849BA" w:rsidRDefault="001849BA" w:rsidP="00146693">
      <w:pPr>
        <w:rPr>
          <w:ins w:id="81" w:author="Sivasankar, Ravikumar" w:date="2016-09-07T20:02:00Z"/>
        </w:rPr>
      </w:pPr>
    </w:p>
    <w:p w14:paraId="33DB9E45" w14:textId="2EC38BDB" w:rsidR="001849BA" w:rsidRDefault="001849BA" w:rsidP="00146693">
      <w:pPr>
        <w:rPr>
          <w:ins w:id="82" w:author="Sivasankar, Ravikumar" w:date="2016-09-07T20:02:00Z"/>
        </w:rPr>
      </w:pPr>
      <w:ins w:id="83" w:author="Sivasankar, Ravikumar" w:date="2016-09-07T20:02:00Z">
        <w:r>
          <w:t>There are 2 LAGs formed at the CB.</w:t>
        </w:r>
      </w:ins>
    </w:p>
    <w:p w14:paraId="19640FEC" w14:textId="1588542B" w:rsidR="001849BA" w:rsidRDefault="001849BA" w:rsidP="00146693">
      <w:pPr>
        <w:rPr>
          <w:ins w:id="84" w:author="Sivasankar, Ravikumar" w:date="2016-09-07T20:03:00Z"/>
        </w:rPr>
      </w:pPr>
      <w:ins w:id="85" w:author="Sivasankar, Ravikumar" w:date="2016-09-07T20:03:00Z">
        <w:r>
          <w:t xml:space="preserve">Lag1 is formed over the extended </w:t>
        </w:r>
      </w:ins>
      <w:ins w:id="86" w:author="Sivasankar, Ravikumar" w:date="2016-09-07T20:04:00Z">
        <w:r>
          <w:t>P</w:t>
        </w:r>
      </w:ins>
      <w:ins w:id="87" w:author="Sivasankar, Ravikumar" w:date="2016-09-07T20:03:00Z">
        <w:r>
          <w:t>orts EP1, EP2</w:t>
        </w:r>
      </w:ins>
    </w:p>
    <w:p w14:paraId="3EE735C0" w14:textId="13D16787" w:rsidR="001849BA" w:rsidRDefault="001849BA" w:rsidP="00146693">
      <w:pPr>
        <w:rPr>
          <w:ins w:id="88" w:author="Sivasankar, Ravikumar" w:date="2016-09-07T20:04:00Z"/>
        </w:rPr>
      </w:pPr>
      <w:ins w:id="89" w:author="Sivasankar, Ravikumar" w:date="2016-09-07T20:03:00Z">
        <w:r>
          <w:t>Lag2 is formed over the Extended Ports EP3, EP4</w:t>
        </w:r>
      </w:ins>
      <w:ins w:id="90" w:author="Sivasankar, Ravikumar" w:date="2016-09-07T20:04:00Z">
        <w:r w:rsidR="00D34D3B">
          <w:t>. Note that this Lag spans across PEs.</w:t>
        </w:r>
      </w:ins>
    </w:p>
    <w:p w14:paraId="0BEA76D7" w14:textId="77777777" w:rsidR="001849BA" w:rsidRDefault="001849BA" w:rsidP="00146693">
      <w:pPr>
        <w:rPr>
          <w:ins w:id="91" w:author="Sivasankar, Ravikumar" w:date="2016-09-07T19:58:00Z"/>
        </w:rPr>
      </w:pPr>
    </w:p>
    <w:p w14:paraId="74799602" w14:textId="6EE05E60" w:rsidR="00146693" w:rsidRDefault="007813F5" w:rsidP="00692B0F">
      <w:pPr>
        <w:rPr>
          <w:ins w:id="92" w:author="Sivasankar, Ravikumar" w:date="2016-09-07T20:00:00Z"/>
        </w:rPr>
      </w:pPr>
      <w:ins w:id="93" w:author="Sivasankar, Ravikumar" w:date="2016-09-07T19:59:00Z">
        <w:r>
          <w:t>The Server A is connected to the CB-PE system through a Lag</w:t>
        </w:r>
      </w:ins>
      <w:ins w:id="94" w:author="Sivasankar, Ravikumar" w:date="2016-09-07T20:04:00Z">
        <w:r w:rsidR="00D34D3B">
          <w:t>1.</w:t>
        </w:r>
      </w:ins>
    </w:p>
    <w:p w14:paraId="5C2F5476" w14:textId="3E295C01" w:rsidR="007813F5" w:rsidRDefault="007813F5" w:rsidP="00692B0F">
      <w:pPr>
        <w:rPr>
          <w:ins w:id="95" w:author="Sivasankar, Ravikumar" w:date="2016-09-07T20:01:00Z"/>
        </w:rPr>
      </w:pPr>
      <w:ins w:id="96" w:author="Sivasankar, Ravikumar" w:date="2016-09-07T20:00:00Z">
        <w:r>
          <w:t>The Server B is connected to the CP-PE system through a Lag</w:t>
        </w:r>
      </w:ins>
      <w:ins w:id="97" w:author="Sivasankar, Ravikumar" w:date="2016-09-07T20:04:00Z">
        <w:r w:rsidR="00D34D3B">
          <w:t>2</w:t>
        </w:r>
      </w:ins>
      <w:ins w:id="98" w:author="Sivasankar, Ravikumar" w:date="2016-09-07T20:00:00Z">
        <w:r>
          <w:t>.</w:t>
        </w:r>
      </w:ins>
    </w:p>
    <w:p w14:paraId="557647A8" w14:textId="77777777" w:rsidR="001849BA" w:rsidRDefault="001849BA" w:rsidP="00692B0F">
      <w:pPr>
        <w:rPr>
          <w:ins w:id="99" w:author="Sivasankar, Ravikumar" w:date="2016-09-07T20:02:00Z"/>
        </w:rPr>
      </w:pPr>
      <w:ins w:id="100" w:author="Sivasankar, Ravikumar" w:date="2016-09-07T20:01:00Z">
        <w:r>
          <w:t>The right portion of the above diagram shows how it would appear to the external Servers</w:t>
        </w:r>
      </w:ins>
      <w:ins w:id="101" w:author="Sivasankar, Ravikumar" w:date="2016-09-07T20:02:00Z">
        <w:r>
          <w:t xml:space="preserve">. They would see as though they are connected to a single system. </w:t>
        </w:r>
      </w:ins>
    </w:p>
    <w:p w14:paraId="2377331E" w14:textId="4A3C6A0E" w:rsidR="001849BA" w:rsidRDefault="001849BA" w:rsidP="00692B0F">
      <w:pPr>
        <w:rPr>
          <w:ins w:id="102" w:author="Sivasankar, Ravikumar" w:date="2016-09-07T20:06:00Z"/>
        </w:rPr>
      </w:pPr>
      <w:ins w:id="103" w:author="Sivasankar, Ravikumar" w:date="2016-09-07T20:02:00Z">
        <w:r>
          <w:lastRenderedPageBreak/>
          <w:t xml:space="preserve">When the CB transmits a frame to Server A, </w:t>
        </w:r>
      </w:ins>
      <w:ins w:id="104" w:author="Sivasankar, Ravikumar" w:date="2016-09-07T20:06:00Z">
        <w:r w:rsidR="00C15E7B">
          <w:t>it choses</w:t>
        </w:r>
      </w:ins>
      <w:ins w:id="105" w:author="Sivasankar, Ravikumar" w:date="2016-09-07T20:04:00Z">
        <w:r w:rsidR="00C15E7B">
          <w:t xml:space="preserve"> Lag1 </w:t>
        </w:r>
      </w:ins>
      <w:ins w:id="106" w:author="Sivasankar, Ravikumar" w:date="2016-09-07T20:05:00Z">
        <w:r w:rsidR="00C15E7B">
          <w:t>as the egress port. It will perform the following actions in the order shown below</w:t>
        </w:r>
      </w:ins>
      <w:ins w:id="107" w:author="Sivasankar, Ravikumar" w:date="2016-09-07T20:06:00Z">
        <w:r w:rsidR="00C15E7B">
          <w:t>:</w:t>
        </w:r>
      </w:ins>
    </w:p>
    <w:p w14:paraId="25DA7EBA" w14:textId="5BAAEEA2" w:rsidR="00C15E7B" w:rsidRDefault="00C15E7B" w:rsidP="00D2783A">
      <w:pPr>
        <w:pStyle w:val="ListParagraph"/>
        <w:numPr>
          <w:ilvl w:val="0"/>
          <w:numId w:val="9"/>
        </w:numPr>
        <w:rPr>
          <w:ins w:id="108" w:author="Sivasankar, Ravikumar" w:date="2016-09-07T20:06:00Z"/>
        </w:rPr>
      </w:pPr>
      <w:ins w:id="109" w:author="Sivasankar, Ravikumar" w:date="2016-09-07T20:06:00Z">
        <w:r>
          <w:t>Uses Lag hashing to pick one of the 2 members (EP1, EP2)</w:t>
        </w:r>
      </w:ins>
    </w:p>
    <w:p w14:paraId="0F556FB3" w14:textId="0ADBEBAD" w:rsidR="00C15E7B" w:rsidRDefault="00C15E7B" w:rsidP="00D2783A">
      <w:pPr>
        <w:pStyle w:val="ListParagraph"/>
        <w:numPr>
          <w:ilvl w:val="0"/>
          <w:numId w:val="9"/>
        </w:numPr>
        <w:rPr>
          <w:ins w:id="110" w:author="Sivasankar, Ravikumar" w:date="2016-09-07T20:07:00Z"/>
        </w:rPr>
      </w:pPr>
      <w:ins w:id="111" w:author="Sivasankar, Ravikumar" w:date="2016-09-07T20:06:00Z">
        <w:r>
          <w:t>It then determines that the chosen Lag member is reachable through the Cascading Lag, CP1</w:t>
        </w:r>
      </w:ins>
      <w:ins w:id="112" w:author="Sivasankar, Ravikumar" w:date="2016-09-07T20:07:00Z">
        <w:r>
          <w:t>.</w:t>
        </w:r>
      </w:ins>
    </w:p>
    <w:p w14:paraId="7BC9E179" w14:textId="29D54ABD" w:rsidR="00C15E7B" w:rsidRDefault="00C15E7B" w:rsidP="00D2783A">
      <w:pPr>
        <w:pStyle w:val="ListParagraph"/>
        <w:numPr>
          <w:ilvl w:val="0"/>
          <w:numId w:val="9"/>
        </w:numPr>
        <w:rPr>
          <w:ins w:id="113" w:author="Sivasankar, Ravikumar" w:date="2016-09-07T19:58:00Z"/>
        </w:rPr>
      </w:pPr>
      <w:ins w:id="114" w:author="Sivasankar, Ravikumar" w:date="2016-09-07T20:07:00Z">
        <w:r>
          <w:t>It then uses Lag hashing to pick one of the members of the Cascading Lag CP1.</w:t>
        </w:r>
      </w:ins>
    </w:p>
    <w:p w14:paraId="10B55D12" w14:textId="00FC4DEE" w:rsidR="00692B0F" w:rsidRDefault="00692B0F" w:rsidP="00692B0F">
      <w:pPr>
        <w:rPr>
          <w:ins w:id="115" w:author="Sivasankar, Ravikumar" w:date="2016-09-07T19:13:00Z"/>
        </w:rPr>
      </w:pPr>
      <w:ins w:id="116" w:author="Sivasankar, Ravikumar" w:date="2016-09-07T19:52:00Z">
        <w:r>
          <w:t xml:space="preserve"> </w:t>
        </w:r>
      </w:ins>
    </w:p>
    <w:p w14:paraId="3F1A13E9" w14:textId="77777777" w:rsidR="00AA5892" w:rsidRDefault="005E70D4" w:rsidP="00345470">
      <w:pPr>
        <w:pStyle w:val="Heading2"/>
        <w:rPr>
          <w:ins w:id="117" w:author="Sivasankar, Ravikumar" w:date="2016-09-07T20:20:00Z"/>
        </w:rPr>
      </w:pPr>
      <w:bookmarkStart w:id="118" w:name="_Toc461043485"/>
      <w:ins w:id="119" w:author="Sivasankar, Ravikumar" w:date="2016-09-07T19:13:00Z">
        <w:r>
          <w:t>xSTP on Extended Ports</w:t>
        </w:r>
      </w:ins>
      <w:bookmarkEnd w:id="118"/>
    </w:p>
    <w:p w14:paraId="4EA69C70" w14:textId="77777777" w:rsidR="00FB04E1" w:rsidRDefault="00FB04E1" w:rsidP="00345470">
      <w:pPr>
        <w:pStyle w:val="Heading2"/>
        <w:numPr>
          <w:ilvl w:val="0"/>
          <w:numId w:val="0"/>
        </w:numPr>
        <w:ind w:left="576"/>
        <w:rPr>
          <w:ins w:id="120" w:author="Sivasankar, Ravikumar" w:date="2016-09-07T20:22:00Z"/>
        </w:rPr>
      </w:pPr>
    </w:p>
    <w:p w14:paraId="78A13BF0" w14:textId="3A2F9AE5" w:rsidR="00FB04E1" w:rsidRDefault="00D2567B" w:rsidP="00097F3E">
      <w:pPr>
        <w:rPr>
          <w:ins w:id="121" w:author="Sivasankar, Ravikumar" w:date="2016-09-07T20:22:00Z"/>
        </w:rPr>
      </w:pPr>
      <w:ins w:id="122" w:author="Sivasankar, Ravikumar" w:date="2016-09-07T20:22:00Z">
        <w:r>
          <w:object w:dxaOrig="10812" w:dyaOrig="6252" w14:anchorId="09BF1856">
            <v:shape id="_x0000_i1028" type="#_x0000_t75" style="width:467.5pt;height:270.5pt" o:ole="">
              <v:imagedata r:id="rId29" o:title=""/>
            </v:shape>
            <o:OLEObject Type="Embed" ProgID="Visio.Drawing.15" ShapeID="_x0000_i1028" DrawAspect="Content" ObjectID="_1534785611" r:id="rId30"/>
          </w:object>
        </w:r>
      </w:ins>
    </w:p>
    <w:p w14:paraId="3F5B5911" w14:textId="77777777" w:rsidR="00FB04E1" w:rsidRDefault="00FB04E1" w:rsidP="00FB04E1">
      <w:pPr>
        <w:rPr>
          <w:ins w:id="123" w:author="Sivasankar, Ravikumar" w:date="2016-09-07T20:23:00Z"/>
        </w:rPr>
      </w:pPr>
    </w:p>
    <w:p w14:paraId="68F65449" w14:textId="77777777" w:rsidR="00D2567B" w:rsidRDefault="00D2567B" w:rsidP="00345470">
      <w:pPr>
        <w:jc w:val="both"/>
        <w:rPr>
          <w:ins w:id="124" w:author="Sivasankar, Ravikumar" w:date="2016-09-07T20:24:00Z"/>
        </w:rPr>
      </w:pPr>
      <w:ins w:id="125" w:author="Sivasankar, Ravikumar" w:date="2016-09-07T20:23:00Z">
        <w:r>
          <w:t xml:space="preserve">xSTP Protocols can run over Extended Ports. The above diagram illustrates how xSTP operates over Extended Ports. </w:t>
        </w:r>
      </w:ins>
    </w:p>
    <w:p w14:paraId="7CF78C65" w14:textId="07CBD488" w:rsidR="00D2567B" w:rsidRDefault="00D2567B" w:rsidP="00345470">
      <w:pPr>
        <w:jc w:val="both"/>
        <w:rPr>
          <w:ins w:id="126" w:author="Sivasankar, Ravikumar" w:date="2016-09-07T20:26:00Z"/>
        </w:rPr>
      </w:pPr>
      <w:ins w:id="127" w:author="Sivasankar, Ravikumar" w:date="2016-09-07T20:23:00Z">
        <w:r>
          <w:t xml:space="preserve">The xSTP protocol will run only in the CB and not on the PE. </w:t>
        </w:r>
      </w:ins>
      <w:ins w:id="128" w:author="Sivasankar, Ravikumar" w:date="2016-09-07T20:24:00Z">
        <w:r>
          <w:t xml:space="preserve">In the above diagram the xSTP Bridge is considered to be a Root Bridge. As a result of this the xSTP protocol in CB places the Extended Ports EP2 and EP3 in Blocking state. </w:t>
        </w:r>
      </w:ins>
      <w:ins w:id="129" w:author="Sivasankar, Ravikumar" w:date="2016-09-07T20:25:00Z">
        <w:r>
          <w:t>It then informs the PE to place the Ports AP2 and AP3 in Blocking state.</w:t>
        </w:r>
      </w:ins>
    </w:p>
    <w:p w14:paraId="0B6C48B4" w14:textId="30FBC3F2" w:rsidR="00D2567B" w:rsidRDefault="00D2567B" w:rsidP="00345470">
      <w:pPr>
        <w:jc w:val="both"/>
        <w:rPr>
          <w:ins w:id="130" w:author="Sivasankar, Ravikumar" w:date="2016-09-07T20:26:00Z"/>
        </w:rPr>
      </w:pPr>
      <w:ins w:id="131" w:author="Sivasankar, Ravikumar" w:date="2016-09-07T20:26:00Z">
        <w:r>
          <w:t xml:space="preserve">Setting the xSTP states on the Ports in the PE ensures that the frames are dropped </w:t>
        </w:r>
      </w:ins>
      <w:ins w:id="132" w:author="Sivasankar, Ravikumar" w:date="2016-09-07T20:27:00Z">
        <w:r w:rsidR="00B92EFD">
          <w:t xml:space="preserve">(in case of blocking state) </w:t>
        </w:r>
      </w:ins>
      <w:ins w:id="133" w:author="Sivasankar, Ravikumar" w:date="2016-09-07T20:26:00Z">
        <w:r>
          <w:t>on the PE, instead of traversing till the CB and then getting dropped.</w:t>
        </w:r>
      </w:ins>
    </w:p>
    <w:p w14:paraId="183FF24A" w14:textId="77777777" w:rsidR="00D2567B" w:rsidRPr="00FB04E1" w:rsidRDefault="00D2567B" w:rsidP="00345470">
      <w:pPr>
        <w:jc w:val="both"/>
        <w:rPr>
          <w:ins w:id="134" w:author="Sivasankar, Ravikumar" w:date="2016-09-07T20:22:00Z"/>
        </w:rPr>
      </w:pPr>
    </w:p>
    <w:p w14:paraId="4A10F857" w14:textId="77777777" w:rsidR="00FB04E1" w:rsidRDefault="00FB04E1" w:rsidP="00345470">
      <w:pPr>
        <w:pStyle w:val="Heading2"/>
        <w:numPr>
          <w:ilvl w:val="0"/>
          <w:numId w:val="0"/>
        </w:numPr>
        <w:ind w:left="576"/>
        <w:rPr>
          <w:ins w:id="135" w:author="Sivasankar, Ravikumar" w:date="2016-09-07T20:22:00Z"/>
        </w:rPr>
      </w:pPr>
    </w:p>
    <w:p w14:paraId="116E1012" w14:textId="77777777" w:rsidR="00FB04E1" w:rsidRDefault="00FB04E1" w:rsidP="00345470">
      <w:pPr>
        <w:pStyle w:val="Heading2"/>
        <w:numPr>
          <w:ilvl w:val="0"/>
          <w:numId w:val="0"/>
        </w:numPr>
        <w:ind w:left="576"/>
        <w:rPr>
          <w:ins w:id="136" w:author="Sivasankar, Ravikumar" w:date="2016-09-07T20:22:00Z"/>
        </w:rPr>
      </w:pPr>
    </w:p>
    <w:p w14:paraId="2937F992" w14:textId="77777777" w:rsidR="00FB04E1" w:rsidRDefault="00FB04E1" w:rsidP="00345470">
      <w:pPr>
        <w:pStyle w:val="Heading2"/>
        <w:numPr>
          <w:ilvl w:val="0"/>
          <w:numId w:val="0"/>
        </w:numPr>
        <w:ind w:left="576"/>
        <w:rPr>
          <w:ins w:id="137" w:author="Sivasankar, Ravikumar" w:date="2016-09-07T20:22:00Z"/>
        </w:rPr>
      </w:pPr>
    </w:p>
    <w:p w14:paraId="1CC401E9" w14:textId="77777777" w:rsidR="00FB04E1" w:rsidRDefault="00FB04E1" w:rsidP="00345470">
      <w:pPr>
        <w:pStyle w:val="Heading2"/>
        <w:numPr>
          <w:ilvl w:val="0"/>
          <w:numId w:val="0"/>
        </w:numPr>
        <w:ind w:left="576"/>
        <w:rPr>
          <w:ins w:id="138" w:author="Sivasankar, Ravikumar" w:date="2016-09-07T20:22:00Z"/>
        </w:rPr>
      </w:pPr>
    </w:p>
    <w:p w14:paraId="27D53D61" w14:textId="13E4740D" w:rsidR="00D06A50" w:rsidRDefault="00D06A50" w:rsidP="00345470">
      <w:pPr>
        <w:pStyle w:val="Heading2"/>
        <w:numPr>
          <w:ilvl w:val="0"/>
          <w:numId w:val="0"/>
        </w:numPr>
        <w:ind w:left="576"/>
        <w:rPr>
          <w:ins w:id="139" w:author="Sivasankar, Ravikumar" w:date="2016-09-03T15:19:00Z"/>
        </w:rPr>
      </w:pPr>
      <w:ins w:id="140" w:author="Sivasankar, Ravikumar" w:date="2016-09-03T15:19:00Z">
        <w:r>
          <w:br w:type="page"/>
        </w:r>
      </w:ins>
    </w:p>
    <w:p w14:paraId="5C02E9B6" w14:textId="3AA084E3" w:rsidR="002559D2" w:rsidDel="00D06A50" w:rsidRDefault="002559D2" w:rsidP="002559D2">
      <w:pPr>
        <w:rPr>
          <w:del w:id="141" w:author="Sivasankar, Ravikumar" w:date="2016-09-03T15:19:00Z"/>
        </w:rPr>
      </w:pPr>
      <w:bookmarkStart w:id="142" w:name="_Toc460680930"/>
      <w:bookmarkStart w:id="143" w:name="_Toc461043442"/>
      <w:bookmarkEnd w:id="142"/>
      <w:bookmarkEnd w:id="143"/>
    </w:p>
    <w:p w14:paraId="6D2D6D29" w14:textId="3B16B95A" w:rsidR="00D06A50" w:rsidRDefault="00D06A50" w:rsidP="006C05C2">
      <w:pPr>
        <w:pStyle w:val="Heading1"/>
        <w:rPr>
          <w:ins w:id="144" w:author="Sivasankar, Ravikumar" w:date="2016-09-03T15:19:00Z"/>
        </w:rPr>
      </w:pPr>
      <w:bookmarkStart w:id="145" w:name="_Toc461043486"/>
      <w:ins w:id="146" w:author="Sivasankar, Ravikumar" w:date="2016-09-03T15:19:00Z">
        <w:r>
          <w:t>Dot1br v/s Tunnel model</w:t>
        </w:r>
        <w:bookmarkEnd w:id="145"/>
      </w:ins>
    </w:p>
    <w:p w14:paraId="71D19712" w14:textId="77777777" w:rsidR="00D06A50" w:rsidRDefault="00D06A50" w:rsidP="006C05C2">
      <w:pPr>
        <w:rPr>
          <w:ins w:id="147" w:author="Sivasankar, Ravikumar" w:date="2016-09-03T15:20:00Z"/>
        </w:rPr>
      </w:pPr>
    </w:p>
    <w:p w14:paraId="109D8487" w14:textId="570821F8" w:rsidR="00D06A50" w:rsidRDefault="00D06A50" w:rsidP="006C05C2">
      <w:pPr>
        <w:rPr>
          <w:ins w:id="148" w:author="Sivasankar, Ravikumar" w:date="2016-09-03T15:20:00Z"/>
        </w:rPr>
      </w:pPr>
      <w:ins w:id="149" w:author="Sivasankar, Ravikumar" w:date="2016-09-03T15:20:00Z">
        <w:r>
          <w:t xml:space="preserve">Dot1br does not fit </w:t>
        </w:r>
      </w:ins>
      <w:ins w:id="150" w:author="Sivasankar, Ravikumar" w:date="2016-09-03T15:42:00Z">
        <w:r w:rsidR="0099577D">
          <w:t xml:space="preserve">well </w:t>
        </w:r>
      </w:ins>
      <w:ins w:id="151" w:author="Sivasankar, Ravikumar" w:date="2016-09-03T15:20:00Z">
        <w:r>
          <w:t>into the Tunnel model</w:t>
        </w:r>
      </w:ins>
      <w:ins w:id="152" w:author="Sivasankar, Ravikumar" w:date="2016-09-03T15:43:00Z">
        <w:r w:rsidR="0099577D">
          <w:t>,</w:t>
        </w:r>
      </w:ins>
      <w:ins w:id="153" w:author="Sivasankar, Ravikumar" w:date="2016-09-03T15:20:00Z">
        <w:r>
          <w:t xml:space="preserve"> </w:t>
        </w:r>
      </w:ins>
      <w:ins w:id="154" w:author="Sivasankar, Ravikumar" w:date="2016-09-03T15:43:00Z">
        <w:r w:rsidR="0099577D">
          <w:t xml:space="preserve">as a result of the </w:t>
        </w:r>
      </w:ins>
      <w:ins w:id="155" w:author="Sivasankar, Ravikumar" w:date="2016-09-03T15:20:00Z">
        <w:r>
          <w:t>following:</w:t>
        </w:r>
      </w:ins>
    </w:p>
    <w:p w14:paraId="42C68677" w14:textId="55214AA3" w:rsidR="005E70D4" w:rsidRPr="005E70D4" w:rsidRDefault="005E70D4" w:rsidP="00D2783A">
      <w:pPr>
        <w:pStyle w:val="ListParagraph"/>
        <w:numPr>
          <w:ilvl w:val="0"/>
          <w:numId w:val="7"/>
        </w:numPr>
        <w:jc w:val="both"/>
        <w:rPr>
          <w:ins w:id="156" w:author="Sivasankar, Ravikumar" w:date="2016-09-07T19:08:00Z"/>
          <w:b/>
        </w:rPr>
      </w:pPr>
      <w:ins w:id="157" w:author="Sivasankar, Ravikumar" w:date="2016-09-07T19:09:00Z">
        <w:r w:rsidRPr="005E70D4">
          <w:rPr>
            <w:b/>
          </w:rPr>
          <w:t>Dot1br header is just a tag</w:t>
        </w:r>
      </w:ins>
    </w:p>
    <w:p w14:paraId="4081F618" w14:textId="15E6653D" w:rsidR="005E70D4" w:rsidRPr="005E70D4" w:rsidRDefault="005E70D4" w:rsidP="005E70D4">
      <w:pPr>
        <w:pStyle w:val="ListParagraph"/>
        <w:jc w:val="both"/>
        <w:rPr>
          <w:ins w:id="158" w:author="Sivasankar, Ravikumar" w:date="2016-09-07T19:06:00Z"/>
        </w:rPr>
      </w:pPr>
      <w:ins w:id="159" w:author="Sivasankar, Ravikumar" w:date="2016-09-07T19:06:00Z">
        <w:r w:rsidRPr="005E70D4">
          <w:t>Unlike</w:t>
        </w:r>
        <w:r>
          <w:t xml:space="preserve"> the other Tunnel types, dot1br does not have an overlay and an underlay network. </w:t>
        </w:r>
      </w:ins>
      <w:ins w:id="160" w:author="Sivasankar, Ravikumar" w:date="2016-09-07T19:07:00Z">
        <w:r>
          <w:t>Dot1br header</w:t>
        </w:r>
      </w:ins>
      <w:ins w:id="161" w:author="Sivasankar, Ravikumar" w:date="2016-09-07T19:06:00Z">
        <w:r>
          <w:t xml:space="preserve"> is just an </w:t>
        </w:r>
        <w:r w:rsidRPr="005E70D4">
          <w:t>extension. The data</w:t>
        </w:r>
      </w:ins>
      <w:ins w:id="162" w:author="Sivasankar, Ravikumar" w:date="2016-09-07T19:08:00Z">
        <w:r>
          <w:t xml:space="preserve"> </w:t>
        </w:r>
      </w:ins>
      <w:ins w:id="163" w:author="Sivasankar, Ravikumar" w:date="2016-09-07T19:06:00Z">
        <w:r w:rsidRPr="005E70D4">
          <w:t>frame is not encapsulated in a dot1br header.</w:t>
        </w:r>
      </w:ins>
    </w:p>
    <w:p w14:paraId="2E1B3C81" w14:textId="247C8C84" w:rsidR="00D06A50" w:rsidRPr="006C05C2" w:rsidRDefault="00D06A50" w:rsidP="00D2783A">
      <w:pPr>
        <w:pStyle w:val="ListParagraph"/>
        <w:numPr>
          <w:ilvl w:val="0"/>
          <w:numId w:val="7"/>
        </w:numPr>
        <w:jc w:val="both"/>
        <w:rPr>
          <w:ins w:id="164" w:author="Sivasankar, Ravikumar" w:date="2016-09-03T15:21:00Z"/>
          <w:b/>
        </w:rPr>
      </w:pPr>
      <w:ins w:id="165" w:author="Sivasankar, Ravikumar" w:date="2016-09-03T15:21:00Z">
        <w:r w:rsidRPr="006C05C2">
          <w:rPr>
            <w:b/>
          </w:rPr>
          <w:t>Extended Ports are merely an extension of local ports in CB</w:t>
        </w:r>
      </w:ins>
    </w:p>
    <w:p w14:paraId="489DA90F" w14:textId="2FE6CDE4" w:rsidR="00D06A50" w:rsidRDefault="00D06A50" w:rsidP="006C05C2">
      <w:pPr>
        <w:pStyle w:val="ListParagraph"/>
        <w:jc w:val="both"/>
        <w:rPr>
          <w:ins w:id="166" w:author="Sivasankar, Ravikumar" w:date="2016-09-03T15:27:00Z"/>
        </w:rPr>
      </w:pPr>
      <w:ins w:id="167" w:author="Sivasankar, Ravikumar" w:date="2016-09-03T15:21:00Z">
        <w:r>
          <w:t>The CB and its associated PE sub systems should be viewed as a single device with ports being remotely located in a remote device.</w:t>
        </w:r>
      </w:ins>
      <w:ins w:id="168" w:author="Sivasankar, Ravikumar" w:date="2016-09-03T15:22:00Z">
        <w:r>
          <w:t xml:space="preserve"> </w:t>
        </w:r>
      </w:ins>
      <w:ins w:id="169" w:author="Sivasankar, Ravikumar" w:date="2016-09-03T15:26:00Z">
        <w:r>
          <w:t xml:space="preserve">All the Port attributes are applicable to the Extended ports. It is </w:t>
        </w:r>
      </w:ins>
      <w:ins w:id="170" w:author="Sivasankar, Ravikumar" w:date="2016-09-03T15:27:00Z">
        <w:r>
          <w:t>just that these Port attributes are applicable within the scope of the PE and not within the scope of the CB.</w:t>
        </w:r>
      </w:ins>
      <w:ins w:id="171" w:author="Sivasankar, Ravikumar" w:date="2016-09-03T15:25:00Z">
        <w:r>
          <w:t xml:space="preserve"> </w:t>
        </w:r>
      </w:ins>
    </w:p>
    <w:p w14:paraId="7770932B" w14:textId="636B8C00" w:rsidR="00D06A50" w:rsidRDefault="00D06A50" w:rsidP="006C05C2">
      <w:pPr>
        <w:pStyle w:val="ListParagraph"/>
        <w:jc w:val="both"/>
        <w:rPr>
          <w:ins w:id="172" w:author="Sivasankar, Ravikumar" w:date="2016-09-03T15:43:00Z"/>
        </w:rPr>
      </w:pPr>
      <w:ins w:id="173" w:author="Sivasankar, Ravikumar" w:date="2016-09-03T15:22:00Z">
        <w:r>
          <w:t xml:space="preserve">It is similar to a Chassis based system, with CB being the control card and the PEs </w:t>
        </w:r>
      </w:ins>
      <w:ins w:id="174" w:author="Sivasankar, Ravikumar" w:date="2016-09-03T15:23:00Z">
        <w:r>
          <w:t>being the Linecards</w:t>
        </w:r>
      </w:ins>
    </w:p>
    <w:p w14:paraId="2163026F" w14:textId="77777777" w:rsidR="00E51ADA" w:rsidRPr="006C05C2" w:rsidRDefault="00E51ADA" w:rsidP="00D2783A">
      <w:pPr>
        <w:pStyle w:val="ListParagraph"/>
        <w:numPr>
          <w:ilvl w:val="0"/>
          <w:numId w:val="7"/>
        </w:numPr>
        <w:jc w:val="both"/>
        <w:rPr>
          <w:ins w:id="175" w:author="Sivasankar, Ravikumar" w:date="2016-09-03T15:38:00Z"/>
          <w:b/>
        </w:rPr>
      </w:pPr>
      <w:ins w:id="176" w:author="Sivasankar, Ravikumar" w:date="2016-09-03T15:38:00Z">
        <w:r w:rsidRPr="006C05C2">
          <w:rPr>
            <w:b/>
          </w:rPr>
          <w:t>Asymmetric traffic flow.</w:t>
        </w:r>
      </w:ins>
    </w:p>
    <w:p w14:paraId="3B8C77CD" w14:textId="77777777" w:rsidR="009D03A1" w:rsidRDefault="00E51ADA" w:rsidP="006C05C2">
      <w:pPr>
        <w:pStyle w:val="ListParagraph"/>
        <w:jc w:val="both"/>
        <w:rPr>
          <w:ins w:id="177" w:author="Sivasankar, Ravikumar" w:date="2016-09-03T15:40:00Z"/>
        </w:rPr>
      </w:pPr>
      <w:ins w:id="178" w:author="Sivasankar, Ravikumar" w:date="2016-09-03T15:38:00Z">
        <w:r>
          <w:t xml:space="preserve">The traffic flow in the dot1br domain is asymmetric. The upstream flow (from PE ports to CB) </w:t>
        </w:r>
      </w:ins>
      <w:ins w:id="179" w:author="Sivasankar, Ravikumar" w:date="2016-09-03T15:39:00Z">
        <w:r w:rsidR="009D03A1">
          <w:t xml:space="preserve">can neither be treated as unicast or multicast. </w:t>
        </w:r>
      </w:ins>
      <w:ins w:id="180" w:author="Sivasankar, Ravikumar" w:date="2016-09-03T15:40:00Z">
        <w:r w:rsidR="009D03A1">
          <w:t xml:space="preserve">The downstream flow is either unicast or multicast based on the L2 Table lookup. </w:t>
        </w:r>
      </w:ins>
    </w:p>
    <w:p w14:paraId="6B89B612" w14:textId="70ED8130" w:rsidR="00E51ADA" w:rsidRPr="006C05C2" w:rsidRDefault="009D03A1" w:rsidP="006C05C2">
      <w:pPr>
        <w:pStyle w:val="ListParagraph"/>
        <w:jc w:val="both"/>
        <w:rPr>
          <w:ins w:id="181" w:author="Sivasankar, Ravikumar" w:date="2016-09-03T15:19:00Z"/>
        </w:rPr>
      </w:pPr>
      <w:ins w:id="182" w:author="Sivasankar, Ravikumar" w:date="2016-09-03T15:40:00Z">
        <w:r>
          <w:t xml:space="preserve">If we were to map the dot1br functionality to Tunnel model, then there should be support for Point to Multipoint </w:t>
        </w:r>
      </w:ins>
      <w:ins w:id="183" w:author="Sivasankar, Ravikumar" w:date="2016-09-03T15:42:00Z">
        <w:r>
          <w:t>Tunnels (single source, multiple receivers)</w:t>
        </w:r>
      </w:ins>
      <w:ins w:id="184" w:author="Sivasankar, Ravikumar" w:date="2016-09-03T15:40:00Z">
        <w:r>
          <w:t xml:space="preserve"> for handling multicast traffic at CB.</w:t>
        </w:r>
      </w:ins>
      <w:ins w:id="185" w:author="Sivasankar, Ravikumar" w:date="2016-09-03T15:38:00Z">
        <w:r w:rsidR="00E51ADA">
          <w:t xml:space="preserve"> </w:t>
        </w:r>
      </w:ins>
    </w:p>
    <w:p w14:paraId="28EDF92C" w14:textId="77777777" w:rsidR="002559D2" w:rsidRDefault="002559D2" w:rsidP="006C05C2">
      <w:pPr>
        <w:pStyle w:val="Heading1"/>
        <w:jc w:val="both"/>
      </w:pPr>
      <w:r>
        <w:br w:type="page"/>
      </w:r>
    </w:p>
    <w:p w14:paraId="7B6C8530" w14:textId="77777777" w:rsidR="00DC21A2" w:rsidRDefault="00DC21A2" w:rsidP="00AA766A">
      <w:pPr>
        <w:ind w:left="5829"/>
      </w:pPr>
    </w:p>
    <w:p w14:paraId="1E0ED9A5" w14:textId="2CA1D150" w:rsidR="00F11153" w:rsidRDefault="002022B5" w:rsidP="00F11153">
      <w:pPr>
        <w:pStyle w:val="Heading1"/>
      </w:pPr>
      <w:bookmarkStart w:id="186" w:name="_Toc461043487"/>
      <w:r>
        <w:t>Specification</w:t>
      </w:r>
      <w:bookmarkEnd w:id="186"/>
      <w:r w:rsidR="00F11153">
        <w:tab/>
      </w:r>
    </w:p>
    <w:p w14:paraId="28788037" w14:textId="77777777" w:rsidR="00547C53" w:rsidRDefault="00547C53" w:rsidP="00547C53">
      <w:pPr>
        <w:pStyle w:val="Heading2"/>
        <w:numPr>
          <w:ilvl w:val="0"/>
          <w:numId w:val="0"/>
        </w:numPr>
        <w:ind w:left="576"/>
      </w:pPr>
    </w:p>
    <w:p w14:paraId="7DBCDB11" w14:textId="47EBD974" w:rsidR="00685E6B" w:rsidRDefault="00685E6B" w:rsidP="000B451F">
      <w:pPr>
        <w:pStyle w:val="Heading2"/>
      </w:pPr>
      <w:bookmarkStart w:id="187" w:name="_Toc461043488"/>
      <w:r>
        <w:t>Changes to saitypes.h</w:t>
      </w:r>
      <w:bookmarkEnd w:id="187"/>
    </w:p>
    <w:p w14:paraId="65311932" w14:textId="72B253EE" w:rsidR="005E7907" w:rsidRDefault="005E7907" w:rsidP="005E7907">
      <w:pPr>
        <w:pStyle w:val="code"/>
      </w:pPr>
      <w:r>
        <w:t>typedef enum _sai_object_type_t {</w:t>
      </w:r>
    </w:p>
    <w:p w14:paraId="34ABC043" w14:textId="64A714CB" w:rsidR="005E7907" w:rsidRDefault="005E7907" w:rsidP="005E7907">
      <w:pPr>
        <w:pStyle w:val="code"/>
      </w:pPr>
      <w:r>
        <w:t xml:space="preserve">           …</w:t>
      </w:r>
    </w:p>
    <w:p w14:paraId="23C3F9DE" w14:textId="419ED903" w:rsidR="005E7907" w:rsidRDefault="005E7907" w:rsidP="005E7907">
      <w:pPr>
        <w:pStyle w:val="code"/>
      </w:pPr>
      <w:r>
        <w:t xml:space="preserve">   </w:t>
      </w:r>
      <w:r w:rsidRPr="005E7907">
        <w:t>SAI_OBJECT_TYPE_</w:t>
      </w:r>
      <w:r w:rsidR="009937A8">
        <w:t>DOT1BR_</w:t>
      </w:r>
      <w:r w:rsidRPr="005E7907">
        <w:t>EXTENDED_PORT    = 30</w:t>
      </w:r>
      <w:r>
        <w:t>,</w:t>
      </w:r>
    </w:p>
    <w:p w14:paraId="2427D0E4" w14:textId="60AAE21C" w:rsidR="00F56A67" w:rsidRDefault="00F56A67" w:rsidP="005E7907">
      <w:pPr>
        <w:pStyle w:val="code"/>
        <w:rPr>
          <w:lang w:val="fr-FR"/>
        </w:rPr>
      </w:pPr>
      <w:r w:rsidRPr="00DD56E5">
        <w:rPr>
          <w:lang w:val="fr-FR"/>
        </w:rPr>
        <w:t xml:space="preserve">   SAI_OBJECT_TYPE_DOT1BR_PORT             = 31,</w:t>
      </w:r>
    </w:p>
    <w:p w14:paraId="30C2F916" w14:textId="7243E9C9" w:rsidR="00B54347" w:rsidRPr="00B54347" w:rsidRDefault="00B54347" w:rsidP="005E7907">
      <w:pPr>
        <w:pStyle w:val="code"/>
      </w:pPr>
      <w:r w:rsidRPr="00454EDB">
        <w:rPr>
          <w:lang w:val="fr-FR"/>
        </w:rPr>
        <w:t xml:space="preserve">   </w:t>
      </w:r>
      <w:r w:rsidRPr="00DD56E5">
        <w:t>SAI_OBJECT_TYPE_DOT1BR_</w:t>
      </w:r>
      <w:r w:rsidR="00A00C4B">
        <w:t>ECID</w:t>
      </w:r>
      <w:r w:rsidRPr="00DD56E5">
        <w:t>_</w:t>
      </w:r>
      <w:r w:rsidR="00A00C4B">
        <w:t>FWD_</w:t>
      </w:r>
      <w:r w:rsidRPr="00DD56E5">
        <w:t>ENTRY</w:t>
      </w:r>
      <w:r>
        <w:t xml:space="preserve">   = 32,</w:t>
      </w:r>
    </w:p>
    <w:p w14:paraId="6FC56091" w14:textId="1A3D5385" w:rsidR="005E7907" w:rsidRDefault="005E7907" w:rsidP="005E7907">
      <w:pPr>
        <w:pStyle w:val="code"/>
      </w:pPr>
      <w:r>
        <w:t>} sai_object_type_t;</w:t>
      </w:r>
    </w:p>
    <w:p w14:paraId="6BDF87CC" w14:textId="77777777" w:rsidR="005E7907" w:rsidRDefault="005E7907" w:rsidP="005E7907">
      <w:pPr>
        <w:pStyle w:val="code"/>
      </w:pPr>
    </w:p>
    <w:p w14:paraId="4870BFBD" w14:textId="77777777" w:rsidR="00547C53" w:rsidRPr="005E7907" w:rsidRDefault="00547C53" w:rsidP="005E7907">
      <w:pPr>
        <w:pStyle w:val="code"/>
      </w:pPr>
    </w:p>
    <w:p w14:paraId="63363D31" w14:textId="77777777" w:rsidR="00CD322D" w:rsidRDefault="00CD322D" w:rsidP="00CD322D">
      <w:pPr>
        <w:pStyle w:val="Heading2"/>
        <w:numPr>
          <w:ilvl w:val="0"/>
          <w:numId w:val="0"/>
        </w:numPr>
        <w:ind w:left="576"/>
      </w:pPr>
    </w:p>
    <w:p w14:paraId="512D08B8" w14:textId="337802B7" w:rsidR="00685E6B" w:rsidRDefault="00685E6B" w:rsidP="00685E6B">
      <w:pPr>
        <w:pStyle w:val="Heading2"/>
      </w:pPr>
      <w:bookmarkStart w:id="188" w:name="_Toc461043489"/>
      <w:r>
        <w:t>Changes to sai.h</w:t>
      </w:r>
      <w:bookmarkEnd w:id="188"/>
    </w:p>
    <w:p w14:paraId="72DDACAA" w14:textId="77777777" w:rsidR="005E7907" w:rsidRDefault="005E7907" w:rsidP="005E7907">
      <w:pPr>
        <w:pStyle w:val="code"/>
      </w:pPr>
      <w:r>
        <w:t>typedef enum _sai_api_t</w:t>
      </w:r>
    </w:p>
    <w:p w14:paraId="3D35E434" w14:textId="77777777" w:rsidR="005E7907" w:rsidRDefault="005E7907" w:rsidP="005E7907">
      <w:pPr>
        <w:pStyle w:val="code"/>
      </w:pPr>
      <w:r>
        <w:t>{</w:t>
      </w:r>
    </w:p>
    <w:p w14:paraId="158508CD" w14:textId="78D59AD1" w:rsidR="005E7907" w:rsidRPr="005E7907" w:rsidRDefault="005E7907" w:rsidP="005E7907">
      <w:pPr>
        <w:pStyle w:val="code"/>
        <w:rPr>
          <w:lang w:val="fr-FR"/>
        </w:rPr>
      </w:pPr>
      <w:r w:rsidRPr="005E7907">
        <w:rPr>
          <w:lang w:val="fr-FR"/>
        </w:rPr>
        <w:t xml:space="preserve">   </w:t>
      </w:r>
      <w:r>
        <w:rPr>
          <w:lang w:val="fr-FR"/>
        </w:rPr>
        <w:t xml:space="preserve">      </w:t>
      </w:r>
      <w:r w:rsidRPr="005E7907">
        <w:rPr>
          <w:lang w:val="fr-FR"/>
        </w:rPr>
        <w:t xml:space="preserve">  …</w:t>
      </w:r>
    </w:p>
    <w:p w14:paraId="6B3F60E5" w14:textId="62F2DCA5" w:rsidR="005E7907" w:rsidRDefault="005E7907" w:rsidP="005E7907">
      <w:pPr>
        <w:pStyle w:val="code"/>
        <w:rPr>
          <w:lang w:val="fr-FR"/>
        </w:rPr>
      </w:pPr>
      <w:r w:rsidRPr="005E7907">
        <w:rPr>
          <w:lang w:val="fr-FR"/>
        </w:rPr>
        <w:t xml:space="preserve">    SAI_API_DOT1BR_EXTENDED_PORT </w:t>
      </w:r>
      <w:r w:rsidR="00A00C4B">
        <w:rPr>
          <w:lang w:val="fr-FR"/>
        </w:rPr>
        <w:t xml:space="preserve">   </w:t>
      </w:r>
      <w:r w:rsidRPr="005E7907">
        <w:rPr>
          <w:lang w:val="fr-FR"/>
        </w:rPr>
        <w:t>= 26,  /**&lt; sai_dot1br_extended_port_api_t */</w:t>
      </w:r>
    </w:p>
    <w:p w14:paraId="314614FA" w14:textId="2614A588" w:rsidR="00EA5BF5" w:rsidRDefault="00EA5BF5" w:rsidP="005E7907">
      <w:pPr>
        <w:pStyle w:val="code"/>
        <w:rPr>
          <w:lang w:val="fr-FR"/>
        </w:rPr>
      </w:pPr>
      <w:r>
        <w:rPr>
          <w:lang w:val="fr-FR"/>
        </w:rPr>
        <w:t xml:space="preserve">    </w:t>
      </w:r>
      <w:r w:rsidRPr="005E7907">
        <w:rPr>
          <w:lang w:val="fr-FR"/>
        </w:rPr>
        <w:t xml:space="preserve">SAI_API_DOT1BR_PORT </w:t>
      </w:r>
      <w:r>
        <w:rPr>
          <w:lang w:val="fr-FR"/>
        </w:rPr>
        <w:t xml:space="preserve">            </w:t>
      </w:r>
      <w:r w:rsidRPr="005E7907">
        <w:rPr>
          <w:lang w:val="fr-FR"/>
        </w:rPr>
        <w:t>= 2</w:t>
      </w:r>
      <w:r>
        <w:rPr>
          <w:lang w:val="fr-FR"/>
        </w:rPr>
        <w:t>7</w:t>
      </w:r>
      <w:r w:rsidRPr="005E7907">
        <w:rPr>
          <w:lang w:val="fr-FR"/>
        </w:rPr>
        <w:t>,  /**&lt; sai_dot1br_port_api_t */</w:t>
      </w:r>
    </w:p>
    <w:p w14:paraId="011F1E17" w14:textId="0497CAD3" w:rsidR="00EA5BF5" w:rsidRPr="00A00C4B" w:rsidRDefault="00EA5BF5" w:rsidP="005E7907">
      <w:pPr>
        <w:pStyle w:val="code"/>
        <w:rPr>
          <w:lang w:val="fr-FR"/>
        </w:rPr>
      </w:pPr>
      <w:r w:rsidRPr="00E31386">
        <w:rPr>
          <w:lang w:val="fr-FR"/>
        </w:rPr>
        <w:t xml:space="preserve">    </w:t>
      </w:r>
      <w:r w:rsidRPr="00A00C4B">
        <w:rPr>
          <w:lang w:val="fr-FR"/>
        </w:rPr>
        <w:t>SAI_API_DOT1BR_</w:t>
      </w:r>
      <w:r w:rsidR="00A00C4B" w:rsidRPr="00A00C4B">
        <w:rPr>
          <w:lang w:val="fr-FR"/>
        </w:rPr>
        <w:t>ECID_FWD_</w:t>
      </w:r>
      <w:r w:rsidRPr="00A00C4B">
        <w:rPr>
          <w:lang w:val="fr-FR"/>
        </w:rPr>
        <w:t>ENTRY   = 28,  /**&lt; sai_dot1br_</w:t>
      </w:r>
      <w:r w:rsidR="00A00C4B">
        <w:rPr>
          <w:lang w:val="fr-FR"/>
        </w:rPr>
        <w:t>ecid_</w:t>
      </w:r>
      <w:r w:rsidRPr="00A00C4B">
        <w:rPr>
          <w:lang w:val="fr-FR"/>
        </w:rPr>
        <w:t>f</w:t>
      </w:r>
      <w:r w:rsidR="00A00C4B">
        <w:rPr>
          <w:lang w:val="fr-FR"/>
        </w:rPr>
        <w:t>wd</w:t>
      </w:r>
      <w:r w:rsidRPr="00A00C4B">
        <w:rPr>
          <w:lang w:val="fr-FR"/>
        </w:rPr>
        <w:t xml:space="preserve">_entry_api_t */  </w:t>
      </w:r>
    </w:p>
    <w:p w14:paraId="7969930B" w14:textId="79753330" w:rsidR="005E7907" w:rsidRDefault="005E7907" w:rsidP="005E7907">
      <w:pPr>
        <w:pStyle w:val="code"/>
      </w:pPr>
      <w:r>
        <w:t>} sai_api_t;</w:t>
      </w:r>
    </w:p>
    <w:p w14:paraId="2BAF5560" w14:textId="77777777" w:rsidR="005E7907" w:rsidRPr="005E7907" w:rsidRDefault="005E7907" w:rsidP="005E7907">
      <w:pPr>
        <w:pStyle w:val="code"/>
      </w:pPr>
    </w:p>
    <w:p w14:paraId="32D67A43" w14:textId="77777777" w:rsidR="00CD322D" w:rsidRDefault="00CD322D" w:rsidP="00CD322D">
      <w:pPr>
        <w:pStyle w:val="Heading2"/>
        <w:numPr>
          <w:ilvl w:val="0"/>
          <w:numId w:val="0"/>
        </w:numPr>
        <w:ind w:left="576"/>
      </w:pPr>
    </w:p>
    <w:p w14:paraId="691D20AC" w14:textId="77777777" w:rsidR="00CD322D" w:rsidRDefault="00CD322D" w:rsidP="00CD322D">
      <w:pPr>
        <w:pStyle w:val="Heading2"/>
        <w:numPr>
          <w:ilvl w:val="0"/>
          <w:numId w:val="0"/>
        </w:numPr>
        <w:ind w:left="576"/>
      </w:pPr>
    </w:p>
    <w:p w14:paraId="02F504CA" w14:textId="09B6EC52" w:rsidR="00685E6B" w:rsidRDefault="00685E6B" w:rsidP="00685E6B">
      <w:pPr>
        <w:pStyle w:val="Heading2"/>
      </w:pPr>
      <w:bookmarkStart w:id="189" w:name="_Toc461043490"/>
      <w:r>
        <w:t>Changes to saiport.h</w:t>
      </w:r>
      <w:bookmarkEnd w:id="189"/>
    </w:p>
    <w:p w14:paraId="00062CFE" w14:textId="77777777" w:rsidR="005E7907" w:rsidRPr="005E7907" w:rsidRDefault="005E7907" w:rsidP="005E7907">
      <w:pPr>
        <w:pStyle w:val="code"/>
        <w:rPr>
          <w:lang w:val="fr-FR"/>
        </w:rPr>
      </w:pPr>
      <w:r w:rsidRPr="005E7907">
        <w:rPr>
          <w:lang w:val="fr-FR"/>
        </w:rPr>
        <w:t>typedef enum _sai_port_attr_t</w:t>
      </w:r>
    </w:p>
    <w:p w14:paraId="07F8AF92" w14:textId="77777777" w:rsidR="005E7907" w:rsidRDefault="005E7907" w:rsidP="005E7907">
      <w:pPr>
        <w:pStyle w:val="code"/>
      </w:pPr>
      <w:r w:rsidRPr="00CD322D">
        <w:t>{</w:t>
      </w:r>
    </w:p>
    <w:p w14:paraId="1104D172" w14:textId="3A55A28B" w:rsidR="00DB20E1" w:rsidRDefault="00DB20E1" w:rsidP="005E7907">
      <w:pPr>
        <w:pStyle w:val="code"/>
      </w:pPr>
      <w:r>
        <w:t xml:space="preserve">    /** NOT Applicable to 802.1BR Extended Ports */</w:t>
      </w:r>
    </w:p>
    <w:p w14:paraId="00E3B2F9" w14:textId="77777777" w:rsidR="00DB20E1" w:rsidRPr="00CD322D" w:rsidRDefault="00DB20E1" w:rsidP="005E7907">
      <w:pPr>
        <w:pStyle w:val="code"/>
      </w:pPr>
    </w:p>
    <w:p w14:paraId="0EA7CFD7" w14:textId="6A74165B" w:rsidR="005E7907" w:rsidRPr="00CD322D" w:rsidRDefault="005E7907" w:rsidP="005E7907">
      <w:pPr>
        <w:pStyle w:val="code"/>
      </w:pPr>
      <w:r w:rsidRPr="00CD322D">
        <w:t xml:space="preserve">    /** READ-ONLY */</w:t>
      </w:r>
    </w:p>
    <w:p w14:paraId="7A54C21D" w14:textId="77777777" w:rsidR="00207AD7" w:rsidRPr="005E7907" w:rsidRDefault="00207AD7" w:rsidP="00207AD7">
      <w:pPr>
        <w:pStyle w:val="code"/>
      </w:pPr>
      <w:r w:rsidRPr="005E7907">
        <w:t xml:space="preserve">          …</w:t>
      </w:r>
    </w:p>
    <w:p w14:paraId="028A8FE6" w14:textId="77777777" w:rsidR="005E7907" w:rsidRPr="00CD322D" w:rsidRDefault="005E7907" w:rsidP="005E7907">
      <w:pPr>
        <w:pStyle w:val="code"/>
      </w:pPr>
    </w:p>
    <w:p w14:paraId="18BF2EF8" w14:textId="4907EDF7" w:rsidR="005E7907" w:rsidRPr="00CD322D" w:rsidRDefault="00207AD7" w:rsidP="005E7907">
      <w:pPr>
        <w:pStyle w:val="code"/>
      </w:pPr>
      <w:r w:rsidRPr="00CD322D">
        <w:t xml:space="preserve">    </w:t>
      </w:r>
      <w:r w:rsidR="005E7907" w:rsidRPr="00CD322D">
        <w:t>/** READ-WRITE */</w:t>
      </w:r>
    </w:p>
    <w:p w14:paraId="614C6E68" w14:textId="77777777" w:rsidR="00207AD7" w:rsidRPr="005E7907" w:rsidRDefault="00207AD7" w:rsidP="00207AD7">
      <w:pPr>
        <w:pStyle w:val="code"/>
      </w:pPr>
      <w:r w:rsidRPr="005E7907">
        <w:t xml:space="preserve">          …</w:t>
      </w:r>
    </w:p>
    <w:p w14:paraId="73669C21" w14:textId="77777777" w:rsidR="00207AD7" w:rsidRPr="00207AD7" w:rsidRDefault="00207AD7" w:rsidP="00207AD7">
      <w:pPr>
        <w:pStyle w:val="code"/>
      </w:pPr>
    </w:p>
    <w:p w14:paraId="7A677D83" w14:textId="4D266C38" w:rsidR="00A12563" w:rsidRDefault="00207AD7" w:rsidP="00207AD7">
      <w:pPr>
        <w:pStyle w:val="code"/>
      </w:pPr>
      <w:r w:rsidRPr="00207AD7">
        <w:t xml:space="preserve">    /** Dropping of 802.1BR untagged frames on ingress [bool]</w:t>
      </w:r>
      <w:r w:rsidR="00A12563">
        <w:t xml:space="preserve"> </w:t>
      </w:r>
      <w:r w:rsidRPr="00207AD7">
        <w:t>(default to FALSE)</w:t>
      </w:r>
      <w:r w:rsidR="00A12563">
        <w:t>.</w:t>
      </w:r>
    </w:p>
    <w:p w14:paraId="3438A1EE" w14:textId="1246A033" w:rsidR="00207AD7" w:rsidRPr="00207AD7" w:rsidRDefault="00A12563" w:rsidP="00EE42CC">
      <w:pPr>
        <w:pStyle w:val="code"/>
      </w:pPr>
      <w:r>
        <w:t xml:space="preserve">     </w:t>
      </w:r>
      <w:r w:rsidR="00207AD7" w:rsidRPr="00207AD7">
        <w:t>*</w:t>
      </w:r>
      <w:r>
        <w:t xml:space="preserve"> Applicable only </w:t>
      </w:r>
      <w:r w:rsidR="0017381B">
        <w:t xml:space="preserve">to </w:t>
      </w:r>
      <w:r>
        <w:t>Physical ports. */</w:t>
      </w:r>
    </w:p>
    <w:p w14:paraId="7BA900B2" w14:textId="77777777" w:rsidR="00207AD7" w:rsidRPr="00207AD7" w:rsidRDefault="00207AD7" w:rsidP="00207AD7">
      <w:pPr>
        <w:pStyle w:val="code"/>
      </w:pPr>
      <w:r w:rsidRPr="00207AD7">
        <w:t xml:space="preserve">    SAI_PORT_ATTR_DOT1BR_DROP_UNTAGGED,</w:t>
      </w:r>
    </w:p>
    <w:p w14:paraId="1D8CB9AE" w14:textId="77777777" w:rsidR="00207AD7" w:rsidRPr="00207AD7" w:rsidRDefault="00207AD7" w:rsidP="00207AD7">
      <w:pPr>
        <w:pStyle w:val="code"/>
      </w:pPr>
    </w:p>
    <w:p w14:paraId="781C95B9" w14:textId="33E72445" w:rsidR="00A12563" w:rsidRDefault="00207AD7" w:rsidP="00207AD7">
      <w:pPr>
        <w:pStyle w:val="code"/>
      </w:pPr>
      <w:r w:rsidRPr="00207AD7">
        <w:t xml:space="preserve">    /** Dropping of 802.1BR tagged frames on ingress [bool]</w:t>
      </w:r>
      <w:r w:rsidR="00A12563">
        <w:t xml:space="preserve"> </w:t>
      </w:r>
      <w:r w:rsidRPr="00CD322D">
        <w:t>(default to FALSE)</w:t>
      </w:r>
    </w:p>
    <w:p w14:paraId="5D98A839" w14:textId="557EBFBD" w:rsidR="00207AD7" w:rsidRPr="00CD322D" w:rsidRDefault="00A12563" w:rsidP="00EE42CC">
      <w:pPr>
        <w:pStyle w:val="code"/>
      </w:pPr>
      <w:r>
        <w:t xml:space="preserve">     </w:t>
      </w:r>
      <w:r w:rsidR="00207AD7" w:rsidRPr="00CD322D">
        <w:t>*</w:t>
      </w:r>
      <w:r>
        <w:t xml:space="preserve"> Applicable only </w:t>
      </w:r>
      <w:r w:rsidR="0017381B">
        <w:t xml:space="preserve">to </w:t>
      </w:r>
      <w:r>
        <w:t>Physical ports. *</w:t>
      </w:r>
      <w:r w:rsidR="00207AD7" w:rsidRPr="00CD322D">
        <w:t>/</w:t>
      </w:r>
    </w:p>
    <w:p w14:paraId="56E5E8CC" w14:textId="447A7264" w:rsidR="005E7907" w:rsidRPr="00CD322D" w:rsidRDefault="00207AD7" w:rsidP="00207AD7">
      <w:pPr>
        <w:pStyle w:val="code"/>
      </w:pPr>
      <w:r w:rsidRPr="00CD322D">
        <w:t xml:space="preserve">    SAI_PORT_ATTR_DOT1BR_DROP_TAGGED,</w:t>
      </w:r>
    </w:p>
    <w:p w14:paraId="4C346C23" w14:textId="77777777" w:rsidR="00207AD7" w:rsidRPr="00CD322D" w:rsidRDefault="00207AD7" w:rsidP="00207AD7">
      <w:pPr>
        <w:pStyle w:val="code"/>
      </w:pPr>
    </w:p>
    <w:p w14:paraId="4DFF6644" w14:textId="0CB9A552" w:rsidR="00207AD7" w:rsidRPr="00160F8B" w:rsidRDefault="00207AD7" w:rsidP="00207AD7">
      <w:pPr>
        <w:pStyle w:val="code"/>
      </w:pPr>
      <w:r w:rsidRPr="00160F8B">
        <w:t>} sai_port_attr_t;</w:t>
      </w:r>
    </w:p>
    <w:p w14:paraId="05120622" w14:textId="77777777" w:rsidR="00FA3191" w:rsidRPr="00160F8B" w:rsidRDefault="00FA3191" w:rsidP="00207AD7">
      <w:pPr>
        <w:pStyle w:val="code"/>
      </w:pPr>
    </w:p>
    <w:p w14:paraId="1D7B5980" w14:textId="77777777" w:rsidR="00CD322D" w:rsidRDefault="00CD322D" w:rsidP="00CD322D">
      <w:pPr>
        <w:pStyle w:val="Heading2"/>
        <w:numPr>
          <w:ilvl w:val="0"/>
          <w:numId w:val="0"/>
        </w:numPr>
        <w:ind w:left="576"/>
      </w:pPr>
    </w:p>
    <w:p w14:paraId="39C1C269" w14:textId="52EEEC2C" w:rsidR="002A745F" w:rsidRDefault="002A745F" w:rsidP="00EE42CC">
      <w:pPr>
        <w:pStyle w:val="Heading2"/>
      </w:pPr>
      <w:bookmarkStart w:id="190" w:name="_Toc461043491"/>
      <w:r>
        <w:t>Changes to saifdb.h</w:t>
      </w:r>
      <w:bookmarkEnd w:id="190"/>
    </w:p>
    <w:p w14:paraId="7E96C8E0" w14:textId="77777777" w:rsidR="002A745F" w:rsidRPr="00EE42CC" w:rsidRDefault="002A745F" w:rsidP="002A745F">
      <w:pPr>
        <w:pStyle w:val="code"/>
      </w:pPr>
      <w:r w:rsidRPr="00EE42CC">
        <w:t>/**</w:t>
      </w:r>
    </w:p>
    <w:p w14:paraId="79A5263E" w14:textId="48DDDDD9" w:rsidR="002A745F" w:rsidRPr="00EE42CC" w:rsidRDefault="002A745F" w:rsidP="002A745F">
      <w:pPr>
        <w:pStyle w:val="code"/>
      </w:pPr>
      <w:r w:rsidRPr="00EE42CC">
        <w:t xml:space="preserve"> * @brief Attribute </w:t>
      </w:r>
      <w:r>
        <w:t>Id for fdb entry</w:t>
      </w:r>
    </w:p>
    <w:p w14:paraId="4FB915E1" w14:textId="77777777" w:rsidR="002A745F" w:rsidRPr="00EE42CC" w:rsidRDefault="002A745F" w:rsidP="002A745F">
      <w:pPr>
        <w:pStyle w:val="code"/>
      </w:pPr>
      <w:r w:rsidRPr="00EE42CC">
        <w:t xml:space="preserve"> */</w:t>
      </w:r>
    </w:p>
    <w:p w14:paraId="0081AFBF" w14:textId="77777777" w:rsidR="002A745F" w:rsidRPr="00BC2BF2" w:rsidRDefault="002A745F" w:rsidP="002A745F">
      <w:pPr>
        <w:pStyle w:val="code"/>
      </w:pPr>
    </w:p>
    <w:p w14:paraId="0A3FD216" w14:textId="42988CE3" w:rsidR="002A745F" w:rsidRPr="00BC2BF2" w:rsidRDefault="002A745F" w:rsidP="002A745F">
      <w:pPr>
        <w:pStyle w:val="code"/>
      </w:pPr>
      <w:r w:rsidRPr="00BC2BF2">
        <w:lastRenderedPageBreak/>
        <w:t>typedef enum _sai_fdb_entry_attr_t</w:t>
      </w:r>
    </w:p>
    <w:p w14:paraId="4D6B431A" w14:textId="77777777" w:rsidR="002A745F" w:rsidRDefault="002A745F" w:rsidP="002A745F">
      <w:pPr>
        <w:pStyle w:val="code"/>
      </w:pPr>
      <w:r w:rsidRPr="00CD322D">
        <w:t>{</w:t>
      </w:r>
    </w:p>
    <w:p w14:paraId="48592AF3" w14:textId="20526088" w:rsidR="002A745F" w:rsidRPr="00BC2BF2" w:rsidRDefault="002A745F" w:rsidP="00EE42CC">
      <w:pPr>
        <w:pStyle w:val="code"/>
      </w:pPr>
      <w:r w:rsidRPr="00BC2BF2">
        <w:t xml:space="preserve">              …</w:t>
      </w:r>
    </w:p>
    <w:p w14:paraId="1FD17BDA" w14:textId="77777777" w:rsidR="002A745F" w:rsidRPr="00BC2BF2" w:rsidRDefault="002A745F" w:rsidP="002A745F">
      <w:pPr>
        <w:pStyle w:val="code"/>
      </w:pPr>
    </w:p>
    <w:p w14:paraId="39A88575" w14:textId="77777777" w:rsidR="002A745F" w:rsidRDefault="002A745F" w:rsidP="00EE42CC">
      <w:pPr>
        <w:pStyle w:val="code"/>
      </w:pPr>
      <w:r w:rsidRPr="00EE42CC">
        <w:t xml:space="preserve">    /** FDB entry port id [sai_object_id_t] (MANDATORY_ON_CREATE|CREATE_AND_SET)</w:t>
      </w:r>
    </w:p>
    <w:p w14:paraId="54EF5E68" w14:textId="42DF474E" w:rsidR="002A745F" w:rsidRDefault="002A745F" w:rsidP="00A31C13">
      <w:pPr>
        <w:pStyle w:val="code"/>
      </w:pPr>
      <w:r>
        <w:t xml:space="preserve">     * The port id here can refer to a generic port object such as SAI port object id,</w:t>
      </w:r>
    </w:p>
    <w:p w14:paraId="0C67A630" w14:textId="26B43344" w:rsidR="002A745F" w:rsidRPr="00EE42CC" w:rsidRDefault="002A745F" w:rsidP="00A31C13">
      <w:pPr>
        <w:pStyle w:val="code"/>
      </w:pPr>
      <w:r w:rsidRPr="00EE42CC">
        <w:t xml:space="preserve">     * SAI LAG object id, </w:t>
      </w:r>
      <w:r w:rsidRPr="00BC2BF2">
        <w:rPr>
          <w:color w:val="00B0F0"/>
        </w:rPr>
        <w:t>SAI 802.1BR Extended port object id,</w:t>
      </w:r>
      <w:r w:rsidRPr="00EE42CC">
        <w:t xml:space="preserve"> etc. on. */</w:t>
      </w:r>
    </w:p>
    <w:p w14:paraId="7E059DA2" w14:textId="628D6730" w:rsidR="002A745F" w:rsidRPr="00EE42CC" w:rsidRDefault="002A745F" w:rsidP="002A745F">
      <w:pPr>
        <w:pStyle w:val="code"/>
      </w:pPr>
      <w:r w:rsidRPr="00EE42CC">
        <w:t xml:space="preserve">    SAI_</w:t>
      </w:r>
      <w:r w:rsidR="00EE42CC">
        <w:t>FDB_ENTRY_ATTR_</w:t>
      </w:r>
      <w:r w:rsidRPr="00EE42CC">
        <w:t>PORT_</w:t>
      </w:r>
      <w:r w:rsidR="00EE42CC">
        <w:t>ID</w:t>
      </w:r>
      <w:r w:rsidRPr="00EE42CC">
        <w:t>,</w:t>
      </w:r>
    </w:p>
    <w:p w14:paraId="387D5899" w14:textId="77777777" w:rsidR="002A745F" w:rsidRPr="00207AD7" w:rsidRDefault="002A745F" w:rsidP="002A745F">
      <w:pPr>
        <w:pStyle w:val="code"/>
      </w:pPr>
      <w:r w:rsidRPr="00EE42CC">
        <w:t xml:space="preserve">    </w:t>
      </w:r>
    </w:p>
    <w:p w14:paraId="541412AC" w14:textId="77777777" w:rsidR="00EE42CC" w:rsidRPr="00EE42CC" w:rsidRDefault="002A745F" w:rsidP="00EE42CC">
      <w:pPr>
        <w:pStyle w:val="code"/>
      </w:pPr>
      <w:r w:rsidRPr="00207AD7">
        <w:t xml:space="preserve">    </w:t>
      </w:r>
      <w:r w:rsidR="00EE42CC" w:rsidRPr="00EE42CC">
        <w:t xml:space="preserve">          …</w:t>
      </w:r>
    </w:p>
    <w:p w14:paraId="211D3976" w14:textId="77777777" w:rsidR="00EE42CC" w:rsidRPr="00EE42CC" w:rsidRDefault="00EE42CC" w:rsidP="00EE42CC">
      <w:pPr>
        <w:pStyle w:val="code"/>
      </w:pPr>
    </w:p>
    <w:p w14:paraId="2E24FEB7" w14:textId="7A8EA0E1" w:rsidR="002A745F" w:rsidRPr="000306EB" w:rsidRDefault="002A745F" w:rsidP="002A745F">
      <w:pPr>
        <w:pStyle w:val="code"/>
      </w:pPr>
      <w:r w:rsidRPr="000306EB">
        <w:t xml:space="preserve">} </w:t>
      </w:r>
      <w:r w:rsidR="00352740">
        <w:t>sai_fdb_entry_attr_t</w:t>
      </w:r>
      <w:r w:rsidRPr="000306EB">
        <w:t>;</w:t>
      </w:r>
    </w:p>
    <w:p w14:paraId="5C4C73BE" w14:textId="77777777" w:rsidR="002A745F" w:rsidRPr="000306EB" w:rsidRDefault="002A745F" w:rsidP="002A745F">
      <w:pPr>
        <w:pStyle w:val="code"/>
      </w:pPr>
    </w:p>
    <w:p w14:paraId="34BE2B7A" w14:textId="77777777" w:rsidR="002A745F" w:rsidRDefault="002A745F" w:rsidP="00EE42CC"/>
    <w:p w14:paraId="752BDDE2" w14:textId="2EEC1792" w:rsidR="00DE192C" w:rsidRDefault="00DE192C" w:rsidP="00DE192C">
      <w:pPr>
        <w:pStyle w:val="Heading2"/>
      </w:pPr>
      <w:bookmarkStart w:id="191" w:name="_Toc461043492"/>
      <w:r>
        <w:t>New File saidot1brport.h</w:t>
      </w:r>
      <w:bookmarkEnd w:id="191"/>
    </w:p>
    <w:p w14:paraId="441E7A3A" w14:textId="77777777" w:rsidR="00DE192C" w:rsidRDefault="00DE192C" w:rsidP="00DE192C">
      <w:pPr>
        <w:pStyle w:val="code"/>
      </w:pPr>
      <w:r>
        <w:t>/**</w:t>
      </w:r>
    </w:p>
    <w:p w14:paraId="6043CFA5" w14:textId="77777777" w:rsidR="00DE192C" w:rsidRDefault="00DE192C" w:rsidP="00DE192C">
      <w:pPr>
        <w:pStyle w:val="code"/>
      </w:pPr>
      <w:r>
        <w:t>* Copyright (c) 2015 Dell Inc.</w:t>
      </w:r>
    </w:p>
    <w:p w14:paraId="2481DF36" w14:textId="77777777" w:rsidR="00DE192C" w:rsidRDefault="00DE192C" w:rsidP="00DE192C">
      <w:pPr>
        <w:pStyle w:val="code"/>
      </w:pPr>
      <w:r>
        <w:t>*</w:t>
      </w:r>
    </w:p>
    <w:p w14:paraId="255CCE2B" w14:textId="77777777" w:rsidR="00DE192C" w:rsidRDefault="00DE192C" w:rsidP="00DE192C">
      <w:pPr>
        <w:pStyle w:val="code"/>
      </w:pPr>
      <w:r>
        <w:t>*    Licensed under the Apache License, Version 2.0 (the "License"); you may</w:t>
      </w:r>
    </w:p>
    <w:p w14:paraId="745E2042" w14:textId="77777777" w:rsidR="00DE192C" w:rsidRDefault="00DE192C" w:rsidP="00DE192C">
      <w:pPr>
        <w:pStyle w:val="code"/>
      </w:pPr>
      <w:r>
        <w:t>*    not use this file except in compliance with the License. You may obtain</w:t>
      </w:r>
    </w:p>
    <w:p w14:paraId="5A087F9B" w14:textId="77777777" w:rsidR="00DE192C" w:rsidRDefault="00DE192C" w:rsidP="00DE192C">
      <w:pPr>
        <w:pStyle w:val="code"/>
      </w:pPr>
      <w:r>
        <w:t>*    a copy of the License at http://www.apache.org/licenses/LICENSE-2.0</w:t>
      </w:r>
    </w:p>
    <w:p w14:paraId="1314526D" w14:textId="77777777" w:rsidR="00DE192C" w:rsidRDefault="00DE192C" w:rsidP="00DE192C">
      <w:pPr>
        <w:pStyle w:val="code"/>
      </w:pPr>
      <w:r>
        <w:t>*</w:t>
      </w:r>
    </w:p>
    <w:p w14:paraId="0DAACF68" w14:textId="77777777" w:rsidR="00DE192C" w:rsidRDefault="00DE192C" w:rsidP="00DE192C">
      <w:pPr>
        <w:pStyle w:val="code"/>
      </w:pPr>
      <w:r>
        <w:t>*    THIS CODE IS PROVIDED ON AN  *AS IS* BASIS, WITHOUT WARRANTIES OR</w:t>
      </w:r>
    </w:p>
    <w:p w14:paraId="6CE377E9" w14:textId="77777777" w:rsidR="00DE192C" w:rsidRDefault="00DE192C" w:rsidP="00DE192C">
      <w:pPr>
        <w:pStyle w:val="code"/>
      </w:pPr>
      <w:r>
        <w:t>*    CONDITIONS OF ANY KIND, EITHER EXPRESS OR IMPLIED, INCLUDING WITHOUT</w:t>
      </w:r>
    </w:p>
    <w:p w14:paraId="6D7C0926" w14:textId="77777777" w:rsidR="00DE192C" w:rsidRDefault="00DE192C" w:rsidP="00DE192C">
      <w:pPr>
        <w:pStyle w:val="code"/>
      </w:pPr>
      <w:r>
        <w:t>*    LIMITATION ANY IMPLIED WARRANTIES OR CONDITIONS OF TITLE, FITNESS</w:t>
      </w:r>
    </w:p>
    <w:p w14:paraId="4A77D909" w14:textId="77777777" w:rsidR="00DE192C" w:rsidRDefault="00DE192C" w:rsidP="00DE192C">
      <w:pPr>
        <w:pStyle w:val="code"/>
      </w:pPr>
      <w:r>
        <w:t>*    FOR A PARTICULAR PURPOSE, MERCHANTABLITY OR NON-INFRINGEMENT.</w:t>
      </w:r>
    </w:p>
    <w:p w14:paraId="72CE0D33" w14:textId="77777777" w:rsidR="00DE192C" w:rsidRDefault="00DE192C" w:rsidP="00DE192C">
      <w:pPr>
        <w:pStyle w:val="code"/>
      </w:pPr>
      <w:r>
        <w:t>*</w:t>
      </w:r>
    </w:p>
    <w:p w14:paraId="65DD630C" w14:textId="77777777" w:rsidR="00DE192C" w:rsidRDefault="00DE192C" w:rsidP="00DE192C">
      <w:pPr>
        <w:pStyle w:val="code"/>
      </w:pPr>
      <w:r>
        <w:t>*    See the Apache Version 2.0 License for specific language governing</w:t>
      </w:r>
    </w:p>
    <w:p w14:paraId="792DB792" w14:textId="77777777" w:rsidR="00DE192C" w:rsidRDefault="00DE192C" w:rsidP="00DE192C">
      <w:pPr>
        <w:pStyle w:val="code"/>
      </w:pPr>
      <w:r>
        <w:t>*    permissions and limitations under the License.</w:t>
      </w:r>
    </w:p>
    <w:p w14:paraId="69E851AD" w14:textId="77777777" w:rsidR="00DE192C" w:rsidRDefault="00DE192C" w:rsidP="00DE192C">
      <w:pPr>
        <w:pStyle w:val="code"/>
      </w:pPr>
      <w:r>
        <w:t>*</w:t>
      </w:r>
    </w:p>
    <w:p w14:paraId="10923A95" w14:textId="77777777" w:rsidR="00DE192C" w:rsidRDefault="00DE192C" w:rsidP="00DE192C">
      <w:pPr>
        <w:pStyle w:val="code"/>
      </w:pPr>
      <w:r>
        <w:t>*/</w:t>
      </w:r>
    </w:p>
    <w:p w14:paraId="54DE2CB6" w14:textId="77777777" w:rsidR="00DE192C" w:rsidRDefault="00DE192C" w:rsidP="00DE192C">
      <w:pPr>
        <w:pStyle w:val="code"/>
      </w:pPr>
      <w:r>
        <w:t>/**</w:t>
      </w:r>
    </w:p>
    <w:p w14:paraId="6A662000" w14:textId="77777777" w:rsidR="00DE192C" w:rsidRDefault="00DE192C" w:rsidP="00DE192C">
      <w:pPr>
        <w:pStyle w:val="code"/>
      </w:pPr>
      <w:r>
        <w:t>* Module Name:</w:t>
      </w:r>
    </w:p>
    <w:p w14:paraId="6AE690B1" w14:textId="77777777" w:rsidR="00DE192C" w:rsidRDefault="00DE192C" w:rsidP="00DE192C">
      <w:pPr>
        <w:pStyle w:val="code"/>
      </w:pPr>
      <w:r>
        <w:t>*</w:t>
      </w:r>
    </w:p>
    <w:p w14:paraId="2A49B756" w14:textId="77777777" w:rsidR="00DE192C" w:rsidRDefault="00DE192C" w:rsidP="00DE192C">
      <w:pPr>
        <w:pStyle w:val="code"/>
      </w:pPr>
      <w:r>
        <w:t>* saidot1brport.h</w:t>
      </w:r>
    </w:p>
    <w:p w14:paraId="690B1A68" w14:textId="77777777" w:rsidR="00DE192C" w:rsidRDefault="00DE192C" w:rsidP="00DE192C">
      <w:pPr>
        <w:pStyle w:val="code"/>
      </w:pPr>
      <w:r>
        <w:t>*</w:t>
      </w:r>
    </w:p>
    <w:p w14:paraId="6A010283" w14:textId="77777777" w:rsidR="00DE192C" w:rsidRDefault="00DE192C" w:rsidP="00DE192C">
      <w:pPr>
        <w:pStyle w:val="code"/>
      </w:pPr>
      <w:r>
        <w:t>* Abstract:</w:t>
      </w:r>
    </w:p>
    <w:p w14:paraId="43CA49A9" w14:textId="77777777" w:rsidR="00DE192C" w:rsidRDefault="00DE192C" w:rsidP="00DE192C">
      <w:pPr>
        <w:pStyle w:val="code"/>
      </w:pPr>
      <w:r>
        <w:t>*</w:t>
      </w:r>
    </w:p>
    <w:p w14:paraId="4278ABB7" w14:textId="77777777" w:rsidR="00DE192C" w:rsidRDefault="00DE192C" w:rsidP="00DE192C">
      <w:pPr>
        <w:pStyle w:val="code"/>
      </w:pPr>
      <w:r>
        <w:t>* This module defines SAI API for IEEE 802.1BR Port attributes.</w:t>
      </w:r>
    </w:p>
    <w:p w14:paraId="2A6064B9" w14:textId="77777777" w:rsidR="00DE192C" w:rsidRDefault="00DE192C" w:rsidP="00DE192C">
      <w:pPr>
        <w:pStyle w:val="code"/>
      </w:pPr>
      <w:r>
        <w:t>*</w:t>
      </w:r>
    </w:p>
    <w:p w14:paraId="3251083E" w14:textId="4F04CD7F" w:rsidR="00DE192C" w:rsidRDefault="00DE192C" w:rsidP="00DE192C">
      <w:pPr>
        <w:pStyle w:val="code"/>
      </w:pPr>
      <w:r>
        <w:t>*/</w:t>
      </w:r>
    </w:p>
    <w:p w14:paraId="4F8BE2AB" w14:textId="77777777" w:rsidR="00DE192C" w:rsidRDefault="00DE192C" w:rsidP="00DE192C">
      <w:pPr>
        <w:pStyle w:val="code"/>
      </w:pPr>
    </w:p>
    <w:p w14:paraId="2E9BB960" w14:textId="77777777" w:rsidR="00DE192C" w:rsidRDefault="00DE192C" w:rsidP="00DE192C">
      <w:pPr>
        <w:pStyle w:val="code"/>
      </w:pPr>
      <w:r>
        <w:t>#if !defined (__SAIDOT1BRPORT_H)</w:t>
      </w:r>
    </w:p>
    <w:p w14:paraId="27236966" w14:textId="77777777" w:rsidR="00DE192C" w:rsidRDefault="00DE192C" w:rsidP="00DE192C">
      <w:pPr>
        <w:pStyle w:val="code"/>
      </w:pPr>
      <w:r>
        <w:t>#define __SAIDOT1BRPORT_H</w:t>
      </w:r>
    </w:p>
    <w:p w14:paraId="148F3983" w14:textId="77777777" w:rsidR="00DE192C" w:rsidRDefault="00DE192C" w:rsidP="00DE192C">
      <w:pPr>
        <w:pStyle w:val="code"/>
      </w:pPr>
    </w:p>
    <w:p w14:paraId="559E06B1" w14:textId="77777777" w:rsidR="00DE192C" w:rsidRDefault="00DE192C" w:rsidP="00DE192C">
      <w:pPr>
        <w:pStyle w:val="code"/>
      </w:pPr>
      <w:r>
        <w:t>#include "saitypes.h"</w:t>
      </w:r>
    </w:p>
    <w:p w14:paraId="2A73A5AB" w14:textId="77777777" w:rsidR="00DE192C" w:rsidRDefault="00DE192C" w:rsidP="00DE192C">
      <w:pPr>
        <w:pStyle w:val="code"/>
      </w:pPr>
      <w:r>
        <w:t>#include "saistatus.h"</w:t>
      </w:r>
    </w:p>
    <w:p w14:paraId="31A76425" w14:textId="77777777" w:rsidR="00DE192C" w:rsidRDefault="00DE192C" w:rsidP="00DE192C">
      <w:pPr>
        <w:pStyle w:val="code"/>
      </w:pPr>
    </w:p>
    <w:p w14:paraId="7DB99CCE" w14:textId="77777777" w:rsidR="00DE192C" w:rsidRDefault="00DE192C" w:rsidP="00DE192C">
      <w:pPr>
        <w:pStyle w:val="code"/>
      </w:pPr>
      <w:r>
        <w:t>/** \defgroup SAIDOT1BRPORT SAI - 802.1BR Port specific public APIs and datastructures.</w:t>
      </w:r>
    </w:p>
    <w:p w14:paraId="54C181F9" w14:textId="77777777" w:rsidR="00DE192C" w:rsidRDefault="00DE192C" w:rsidP="00DE192C">
      <w:pPr>
        <w:pStyle w:val="code"/>
      </w:pPr>
      <w:r>
        <w:t xml:space="preserve"> *</w:t>
      </w:r>
    </w:p>
    <w:p w14:paraId="1EA4001B" w14:textId="77777777" w:rsidR="00DE192C" w:rsidRDefault="00DE192C" w:rsidP="00DE192C">
      <w:pPr>
        <w:pStyle w:val="code"/>
      </w:pPr>
      <w:r>
        <w:t xml:space="preserve"> *  \{</w:t>
      </w:r>
    </w:p>
    <w:p w14:paraId="14A4CCB3" w14:textId="77777777" w:rsidR="00DE192C" w:rsidRDefault="00DE192C" w:rsidP="00DE192C">
      <w:pPr>
        <w:pStyle w:val="code"/>
      </w:pPr>
      <w:r>
        <w:t xml:space="preserve"> */</w:t>
      </w:r>
    </w:p>
    <w:p w14:paraId="114DAE0C" w14:textId="77777777" w:rsidR="00DE192C" w:rsidRDefault="00DE192C" w:rsidP="00DE192C">
      <w:pPr>
        <w:pStyle w:val="code"/>
      </w:pPr>
    </w:p>
    <w:p w14:paraId="6C1AAC9E" w14:textId="77777777" w:rsidR="00DE192C" w:rsidRDefault="00DE192C" w:rsidP="00DE192C">
      <w:pPr>
        <w:pStyle w:val="code"/>
      </w:pPr>
      <w:r>
        <w:t>/**</w:t>
      </w:r>
    </w:p>
    <w:p w14:paraId="565D1452" w14:textId="77777777" w:rsidR="00DE192C" w:rsidRDefault="00DE192C" w:rsidP="00DE192C">
      <w:pPr>
        <w:pStyle w:val="code"/>
      </w:pPr>
      <w:r>
        <w:t xml:space="preserve"> * @brief Attribute data for SAI_DOT1BR_PORT_ATTR_TYPE</w:t>
      </w:r>
    </w:p>
    <w:p w14:paraId="4BE16F6C" w14:textId="77777777" w:rsidR="00DE192C" w:rsidRDefault="00DE192C" w:rsidP="00DE192C">
      <w:pPr>
        <w:pStyle w:val="code"/>
      </w:pPr>
      <w:r>
        <w:t xml:space="preserve"> */</w:t>
      </w:r>
    </w:p>
    <w:p w14:paraId="227C4FB6" w14:textId="77777777" w:rsidR="00DE192C" w:rsidRDefault="00DE192C" w:rsidP="00DE192C">
      <w:pPr>
        <w:pStyle w:val="code"/>
      </w:pPr>
      <w:r>
        <w:t>typedef enum _sai_dot1br_port_type_t</w:t>
      </w:r>
    </w:p>
    <w:p w14:paraId="160ACBEA" w14:textId="77777777" w:rsidR="00DE192C" w:rsidRPr="00C10DA2" w:rsidRDefault="00DE192C" w:rsidP="00DE192C">
      <w:pPr>
        <w:pStyle w:val="code"/>
        <w:rPr>
          <w:lang w:val="fr-FR"/>
        </w:rPr>
      </w:pPr>
      <w:r w:rsidRPr="00C10DA2">
        <w:rPr>
          <w:lang w:val="fr-FR"/>
        </w:rPr>
        <w:t>{</w:t>
      </w:r>
    </w:p>
    <w:p w14:paraId="373D9ED5" w14:textId="77777777" w:rsidR="00DE192C" w:rsidRPr="00C10DA2" w:rsidRDefault="00DE192C" w:rsidP="00DE192C">
      <w:pPr>
        <w:pStyle w:val="code"/>
        <w:rPr>
          <w:lang w:val="fr-FR"/>
        </w:rPr>
      </w:pPr>
      <w:r w:rsidRPr="00C10DA2">
        <w:rPr>
          <w:lang w:val="fr-FR"/>
        </w:rPr>
        <w:t xml:space="preserve">    SAI_DOT1BR_PORT_TYPE_NONE,</w:t>
      </w:r>
    </w:p>
    <w:p w14:paraId="52032E84" w14:textId="77777777" w:rsidR="00DE192C" w:rsidRPr="00C10DA2" w:rsidRDefault="00DE192C" w:rsidP="00DE192C">
      <w:pPr>
        <w:pStyle w:val="code"/>
        <w:rPr>
          <w:lang w:val="fr-FR"/>
        </w:rPr>
      </w:pPr>
      <w:r w:rsidRPr="00C10DA2">
        <w:rPr>
          <w:lang w:val="fr-FR"/>
        </w:rPr>
        <w:lastRenderedPageBreak/>
        <w:t xml:space="preserve">    SAI_DOT1BR_PORT_TYPE_UPSTREAM,</w:t>
      </w:r>
    </w:p>
    <w:p w14:paraId="5F1C4F53" w14:textId="77777777" w:rsidR="00DE192C" w:rsidRPr="00C10DA2" w:rsidRDefault="00DE192C" w:rsidP="00DE192C">
      <w:pPr>
        <w:pStyle w:val="code"/>
        <w:rPr>
          <w:lang w:val="fr-FR"/>
        </w:rPr>
      </w:pPr>
      <w:r w:rsidRPr="00C10DA2">
        <w:rPr>
          <w:lang w:val="fr-FR"/>
        </w:rPr>
        <w:t xml:space="preserve">    SAI_DOT1BR_PORT_TYPE_CASCADE,</w:t>
      </w:r>
    </w:p>
    <w:p w14:paraId="5C1C0708" w14:textId="77777777" w:rsidR="00DE192C" w:rsidRPr="00C10DA2" w:rsidRDefault="00DE192C" w:rsidP="00DE192C">
      <w:pPr>
        <w:pStyle w:val="code"/>
        <w:rPr>
          <w:lang w:val="fr-FR"/>
        </w:rPr>
      </w:pPr>
      <w:r w:rsidRPr="00C10DA2">
        <w:rPr>
          <w:lang w:val="fr-FR"/>
        </w:rPr>
        <w:t xml:space="preserve">    SAI_DOT1BR_PORT_TYPE_ACCESS,</w:t>
      </w:r>
    </w:p>
    <w:p w14:paraId="3A469C9E" w14:textId="77777777" w:rsidR="00DE192C" w:rsidRPr="00C10DA2" w:rsidRDefault="00DE192C" w:rsidP="00DE192C">
      <w:pPr>
        <w:pStyle w:val="code"/>
        <w:rPr>
          <w:lang w:val="fr-FR"/>
        </w:rPr>
      </w:pPr>
      <w:r w:rsidRPr="00C10DA2">
        <w:rPr>
          <w:lang w:val="fr-FR"/>
        </w:rPr>
        <w:t>} sai_dot1br_port_type_t;</w:t>
      </w:r>
    </w:p>
    <w:p w14:paraId="44838C05" w14:textId="77777777" w:rsidR="00DE192C" w:rsidRDefault="00DE192C" w:rsidP="00DE192C">
      <w:pPr>
        <w:pStyle w:val="code"/>
        <w:rPr>
          <w:lang w:val="fr-FR"/>
        </w:rPr>
      </w:pPr>
    </w:p>
    <w:p w14:paraId="1D60F1FA" w14:textId="77777777" w:rsidR="00DE192C" w:rsidRPr="00DE192C" w:rsidRDefault="00DE192C" w:rsidP="00DE192C">
      <w:pPr>
        <w:pStyle w:val="code"/>
        <w:rPr>
          <w:lang w:val="fr-FR"/>
        </w:rPr>
      </w:pPr>
      <w:r w:rsidRPr="00DE192C">
        <w:rPr>
          <w:lang w:val="fr-FR"/>
        </w:rPr>
        <w:t>/**</w:t>
      </w:r>
    </w:p>
    <w:p w14:paraId="63357225" w14:textId="589B0CE7" w:rsidR="00DE192C" w:rsidRPr="00DE192C" w:rsidRDefault="00DE192C" w:rsidP="00DE192C">
      <w:pPr>
        <w:pStyle w:val="code"/>
        <w:rPr>
          <w:lang w:val="fr-FR"/>
        </w:rPr>
      </w:pPr>
      <w:r w:rsidRPr="00DE192C">
        <w:rPr>
          <w:lang w:val="fr-FR"/>
        </w:rPr>
        <w:t xml:space="preserve"> * @brief SAI attributes for </w:t>
      </w:r>
      <w:r w:rsidR="00052BA0" w:rsidRPr="00DD56E5">
        <w:rPr>
          <w:lang w:val="fr-FR"/>
        </w:rPr>
        <w:t>SAI_OBJECT_TYPE_DOT1BR_PORT</w:t>
      </w:r>
      <w:r w:rsidRPr="00DE192C">
        <w:rPr>
          <w:lang w:val="fr-FR"/>
        </w:rPr>
        <w:t xml:space="preserve"> */</w:t>
      </w:r>
    </w:p>
    <w:p w14:paraId="1468F413" w14:textId="77777777" w:rsidR="00DE192C" w:rsidRPr="00DE192C" w:rsidRDefault="00DE192C" w:rsidP="00DE192C">
      <w:pPr>
        <w:pStyle w:val="code"/>
        <w:rPr>
          <w:lang w:val="fr-FR"/>
        </w:rPr>
      </w:pPr>
      <w:r w:rsidRPr="00DE192C">
        <w:rPr>
          <w:lang w:val="fr-FR"/>
        </w:rPr>
        <w:t>typedef enum _sai_dot1br_port_attr_t</w:t>
      </w:r>
    </w:p>
    <w:p w14:paraId="19682F55" w14:textId="77777777" w:rsidR="00DE192C" w:rsidRPr="00E432CB" w:rsidRDefault="00DE192C" w:rsidP="00DE192C">
      <w:pPr>
        <w:pStyle w:val="code"/>
      </w:pPr>
      <w:r w:rsidRPr="00E432CB">
        <w:t>{</w:t>
      </w:r>
    </w:p>
    <w:p w14:paraId="4CEC8CB8" w14:textId="77777777" w:rsidR="00DE192C" w:rsidRPr="00E432CB" w:rsidRDefault="00DE192C" w:rsidP="00DE192C">
      <w:pPr>
        <w:pStyle w:val="code"/>
      </w:pPr>
      <w:r w:rsidRPr="00E432CB">
        <w:t xml:space="preserve">    /** READ-WRITE */</w:t>
      </w:r>
    </w:p>
    <w:p w14:paraId="29DF5B91" w14:textId="77777777" w:rsidR="00DE192C" w:rsidRPr="00E432CB" w:rsidRDefault="00DE192C" w:rsidP="00DE192C">
      <w:pPr>
        <w:pStyle w:val="code"/>
      </w:pPr>
    </w:p>
    <w:p w14:paraId="6793DAAA" w14:textId="3CEDB21A" w:rsidR="00A65582" w:rsidRPr="00BF48EC" w:rsidRDefault="00A65582" w:rsidP="00A65582">
      <w:pPr>
        <w:pStyle w:val="code"/>
      </w:pPr>
      <w:r w:rsidRPr="00A65582">
        <w:t xml:space="preserve"> </w:t>
      </w:r>
      <w:r w:rsidRPr="00BF48EC">
        <w:t xml:space="preserve">   /** The Port to which the 802.1BR Port is mapped to </w:t>
      </w:r>
      <w:r w:rsidR="00BF48EC">
        <w:t>[</w:t>
      </w:r>
      <w:r w:rsidRPr="00BF48EC">
        <w:t>sai_object_id_t]  (MANDATORY_ON_CREATE|CREATE_ONLY).</w:t>
      </w:r>
    </w:p>
    <w:p w14:paraId="2E389AF4" w14:textId="77777777" w:rsidR="00A65582" w:rsidRPr="00A65582" w:rsidRDefault="00A65582" w:rsidP="00A65582">
      <w:pPr>
        <w:pStyle w:val="code"/>
        <w:rPr>
          <w:lang w:val="fr-FR"/>
        </w:rPr>
      </w:pPr>
      <w:r w:rsidRPr="00A65582">
        <w:t xml:space="preserve">     * Applicable only to Physical ports. </w:t>
      </w:r>
      <w:r w:rsidRPr="00A65582">
        <w:rPr>
          <w:lang w:val="fr-FR"/>
        </w:rPr>
        <w:t>*/</w:t>
      </w:r>
    </w:p>
    <w:p w14:paraId="4C9D4B65" w14:textId="52E9B3C5" w:rsidR="00A65582" w:rsidRPr="00A65582" w:rsidRDefault="00A65582" w:rsidP="00A65582">
      <w:pPr>
        <w:pStyle w:val="code"/>
        <w:rPr>
          <w:lang w:val="fr-FR"/>
        </w:rPr>
      </w:pPr>
      <w:r w:rsidRPr="00A65582">
        <w:rPr>
          <w:lang w:val="fr-FR"/>
        </w:rPr>
        <w:t xml:space="preserve">    SAI_DOT1BR_PORT_ATTR_PORT,</w:t>
      </w:r>
    </w:p>
    <w:p w14:paraId="2BF90CF9" w14:textId="77777777" w:rsidR="00A65582" w:rsidRPr="00DE192C" w:rsidRDefault="00A65582" w:rsidP="00DE192C">
      <w:pPr>
        <w:pStyle w:val="code"/>
        <w:rPr>
          <w:lang w:val="fr-FR"/>
        </w:rPr>
      </w:pPr>
    </w:p>
    <w:p w14:paraId="78C892A7" w14:textId="77777777" w:rsidR="00DE192C" w:rsidRPr="00DE192C" w:rsidRDefault="00DE192C" w:rsidP="00DE192C">
      <w:pPr>
        <w:pStyle w:val="code"/>
        <w:rPr>
          <w:lang w:val="fr-FR"/>
        </w:rPr>
      </w:pPr>
      <w:r w:rsidRPr="00DE192C">
        <w:rPr>
          <w:lang w:val="fr-FR"/>
        </w:rPr>
        <w:t xml:space="preserve">    /** 802.1BR Port Type [sai_dot1br_port_type_t]</w:t>
      </w:r>
    </w:p>
    <w:p w14:paraId="41AF0DB9" w14:textId="77777777" w:rsidR="00DE192C" w:rsidRPr="00C10DA2" w:rsidRDefault="00DE192C" w:rsidP="00DE192C">
      <w:pPr>
        <w:pStyle w:val="code"/>
      </w:pPr>
      <w:r w:rsidRPr="00DE192C">
        <w:rPr>
          <w:lang w:val="fr-FR"/>
        </w:rPr>
        <w:t xml:space="preserve">     </w:t>
      </w:r>
      <w:r w:rsidRPr="00C10DA2">
        <w:t>* (MANDATORY_ON_CREATE|CREATE_ONLY).</w:t>
      </w:r>
    </w:p>
    <w:p w14:paraId="73AE5230"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0193EF6E" w14:textId="77777777" w:rsidR="00DE192C" w:rsidRPr="00DE192C" w:rsidRDefault="00DE192C" w:rsidP="00DE192C">
      <w:pPr>
        <w:pStyle w:val="code"/>
        <w:rPr>
          <w:lang w:val="fr-FR"/>
        </w:rPr>
      </w:pPr>
      <w:r w:rsidRPr="00DE192C">
        <w:rPr>
          <w:lang w:val="fr-FR"/>
        </w:rPr>
        <w:t xml:space="preserve">    SAI_DOT1BR_PORT_ATTR_TYPE,</w:t>
      </w:r>
    </w:p>
    <w:p w14:paraId="23550955" w14:textId="77777777" w:rsidR="00DE192C" w:rsidRPr="00DE192C" w:rsidRDefault="00DE192C" w:rsidP="00DE192C">
      <w:pPr>
        <w:pStyle w:val="code"/>
        <w:rPr>
          <w:lang w:val="fr-FR"/>
        </w:rPr>
      </w:pPr>
    </w:p>
    <w:p w14:paraId="1053C877" w14:textId="655C8929" w:rsidR="00DE192C" w:rsidRPr="00C10DA2" w:rsidRDefault="00DE192C" w:rsidP="00DE192C">
      <w:pPr>
        <w:pStyle w:val="code"/>
      </w:pPr>
      <w:r w:rsidRPr="008C3E8A">
        <w:rPr>
          <w:lang w:val="fr-FR"/>
        </w:rPr>
        <w:t xml:space="preserve">    </w:t>
      </w:r>
      <w:r w:rsidRPr="00C10DA2">
        <w:t>/** 802.1BR Port default ECID [sai_uint32_t] (CREATE_AND_SET)</w:t>
      </w:r>
      <w:r w:rsidR="00050807">
        <w:t xml:space="preserve"> (default to 0)</w:t>
      </w:r>
      <w:r w:rsidRPr="00C10DA2">
        <w:t>.</w:t>
      </w:r>
    </w:p>
    <w:p w14:paraId="33BC4057" w14:textId="77777777" w:rsidR="00DE192C" w:rsidRPr="00C10DA2" w:rsidRDefault="00DE192C" w:rsidP="00DE192C">
      <w:pPr>
        <w:pStyle w:val="code"/>
      </w:pPr>
      <w:r w:rsidRPr="00C10DA2">
        <w:t xml:space="preserve">     * ECID to be added on receiving dot1br untagged frames.</w:t>
      </w:r>
    </w:p>
    <w:p w14:paraId="57FD0925"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2154AB7B" w14:textId="77777777" w:rsidR="00DE192C" w:rsidRPr="00DE192C" w:rsidRDefault="00DE192C" w:rsidP="00DE192C">
      <w:pPr>
        <w:pStyle w:val="code"/>
        <w:rPr>
          <w:lang w:val="fr-FR"/>
        </w:rPr>
      </w:pPr>
      <w:r w:rsidRPr="00DE192C">
        <w:rPr>
          <w:lang w:val="fr-FR"/>
        </w:rPr>
        <w:t xml:space="preserve">    SAI_DOT1BR_PORT_ATTR_ECID,</w:t>
      </w:r>
    </w:p>
    <w:p w14:paraId="48435BC2" w14:textId="77777777" w:rsidR="00DE192C" w:rsidRPr="00DE192C" w:rsidRDefault="00DE192C" w:rsidP="00DE192C">
      <w:pPr>
        <w:pStyle w:val="code"/>
        <w:rPr>
          <w:lang w:val="fr-FR"/>
        </w:rPr>
      </w:pPr>
    </w:p>
    <w:p w14:paraId="5B2405A8" w14:textId="77777777" w:rsidR="00DE192C" w:rsidRPr="00C10DA2" w:rsidRDefault="00DE192C" w:rsidP="00DE192C">
      <w:pPr>
        <w:pStyle w:val="code"/>
      </w:pPr>
      <w:r w:rsidRPr="00DE192C">
        <w:rPr>
          <w:lang w:val="fr-FR"/>
        </w:rPr>
        <w:t xml:space="preserve">    </w:t>
      </w:r>
      <w:r w:rsidRPr="00C10DA2">
        <w:t>/** 802.1BR Port default PCP [sai_uint8_t] (CREATE_AND_SET) (default to 0).</w:t>
      </w:r>
    </w:p>
    <w:p w14:paraId="711EA829" w14:textId="77777777" w:rsidR="00DE192C" w:rsidRPr="00C10DA2" w:rsidRDefault="00DE192C" w:rsidP="00DE192C">
      <w:pPr>
        <w:pStyle w:val="code"/>
      </w:pPr>
      <w:r w:rsidRPr="00C10DA2">
        <w:t xml:space="preserve">     * PCP to be added on receiving dot1br untagged frames.</w:t>
      </w:r>
    </w:p>
    <w:p w14:paraId="40262BE6"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136EEBE7" w14:textId="77777777" w:rsidR="00DE192C" w:rsidRPr="00DE192C" w:rsidRDefault="00DE192C" w:rsidP="00DE192C">
      <w:pPr>
        <w:pStyle w:val="code"/>
        <w:rPr>
          <w:lang w:val="fr-FR"/>
        </w:rPr>
      </w:pPr>
      <w:r w:rsidRPr="00DE192C">
        <w:rPr>
          <w:lang w:val="fr-FR"/>
        </w:rPr>
        <w:t xml:space="preserve">    SAI_DOT1BR_PORT_ATTR_PCP,</w:t>
      </w:r>
    </w:p>
    <w:p w14:paraId="41F323A7" w14:textId="77777777" w:rsidR="00DE192C" w:rsidRDefault="00DE192C" w:rsidP="00DE192C">
      <w:pPr>
        <w:pStyle w:val="code"/>
        <w:rPr>
          <w:lang w:val="fr-FR"/>
        </w:rPr>
      </w:pPr>
    </w:p>
    <w:p w14:paraId="273048B5" w14:textId="77777777" w:rsidR="00DE192C" w:rsidRPr="00C10DA2" w:rsidRDefault="00DE192C" w:rsidP="00DE192C">
      <w:pPr>
        <w:pStyle w:val="code"/>
      </w:pPr>
      <w:r w:rsidRPr="00E31386">
        <w:rPr>
          <w:lang w:val="fr-FR"/>
        </w:rPr>
        <w:t xml:space="preserve">    </w:t>
      </w:r>
      <w:r w:rsidRPr="00C10DA2">
        <w:t>/** 802.1BR Port default DEI [sai_uint8_t] (CREATE_AND_SET) (default to 0).</w:t>
      </w:r>
    </w:p>
    <w:p w14:paraId="51FFC4B2" w14:textId="77777777" w:rsidR="00DE192C" w:rsidRPr="00C10DA2" w:rsidRDefault="00DE192C" w:rsidP="00DE192C">
      <w:pPr>
        <w:pStyle w:val="code"/>
      </w:pPr>
      <w:r w:rsidRPr="00C10DA2">
        <w:t xml:space="preserve">     * DEI to be added on receiving dot1br untagged frames.</w:t>
      </w:r>
    </w:p>
    <w:p w14:paraId="5C29BB51" w14:textId="77777777" w:rsidR="00DE192C" w:rsidRPr="00E31386" w:rsidRDefault="00DE192C" w:rsidP="00DE192C">
      <w:pPr>
        <w:pStyle w:val="code"/>
      </w:pPr>
      <w:r w:rsidRPr="00C10DA2">
        <w:t xml:space="preserve">     * Applicable only to Physical ports. </w:t>
      </w:r>
      <w:r w:rsidRPr="00E31386">
        <w:t>*/</w:t>
      </w:r>
    </w:p>
    <w:p w14:paraId="4803FB1A" w14:textId="77777777" w:rsidR="00DE192C" w:rsidRPr="00E31386" w:rsidRDefault="00DE192C" w:rsidP="00DE192C">
      <w:pPr>
        <w:pStyle w:val="code"/>
      </w:pPr>
      <w:r w:rsidRPr="00E31386">
        <w:t xml:space="preserve">    SAI_DOT1BR_PORT_ATTR_DEI,</w:t>
      </w:r>
    </w:p>
    <w:p w14:paraId="5BC4E4C4" w14:textId="77777777" w:rsidR="00DE192C" w:rsidRPr="00E31386" w:rsidRDefault="00DE192C" w:rsidP="00DE192C">
      <w:pPr>
        <w:pStyle w:val="code"/>
      </w:pPr>
    </w:p>
    <w:p w14:paraId="2B89289E" w14:textId="77777777" w:rsidR="00DE192C" w:rsidRPr="00E31386" w:rsidRDefault="00DE192C" w:rsidP="00DE192C">
      <w:pPr>
        <w:pStyle w:val="code"/>
      </w:pPr>
      <w:r w:rsidRPr="00E31386">
        <w:t xml:space="preserve">    /* -- */</w:t>
      </w:r>
    </w:p>
    <w:p w14:paraId="47E80113" w14:textId="77777777" w:rsidR="00DE192C" w:rsidRPr="00E31386" w:rsidRDefault="00DE192C" w:rsidP="00DE192C">
      <w:pPr>
        <w:pStyle w:val="code"/>
      </w:pPr>
    </w:p>
    <w:p w14:paraId="2A7E2147" w14:textId="77777777" w:rsidR="00DE192C" w:rsidRPr="00C10DA2" w:rsidRDefault="00DE192C" w:rsidP="00DE192C">
      <w:pPr>
        <w:pStyle w:val="code"/>
      </w:pPr>
      <w:r w:rsidRPr="00C10DA2">
        <w:t xml:space="preserve">    /* Custom range base value */</w:t>
      </w:r>
    </w:p>
    <w:p w14:paraId="43CF5F6F" w14:textId="77777777" w:rsidR="00DE192C" w:rsidRPr="00C10DA2" w:rsidRDefault="00DE192C" w:rsidP="00DE192C">
      <w:pPr>
        <w:pStyle w:val="code"/>
      </w:pPr>
      <w:r w:rsidRPr="00C10DA2">
        <w:t xml:space="preserve">    SAI_DOT1BR_PORT_ATTR_CUSTOM_RANGE_BASE  = 0x10000000</w:t>
      </w:r>
    </w:p>
    <w:p w14:paraId="058CF979" w14:textId="77777777" w:rsidR="00DE192C" w:rsidRPr="00C10DA2" w:rsidRDefault="00DE192C" w:rsidP="00DE192C">
      <w:pPr>
        <w:pStyle w:val="code"/>
      </w:pPr>
    </w:p>
    <w:p w14:paraId="0C4B49C3" w14:textId="77777777" w:rsidR="00DE192C" w:rsidRPr="00E31386" w:rsidRDefault="00DE192C" w:rsidP="00DE192C">
      <w:pPr>
        <w:pStyle w:val="code"/>
      </w:pPr>
      <w:r w:rsidRPr="00E31386">
        <w:t>} sai_dot1br_port_attr_t;</w:t>
      </w:r>
    </w:p>
    <w:p w14:paraId="3F597729" w14:textId="77777777" w:rsidR="00DE192C" w:rsidRPr="00E31386" w:rsidRDefault="00DE192C" w:rsidP="00DE192C">
      <w:pPr>
        <w:pStyle w:val="code"/>
      </w:pPr>
    </w:p>
    <w:p w14:paraId="663D3802" w14:textId="77777777" w:rsidR="00DE192C" w:rsidRPr="00DE192C" w:rsidRDefault="00DE192C" w:rsidP="00DE192C">
      <w:pPr>
        <w:pStyle w:val="code"/>
        <w:rPr>
          <w:lang w:val="fr-FR"/>
        </w:rPr>
      </w:pPr>
      <w:r w:rsidRPr="00DE192C">
        <w:rPr>
          <w:lang w:val="fr-FR"/>
        </w:rPr>
        <w:t>/**</w:t>
      </w:r>
    </w:p>
    <w:p w14:paraId="559A95F1" w14:textId="77777777" w:rsidR="00DE192C" w:rsidRPr="00DE192C" w:rsidRDefault="00DE192C" w:rsidP="00DE192C">
      <w:pPr>
        <w:pStyle w:val="code"/>
        <w:rPr>
          <w:lang w:val="fr-FR"/>
        </w:rPr>
      </w:pPr>
      <w:r w:rsidRPr="00DE192C">
        <w:rPr>
          <w:lang w:val="fr-FR"/>
        </w:rPr>
        <w:t xml:space="preserve"> * @brief Create a 802.1BR port.</w:t>
      </w:r>
    </w:p>
    <w:p w14:paraId="26772A00" w14:textId="77777777" w:rsidR="00DE192C" w:rsidRPr="00DE192C" w:rsidRDefault="00DE192C" w:rsidP="00DE192C">
      <w:pPr>
        <w:pStyle w:val="code"/>
        <w:rPr>
          <w:lang w:val="fr-FR"/>
        </w:rPr>
      </w:pPr>
      <w:r w:rsidRPr="00DE192C">
        <w:rPr>
          <w:lang w:val="fr-FR"/>
        </w:rPr>
        <w:t xml:space="preserve"> *</w:t>
      </w:r>
    </w:p>
    <w:p w14:paraId="4493079C" w14:textId="77777777" w:rsidR="00DE192C" w:rsidRPr="00DE192C" w:rsidRDefault="00DE192C" w:rsidP="00DE192C">
      <w:pPr>
        <w:pStyle w:val="code"/>
        <w:rPr>
          <w:lang w:val="fr-FR"/>
        </w:rPr>
      </w:pPr>
      <w:r w:rsidRPr="00DE192C">
        <w:rPr>
          <w:lang w:val="fr-FR"/>
        </w:rPr>
        <w:t xml:space="preserve"> * @param[out] dot1br_port_id</w:t>
      </w:r>
    </w:p>
    <w:p w14:paraId="5797BBB2" w14:textId="77777777" w:rsidR="00DE192C" w:rsidRPr="00C10DA2" w:rsidRDefault="00DE192C" w:rsidP="00DE192C">
      <w:pPr>
        <w:pStyle w:val="code"/>
      </w:pPr>
      <w:r w:rsidRPr="00DE192C">
        <w:rPr>
          <w:lang w:val="fr-FR"/>
        </w:rPr>
        <w:t xml:space="preserve"> </w:t>
      </w:r>
      <w:r w:rsidRPr="00C10DA2">
        <w:t>* @param[in] attr_count Number of attributes</w:t>
      </w:r>
    </w:p>
    <w:p w14:paraId="73087533" w14:textId="77777777" w:rsidR="00DE192C" w:rsidRPr="00C10DA2" w:rsidRDefault="00DE192C" w:rsidP="00DE192C">
      <w:pPr>
        <w:pStyle w:val="code"/>
      </w:pPr>
      <w:r w:rsidRPr="00C10DA2">
        <w:t xml:space="preserve"> * @param[in] attr_list Value of attributes</w:t>
      </w:r>
    </w:p>
    <w:p w14:paraId="2685280E" w14:textId="77777777" w:rsidR="00DE192C" w:rsidRPr="00C10DA2" w:rsidRDefault="00DE192C" w:rsidP="00DE192C">
      <w:pPr>
        <w:pStyle w:val="code"/>
      </w:pPr>
      <w:r w:rsidRPr="00C10DA2">
        <w:t xml:space="preserve"> * @return SAI_STATUS_SUCCESS on success</w:t>
      </w:r>
    </w:p>
    <w:p w14:paraId="5D5E64BF"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94BCE0E" w14:textId="77777777" w:rsidR="00DE192C" w:rsidRPr="00DE192C" w:rsidRDefault="00DE192C" w:rsidP="00DE192C">
      <w:pPr>
        <w:pStyle w:val="code"/>
        <w:rPr>
          <w:lang w:val="fr-FR"/>
        </w:rPr>
      </w:pPr>
      <w:r w:rsidRPr="00DE192C">
        <w:rPr>
          <w:lang w:val="fr-FR"/>
        </w:rPr>
        <w:t xml:space="preserve"> */</w:t>
      </w:r>
    </w:p>
    <w:p w14:paraId="3C2C9A52" w14:textId="77777777" w:rsidR="00DE192C" w:rsidRPr="00DE192C" w:rsidRDefault="00DE192C" w:rsidP="00DE192C">
      <w:pPr>
        <w:pStyle w:val="code"/>
        <w:rPr>
          <w:lang w:val="fr-FR"/>
        </w:rPr>
      </w:pPr>
      <w:r w:rsidRPr="00DE192C">
        <w:rPr>
          <w:lang w:val="fr-FR"/>
        </w:rPr>
        <w:t>typedef sai_status_t (*sai_create_dot1br_port_fn)(</w:t>
      </w:r>
    </w:p>
    <w:p w14:paraId="16290E37" w14:textId="77777777" w:rsidR="00DE192C" w:rsidRPr="00DE192C" w:rsidRDefault="00DE192C" w:rsidP="00DE192C">
      <w:pPr>
        <w:pStyle w:val="code"/>
        <w:rPr>
          <w:lang w:val="fr-FR"/>
        </w:rPr>
      </w:pPr>
      <w:r w:rsidRPr="00DE192C">
        <w:rPr>
          <w:lang w:val="fr-FR"/>
        </w:rPr>
        <w:t xml:space="preserve">    _Out_ sai_object_id_t *dot1br_port_id,</w:t>
      </w:r>
    </w:p>
    <w:p w14:paraId="4012FFF7" w14:textId="77777777" w:rsidR="00DE192C" w:rsidRPr="00DE192C" w:rsidRDefault="00DE192C" w:rsidP="00DE192C">
      <w:pPr>
        <w:pStyle w:val="code"/>
        <w:rPr>
          <w:lang w:val="fr-FR"/>
        </w:rPr>
      </w:pPr>
      <w:r w:rsidRPr="00DE192C">
        <w:rPr>
          <w:lang w:val="fr-FR"/>
        </w:rPr>
        <w:t xml:space="preserve">    _In_  uint32_t attr_count,</w:t>
      </w:r>
    </w:p>
    <w:p w14:paraId="215CAC20" w14:textId="33F2721C" w:rsidR="00DE192C" w:rsidRDefault="00DE192C" w:rsidP="00DE192C">
      <w:pPr>
        <w:pStyle w:val="code"/>
        <w:rPr>
          <w:lang w:val="fr-FR"/>
        </w:rPr>
      </w:pPr>
      <w:r w:rsidRPr="00DE192C">
        <w:rPr>
          <w:lang w:val="fr-FR"/>
        </w:rPr>
        <w:t xml:space="preserve">    _In_  const sai_attribute_t *attr_list);</w:t>
      </w:r>
    </w:p>
    <w:p w14:paraId="77106BAB" w14:textId="77777777" w:rsidR="00DE192C" w:rsidRDefault="00DE192C" w:rsidP="00DE192C">
      <w:pPr>
        <w:pStyle w:val="code"/>
        <w:rPr>
          <w:lang w:val="fr-FR"/>
        </w:rPr>
      </w:pPr>
    </w:p>
    <w:p w14:paraId="6F7F45B3" w14:textId="77777777" w:rsidR="00DE192C" w:rsidRPr="00DE192C" w:rsidRDefault="00DE192C" w:rsidP="00DE192C">
      <w:pPr>
        <w:pStyle w:val="code"/>
        <w:rPr>
          <w:lang w:val="fr-FR"/>
        </w:rPr>
      </w:pPr>
      <w:r w:rsidRPr="00DE192C">
        <w:rPr>
          <w:lang w:val="fr-FR"/>
        </w:rPr>
        <w:t>/**</w:t>
      </w:r>
    </w:p>
    <w:p w14:paraId="00A1D9BE" w14:textId="77777777" w:rsidR="00DE192C" w:rsidRPr="00DE192C" w:rsidRDefault="00DE192C" w:rsidP="00DE192C">
      <w:pPr>
        <w:pStyle w:val="code"/>
        <w:rPr>
          <w:lang w:val="fr-FR"/>
        </w:rPr>
      </w:pPr>
      <w:r w:rsidRPr="00DE192C">
        <w:rPr>
          <w:lang w:val="fr-FR"/>
        </w:rPr>
        <w:t xml:space="preserve"> * @brief Remove dot1br port.</w:t>
      </w:r>
    </w:p>
    <w:p w14:paraId="5C2B0F49" w14:textId="77777777" w:rsidR="00DE192C" w:rsidRPr="00DE192C" w:rsidRDefault="00DE192C" w:rsidP="00DE192C">
      <w:pPr>
        <w:pStyle w:val="code"/>
        <w:rPr>
          <w:lang w:val="fr-FR"/>
        </w:rPr>
      </w:pPr>
      <w:r w:rsidRPr="00DE192C">
        <w:rPr>
          <w:lang w:val="fr-FR"/>
        </w:rPr>
        <w:t xml:space="preserve"> *</w:t>
      </w:r>
    </w:p>
    <w:p w14:paraId="7AF64560" w14:textId="77777777" w:rsidR="00DE192C" w:rsidRPr="00DE192C" w:rsidRDefault="00DE192C" w:rsidP="00DE192C">
      <w:pPr>
        <w:pStyle w:val="code"/>
        <w:rPr>
          <w:lang w:val="fr-FR"/>
        </w:rPr>
      </w:pPr>
      <w:r w:rsidRPr="00DE192C">
        <w:rPr>
          <w:lang w:val="fr-FR"/>
        </w:rPr>
        <w:t xml:space="preserve"> * @param[in] dot1br_port_id Dot1BR Port object id.</w:t>
      </w:r>
    </w:p>
    <w:p w14:paraId="54D061B8" w14:textId="77777777" w:rsidR="00DE192C" w:rsidRPr="00C10DA2" w:rsidRDefault="00DE192C" w:rsidP="00DE192C">
      <w:pPr>
        <w:pStyle w:val="code"/>
      </w:pPr>
      <w:r w:rsidRPr="00DE192C">
        <w:rPr>
          <w:lang w:val="fr-FR"/>
        </w:rPr>
        <w:lastRenderedPageBreak/>
        <w:t xml:space="preserve"> </w:t>
      </w:r>
      <w:r w:rsidRPr="00C10DA2">
        <w:t>* @return SAI_STATUS_SUCCESS on success</w:t>
      </w:r>
    </w:p>
    <w:p w14:paraId="5941B4C5"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48C0DD1B" w14:textId="77777777" w:rsidR="00DE192C" w:rsidRPr="00DE192C" w:rsidRDefault="00DE192C" w:rsidP="00DE192C">
      <w:pPr>
        <w:pStyle w:val="code"/>
        <w:rPr>
          <w:lang w:val="fr-FR"/>
        </w:rPr>
      </w:pPr>
      <w:r w:rsidRPr="00DE192C">
        <w:rPr>
          <w:lang w:val="fr-FR"/>
        </w:rPr>
        <w:t xml:space="preserve"> */</w:t>
      </w:r>
    </w:p>
    <w:p w14:paraId="29EF3219" w14:textId="77777777" w:rsidR="00DE192C" w:rsidRPr="00DE192C" w:rsidRDefault="00DE192C" w:rsidP="00DE192C">
      <w:pPr>
        <w:pStyle w:val="code"/>
        <w:rPr>
          <w:lang w:val="fr-FR"/>
        </w:rPr>
      </w:pPr>
      <w:r w:rsidRPr="00DE192C">
        <w:rPr>
          <w:lang w:val="fr-FR"/>
        </w:rPr>
        <w:t>typedef sai_status_t (*sai_remove_dot1br_port_fn)(</w:t>
      </w:r>
    </w:p>
    <w:p w14:paraId="5861A207" w14:textId="77777777" w:rsidR="00DE192C" w:rsidRPr="00C10DA2" w:rsidRDefault="00DE192C" w:rsidP="00DE192C">
      <w:pPr>
        <w:pStyle w:val="code"/>
      </w:pPr>
      <w:r w:rsidRPr="00DE192C">
        <w:rPr>
          <w:lang w:val="fr-FR"/>
        </w:rPr>
        <w:t xml:space="preserve">    </w:t>
      </w:r>
      <w:r w:rsidRPr="00C10DA2">
        <w:t>_In_ sai_object_id_t dot1br_port_id);</w:t>
      </w:r>
    </w:p>
    <w:p w14:paraId="3491C22E" w14:textId="77777777" w:rsidR="00DE192C" w:rsidRPr="00C10DA2" w:rsidRDefault="00DE192C" w:rsidP="00DE192C">
      <w:pPr>
        <w:pStyle w:val="code"/>
      </w:pPr>
    </w:p>
    <w:p w14:paraId="56D33E2B" w14:textId="77777777" w:rsidR="00DE192C" w:rsidRPr="00C10DA2" w:rsidRDefault="00DE192C" w:rsidP="00DE192C">
      <w:pPr>
        <w:pStyle w:val="code"/>
      </w:pPr>
      <w:r w:rsidRPr="00C10DA2">
        <w:t>/**</w:t>
      </w:r>
    </w:p>
    <w:p w14:paraId="0104E133" w14:textId="77777777" w:rsidR="00DE192C" w:rsidRPr="00C10DA2" w:rsidRDefault="00DE192C" w:rsidP="00DE192C">
      <w:pPr>
        <w:pStyle w:val="code"/>
      </w:pPr>
      <w:r w:rsidRPr="00C10DA2">
        <w:t xml:space="preserve"> * @brief Set the attribute of the Dot1BR Port.</w:t>
      </w:r>
    </w:p>
    <w:p w14:paraId="33401262" w14:textId="77777777" w:rsidR="00DE192C" w:rsidRPr="00DE192C" w:rsidRDefault="00DE192C" w:rsidP="00DE192C">
      <w:pPr>
        <w:pStyle w:val="code"/>
        <w:rPr>
          <w:lang w:val="fr-FR"/>
        </w:rPr>
      </w:pPr>
      <w:r w:rsidRPr="00C10DA2">
        <w:t xml:space="preserve"> </w:t>
      </w:r>
      <w:r w:rsidRPr="00DE192C">
        <w:rPr>
          <w:lang w:val="fr-FR"/>
        </w:rPr>
        <w:t>*</w:t>
      </w:r>
    </w:p>
    <w:p w14:paraId="3C0DFD90" w14:textId="77777777" w:rsidR="00DE192C" w:rsidRPr="00DE192C" w:rsidRDefault="00DE192C" w:rsidP="00DE192C">
      <w:pPr>
        <w:pStyle w:val="code"/>
        <w:rPr>
          <w:lang w:val="fr-FR"/>
        </w:rPr>
      </w:pPr>
      <w:r w:rsidRPr="00DE192C">
        <w:rPr>
          <w:lang w:val="fr-FR"/>
        </w:rPr>
        <w:t xml:space="preserve"> * @param[in] dot1br_port_id Dot1BR Port object id.</w:t>
      </w:r>
    </w:p>
    <w:p w14:paraId="7FC558FC" w14:textId="77777777" w:rsidR="00DE192C" w:rsidRPr="00C10DA2" w:rsidRDefault="00DE192C" w:rsidP="00DE192C">
      <w:pPr>
        <w:pStyle w:val="code"/>
      </w:pPr>
      <w:r w:rsidRPr="00DE192C">
        <w:rPr>
          <w:lang w:val="fr-FR"/>
        </w:rPr>
        <w:t xml:space="preserve"> </w:t>
      </w:r>
      <w:r w:rsidRPr="00C10DA2">
        <w:t>* @param[in] attr attribute value</w:t>
      </w:r>
    </w:p>
    <w:p w14:paraId="50F3B1A2" w14:textId="77777777" w:rsidR="00DE192C" w:rsidRPr="00C10DA2" w:rsidRDefault="00DE192C" w:rsidP="00DE192C">
      <w:pPr>
        <w:pStyle w:val="code"/>
      </w:pPr>
      <w:r w:rsidRPr="00C10DA2">
        <w:t xml:space="preserve"> * @return SAI_STATUS_SUCCESS on success</w:t>
      </w:r>
    </w:p>
    <w:p w14:paraId="2FF277E2"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3EDDF63" w14:textId="77777777" w:rsidR="00DE192C" w:rsidRPr="00DE192C" w:rsidRDefault="00DE192C" w:rsidP="00DE192C">
      <w:pPr>
        <w:pStyle w:val="code"/>
        <w:rPr>
          <w:lang w:val="fr-FR"/>
        </w:rPr>
      </w:pPr>
      <w:r w:rsidRPr="00DE192C">
        <w:rPr>
          <w:lang w:val="fr-FR"/>
        </w:rPr>
        <w:t xml:space="preserve"> */</w:t>
      </w:r>
    </w:p>
    <w:p w14:paraId="579F9AFA" w14:textId="77777777" w:rsidR="00DE192C" w:rsidRPr="00DE192C" w:rsidRDefault="00DE192C" w:rsidP="00DE192C">
      <w:pPr>
        <w:pStyle w:val="code"/>
        <w:rPr>
          <w:lang w:val="fr-FR"/>
        </w:rPr>
      </w:pPr>
      <w:r w:rsidRPr="00DE192C">
        <w:rPr>
          <w:lang w:val="fr-FR"/>
        </w:rPr>
        <w:t>typedef sai_status_t (*sai_set_dot1br_port_attribute_fn)(</w:t>
      </w:r>
    </w:p>
    <w:p w14:paraId="210943A3" w14:textId="77777777" w:rsidR="00DE192C" w:rsidRPr="00E31386" w:rsidRDefault="00DE192C" w:rsidP="00DE192C">
      <w:pPr>
        <w:pStyle w:val="code"/>
      </w:pPr>
      <w:r w:rsidRPr="00DE192C">
        <w:rPr>
          <w:lang w:val="fr-FR"/>
        </w:rPr>
        <w:t xml:space="preserve">    </w:t>
      </w:r>
      <w:r w:rsidRPr="00E31386">
        <w:t>_In_ sai_object_id_t dot1br_port_id,</w:t>
      </w:r>
    </w:p>
    <w:p w14:paraId="7B747D62" w14:textId="77777777" w:rsidR="00DE192C" w:rsidRPr="00E31386" w:rsidRDefault="00DE192C" w:rsidP="00DE192C">
      <w:pPr>
        <w:pStyle w:val="code"/>
      </w:pPr>
      <w:r w:rsidRPr="00E31386">
        <w:t xml:space="preserve">    _In_ const sai_attribute_t *attr);</w:t>
      </w:r>
    </w:p>
    <w:p w14:paraId="4BFF749C" w14:textId="77777777" w:rsidR="00DE192C" w:rsidRPr="00E31386" w:rsidRDefault="00DE192C" w:rsidP="00DE192C">
      <w:pPr>
        <w:pStyle w:val="code"/>
      </w:pPr>
    </w:p>
    <w:p w14:paraId="04FA966B" w14:textId="77777777" w:rsidR="00DE192C" w:rsidRPr="00C10DA2" w:rsidRDefault="00DE192C" w:rsidP="00DE192C">
      <w:pPr>
        <w:pStyle w:val="code"/>
      </w:pPr>
      <w:r w:rsidRPr="00C10DA2">
        <w:t>/**</w:t>
      </w:r>
    </w:p>
    <w:p w14:paraId="1C693BEC" w14:textId="77777777" w:rsidR="00DE192C" w:rsidRPr="00C10DA2" w:rsidRDefault="00DE192C" w:rsidP="00DE192C">
      <w:pPr>
        <w:pStyle w:val="code"/>
      </w:pPr>
      <w:r w:rsidRPr="00C10DA2">
        <w:t xml:space="preserve"> * @brief Get the attribute of Extended Port.</w:t>
      </w:r>
    </w:p>
    <w:p w14:paraId="0C2C974B" w14:textId="77777777" w:rsidR="00DE192C" w:rsidRPr="00DE192C" w:rsidRDefault="00DE192C" w:rsidP="00DE192C">
      <w:pPr>
        <w:pStyle w:val="code"/>
        <w:rPr>
          <w:lang w:val="fr-FR"/>
        </w:rPr>
      </w:pPr>
      <w:r w:rsidRPr="00C10DA2">
        <w:t xml:space="preserve"> </w:t>
      </w:r>
      <w:r w:rsidRPr="00DE192C">
        <w:rPr>
          <w:lang w:val="fr-FR"/>
        </w:rPr>
        <w:t>*</w:t>
      </w:r>
    </w:p>
    <w:p w14:paraId="25B4C175" w14:textId="77777777" w:rsidR="00DE192C" w:rsidRPr="00DE192C" w:rsidRDefault="00DE192C" w:rsidP="00DE192C">
      <w:pPr>
        <w:pStyle w:val="code"/>
        <w:rPr>
          <w:lang w:val="fr-FR"/>
        </w:rPr>
      </w:pPr>
      <w:r w:rsidRPr="00DE192C">
        <w:rPr>
          <w:lang w:val="fr-FR"/>
        </w:rPr>
        <w:t xml:space="preserve"> * @param[in] dot1br_port_id Dot1BR Port object id.</w:t>
      </w:r>
    </w:p>
    <w:p w14:paraId="226E7B99" w14:textId="77777777" w:rsidR="00DE192C" w:rsidRPr="00C10DA2" w:rsidRDefault="00DE192C" w:rsidP="00DE192C">
      <w:pPr>
        <w:pStyle w:val="code"/>
      </w:pPr>
      <w:r w:rsidRPr="00DE192C">
        <w:rPr>
          <w:lang w:val="fr-FR"/>
        </w:rPr>
        <w:t xml:space="preserve"> </w:t>
      </w:r>
      <w:r w:rsidRPr="00C10DA2">
        <w:t>* @param[in] attr_count number of the attributes</w:t>
      </w:r>
    </w:p>
    <w:p w14:paraId="03886B1C" w14:textId="77777777" w:rsidR="00DE192C" w:rsidRPr="00C10DA2" w:rsidRDefault="00DE192C" w:rsidP="00DE192C">
      <w:pPr>
        <w:pStyle w:val="code"/>
      </w:pPr>
      <w:r w:rsidRPr="00C10DA2">
        <w:t xml:space="preserve"> * @param[inout] attr_list array of attributes</w:t>
      </w:r>
    </w:p>
    <w:p w14:paraId="2381D270" w14:textId="77777777" w:rsidR="00DE192C" w:rsidRPr="00C10DA2" w:rsidRDefault="00DE192C" w:rsidP="00DE192C">
      <w:pPr>
        <w:pStyle w:val="code"/>
      </w:pPr>
      <w:r w:rsidRPr="00C10DA2">
        <w:t xml:space="preserve"> * @return SAI_STATUS_SUCCESS on success</w:t>
      </w:r>
    </w:p>
    <w:p w14:paraId="4672CE2E"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3D5C9D18" w14:textId="77777777" w:rsidR="00DE192C" w:rsidRPr="00DE192C" w:rsidRDefault="00DE192C" w:rsidP="00DE192C">
      <w:pPr>
        <w:pStyle w:val="code"/>
        <w:rPr>
          <w:lang w:val="fr-FR"/>
        </w:rPr>
      </w:pPr>
      <w:r w:rsidRPr="00DE192C">
        <w:rPr>
          <w:lang w:val="fr-FR"/>
        </w:rPr>
        <w:t xml:space="preserve"> */</w:t>
      </w:r>
    </w:p>
    <w:p w14:paraId="25036827" w14:textId="77777777" w:rsidR="00DE192C" w:rsidRPr="00DE192C" w:rsidRDefault="00DE192C" w:rsidP="00DE192C">
      <w:pPr>
        <w:pStyle w:val="code"/>
        <w:rPr>
          <w:lang w:val="fr-FR"/>
        </w:rPr>
      </w:pPr>
      <w:r w:rsidRPr="00DE192C">
        <w:rPr>
          <w:lang w:val="fr-FR"/>
        </w:rPr>
        <w:t>typedef sai_status_t (*sai_get_dot1br_port_attribute_fn)(</w:t>
      </w:r>
    </w:p>
    <w:p w14:paraId="0EBF701F" w14:textId="77777777" w:rsidR="00DE192C" w:rsidRPr="00DE192C" w:rsidRDefault="00DE192C" w:rsidP="00DE192C">
      <w:pPr>
        <w:pStyle w:val="code"/>
        <w:rPr>
          <w:lang w:val="fr-FR"/>
        </w:rPr>
      </w:pPr>
      <w:r w:rsidRPr="00DE192C">
        <w:rPr>
          <w:lang w:val="fr-FR"/>
        </w:rPr>
        <w:t xml:space="preserve">    _In_ sai_object_id_t dot1br_port_id,</w:t>
      </w:r>
    </w:p>
    <w:p w14:paraId="613D0178" w14:textId="77777777" w:rsidR="00DE192C" w:rsidRPr="00DE192C" w:rsidRDefault="00DE192C" w:rsidP="00DE192C">
      <w:pPr>
        <w:pStyle w:val="code"/>
        <w:rPr>
          <w:lang w:val="fr-FR"/>
        </w:rPr>
      </w:pPr>
      <w:r w:rsidRPr="00DE192C">
        <w:rPr>
          <w:lang w:val="fr-FR"/>
        </w:rPr>
        <w:t xml:space="preserve">    _In_ uint32_t attr_count,</w:t>
      </w:r>
    </w:p>
    <w:p w14:paraId="7C6E38E0" w14:textId="77777777" w:rsidR="00DE192C" w:rsidRPr="00DE192C" w:rsidRDefault="00DE192C" w:rsidP="00DE192C">
      <w:pPr>
        <w:pStyle w:val="code"/>
        <w:rPr>
          <w:lang w:val="fr-FR"/>
        </w:rPr>
      </w:pPr>
      <w:r w:rsidRPr="00DE192C">
        <w:rPr>
          <w:lang w:val="fr-FR"/>
        </w:rPr>
        <w:t xml:space="preserve">    _Inout_ sai_attribute_t *attr_list);</w:t>
      </w:r>
    </w:p>
    <w:p w14:paraId="2B88D2E0" w14:textId="77777777" w:rsidR="00DE192C" w:rsidRPr="00DE192C" w:rsidRDefault="00DE192C" w:rsidP="00DE192C">
      <w:pPr>
        <w:pStyle w:val="code"/>
        <w:rPr>
          <w:lang w:val="fr-FR"/>
        </w:rPr>
      </w:pPr>
    </w:p>
    <w:p w14:paraId="3B0EABA0" w14:textId="77777777" w:rsidR="00DE192C" w:rsidRPr="007541C7" w:rsidRDefault="00DE192C" w:rsidP="00DE192C">
      <w:pPr>
        <w:pStyle w:val="code"/>
      </w:pPr>
      <w:r w:rsidRPr="007541C7">
        <w:t>/**</w:t>
      </w:r>
    </w:p>
    <w:p w14:paraId="3CDAE135" w14:textId="42E353C2" w:rsidR="00DE192C" w:rsidRPr="006E7AC8" w:rsidRDefault="00DE192C" w:rsidP="00DE192C">
      <w:pPr>
        <w:pStyle w:val="code"/>
      </w:pPr>
      <w:r w:rsidRPr="006E7AC8">
        <w:t xml:space="preserve"> * @brief </w:t>
      </w:r>
      <w:r w:rsidR="00052BA0" w:rsidRPr="006E7AC8">
        <w:t xml:space="preserve">SAI_OBJECT_TYPE_DOT1BR_PORT </w:t>
      </w:r>
      <w:r w:rsidRPr="006E7AC8">
        <w:t>method table retrieved with sai_api_query()</w:t>
      </w:r>
    </w:p>
    <w:p w14:paraId="33FE7E0E" w14:textId="77777777" w:rsidR="00DE192C" w:rsidRPr="00DE192C" w:rsidRDefault="00DE192C" w:rsidP="00DE192C">
      <w:pPr>
        <w:pStyle w:val="code"/>
        <w:rPr>
          <w:lang w:val="fr-FR"/>
        </w:rPr>
      </w:pPr>
      <w:r w:rsidRPr="006E7AC8">
        <w:t xml:space="preserve"> </w:t>
      </w:r>
      <w:r w:rsidRPr="00DE192C">
        <w:rPr>
          <w:lang w:val="fr-FR"/>
        </w:rPr>
        <w:t>*/</w:t>
      </w:r>
    </w:p>
    <w:p w14:paraId="4536A3B8" w14:textId="77777777" w:rsidR="00DE192C" w:rsidRPr="00DE192C" w:rsidRDefault="00DE192C" w:rsidP="00DE192C">
      <w:pPr>
        <w:pStyle w:val="code"/>
        <w:rPr>
          <w:lang w:val="fr-FR"/>
        </w:rPr>
      </w:pPr>
      <w:r w:rsidRPr="00DE192C">
        <w:rPr>
          <w:lang w:val="fr-FR"/>
        </w:rPr>
        <w:t>typedef struct _sai_dot1br_port_api_t {</w:t>
      </w:r>
    </w:p>
    <w:p w14:paraId="5C33B25E" w14:textId="77777777" w:rsidR="00DE192C" w:rsidRPr="00DE192C" w:rsidRDefault="00DE192C" w:rsidP="00DE192C">
      <w:pPr>
        <w:pStyle w:val="code"/>
        <w:rPr>
          <w:lang w:val="fr-FR"/>
        </w:rPr>
      </w:pPr>
      <w:r w:rsidRPr="00DE192C">
        <w:rPr>
          <w:lang w:val="fr-FR"/>
        </w:rPr>
        <w:t xml:space="preserve">    sai_create_dot1br_port_fn        create_dot1br_port;</w:t>
      </w:r>
    </w:p>
    <w:p w14:paraId="464EA8E6" w14:textId="77777777" w:rsidR="00DE192C" w:rsidRPr="00DE192C" w:rsidRDefault="00DE192C" w:rsidP="00DE192C">
      <w:pPr>
        <w:pStyle w:val="code"/>
        <w:rPr>
          <w:lang w:val="fr-FR"/>
        </w:rPr>
      </w:pPr>
      <w:r w:rsidRPr="00DE192C">
        <w:rPr>
          <w:lang w:val="fr-FR"/>
        </w:rPr>
        <w:t xml:space="preserve">    sai_remove_dot1br_port_fn        remove_dot1br_port;</w:t>
      </w:r>
    </w:p>
    <w:p w14:paraId="52B256D8" w14:textId="77777777" w:rsidR="00DE192C" w:rsidRPr="00DE192C" w:rsidRDefault="00DE192C" w:rsidP="00DE192C">
      <w:pPr>
        <w:pStyle w:val="code"/>
        <w:rPr>
          <w:lang w:val="fr-FR"/>
        </w:rPr>
      </w:pPr>
      <w:r w:rsidRPr="00DE192C">
        <w:rPr>
          <w:lang w:val="fr-FR"/>
        </w:rPr>
        <w:t xml:space="preserve">    sai_set_dot1br_port_attribute_fn set_dot1br_port_attribute;</w:t>
      </w:r>
    </w:p>
    <w:p w14:paraId="1EBA8DC3" w14:textId="77777777" w:rsidR="00DE192C" w:rsidRPr="00DE192C" w:rsidRDefault="00DE192C" w:rsidP="00DE192C">
      <w:pPr>
        <w:pStyle w:val="code"/>
        <w:rPr>
          <w:lang w:val="fr-FR"/>
        </w:rPr>
      </w:pPr>
      <w:r w:rsidRPr="00DE192C">
        <w:rPr>
          <w:lang w:val="fr-FR"/>
        </w:rPr>
        <w:t xml:space="preserve">    sai_get_dot1br_port_attribute_fn get_dot1br_port_attribute;</w:t>
      </w:r>
    </w:p>
    <w:p w14:paraId="75DD3DE4" w14:textId="77777777" w:rsidR="00DE192C" w:rsidRPr="00DE192C" w:rsidRDefault="00DE192C" w:rsidP="00DE192C">
      <w:pPr>
        <w:pStyle w:val="code"/>
        <w:rPr>
          <w:lang w:val="fr-FR"/>
        </w:rPr>
      </w:pPr>
      <w:r w:rsidRPr="00DE192C">
        <w:rPr>
          <w:lang w:val="fr-FR"/>
        </w:rPr>
        <w:t>} sai_dot1br_port_api_t;</w:t>
      </w:r>
    </w:p>
    <w:p w14:paraId="3EFB0925" w14:textId="77777777" w:rsidR="00DE192C" w:rsidRDefault="00DE192C" w:rsidP="00DE192C">
      <w:pPr>
        <w:pStyle w:val="code"/>
        <w:rPr>
          <w:lang w:val="fr-FR"/>
        </w:rPr>
      </w:pPr>
    </w:p>
    <w:p w14:paraId="21FA50A5" w14:textId="77777777" w:rsidR="00DE192C" w:rsidRPr="00DE192C" w:rsidRDefault="00DE192C" w:rsidP="00DE192C">
      <w:pPr>
        <w:pStyle w:val="code"/>
        <w:rPr>
          <w:lang w:val="fr-FR"/>
        </w:rPr>
      </w:pPr>
      <w:r w:rsidRPr="00DE192C">
        <w:rPr>
          <w:lang w:val="fr-FR"/>
        </w:rPr>
        <w:t>/**</w:t>
      </w:r>
    </w:p>
    <w:p w14:paraId="1AF4825D" w14:textId="77777777" w:rsidR="00DE192C" w:rsidRPr="00DE192C" w:rsidRDefault="00DE192C" w:rsidP="00DE192C">
      <w:pPr>
        <w:pStyle w:val="code"/>
        <w:rPr>
          <w:lang w:val="fr-FR"/>
        </w:rPr>
      </w:pPr>
      <w:r w:rsidRPr="00DE192C">
        <w:rPr>
          <w:lang w:val="fr-FR"/>
        </w:rPr>
        <w:t xml:space="preserve"> * \}</w:t>
      </w:r>
    </w:p>
    <w:p w14:paraId="3139FB02" w14:textId="77777777" w:rsidR="00DE192C" w:rsidRPr="00DE192C" w:rsidRDefault="00DE192C" w:rsidP="00DE192C">
      <w:pPr>
        <w:pStyle w:val="code"/>
        <w:rPr>
          <w:lang w:val="fr-FR"/>
        </w:rPr>
      </w:pPr>
      <w:r w:rsidRPr="00DE192C">
        <w:rPr>
          <w:lang w:val="fr-FR"/>
        </w:rPr>
        <w:t xml:space="preserve"> */</w:t>
      </w:r>
    </w:p>
    <w:p w14:paraId="439C3BAE" w14:textId="185F51AC" w:rsidR="00DE192C" w:rsidRPr="00C10DA2" w:rsidRDefault="00DE192C" w:rsidP="00DE192C">
      <w:pPr>
        <w:pStyle w:val="code"/>
        <w:rPr>
          <w:lang w:val="fr-FR"/>
        </w:rPr>
      </w:pPr>
      <w:r w:rsidRPr="00DE192C">
        <w:rPr>
          <w:lang w:val="fr-FR"/>
        </w:rPr>
        <w:t>#endif // __SAIDOT1BRPORT_H</w:t>
      </w:r>
    </w:p>
    <w:p w14:paraId="670C6C17" w14:textId="77777777" w:rsidR="00DE192C" w:rsidRPr="00C10DA2" w:rsidRDefault="00DE192C" w:rsidP="00DE192C">
      <w:pPr>
        <w:pStyle w:val="code"/>
        <w:rPr>
          <w:lang w:val="fr-FR"/>
        </w:rPr>
      </w:pPr>
    </w:p>
    <w:p w14:paraId="20A95F1C" w14:textId="77777777" w:rsidR="00DE192C" w:rsidRPr="00C10DA2" w:rsidRDefault="00DE192C" w:rsidP="00DE192C">
      <w:pPr>
        <w:pStyle w:val="code"/>
        <w:rPr>
          <w:lang w:val="fr-FR"/>
        </w:rPr>
      </w:pPr>
    </w:p>
    <w:p w14:paraId="58DB3D03" w14:textId="77777777" w:rsidR="00DE192C" w:rsidRPr="00C10DA2" w:rsidRDefault="00DE192C" w:rsidP="00DE192C">
      <w:pPr>
        <w:pStyle w:val="Heading2"/>
        <w:numPr>
          <w:ilvl w:val="0"/>
          <w:numId w:val="0"/>
        </w:numPr>
        <w:ind w:left="576" w:hanging="576"/>
        <w:rPr>
          <w:lang w:val="fr-FR"/>
        </w:rPr>
      </w:pPr>
    </w:p>
    <w:p w14:paraId="24EA367C" w14:textId="56A1045E" w:rsidR="002178A4" w:rsidRDefault="00685E6B" w:rsidP="000B451F">
      <w:pPr>
        <w:pStyle w:val="Heading2"/>
      </w:pPr>
      <w:bookmarkStart w:id="192" w:name="_Toc461043493"/>
      <w:r>
        <w:t>New File saidot1br</w:t>
      </w:r>
      <w:r w:rsidR="007555AB">
        <w:t>ext</w:t>
      </w:r>
      <w:r>
        <w:t>port.h</w:t>
      </w:r>
      <w:bookmarkEnd w:id="192"/>
    </w:p>
    <w:p w14:paraId="3FCF47A5" w14:textId="77777777" w:rsidR="00FE578B" w:rsidRDefault="00FE578B" w:rsidP="00FE578B">
      <w:pPr>
        <w:pStyle w:val="code"/>
      </w:pPr>
      <w:r>
        <w:t>/**</w:t>
      </w:r>
    </w:p>
    <w:p w14:paraId="0DFC6AB3" w14:textId="77777777" w:rsidR="00FE578B" w:rsidRDefault="00FE578B" w:rsidP="00FE578B">
      <w:pPr>
        <w:pStyle w:val="code"/>
      </w:pPr>
      <w:r>
        <w:t>* Copyright (c) 2015 Dell Inc.</w:t>
      </w:r>
    </w:p>
    <w:p w14:paraId="2795FBC4" w14:textId="77777777" w:rsidR="00FE578B" w:rsidRDefault="00FE578B" w:rsidP="00FE578B">
      <w:pPr>
        <w:pStyle w:val="code"/>
      </w:pPr>
      <w:r>
        <w:t>*</w:t>
      </w:r>
    </w:p>
    <w:p w14:paraId="3FE86485" w14:textId="77777777" w:rsidR="00FE578B" w:rsidRDefault="00FE578B" w:rsidP="00FE578B">
      <w:pPr>
        <w:pStyle w:val="code"/>
      </w:pPr>
      <w:r>
        <w:t>*    Licensed under the Apache License, Version 2.0 (the "License"); you may</w:t>
      </w:r>
    </w:p>
    <w:p w14:paraId="516525BF" w14:textId="77777777" w:rsidR="00FE578B" w:rsidRDefault="00FE578B" w:rsidP="00FE578B">
      <w:pPr>
        <w:pStyle w:val="code"/>
      </w:pPr>
      <w:r>
        <w:t>*    not use this file except in compliance with the License. You may obtain</w:t>
      </w:r>
    </w:p>
    <w:p w14:paraId="3065EBA7" w14:textId="77777777" w:rsidR="00FE578B" w:rsidRDefault="00FE578B" w:rsidP="00FE578B">
      <w:pPr>
        <w:pStyle w:val="code"/>
      </w:pPr>
      <w:r>
        <w:t>*    a copy of the License at http://www.apache.org/licenses/LICENSE-2.0</w:t>
      </w:r>
    </w:p>
    <w:p w14:paraId="510E2249" w14:textId="77777777" w:rsidR="00FE578B" w:rsidRDefault="00FE578B" w:rsidP="00FE578B">
      <w:pPr>
        <w:pStyle w:val="code"/>
      </w:pPr>
      <w:r>
        <w:t>*</w:t>
      </w:r>
    </w:p>
    <w:p w14:paraId="26462256" w14:textId="77777777" w:rsidR="00FE578B" w:rsidRDefault="00FE578B" w:rsidP="00FE578B">
      <w:pPr>
        <w:pStyle w:val="code"/>
      </w:pPr>
      <w:r>
        <w:t>*    THIS CODE IS PROVIDED ON AN  *AS IS* BASIS, WITHOUT WARRANTIES OR</w:t>
      </w:r>
    </w:p>
    <w:p w14:paraId="6BA01295" w14:textId="77777777" w:rsidR="00FE578B" w:rsidRDefault="00FE578B" w:rsidP="00FE578B">
      <w:pPr>
        <w:pStyle w:val="code"/>
      </w:pPr>
      <w:r>
        <w:t>*    CONDITIONS OF ANY KIND, EITHER EXPRESS OR IMPLIED, INCLUDING WITHOUT</w:t>
      </w:r>
    </w:p>
    <w:p w14:paraId="76F5DA0F" w14:textId="77777777" w:rsidR="00FE578B" w:rsidRDefault="00FE578B" w:rsidP="00FE578B">
      <w:pPr>
        <w:pStyle w:val="code"/>
      </w:pPr>
      <w:r>
        <w:lastRenderedPageBreak/>
        <w:t>*    LIMITATION ANY IMPLIED WARRANTIES OR CONDITIONS OF TITLE, FITNESS</w:t>
      </w:r>
    </w:p>
    <w:p w14:paraId="50BB5C12" w14:textId="77777777" w:rsidR="00FE578B" w:rsidRDefault="00FE578B" w:rsidP="00FE578B">
      <w:pPr>
        <w:pStyle w:val="code"/>
      </w:pPr>
      <w:r>
        <w:t>*    FOR A PARTICULAR PURPOSE, MERCHANTABLITY OR NON-INFRINGEMENT.</w:t>
      </w:r>
    </w:p>
    <w:p w14:paraId="3EC80AA9" w14:textId="77777777" w:rsidR="00FE578B" w:rsidRDefault="00FE578B" w:rsidP="00FE578B">
      <w:pPr>
        <w:pStyle w:val="code"/>
      </w:pPr>
      <w:r>
        <w:t>*</w:t>
      </w:r>
    </w:p>
    <w:p w14:paraId="1B4DD35B" w14:textId="77777777" w:rsidR="00FE578B" w:rsidRDefault="00FE578B" w:rsidP="00FE578B">
      <w:pPr>
        <w:pStyle w:val="code"/>
      </w:pPr>
      <w:r>
        <w:t>*    See the Apache Version 2.0 License for specific language governing</w:t>
      </w:r>
    </w:p>
    <w:p w14:paraId="13B21B5C" w14:textId="77777777" w:rsidR="00FE578B" w:rsidRDefault="00FE578B" w:rsidP="00FE578B">
      <w:pPr>
        <w:pStyle w:val="code"/>
      </w:pPr>
      <w:r>
        <w:t>*    permissions and limitations under the License.</w:t>
      </w:r>
    </w:p>
    <w:p w14:paraId="32D04EF9" w14:textId="77777777" w:rsidR="00FE578B" w:rsidRDefault="00FE578B" w:rsidP="00FE578B">
      <w:pPr>
        <w:pStyle w:val="code"/>
      </w:pPr>
      <w:r>
        <w:t>*</w:t>
      </w:r>
    </w:p>
    <w:p w14:paraId="7C7262EC" w14:textId="77777777" w:rsidR="00FE578B" w:rsidRDefault="00FE578B" w:rsidP="00FE578B">
      <w:pPr>
        <w:pStyle w:val="code"/>
      </w:pPr>
      <w:r>
        <w:t>*/</w:t>
      </w:r>
    </w:p>
    <w:p w14:paraId="4B49E7FA" w14:textId="77777777" w:rsidR="00FE578B" w:rsidRDefault="00FE578B" w:rsidP="00FE578B">
      <w:pPr>
        <w:pStyle w:val="code"/>
      </w:pPr>
      <w:r>
        <w:t>/**</w:t>
      </w:r>
    </w:p>
    <w:p w14:paraId="6D553F8E" w14:textId="77777777" w:rsidR="00FE578B" w:rsidRDefault="00FE578B" w:rsidP="00FE578B">
      <w:pPr>
        <w:pStyle w:val="code"/>
      </w:pPr>
      <w:r>
        <w:t>* Module Name:</w:t>
      </w:r>
    </w:p>
    <w:p w14:paraId="7A740D57" w14:textId="77777777" w:rsidR="00FE578B" w:rsidRDefault="00FE578B" w:rsidP="00FE578B">
      <w:pPr>
        <w:pStyle w:val="code"/>
      </w:pPr>
      <w:r>
        <w:t>*</w:t>
      </w:r>
    </w:p>
    <w:p w14:paraId="5130AC07" w14:textId="556B0059" w:rsidR="00FE578B" w:rsidRDefault="00FE578B" w:rsidP="00FE578B">
      <w:pPr>
        <w:pStyle w:val="code"/>
      </w:pPr>
      <w:r>
        <w:t>* saidot1br</w:t>
      </w:r>
      <w:r w:rsidR="007555AB">
        <w:t>ext</w:t>
      </w:r>
      <w:r w:rsidR="00510ED1">
        <w:t>port</w:t>
      </w:r>
      <w:r>
        <w:t>.h</w:t>
      </w:r>
    </w:p>
    <w:p w14:paraId="53447843" w14:textId="77777777" w:rsidR="00FE578B" w:rsidRDefault="00FE578B" w:rsidP="00FE578B">
      <w:pPr>
        <w:pStyle w:val="code"/>
      </w:pPr>
      <w:r>
        <w:t>*</w:t>
      </w:r>
    </w:p>
    <w:p w14:paraId="04C67584" w14:textId="77777777" w:rsidR="00FE578B" w:rsidRDefault="00FE578B" w:rsidP="00FE578B">
      <w:pPr>
        <w:pStyle w:val="code"/>
      </w:pPr>
      <w:r>
        <w:t>* Abstract:</w:t>
      </w:r>
    </w:p>
    <w:p w14:paraId="4C96EDE4" w14:textId="77777777" w:rsidR="00FE578B" w:rsidRDefault="00FE578B" w:rsidP="00FE578B">
      <w:pPr>
        <w:pStyle w:val="code"/>
      </w:pPr>
      <w:r>
        <w:t>*</w:t>
      </w:r>
    </w:p>
    <w:p w14:paraId="553132B9" w14:textId="04F92A2E" w:rsidR="00FE578B" w:rsidRDefault="00FE578B" w:rsidP="00FE578B">
      <w:pPr>
        <w:pStyle w:val="code"/>
      </w:pPr>
      <w:r>
        <w:t>* This module defines SAI API for IEEE 802.1BR</w:t>
      </w:r>
      <w:r w:rsidR="00C47B4D">
        <w:t xml:space="preserve"> Extended</w:t>
      </w:r>
      <w:r>
        <w:t xml:space="preserve"> Port functionality</w:t>
      </w:r>
    </w:p>
    <w:p w14:paraId="5B73B673" w14:textId="77777777" w:rsidR="00FE578B" w:rsidRDefault="00FE578B" w:rsidP="00FE578B">
      <w:pPr>
        <w:pStyle w:val="code"/>
      </w:pPr>
      <w:r>
        <w:t>*</w:t>
      </w:r>
    </w:p>
    <w:p w14:paraId="012B526B" w14:textId="77777777" w:rsidR="00FE578B" w:rsidRDefault="00FE578B" w:rsidP="00FE578B">
      <w:pPr>
        <w:pStyle w:val="code"/>
      </w:pPr>
      <w:r>
        <w:t>*/</w:t>
      </w:r>
    </w:p>
    <w:p w14:paraId="760570EA" w14:textId="77777777" w:rsidR="00FE578B" w:rsidRDefault="00FE578B" w:rsidP="00FE578B">
      <w:pPr>
        <w:pStyle w:val="code"/>
      </w:pPr>
    </w:p>
    <w:p w14:paraId="49C9BAFE" w14:textId="65D3E400" w:rsidR="00FE578B" w:rsidRDefault="00FE578B" w:rsidP="00FE578B">
      <w:pPr>
        <w:pStyle w:val="code"/>
      </w:pPr>
      <w:r>
        <w:t>#if !defined (__SAIDOT1BR</w:t>
      </w:r>
      <w:r w:rsidR="00C47B4D">
        <w:t>EXT</w:t>
      </w:r>
      <w:r>
        <w:t>PORT_H)</w:t>
      </w:r>
    </w:p>
    <w:p w14:paraId="5B177C90" w14:textId="0CDEC42C" w:rsidR="00FE578B" w:rsidRDefault="00FE578B" w:rsidP="00FE578B">
      <w:pPr>
        <w:pStyle w:val="code"/>
      </w:pPr>
      <w:r>
        <w:t>#define __SAIDOT1BR</w:t>
      </w:r>
      <w:r w:rsidR="00C47B4D">
        <w:t>EXT</w:t>
      </w:r>
      <w:r>
        <w:t>PORT_H</w:t>
      </w:r>
    </w:p>
    <w:p w14:paraId="2F12756F" w14:textId="77777777" w:rsidR="00FE578B" w:rsidRDefault="00FE578B" w:rsidP="00FE578B">
      <w:pPr>
        <w:pStyle w:val="code"/>
      </w:pPr>
    </w:p>
    <w:p w14:paraId="722FE3FC" w14:textId="77777777" w:rsidR="00FE578B" w:rsidRDefault="00FE578B" w:rsidP="00FE578B">
      <w:pPr>
        <w:pStyle w:val="code"/>
      </w:pPr>
      <w:r>
        <w:t>#include "saitypes.h"</w:t>
      </w:r>
    </w:p>
    <w:p w14:paraId="324A3162" w14:textId="77777777" w:rsidR="00FE578B" w:rsidRDefault="00FE578B" w:rsidP="00FE578B">
      <w:pPr>
        <w:pStyle w:val="code"/>
      </w:pPr>
      <w:r>
        <w:t>#include "saistatus.h"</w:t>
      </w:r>
    </w:p>
    <w:p w14:paraId="635559BC" w14:textId="77777777" w:rsidR="00FE578B" w:rsidRDefault="00FE578B" w:rsidP="00FE578B">
      <w:pPr>
        <w:pStyle w:val="code"/>
      </w:pPr>
    </w:p>
    <w:p w14:paraId="5C607908" w14:textId="076652F5" w:rsidR="00FE578B" w:rsidRDefault="00FE578B" w:rsidP="00FE578B">
      <w:pPr>
        <w:pStyle w:val="code"/>
      </w:pPr>
      <w:r>
        <w:t>/** \defgroup SAIDOT1BR</w:t>
      </w:r>
      <w:r w:rsidR="007555AB">
        <w:t>EXT</w:t>
      </w:r>
      <w:r>
        <w:t xml:space="preserve">PORT SAI - 802.1BR </w:t>
      </w:r>
      <w:r w:rsidR="007555AB">
        <w:t>Exten</w:t>
      </w:r>
      <w:r w:rsidR="00C338B2">
        <w:t>ded</w:t>
      </w:r>
      <w:r w:rsidR="007555AB">
        <w:t xml:space="preserve"> </w:t>
      </w:r>
      <w:r>
        <w:t>Port specific public APIs and datastructures.</w:t>
      </w:r>
    </w:p>
    <w:p w14:paraId="7C100BC8" w14:textId="77777777" w:rsidR="00FE578B" w:rsidRDefault="00FE578B" w:rsidP="00FE578B">
      <w:pPr>
        <w:pStyle w:val="code"/>
      </w:pPr>
      <w:r>
        <w:t xml:space="preserve"> *</w:t>
      </w:r>
    </w:p>
    <w:p w14:paraId="0EA0FCBB" w14:textId="77777777" w:rsidR="00FE578B" w:rsidRDefault="00FE578B" w:rsidP="00FE578B">
      <w:pPr>
        <w:pStyle w:val="code"/>
      </w:pPr>
      <w:r>
        <w:t xml:space="preserve"> *  \{</w:t>
      </w:r>
    </w:p>
    <w:p w14:paraId="510C5C30" w14:textId="77777777" w:rsidR="00FE578B" w:rsidRDefault="00FE578B" w:rsidP="00FE578B">
      <w:pPr>
        <w:pStyle w:val="code"/>
      </w:pPr>
      <w:r>
        <w:t xml:space="preserve"> */</w:t>
      </w:r>
    </w:p>
    <w:p w14:paraId="62397780" w14:textId="77777777" w:rsidR="00FE578B" w:rsidRDefault="00FE578B" w:rsidP="00FE578B">
      <w:pPr>
        <w:pStyle w:val="code"/>
      </w:pPr>
    </w:p>
    <w:p w14:paraId="51AA5013" w14:textId="77777777" w:rsidR="00FE578B" w:rsidRDefault="00FE578B" w:rsidP="00FE578B">
      <w:pPr>
        <w:pStyle w:val="code"/>
      </w:pPr>
      <w:r>
        <w:t>/**</w:t>
      </w:r>
    </w:p>
    <w:p w14:paraId="0DCEDC4C" w14:textId="6590FC5D" w:rsidR="00FE578B" w:rsidRDefault="00FE578B" w:rsidP="00FE578B">
      <w:pPr>
        <w:pStyle w:val="code"/>
      </w:pPr>
      <w:r>
        <w:t xml:space="preserve"> * @brief SAI attributes for </w:t>
      </w:r>
      <w:r w:rsidR="00052BA0" w:rsidRPr="005E7907">
        <w:t>SAI_OBJECT_TYPE_</w:t>
      </w:r>
      <w:r w:rsidR="00052BA0">
        <w:t>DOT1BR_</w:t>
      </w:r>
      <w:r w:rsidR="00052BA0" w:rsidRPr="005E7907">
        <w:t>EXTENDED_PORT</w:t>
      </w:r>
      <w:r w:rsidR="00052BA0">
        <w:t xml:space="preserve"> </w:t>
      </w:r>
    </w:p>
    <w:p w14:paraId="53E5F898" w14:textId="77777777" w:rsidR="00FE578B" w:rsidRDefault="00FE578B" w:rsidP="00FE578B">
      <w:pPr>
        <w:pStyle w:val="code"/>
      </w:pPr>
      <w:r>
        <w:t xml:space="preserve"> */</w:t>
      </w:r>
    </w:p>
    <w:p w14:paraId="387EC6C5" w14:textId="77040802" w:rsidR="00FE578B" w:rsidRDefault="00FE578B" w:rsidP="00FE578B">
      <w:pPr>
        <w:pStyle w:val="code"/>
      </w:pPr>
      <w:r>
        <w:t>typedef enum _sai_dot1br_extended_port_attr_t</w:t>
      </w:r>
    </w:p>
    <w:p w14:paraId="729C4E74" w14:textId="77777777" w:rsidR="00FE578B" w:rsidRDefault="00FE578B" w:rsidP="00FE578B">
      <w:pPr>
        <w:pStyle w:val="code"/>
      </w:pPr>
      <w:r>
        <w:t>{</w:t>
      </w:r>
    </w:p>
    <w:p w14:paraId="717A9EA4" w14:textId="77777777" w:rsidR="00FE578B" w:rsidRDefault="00FE578B" w:rsidP="00FE578B">
      <w:pPr>
        <w:pStyle w:val="code"/>
      </w:pPr>
      <w:r>
        <w:t xml:space="preserve">    /** READ-WRITE */</w:t>
      </w:r>
    </w:p>
    <w:p w14:paraId="0824E601" w14:textId="77777777" w:rsidR="00FE578B" w:rsidRDefault="00FE578B" w:rsidP="00FE578B">
      <w:pPr>
        <w:pStyle w:val="code"/>
      </w:pPr>
    </w:p>
    <w:p w14:paraId="0A98618C" w14:textId="2A283FD1" w:rsidR="00FE578B" w:rsidRDefault="00FE578B" w:rsidP="00FE578B">
      <w:pPr>
        <w:pStyle w:val="code"/>
      </w:pPr>
      <w:r>
        <w:t xml:space="preserve">    /** Cascading Port [sai_object_id_t]</w:t>
      </w:r>
    </w:p>
    <w:p w14:paraId="12E2FFA5" w14:textId="1B6191D4" w:rsidR="00FE578B" w:rsidRDefault="00FE578B" w:rsidP="00FE578B">
      <w:pPr>
        <w:pStyle w:val="code"/>
      </w:pPr>
      <w:r>
        <w:t xml:space="preserve">     * (MANDATORY_ON_CREATE|CREATE_</w:t>
      </w:r>
      <w:r w:rsidR="0015281F">
        <w:t>AND_SET</w:t>
      </w:r>
      <w:r>
        <w:t>) */</w:t>
      </w:r>
    </w:p>
    <w:p w14:paraId="297610DE" w14:textId="6B09D8DF" w:rsidR="00FE578B" w:rsidRDefault="00FE578B" w:rsidP="00FE578B">
      <w:pPr>
        <w:pStyle w:val="code"/>
      </w:pPr>
      <w:r>
        <w:t xml:space="preserve">    SAI_DOT1BR_EXTENDED_PORT_ATTR_CASCADING_PORT,</w:t>
      </w:r>
    </w:p>
    <w:p w14:paraId="3171E9C5" w14:textId="77777777" w:rsidR="00FE578B" w:rsidRDefault="00FE578B" w:rsidP="00FE578B">
      <w:pPr>
        <w:pStyle w:val="code"/>
      </w:pPr>
    </w:p>
    <w:p w14:paraId="7A21EB3A" w14:textId="77777777" w:rsidR="00FE578B" w:rsidRDefault="00FE578B" w:rsidP="00FE578B">
      <w:pPr>
        <w:pStyle w:val="code"/>
      </w:pPr>
      <w:r>
        <w:t xml:space="preserve">    /** E-Channel Id (ECID) of the Extended Port [sai_uint32_t]</w:t>
      </w:r>
    </w:p>
    <w:p w14:paraId="024A06E9" w14:textId="271E3A92" w:rsidR="00FE578B" w:rsidRDefault="00FE578B" w:rsidP="00FE578B">
      <w:pPr>
        <w:pStyle w:val="code"/>
      </w:pPr>
      <w:r>
        <w:t xml:space="preserve">     * (MANDATORY_ON_CREATE|CREATE_</w:t>
      </w:r>
      <w:r w:rsidR="00114E89">
        <w:t>AND_SET</w:t>
      </w:r>
      <w:r>
        <w:t xml:space="preserve"> */</w:t>
      </w:r>
    </w:p>
    <w:p w14:paraId="6CF7CF6A" w14:textId="14F791B4" w:rsidR="00FE578B" w:rsidRDefault="00FE578B" w:rsidP="00FE578B">
      <w:pPr>
        <w:pStyle w:val="code"/>
      </w:pPr>
      <w:r>
        <w:t xml:space="preserve">    SAI_DOT1BR_EXTENDED_PORT_ATTR_ECID,</w:t>
      </w:r>
    </w:p>
    <w:p w14:paraId="79DD0D3E" w14:textId="77777777" w:rsidR="00FE578B" w:rsidRDefault="00FE578B" w:rsidP="00FE578B">
      <w:pPr>
        <w:pStyle w:val="code"/>
      </w:pPr>
    </w:p>
    <w:p w14:paraId="3051FE7B" w14:textId="77777777" w:rsidR="00FE578B" w:rsidRDefault="00FE578B" w:rsidP="00FE578B">
      <w:pPr>
        <w:pStyle w:val="code"/>
      </w:pPr>
      <w:r>
        <w:t xml:space="preserve">    /* -- */</w:t>
      </w:r>
    </w:p>
    <w:p w14:paraId="549C915E" w14:textId="77777777" w:rsidR="00FE578B" w:rsidRDefault="00FE578B" w:rsidP="00FE578B">
      <w:pPr>
        <w:pStyle w:val="code"/>
      </w:pPr>
    </w:p>
    <w:p w14:paraId="1581B771" w14:textId="77777777" w:rsidR="00FE578B" w:rsidRDefault="00FE578B" w:rsidP="00FE578B">
      <w:pPr>
        <w:pStyle w:val="code"/>
      </w:pPr>
      <w:r>
        <w:t xml:space="preserve">    /* Custom range base value */</w:t>
      </w:r>
    </w:p>
    <w:p w14:paraId="2C6719EE" w14:textId="5093C6EC" w:rsidR="00FE578B" w:rsidRDefault="00FE578B" w:rsidP="00FE578B">
      <w:pPr>
        <w:pStyle w:val="code"/>
      </w:pPr>
      <w:r>
        <w:t xml:space="preserve">    SAI_</w:t>
      </w:r>
      <w:r w:rsidR="001A0D9E">
        <w:t>DOT1BR_EXTENDED_PORT_</w:t>
      </w:r>
      <w:r>
        <w:t>ATTR_CUSTOM_RANGE_BASE  = 0x10000000</w:t>
      </w:r>
    </w:p>
    <w:p w14:paraId="0A5A9BED" w14:textId="77777777" w:rsidR="00FE578B" w:rsidRDefault="00FE578B" w:rsidP="00FE578B">
      <w:pPr>
        <w:pStyle w:val="code"/>
      </w:pPr>
    </w:p>
    <w:p w14:paraId="511C8C1E" w14:textId="4AD98E70" w:rsidR="00FE578B" w:rsidRPr="00FE578B" w:rsidRDefault="00FE578B" w:rsidP="00FE578B">
      <w:pPr>
        <w:pStyle w:val="code"/>
        <w:rPr>
          <w:lang w:val="fr-FR"/>
        </w:rPr>
      </w:pPr>
      <w:r w:rsidRPr="00FE578B">
        <w:rPr>
          <w:lang w:val="fr-FR"/>
        </w:rPr>
        <w:t>} sai_dot1br_extended_port_attr_t;</w:t>
      </w:r>
    </w:p>
    <w:p w14:paraId="4F383D81" w14:textId="77777777" w:rsidR="00FE578B" w:rsidRPr="00FE578B" w:rsidRDefault="00FE578B" w:rsidP="00FE578B">
      <w:pPr>
        <w:pStyle w:val="code"/>
        <w:rPr>
          <w:lang w:val="fr-FR"/>
        </w:rPr>
      </w:pPr>
    </w:p>
    <w:p w14:paraId="3B9C5934" w14:textId="77777777" w:rsidR="00FE578B" w:rsidRDefault="00FE578B" w:rsidP="00FE578B">
      <w:pPr>
        <w:pStyle w:val="code"/>
      </w:pPr>
      <w:r>
        <w:t>/**</w:t>
      </w:r>
    </w:p>
    <w:p w14:paraId="7816E379" w14:textId="173A3CE0" w:rsidR="00FE578B" w:rsidRDefault="00FE578B" w:rsidP="00FE578B">
      <w:pPr>
        <w:pStyle w:val="code"/>
      </w:pPr>
      <w:r>
        <w:t xml:space="preserve"> * @brief Create a 802.1BR extended port.</w:t>
      </w:r>
    </w:p>
    <w:p w14:paraId="21219304" w14:textId="77777777" w:rsidR="00FE578B" w:rsidRDefault="00FE578B" w:rsidP="00FE578B">
      <w:pPr>
        <w:pStyle w:val="code"/>
      </w:pPr>
      <w:r>
        <w:t xml:space="preserve"> *</w:t>
      </w:r>
    </w:p>
    <w:p w14:paraId="2011D640" w14:textId="77777777" w:rsidR="00FE578B" w:rsidRDefault="00FE578B" w:rsidP="00FE578B">
      <w:pPr>
        <w:pStyle w:val="code"/>
      </w:pPr>
      <w:r>
        <w:t xml:space="preserve"> * @param[out] extended_port_id</w:t>
      </w:r>
    </w:p>
    <w:p w14:paraId="675507E6" w14:textId="77777777" w:rsidR="00FE578B" w:rsidRDefault="00FE578B" w:rsidP="00FE578B">
      <w:pPr>
        <w:pStyle w:val="code"/>
      </w:pPr>
      <w:r>
        <w:t xml:space="preserve"> * @param[in] attr_count Number of attributes</w:t>
      </w:r>
    </w:p>
    <w:p w14:paraId="441CFAAA" w14:textId="77777777" w:rsidR="00FE578B" w:rsidRDefault="00FE578B" w:rsidP="00FE578B">
      <w:pPr>
        <w:pStyle w:val="code"/>
      </w:pPr>
      <w:r>
        <w:t xml:space="preserve"> * @param[in] attr_list Value of attributes</w:t>
      </w:r>
    </w:p>
    <w:p w14:paraId="26C92C1E" w14:textId="77777777" w:rsidR="00FE578B" w:rsidRDefault="00FE578B" w:rsidP="00FE578B">
      <w:pPr>
        <w:pStyle w:val="code"/>
      </w:pPr>
      <w:r>
        <w:t xml:space="preserve"> * @return SAI_STATUS_SUCCESS on success</w:t>
      </w:r>
    </w:p>
    <w:p w14:paraId="0EAE4501" w14:textId="77777777" w:rsidR="00FE578B" w:rsidRPr="00FE578B" w:rsidRDefault="00FE578B" w:rsidP="00FE578B">
      <w:pPr>
        <w:pStyle w:val="code"/>
        <w:rPr>
          <w:lang w:val="fr-FR"/>
        </w:rPr>
      </w:pPr>
      <w:r>
        <w:t xml:space="preserve"> </w:t>
      </w:r>
      <w:r w:rsidRPr="00FE578B">
        <w:rPr>
          <w:lang w:val="fr-FR"/>
        </w:rPr>
        <w:t>*         Failure status code on error</w:t>
      </w:r>
    </w:p>
    <w:p w14:paraId="4E9A037D" w14:textId="77777777" w:rsidR="00FE578B" w:rsidRPr="00FE578B" w:rsidRDefault="00FE578B" w:rsidP="00FE578B">
      <w:pPr>
        <w:pStyle w:val="code"/>
        <w:rPr>
          <w:lang w:val="fr-FR"/>
        </w:rPr>
      </w:pPr>
      <w:r w:rsidRPr="00FE578B">
        <w:rPr>
          <w:lang w:val="fr-FR"/>
        </w:rPr>
        <w:t xml:space="preserve"> */</w:t>
      </w:r>
    </w:p>
    <w:p w14:paraId="0584C13C" w14:textId="7108F9FF" w:rsidR="00FE578B" w:rsidRPr="00454EDB" w:rsidRDefault="00FE578B" w:rsidP="00FE578B">
      <w:pPr>
        <w:pStyle w:val="code"/>
      </w:pPr>
      <w:r w:rsidRPr="00454EDB">
        <w:lastRenderedPageBreak/>
        <w:t>typedef sai_status_t (*sai_create_extended_port_fn)(</w:t>
      </w:r>
    </w:p>
    <w:p w14:paraId="50F5C0B6" w14:textId="77777777" w:rsidR="00FE578B" w:rsidRDefault="00FE578B" w:rsidP="00FE578B">
      <w:pPr>
        <w:pStyle w:val="code"/>
      </w:pPr>
      <w:r w:rsidRPr="00454EDB">
        <w:t xml:space="preserve">    </w:t>
      </w:r>
      <w:r>
        <w:t>_Out_ sai_object_id_t *extended_port_id,</w:t>
      </w:r>
    </w:p>
    <w:p w14:paraId="7EEEDC82" w14:textId="77777777" w:rsidR="00FE578B" w:rsidRDefault="00FE578B" w:rsidP="00FE578B">
      <w:pPr>
        <w:pStyle w:val="code"/>
      </w:pPr>
      <w:r>
        <w:t xml:space="preserve">    _In_  uint32_t attr_count,</w:t>
      </w:r>
    </w:p>
    <w:p w14:paraId="2C8E51A0" w14:textId="77777777" w:rsidR="00FE578B" w:rsidRDefault="00FE578B" w:rsidP="00FE578B">
      <w:pPr>
        <w:pStyle w:val="code"/>
      </w:pPr>
      <w:r>
        <w:t xml:space="preserve">    _In_  const sai_attribute_t *attr_list);</w:t>
      </w:r>
    </w:p>
    <w:p w14:paraId="6ADE3E44" w14:textId="77777777" w:rsidR="00FE578B" w:rsidRDefault="00FE578B" w:rsidP="00FE578B">
      <w:pPr>
        <w:pStyle w:val="code"/>
      </w:pPr>
    </w:p>
    <w:p w14:paraId="6B079A0E" w14:textId="77777777" w:rsidR="00FE578B" w:rsidRDefault="00FE578B" w:rsidP="00FE578B">
      <w:pPr>
        <w:pStyle w:val="code"/>
      </w:pPr>
      <w:r>
        <w:t>/**</w:t>
      </w:r>
    </w:p>
    <w:p w14:paraId="1DAE05E5" w14:textId="77777777" w:rsidR="00FE578B" w:rsidRDefault="00FE578B" w:rsidP="00FE578B">
      <w:pPr>
        <w:pStyle w:val="code"/>
      </w:pPr>
      <w:r>
        <w:t xml:space="preserve"> * @brief Remove extended port.</w:t>
      </w:r>
    </w:p>
    <w:p w14:paraId="3824F0F1" w14:textId="77777777" w:rsidR="00FE578B" w:rsidRDefault="00FE578B" w:rsidP="00FE578B">
      <w:pPr>
        <w:pStyle w:val="code"/>
      </w:pPr>
      <w:r>
        <w:t xml:space="preserve"> *</w:t>
      </w:r>
    </w:p>
    <w:p w14:paraId="7C3C23B7" w14:textId="77777777" w:rsidR="00FE578B" w:rsidRDefault="00FE578B" w:rsidP="00FE578B">
      <w:pPr>
        <w:pStyle w:val="code"/>
      </w:pPr>
      <w:r>
        <w:t xml:space="preserve"> * @param[in] extended_port_id Extended Port object id.</w:t>
      </w:r>
    </w:p>
    <w:p w14:paraId="2A331F57" w14:textId="77777777" w:rsidR="00FE578B" w:rsidRDefault="00FE578B" w:rsidP="00FE578B">
      <w:pPr>
        <w:pStyle w:val="code"/>
      </w:pPr>
      <w:r>
        <w:t xml:space="preserve"> * @return SAI_STATUS_SUCCESS on success</w:t>
      </w:r>
    </w:p>
    <w:p w14:paraId="064609D3" w14:textId="77777777" w:rsidR="00FE578B" w:rsidRPr="00FE578B" w:rsidRDefault="00FE578B" w:rsidP="00FE578B">
      <w:pPr>
        <w:pStyle w:val="code"/>
        <w:rPr>
          <w:lang w:val="fr-FR"/>
        </w:rPr>
      </w:pPr>
      <w:r>
        <w:t xml:space="preserve"> </w:t>
      </w:r>
      <w:r w:rsidRPr="00FE578B">
        <w:rPr>
          <w:lang w:val="fr-FR"/>
        </w:rPr>
        <w:t>*         Failure status code on error</w:t>
      </w:r>
    </w:p>
    <w:p w14:paraId="47F3A67D" w14:textId="77777777" w:rsidR="00FE578B" w:rsidRPr="00FE578B" w:rsidRDefault="00FE578B" w:rsidP="00FE578B">
      <w:pPr>
        <w:pStyle w:val="code"/>
        <w:rPr>
          <w:lang w:val="fr-FR"/>
        </w:rPr>
      </w:pPr>
      <w:r w:rsidRPr="00FE578B">
        <w:rPr>
          <w:lang w:val="fr-FR"/>
        </w:rPr>
        <w:t xml:space="preserve"> */</w:t>
      </w:r>
    </w:p>
    <w:p w14:paraId="6946E425" w14:textId="1349A643" w:rsidR="00FE578B" w:rsidRDefault="00FE578B" w:rsidP="00FE578B">
      <w:pPr>
        <w:pStyle w:val="code"/>
      </w:pPr>
      <w:r>
        <w:t>typedef sai_status_t (*sai_remove_extended_port_fn)(</w:t>
      </w:r>
    </w:p>
    <w:p w14:paraId="5FAB5E5E" w14:textId="77777777" w:rsidR="00FE578B" w:rsidRDefault="00FE578B" w:rsidP="00FE578B">
      <w:pPr>
        <w:pStyle w:val="code"/>
      </w:pPr>
      <w:r>
        <w:t xml:space="preserve">    _In_ sai_object_id_t extended_port_id);</w:t>
      </w:r>
    </w:p>
    <w:p w14:paraId="4C5030D0" w14:textId="77777777" w:rsidR="00FE578B" w:rsidRDefault="00FE578B" w:rsidP="00FE578B">
      <w:pPr>
        <w:pStyle w:val="code"/>
      </w:pPr>
    </w:p>
    <w:p w14:paraId="3B6D6E49" w14:textId="77777777" w:rsidR="00FE578B" w:rsidRDefault="00FE578B" w:rsidP="00FE578B">
      <w:pPr>
        <w:pStyle w:val="code"/>
      </w:pPr>
      <w:r>
        <w:t>/**</w:t>
      </w:r>
    </w:p>
    <w:p w14:paraId="702CAE60" w14:textId="77777777" w:rsidR="00FE578B" w:rsidRDefault="00FE578B" w:rsidP="00FE578B">
      <w:pPr>
        <w:pStyle w:val="code"/>
      </w:pPr>
      <w:r>
        <w:t xml:space="preserve"> * @brief Set the attribute of the Extended Port.</w:t>
      </w:r>
    </w:p>
    <w:p w14:paraId="7D2A7A21" w14:textId="77777777" w:rsidR="00FE578B" w:rsidRDefault="00FE578B" w:rsidP="00FE578B">
      <w:pPr>
        <w:pStyle w:val="code"/>
      </w:pPr>
      <w:r>
        <w:t xml:space="preserve"> *</w:t>
      </w:r>
    </w:p>
    <w:p w14:paraId="619C3B7F" w14:textId="77777777" w:rsidR="00FE578B" w:rsidRDefault="00FE578B" w:rsidP="00FE578B">
      <w:pPr>
        <w:pStyle w:val="code"/>
      </w:pPr>
      <w:r>
        <w:t xml:space="preserve"> * @param[in] extended_port_id Extended Port object id.</w:t>
      </w:r>
    </w:p>
    <w:p w14:paraId="41A36C8D" w14:textId="77777777" w:rsidR="00FE578B" w:rsidRDefault="00FE578B" w:rsidP="00FE578B">
      <w:pPr>
        <w:pStyle w:val="code"/>
      </w:pPr>
      <w:r>
        <w:t xml:space="preserve"> * @param[in] attr attribute value</w:t>
      </w:r>
    </w:p>
    <w:p w14:paraId="358828E7" w14:textId="77777777" w:rsidR="00FE578B" w:rsidRDefault="00FE578B" w:rsidP="00FE578B">
      <w:pPr>
        <w:pStyle w:val="code"/>
      </w:pPr>
      <w:r>
        <w:t xml:space="preserve"> * @return SAI_STATUS_SUCCESS on success</w:t>
      </w:r>
    </w:p>
    <w:p w14:paraId="4395EAED" w14:textId="77777777" w:rsidR="00FE578B" w:rsidRPr="00FE578B" w:rsidRDefault="00FE578B" w:rsidP="00FE578B">
      <w:pPr>
        <w:pStyle w:val="code"/>
        <w:rPr>
          <w:lang w:val="fr-FR"/>
        </w:rPr>
      </w:pPr>
      <w:r>
        <w:t xml:space="preserve"> </w:t>
      </w:r>
      <w:r w:rsidRPr="00FE578B">
        <w:rPr>
          <w:lang w:val="fr-FR"/>
        </w:rPr>
        <w:t>*         Failure status code on error</w:t>
      </w:r>
    </w:p>
    <w:p w14:paraId="69626B19" w14:textId="77777777" w:rsidR="00FE578B" w:rsidRPr="00FE578B" w:rsidRDefault="00FE578B" w:rsidP="00FE578B">
      <w:pPr>
        <w:pStyle w:val="code"/>
        <w:rPr>
          <w:lang w:val="fr-FR"/>
        </w:rPr>
      </w:pPr>
      <w:r w:rsidRPr="00FE578B">
        <w:rPr>
          <w:lang w:val="fr-FR"/>
        </w:rPr>
        <w:t xml:space="preserve"> */</w:t>
      </w:r>
    </w:p>
    <w:p w14:paraId="7FB39896" w14:textId="07AB8AD0" w:rsidR="00FE578B" w:rsidRPr="00FE578B" w:rsidRDefault="00FE578B" w:rsidP="00FE578B">
      <w:pPr>
        <w:pStyle w:val="code"/>
        <w:rPr>
          <w:lang w:val="fr-FR"/>
        </w:rPr>
      </w:pPr>
      <w:r w:rsidRPr="00FE578B">
        <w:rPr>
          <w:lang w:val="fr-FR"/>
        </w:rPr>
        <w:t>typedef sai_status_t (*sai_set_extended_port_attribute_fn)(</w:t>
      </w:r>
    </w:p>
    <w:p w14:paraId="27F1B206" w14:textId="77777777" w:rsidR="00FE578B" w:rsidRPr="00FE578B" w:rsidRDefault="00FE578B" w:rsidP="00FE578B">
      <w:pPr>
        <w:pStyle w:val="code"/>
        <w:rPr>
          <w:lang w:val="fr-FR"/>
        </w:rPr>
      </w:pPr>
      <w:r w:rsidRPr="00FE578B">
        <w:rPr>
          <w:lang w:val="fr-FR"/>
        </w:rPr>
        <w:t xml:space="preserve">    _In_ sai_object_id_t extended_port_id,</w:t>
      </w:r>
    </w:p>
    <w:p w14:paraId="7E4749A5" w14:textId="77777777" w:rsidR="00FE578B" w:rsidRPr="00FE578B" w:rsidRDefault="00FE578B" w:rsidP="00FE578B">
      <w:pPr>
        <w:pStyle w:val="code"/>
        <w:rPr>
          <w:lang w:val="fr-FR"/>
        </w:rPr>
      </w:pPr>
      <w:r w:rsidRPr="00FE578B">
        <w:rPr>
          <w:lang w:val="fr-FR"/>
        </w:rPr>
        <w:t xml:space="preserve">    _In_ const sai_attribute_t *attr);</w:t>
      </w:r>
    </w:p>
    <w:p w14:paraId="0FE14B5C" w14:textId="77777777" w:rsidR="00FE578B" w:rsidRPr="00FE578B" w:rsidRDefault="00FE578B" w:rsidP="00FE578B">
      <w:pPr>
        <w:pStyle w:val="code"/>
        <w:rPr>
          <w:lang w:val="fr-FR"/>
        </w:rPr>
      </w:pPr>
    </w:p>
    <w:p w14:paraId="5114CB2F" w14:textId="77777777" w:rsidR="00FE578B" w:rsidRDefault="00FE578B" w:rsidP="00FE578B">
      <w:pPr>
        <w:pStyle w:val="code"/>
      </w:pPr>
      <w:r>
        <w:t>/**</w:t>
      </w:r>
    </w:p>
    <w:p w14:paraId="25C39DD9" w14:textId="77777777" w:rsidR="00FE578B" w:rsidRDefault="00FE578B" w:rsidP="00FE578B">
      <w:pPr>
        <w:pStyle w:val="code"/>
      </w:pPr>
      <w:r>
        <w:t xml:space="preserve"> * @brief Get the attribute of Extended Port.</w:t>
      </w:r>
    </w:p>
    <w:p w14:paraId="5C8B4427" w14:textId="77777777" w:rsidR="00FE578B" w:rsidRDefault="00FE578B" w:rsidP="00FE578B">
      <w:pPr>
        <w:pStyle w:val="code"/>
      </w:pPr>
      <w:r>
        <w:t xml:space="preserve"> *</w:t>
      </w:r>
    </w:p>
    <w:p w14:paraId="65C28074" w14:textId="77777777" w:rsidR="00FE578B" w:rsidRDefault="00FE578B" w:rsidP="00FE578B">
      <w:pPr>
        <w:pStyle w:val="code"/>
      </w:pPr>
      <w:r>
        <w:t xml:space="preserve"> * @param[in] extended_port_id Extended Port object id.</w:t>
      </w:r>
    </w:p>
    <w:p w14:paraId="71C6DEBE" w14:textId="77777777" w:rsidR="00FE578B" w:rsidRDefault="00FE578B" w:rsidP="00FE578B">
      <w:pPr>
        <w:pStyle w:val="code"/>
      </w:pPr>
      <w:r>
        <w:t xml:space="preserve"> * @param[in] attr_count number of the attributes</w:t>
      </w:r>
    </w:p>
    <w:p w14:paraId="755C21D8" w14:textId="77777777" w:rsidR="00FE578B" w:rsidRDefault="00FE578B" w:rsidP="00FE578B">
      <w:pPr>
        <w:pStyle w:val="code"/>
      </w:pPr>
      <w:r>
        <w:t xml:space="preserve"> * @param[inout] attr_list array of attributes</w:t>
      </w:r>
    </w:p>
    <w:p w14:paraId="6A8B615D" w14:textId="77777777" w:rsidR="00FE578B" w:rsidRDefault="00FE578B" w:rsidP="00FE578B">
      <w:pPr>
        <w:pStyle w:val="code"/>
      </w:pPr>
      <w:r>
        <w:t xml:space="preserve"> * @return SAI_STATUS_SUCCESS on success</w:t>
      </w:r>
    </w:p>
    <w:p w14:paraId="00231D68" w14:textId="77777777" w:rsidR="00FE578B" w:rsidRPr="00FE578B" w:rsidRDefault="00FE578B" w:rsidP="00FE578B">
      <w:pPr>
        <w:pStyle w:val="code"/>
        <w:rPr>
          <w:lang w:val="fr-FR"/>
        </w:rPr>
      </w:pPr>
      <w:r w:rsidRPr="00FE578B">
        <w:t xml:space="preserve"> </w:t>
      </w:r>
      <w:r w:rsidRPr="00FE578B">
        <w:rPr>
          <w:lang w:val="fr-FR"/>
        </w:rPr>
        <w:t>*         Failure status code on error</w:t>
      </w:r>
    </w:p>
    <w:p w14:paraId="5E2BD27B" w14:textId="77777777" w:rsidR="00FE578B" w:rsidRPr="00FE578B" w:rsidRDefault="00FE578B" w:rsidP="00FE578B">
      <w:pPr>
        <w:pStyle w:val="code"/>
        <w:rPr>
          <w:lang w:val="fr-FR"/>
        </w:rPr>
      </w:pPr>
      <w:r w:rsidRPr="00FE578B">
        <w:rPr>
          <w:lang w:val="fr-FR"/>
        </w:rPr>
        <w:t xml:space="preserve"> */</w:t>
      </w:r>
    </w:p>
    <w:p w14:paraId="52369F43" w14:textId="313623D1" w:rsidR="00FE578B" w:rsidRPr="00FE578B" w:rsidRDefault="00FE578B" w:rsidP="00FE578B">
      <w:pPr>
        <w:pStyle w:val="code"/>
        <w:rPr>
          <w:lang w:val="fr-FR"/>
        </w:rPr>
      </w:pPr>
      <w:r w:rsidRPr="00FE578B">
        <w:rPr>
          <w:lang w:val="fr-FR"/>
        </w:rPr>
        <w:t>typedef sai_status_t (*sai_get_extended_port_attribute_fn)(</w:t>
      </w:r>
    </w:p>
    <w:p w14:paraId="1488A8C1" w14:textId="77777777" w:rsidR="00FE578B" w:rsidRPr="00FE578B" w:rsidRDefault="00FE578B" w:rsidP="00FE578B">
      <w:pPr>
        <w:pStyle w:val="code"/>
        <w:rPr>
          <w:lang w:val="fr-FR"/>
        </w:rPr>
      </w:pPr>
      <w:r w:rsidRPr="00FE578B">
        <w:rPr>
          <w:lang w:val="fr-FR"/>
        </w:rPr>
        <w:t xml:space="preserve">    _In_ sai_object_id_t extended_port_id,</w:t>
      </w:r>
    </w:p>
    <w:p w14:paraId="59BEBEAA" w14:textId="77777777" w:rsidR="00FE578B" w:rsidRPr="00FE578B" w:rsidRDefault="00FE578B" w:rsidP="00FE578B">
      <w:pPr>
        <w:pStyle w:val="code"/>
        <w:rPr>
          <w:lang w:val="fr-FR"/>
        </w:rPr>
      </w:pPr>
      <w:r w:rsidRPr="00FE578B">
        <w:rPr>
          <w:lang w:val="fr-FR"/>
        </w:rPr>
        <w:t xml:space="preserve">    _In_ uint32_t attr_count,</w:t>
      </w:r>
    </w:p>
    <w:p w14:paraId="05A575B3" w14:textId="77777777" w:rsidR="00FE578B" w:rsidRPr="00FE578B" w:rsidRDefault="00FE578B" w:rsidP="00FE578B">
      <w:pPr>
        <w:pStyle w:val="code"/>
        <w:rPr>
          <w:lang w:val="fr-FR"/>
        </w:rPr>
      </w:pPr>
      <w:r w:rsidRPr="00FE578B">
        <w:rPr>
          <w:lang w:val="fr-FR"/>
        </w:rPr>
        <w:t xml:space="preserve">    _Inout_ sai_attribute_t *attr_list);</w:t>
      </w:r>
    </w:p>
    <w:p w14:paraId="37A103C2" w14:textId="77777777" w:rsidR="00FE578B" w:rsidRPr="00FE578B" w:rsidRDefault="00FE578B" w:rsidP="00FE578B">
      <w:pPr>
        <w:pStyle w:val="code"/>
        <w:rPr>
          <w:lang w:val="fr-FR"/>
        </w:rPr>
      </w:pPr>
    </w:p>
    <w:p w14:paraId="3719F801" w14:textId="77777777" w:rsidR="00FE578B" w:rsidRPr="00454EDB" w:rsidRDefault="00FE578B" w:rsidP="00FE578B">
      <w:pPr>
        <w:pStyle w:val="code"/>
      </w:pPr>
      <w:r w:rsidRPr="00454EDB">
        <w:t>/**</w:t>
      </w:r>
    </w:p>
    <w:p w14:paraId="7A4BFF9F" w14:textId="43E1EC30" w:rsidR="00FE578B" w:rsidRPr="00FD5EBE" w:rsidRDefault="00FE578B" w:rsidP="00FE578B">
      <w:pPr>
        <w:pStyle w:val="code"/>
      </w:pPr>
      <w:r w:rsidRPr="00FD5EBE">
        <w:t xml:space="preserve"> * @brief </w:t>
      </w:r>
      <w:r w:rsidR="00052BA0" w:rsidRPr="00FD5EBE">
        <w:t xml:space="preserve">SAI_OBJECT_TYPE_DOT1BR_EXTENDED_PORT </w:t>
      </w:r>
      <w:r w:rsidRPr="00FD5EBE">
        <w:t xml:space="preserve"> method table retrieved with sai_api_query()</w:t>
      </w:r>
    </w:p>
    <w:p w14:paraId="509A7EFB" w14:textId="77777777" w:rsidR="00FE578B" w:rsidRPr="00454EDB" w:rsidRDefault="00FE578B" w:rsidP="00FE578B">
      <w:pPr>
        <w:pStyle w:val="code"/>
      </w:pPr>
      <w:r w:rsidRPr="00FD5EBE">
        <w:t xml:space="preserve"> </w:t>
      </w:r>
      <w:r w:rsidRPr="00454EDB">
        <w:t>*/</w:t>
      </w:r>
    </w:p>
    <w:p w14:paraId="520645B7" w14:textId="77777777" w:rsidR="00FE578B" w:rsidRPr="00454EDB" w:rsidRDefault="00FE578B" w:rsidP="00FE578B">
      <w:pPr>
        <w:pStyle w:val="code"/>
      </w:pPr>
      <w:r w:rsidRPr="00454EDB">
        <w:t>typedef struct _sai_dot1br_extended_port_api_t {</w:t>
      </w:r>
    </w:p>
    <w:p w14:paraId="55AD51D9" w14:textId="3010889B" w:rsidR="00FE578B" w:rsidRPr="00FD5EBE" w:rsidRDefault="00FE578B" w:rsidP="00FE578B">
      <w:pPr>
        <w:pStyle w:val="code"/>
      </w:pPr>
      <w:r w:rsidRPr="00FD5EBE">
        <w:t xml:space="preserve">    sai_create_extended_port_fn        create_</w:t>
      </w:r>
      <w:r w:rsidR="00FD5EBE" w:rsidRPr="00FD5EBE">
        <w:t>e</w:t>
      </w:r>
      <w:r w:rsidRPr="00FD5EBE">
        <w:t>xtended_port;</w:t>
      </w:r>
    </w:p>
    <w:p w14:paraId="7529DFE6" w14:textId="3E033835" w:rsidR="00FE578B" w:rsidRPr="00FD5EBE" w:rsidRDefault="00FE578B" w:rsidP="00FE578B">
      <w:pPr>
        <w:pStyle w:val="code"/>
      </w:pPr>
      <w:r w:rsidRPr="00FD5EBE">
        <w:t xml:space="preserve">    sai_remove_extended_port_fn        remove_extended_port;</w:t>
      </w:r>
    </w:p>
    <w:p w14:paraId="627F743D" w14:textId="6D631651" w:rsidR="00FE578B" w:rsidRPr="00FD5EBE" w:rsidRDefault="00FE578B" w:rsidP="00FE578B">
      <w:pPr>
        <w:pStyle w:val="code"/>
      </w:pPr>
      <w:r w:rsidRPr="00FD5EBE">
        <w:t xml:space="preserve">    sai_set_extended_port_attribute_fn set_extended_port_attribute;</w:t>
      </w:r>
    </w:p>
    <w:p w14:paraId="4E9B2166" w14:textId="45246EAD" w:rsidR="00FE578B" w:rsidRPr="00FD5EBE" w:rsidRDefault="00FE578B" w:rsidP="00FE578B">
      <w:pPr>
        <w:pStyle w:val="code"/>
      </w:pPr>
      <w:r w:rsidRPr="00FD5EBE">
        <w:t xml:space="preserve">    sai_get_extended_port_attribute_fn get_extended_port_attribute;</w:t>
      </w:r>
    </w:p>
    <w:p w14:paraId="305D2CB5" w14:textId="00D5F79B" w:rsidR="00FE578B" w:rsidRPr="00454EDB" w:rsidRDefault="00FE578B" w:rsidP="00FE578B">
      <w:pPr>
        <w:pStyle w:val="code"/>
        <w:rPr>
          <w:lang w:val="fr-FR"/>
        </w:rPr>
      </w:pPr>
      <w:r w:rsidRPr="00454EDB">
        <w:rPr>
          <w:lang w:val="fr-FR"/>
        </w:rPr>
        <w:t>} sai_dot1br_extended_port_api_t;</w:t>
      </w:r>
    </w:p>
    <w:p w14:paraId="0188EFC1" w14:textId="77777777" w:rsidR="00FE578B" w:rsidRPr="00454EDB" w:rsidRDefault="00FE578B" w:rsidP="00FE578B">
      <w:pPr>
        <w:pStyle w:val="code"/>
        <w:rPr>
          <w:lang w:val="fr-FR"/>
        </w:rPr>
      </w:pPr>
    </w:p>
    <w:p w14:paraId="7D6263F9" w14:textId="77777777" w:rsidR="00FE578B" w:rsidRPr="00454EDB" w:rsidRDefault="00FE578B" w:rsidP="00FE578B">
      <w:pPr>
        <w:pStyle w:val="code"/>
        <w:rPr>
          <w:lang w:val="fr-FR"/>
        </w:rPr>
      </w:pPr>
    </w:p>
    <w:p w14:paraId="42A255BF" w14:textId="77777777" w:rsidR="00FE578B" w:rsidRDefault="00FE578B" w:rsidP="00FE578B">
      <w:pPr>
        <w:pStyle w:val="code"/>
      </w:pPr>
      <w:r>
        <w:t>/**</w:t>
      </w:r>
    </w:p>
    <w:p w14:paraId="68C0635D" w14:textId="77777777" w:rsidR="00FE578B" w:rsidRDefault="00FE578B" w:rsidP="00FE578B">
      <w:pPr>
        <w:pStyle w:val="code"/>
      </w:pPr>
      <w:r>
        <w:t xml:space="preserve"> * \}</w:t>
      </w:r>
    </w:p>
    <w:p w14:paraId="37B0E4F7" w14:textId="77777777" w:rsidR="00FE578B" w:rsidRDefault="00FE578B" w:rsidP="00FE578B">
      <w:pPr>
        <w:pStyle w:val="code"/>
      </w:pPr>
      <w:r>
        <w:t xml:space="preserve"> */</w:t>
      </w:r>
    </w:p>
    <w:p w14:paraId="318F6FCC" w14:textId="1B63091A" w:rsidR="00FE578B" w:rsidRDefault="00FE578B" w:rsidP="00FE578B">
      <w:pPr>
        <w:pStyle w:val="code"/>
      </w:pPr>
      <w:r>
        <w:t>#endif // __SAIDOT1BR</w:t>
      </w:r>
      <w:r w:rsidR="00F617F7">
        <w:t>EXT</w:t>
      </w:r>
      <w:r>
        <w:t>PORT_H</w:t>
      </w:r>
    </w:p>
    <w:p w14:paraId="50988778" w14:textId="77777777" w:rsidR="00FE578B" w:rsidRPr="00FE578B" w:rsidRDefault="00FE578B" w:rsidP="00FE578B">
      <w:pPr>
        <w:pStyle w:val="code"/>
      </w:pPr>
    </w:p>
    <w:p w14:paraId="2025565F" w14:textId="77777777" w:rsidR="00CD322D" w:rsidRDefault="00CD322D" w:rsidP="00CD322D">
      <w:pPr>
        <w:pStyle w:val="Heading2"/>
        <w:numPr>
          <w:ilvl w:val="0"/>
          <w:numId w:val="0"/>
        </w:numPr>
        <w:ind w:left="576"/>
      </w:pPr>
    </w:p>
    <w:p w14:paraId="6AF4E85B" w14:textId="75A8B017" w:rsidR="0010620C" w:rsidRDefault="0010620C" w:rsidP="0010620C">
      <w:pPr>
        <w:pStyle w:val="Heading2"/>
      </w:pPr>
      <w:bookmarkStart w:id="193" w:name="_Toc461043494"/>
      <w:r>
        <w:t>Changes to saivlan.h</w:t>
      </w:r>
      <w:bookmarkEnd w:id="193"/>
    </w:p>
    <w:p w14:paraId="07BA6912" w14:textId="77777777" w:rsidR="00692F9F" w:rsidRDefault="00692F9F" w:rsidP="00692F9F">
      <w:pPr>
        <w:pStyle w:val="code"/>
      </w:pPr>
      <w:r>
        <w:t>/**</w:t>
      </w:r>
    </w:p>
    <w:p w14:paraId="155D803A" w14:textId="77777777" w:rsidR="00692F9F" w:rsidRDefault="00692F9F" w:rsidP="00692F9F">
      <w:pPr>
        <w:pStyle w:val="code"/>
      </w:pPr>
      <w:r>
        <w:t xml:space="preserve"> *  @brief Attribute Id in sai_set_vlan_attribute() and</w:t>
      </w:r>
    </w:p>
    <w:p w14:paraId="3F0CFCC0" w14:textId="77777777" w:rsidR="00692F9F" w:rsidRDefault="00692F9F" w:rsidP="00692F9F">
      <w:pPr>
        <w:pStyle w:val="code"/>
      </w:pPr>
      <w:r>
        <w:t xml:space="preserve"> *  sai_get_vlan_attribute() calls</w:t>
      </w:r>
    </w:p>
    <w:p w14:paraId="704916C2" w14:textId="77777777" w:rsidR="00692F9F" w:rsidRDefault="00692F9F" w:rsidP="00692F9F">
      <w:pPr>
        <w:pStyle w:val="code"/>
      </w:pPr>
      <w:r>
        <w:t xml:space="preserve"> */</w:t>
      </w:r>
    </w:p>
    <w:p w14:paraId="3EFAF57B" w14:textId="77777777" w:rsidR="00692F9F" w:rsidRDefault="00692F9F" w:rsidP="00692F9F">
      <w:pPr>
        <w:pStyle w:val="code"/>
      </w:pPr>
      <w:r>
        <w:t>typedef enum _sai_vlan_attr_t</w:t>
      </w:r>
    </w:p>
    <w:p w14:paraId="63785093" w14:textId="3CA843D4" w:rsidR="0010620C" w:rsidRDefault="00692F9F" w:rsidP="00692F9F">
      <w:pPr>
        <w:pStyle w:val="code"/>
      </w:pPr>
      <w:r>
        <w:t>{</w:t>
      </w:r>
    </w:p>
    <w:p w14:paraId="56F1707A" w14:textId="77777777" w:rsidR="00692F9F" w:rsidRPr="00CD322D" w:rsidRDefault="00692F9F" w:rsidP="00692F9F">
      <w:pPr>
        <w:pStyle w:val="code"/>
      </w:pPr>
      <w:r w:rsidRPr="00CD322D">
        <w:t xml:space="preserve">    /** READ-ONLY */</w:t>
      </w:r>
    </w:p>
    <w:p w14:paraId="0774D1B7" w14:textId="77777777" w:rsidR="00692F9F" w:rsidRPr="005E7907" w:rsidRDefault="00692F9F" w:rsidP="00692F9F">
      <w:pPr>
        <w:pStyle w:val="code"/>
      </w:pPr>
      <w:r w:rsidRPr="005E7907">
        <w:t xml:space="preserve">          …</w:t>
      </w:r>
    </w:p>
    <w:p w14:paraId="279E0158" w14:textId="77777777" w:rsidR="00692F9F" w:rsidRPr="00CD322D" w:rsidRDefault="00692F9F" w:rsidP="00692F9F">
      <w:pPr>
        <w:pStyle w:val="code"/>
      </w:pPr>
    </w:p>
    <w:p w14:paraId="73A658B8" w14:textId="77777777" w:rsidR="00692F9F" w:rsidRPr="00CD322D" w:rsidRDefault="00692F9F" w:rsidP="00692F9F">
      <w:pPr>
        <w:pStyle w:val="code"/>
      </w:pPr>
      <w:r w:rsidRPr="00CD322D">
        <w:t xml:space="preserve">    /** READ-WRITE */</w:t>
      </w:r>
    </w:p>
    <w:p w14:paraId="4FA67D2F" w14:textId="77777777" w:rsidR="00692F9F" w:rsidRPr="005E7907" w:rsidRDefault="00692F9F" w:rsidP="00692F9F">
      <w:pPr>
        <w:pStyle w:val="code"/>
      </w:pPr>
      <w:r w:rsidRPr="005E7907">
        <w:t xml:space="preserve">          …</w:t>
      </w:r>
    </w:p>
    <w:p w14:paraId="411D551B" w14:textId="77777777" w:rsidR="00692F9F" w:rsidRPr="00207AD7" w:rsidRDefault="00692F9F" w:rsidP="00692F9F">
      <w:pPr>
        <w:pStyle w:val="code"/>
      </w:pPr>
    </w:p>
    <w:p w14:paraId="3F8A0A1C" w14:textId="77777777" w:rsidR="00692F9F" w:rsidRDefault="00692F9F" w:rsidP="00692F9F">
      <w:pPr>
        <w:pStyle w:val="code"/>
      </w:pPr>
      <w:r>
        <w:t xml:space="preserve">    /**</w:t>
      </w:r>
    </w:p>
    <w:p w14:paraId="2DB2B176" w14:textId="77777777" w:rsidR="00692F9F" w:rsidRDefault="00692F9F" w:rsidP="00692F9F">
      <w:pPr>
        <w:pStyle w:val="code"/>
      </w:pPr>
      <w:r>
        <w:t xml:space="preserve">      * The Multicast 802.1BR E-Channel Id (ECID), to be used in the flooding traffic</w:t>
      </w:r>
    </w:p>
    <w:p w14:paraId="3B4EB4D0" w14:textId="77777777" w:rsidR="00692F9F" w:rsidRDefault="00692F9F" w:rsidP="00692F9F">
      <w:pPr>
        <w:pStyle w:val="code"/>
      </w:pPr>
      <w:r>
        <w:t xml:space="preserve">      * sent by the CB to Port Extenders (PE). [sai_uint32_t] (CREATE_AND_SET) (default to 0)</w:t>
      </w:r>
    </w:p>
    <w:p w14:paraId="557B6B33" w14:textId="77777777" w:rsidR="00692F9F" w:rsidRDefault="00692F9F" w:rsidP="00692F9F">
      <w:pPr>
        <w:pStyle w:val="code"/>
      </w:pPr>
      <w:r>
        <w:t xml:space="preserve">      */</w:t>
      </w:r>
    </w:p>
    <w:p w14:paraId="674D4F0D" w14:textId="7ACC62FC" w:rsidR="00692F9F" w:rsidRDefault="00692F9F" w:rsidP="00692F9F">
      <w:pPr>
        <w:pStyle w:val="code"/>
      </w:pPr>
      <w:r>
        <w:t xml:space="preserve">    SAI_VLAN_ATTR_FLOODING_ECID,</w:t>
      </w:r>
    </w:p>
    <w:p w14:paraId="24E2DD02" w14:textId="77777777" w:rsidR="00692F9F" w:rsidRPr="005E7907" w:rsidRDefault="00692F9F" w:rsidP="00692F9F">
      <w:pPr>
        <w:pStyle w:val="code"/>
      </w:pPr>
      <w:r w:rsidRPr="005E7907">
        <w:t xml:space="preserve">          …</w:t>
      </w:r>
    </w:p>
    <w:p w14:paraId="0DFE4720" w14:textId="352FA961" w:rsidR="00692F9F" w:rsidRDefault="00692F9F" w:rsidP="00692F9F">
      <w:pPr>
        <w:pStyle w:val="code"/>
      </w:pPr>
      <w:r w:rsidRPr="00692F9F">
        <w:t>} sai_vlan_attr_t;</w:t>
      </w:r>
    </w:p>
    <w:p w14:paraId="0081C443" w14:textId="77777777" w:rsidR="00692F9F" w:rsidRDefault="00692F9F" w:rsidP="00692F9F">
      <w:pPr>
        <w:pStyle w:val="code"/>
      </w:pPr>
    </w:p>
    <w:p w14:paraId="0D52DF89" w14:textId="77777777" w:rsidR="00692F9F" w:rsidRDefault="00692F9F" w:rsidP="00692F9F">
      <w:pPr>
        <w:pStyle w:val="code"/>
      </w:pPr>
    </w:p>
    <w:p w14:paraId="7058A3DC" w14:textId="77777777" w:rsidR="00692F9F" w:rsidRPr="00A9257B" w:rsidRDefault="00692F9F" w:rsidP="00692F9F">
      <w:pPr>
        <w:pStyle w:val="code"/>
        <w:rPr>
          <w:lang w:val="fr-FR"/>
        </w:rPr>
      </w:pPr>
      <w:r w:rsidRPr="00A9257B">
        <w:rPr>
          <w:lang w:val="fr-FR"/>
        </w:rPr>
        <w:t>/**</w:t>
      </w:r>
    </w:p>
    <w:p w14:paraId="139313A1" w14:textId="77777777" w:rsidR="00692F9F" w:rsidRPr="00A9257B" w:rsidRDefault="00692F9F" w:rsidP="00692F9F">
      <w:pPr>
        <w:pStyle w:val="code"/>
        <w:rPr>
          <w:lang w:val="fr-FR"/>
        </w:rPr>
      </w:pPr>
      <w:r w:rsidRPr="00A9257B">
        <w:rPr>
          <w:lang w:val="fr-FR"/>
        </w:rPr>
        <w:t xml:space="preserve"> * Routine Description:</w:t>
      </w:r>
    </w:p>
    <w:p w14:paraId="0C64BFC3" w14:textId="77777777" w:rsidR="00692F9F" w:rsidRPr="00A9257B" w:rsidRDefault="00692F9F" w:rsidP="00692F9F">
      <w:pPr>
        <w:pStyle w:val="code"/>
        <w:rPr>
          <w:lang w:val="fr-FR"/>
        </w:rPr>
      </w:pPr>
      <w:r w:rsidRPr="00A9257B">
        <w:rPr>
          <w:lang w:val="fr-FR"/>
        </w:rPr>
        <w:t xml:space="preserve"> *    @brief Add Port to VLAN</w:t>
      </w:r>
    </w:p>
    <w:p w14:paraId="101D5F21" w14:textId="77777777" w:rsidR="00692F9F" w:rsidRDefault="00692F9F" w:rsidP="00692F9F">
      <w:pPr>
        <w:pStyle w:val="code"/>
      </w:pPr>
      <w:r w:rsidRPr="00A9257B">
        <w:rPr>
          <w:lang w:val="fr-FR"/>
        </w:rPr>
        <w:t xml:space="preserve"> </w:t>
      </w:r>
      <w:r>
        <w:t>*</w:t>
      </w:r>
    </w:p>
    <w:p w14:paraId="51D72CCF" w14:textId="77777777" w:rsidR="00692F9F" w:rsidRDefault="00692F9F" w:rsidP="00692F9F">
      <w:pPr>
        <w:pStyle w:val="code"/>
      </w:pPr>
      <w:r>
        <w:t xml:space="preserve"> * Arguments:</w:t>
      </w:r>
    </w:p>
    <w:p w14:paraId="46DEE767" w14:textId="77777777" w:rsidR="00692F9F" w:rsidRDefault="00692F9F" w:rsidP="00692F9F">
      <w:pPr>
        <w:pStyle w:val="code"/>
      </w:pPr>
      <w:r>
        <w:t xml:space="preserve"> *    @param[in] vlan_id - VLAN id</w:t>
      </w:r>
    </w:p>
    <w:p w14:paraId="70602AF7" w14:textId="77777777" w:rsidR="00692F9F" w:rsidRDefault="00692F9F" w:rsidP="00692F9F">
      <w:pPr>
        <w:pStyle w:val="code"/>
      </w:pPr>
      <w:r>
        <w:t xml:space="preserve"> *    @param[in] port_count - number of ports</w:t>
      </w:r>
    </w:p>
    <w:p w14:paraId="345D29B0"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5150466" w14:textId="14AFEBA0" w:rsidR="00692F9F" w:rsidRPr="00A9257B" w:rsidRDefault="00692F9F" w:rsidP="00692F9F">
      <w:pPr>
        <w:pStyle w:val="code"/>
        <w:rPr>
          <w:color w:val="00B0F0"/>
        </w:rPr>
      </w:pPr>
      <w:r w:rsidRPr="00A9257B">
        <w:rPr>
          <w:color w:val="00B0F0"/>
        </w:rPr>
        <w:t xml:space="preserve"> *                           can also include 802.1BR Extended Ports</w:t>
      </w:r>
    </w:p>
    <w:p w14:paraId="4256B77D" w14:textId="1197B794" w:rsidR="00692F9F" w:rsidRDefault="00692F9F" w:rsidP="00692F9F">
      <w:pPr>
        <w:pStyle w:val="code"/>
      </w:pPr>
      <w:r w:rsidRPr="00A9257B">
        <w:rPr>
          <w:color w:val="00B0F0"/>
        </w:rPr>
        <w:t xml:space="preserve"> *                           (SAI_OBJECT_TYPE_DOT1BR_EXTENDED_PORT)</w:t>
      </w:r>
    </w:p>
    <w:p w14:paraId="13CA08C2" w14:textId="77777777" w:rsidR="00692F9F" w:rsidRDefault="00692F9F" w:rsidP="00692F9F">
      <w:pPr>
        <w:pStyle w:val="code"/>
      </w:pPr>
      <w:r>
        <w:t xml:space="preserve"> *</w:t>
      </w:r>
    </w:p>
    <w:p w14:paraId="48BEC5DB" w14:textId="77777777" w:rsidR="00692F9F" w:rsidRDefault="00692F9F" w:rsidP="00692F9F">
      <w:pPr>
        <w:pStyle w:val="code"/>
      </w:pPr>
      <w:r>
        <w:t xml:space="preserve"> * Return Values:</w:t>
      </w:r>
    </w:p>
    <w:p w14:paraId="59B9320E" w14:textId="77777777" w:rsidR="00692F9F" w:rsidRDefault="00692F9F" w:rsidP="00692F9F">
      <w:pPr>
        <w:pStyle w:val="code"/>
      </w:pPr>
      <w:r>
        <w:t xml:space="preserve"> *    @return SAI_STATUS_SUCCESS on success</w:t>
      </w:r>
    </w:p>
    <w:p w14:paraId="30C23893" w14:textId="77777777" w:rsidR="00692F9F" w:rsidRPr="00A9257B" w:rsidRDefault="00692F9F" w:rsidP="00692F9F">
      <w:pPr>
        <w:pStyle w:val="code"/>
        <w:rPr>
          <w:lang w:val="fr-FR"/>
        </w:rPr>
      </w:pPr>
      <w:r>
        <w:t xml:space="preserve"> </w:t>
      </w:r>
      <w:r w:rsidRPr="00A9257B">
        <w:rPr>
          <w:lang w:val="fr-FR"/>
        </w:rPr>
        <w:t>*            Failure status code on error</w:t>
      </w:r>
    </w:p>
    <w:p w14:paraId="2601320D" w14:textId="77777777" w:rsidR="00692F9F" w:rsidRPr="00A9257B" w:rsidRDefault="00692F9F" w:rsidP="00692F9F">
      <w:pPr>
        <w:pStyle w:val="code"/>
        <w:rPr>
          <w:lang w:val="fr-FR"/>
        </w:rPr>
      </w:pPr>
      <w:r w:rsidRPr="00A9257B">
        <w:rPr>
          <w:lang w:val="fr-FR"/>
        </w:rPr>
        <w:t xml:space="preserve"> */</w:t>
      </w:r>
    </w:p>
    <w:p w14:paraId="16E9DD9D" w14:textId="77777777" w:rsidR="00692F9F" w:rsidRDefault="00692F9F" w:rsidP="00692F9F">
      <w:pPr>
        <w:pStyle w:val="code"/>
      </w:pPr>
      <w:r>
        <w:t>typedef sai_status_t (*sai_add_ports_to_vlan_fn)(</w:t>
      </w:r>
    </w:p>
    <w:p w14:paraId="24E78F0D" w14:textId="77777777" w:rsidR="00692F9F" w:rsidRPr="00A9257B" w:rsidRDefault="00692F9F" w:rsidP="00692F9F">
      <w:pPr>
        <w:pStyle w:val="code"/>
        <w:rPr>
          <w:lang w:val="fr-FR"/>
        </w:rPr>
      </w:pPr>
      <w:r>
        <w:t xml:space="preserve">    </w:t>
      </w:r>
      <w:r w:rsidRPr="00A9257B">
        <w:rPr>
          <w:lang w:val="fr-FR"/>
        </w:rPr>
        <w:t>_In_ sai_vlan_id_t vlan_id,</w:t>
      </w:r>
    </w:p>
    <w:p w14:paraId="6267B658" w14:textId="77777777" w:rsidR="00692F9F" w:rsidRPr="00A9257B" w:rsidRDefault="00692F9F" w:rsidP="00692F9F">
      <w:pPr>
        <w:pStyle w:val="code"/>
        <w:rPr>
          <w:lang w:val="fr-FR"/>
        </w:rPr>
      </w:pPr>
      <w:r w:rsidRPr="00A9257B">
        <w:rPr>
          <w:lang w:val="fr-FR"/>
        </w:rPr>
        <w:t xml:space="preserve">    _In_ uint32_t port_count,</w:t>
      </w:r>
    </w:p>
    <w:p w14:paraId="3FCB38E4" w14:textId="77777777" w:rsidR="00692F9F" w:rsidRPr="00A9257B" w:rsidRDefault="00692F9F" w:rsidP="00692F9F">
      <w:pPr>
        <w:pStyle w:val="code"/>
        <w:rPr>
          <w:lang w:val="fr-FR"/>
        </w:rPr>
      </w:pPr>
      <w:r w:rsidRPr="00A9257B">
        <w:rPr>
          <w:lang w:val="fr-FR"/>
        </w:rPr>
        <w:t xml:space="preserve">    _In_ const sai_vlan_port_t *port_list</w:t>
      </w:r>
    </w:p>
    <w:p w14:paraId="72526462" w14:textId="77777777" w:rsidR="00692F9F" w:rsidRPr="007541C7" w:rsidRDefault="00692F9F" w:rsidP="00692F9F">
      <w:pPr>
        <w:pStyle w:val="code"/>
        <w:rPr>
          <w:lang w:val="fr-FR"/>
        </w:rPr>
      </w:pPr>
      <w:r w:rsidRPr="00A9257B">
        <w:rPr>
          <w:lang w:val="fr-FR"/>
        </w:rPr>
        <w:t xml:space="preserve">    </w:t>
      </w:r>
      <w:r w:rsidRPr="007541C7">
        <w:rPr>
          <w:lang w:val="fr-FR"/>
        </w:rPr>
        <w:t>);</w:t>
      </w:r>
    </w:p>
    <w:p w14:paraId="3F565028" w14:textId="77777777" w:rsidR="00692F9F" w:rsidRPr="007541C7" w:rsidRDefault="00692F9F" w:rsidP="00692F9F">
      <w:pPr>
        <w:pStyle w:val="code"/>
        <w:rPr>
          <w:lang w:val="fr-FR"/>
        </w:rPr>
      </w:pPr>
    </w:p>
    <w:p w14:paraId="33117A52" w14:textId="77777777" w:rsidR="00692F9F" w:rsidRPr="00A9257B" w:rsidRDefault="00692F9F" w:rsidP="00692F9F">
      <w:pPr>
        <w:pStyle w:val="code"/>
        <w:rPr>
          <w:lang w:val="fr-FR"/>
        </w:rPr>
      </w:pPr>
      <w:r w:rsidRPr="00A9257B">
        <w:rPr>
          <w:lang w:val="fr-FR"/>
        </w:rPr>
        <w:t>/**</w:t>
      </w:r>
    </w:p>
    <w:p w14:paraId="408E73E8" w14:textId="77777777" w:rsidR="00692F9F" w:rsidRPr="00A9257B" w:rsidRDefault="00692F9F" w:rsidP="00692F9F">
      <w:pPr>
        <w:pStyle w:val="code"/>
        <w:rPr>
          <w:lang w:val="fr-FR"/>
        </w:rPr>
      </w:pPr>
      <w:r w:rsidRPr="00A9257B">
        <w:rPr>
          <w:lang w:val="fr-FR"/>
        </w:rPr>
        <w:t xml:space="preserve"> * Routine Description:</w:t>
      </w:r>
    </w:p>
    <w:p w14:paraId="34015623" w14:textId="77777777" w:rsidR="00692F9F" w:rsidRPr="00A9257B" w:rsidRDefault="00692F9F" w:rsidP="00692F9F">
      <w:pPr>
        <w:pStyle w:val="code"/>
        <w:rPr>
          <w:lang w:val="fr-FR"/>
        </w:rPr>
      </w:pPr>
      <w:r w:rsidRPr="00A9257B">
        <w:rPr>
          <w:lang w:val="fr-FR"/>
        </w:rPr>
        <w:t xml:space="preserve"> *    @brief Remove Port from VLAN</w:t>
      </w:r>
    </w:p>
    <w:p w14:paraId="325241CD" w14:textId="77777777" w:rsidR="00692F9F" w:rsidRDefault="00692F9F" w:rsidP="00692F9F">
      <w:pPr>
        <w:pStyle w:val="code"/>
      </w:pPr>
      <w:r w:rsidRPr="00A9257B">
        <w:rPr>
          <w:lang w:val="fr-FR"/>
        </w:rPr>
        <w:t xml:space="preserve"> </w:t>
      </w:r>
      <w:r>
        <w:t>*</w:t>
      </w:r>
    </w:p>
    <w:p w14:paraId="18B31B15" w14:textId="77777777" w:rsidR="00692F9F" w:rsidRDefault="00692F9F" w:rsidP="00692F9F">
      <w:pPr>
        <w:pStyle w:val="code"/>
      </w:pPr>
      <w:r>
        <w:t xml:space="preserve"> * Arguments:</w:t>
      </w:r>
    </w:p>
    <w:p w14:paraId="2A22C4A7" w14:textId="77777777" w:rsidR="00692F9F" w:rsidRDefault="00692F9F" w:rsidP="00692F9F">
      <w:pPr>
        <w:pStyle w:val="code"/>
      </w:pPr>
      <w:r>
        <w:t xml:space="preserve"> *    @param[in] vlan_id - VLAN id</w:t>
      </w:r>
    </w:p>
    <w:p w14:paraId="12DF1436" w14:textId="77777777" w:rsidR="00692F9F" w:rsidRDefault="00692F9F" w:rsidP="00692F9F">
      <w:pPr>
        <w:pStyle w:val="code"/>
      </w:pPr>
      <w:r>
        <w:t xml:space="preserve"> *    @param[in] port_count - number of ports</w:t>
      </w:r>
    </w:p>
    <w:p w14:paraId="1317116B"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703F961" w14:textId="49B923CA" w:rsidR="00692F9F" w:rsidRPr="00A9257B" w:rsidRDefault="00692F9F" w:rsidP="00692F9F">
      <w:pPr>
        <w:pStyle w:val="code"/>
        <w:rPr>
          <w:color w:val="00B0F0"/>
        </w:rPr>
      </w:pPr>
      <w:r w:rsidRPr="00A9257B">
        <w:rPr>
          <w:color w:val="00B0F0"/>
        </w:rPr>
        <w:t xml:space="preserve"> *                           can also include 802.1BR Extended Ports</w:t>
      </w:r>
    </w:p>
    <w:p w14:paraId="6E82F153" w14:textId="598DA146" w:rsidR="00692F9F" w:rsidRDefault="00692F9F" w:rsidP="00692F9F">
      <w:pPr>
        <w:pStyle w:val="code"/>
      </w:pPr>
      <w:r w:rsidRPr="00A9257B">
        <w:rPr>
          <w:color w:val="00B0F0"/>
        </w:rPr>
        <w:t xml:space="preserve"> *                           (SAI_OBJECT_TYPE_DOT1BR_EXTENDED_PORT)</w:t>
      </w:r>
    </w:p>
    <w:p w14:paraId="3070FD5B" w14:textId="77777777" w:rsidR="00692F9F" w:rsidRDefault="00692F9F" w:rsidP="00692F9F">
      <w:pPr>
        <w:pStyle w:val="code"/>
      </w:pPr>
      <w:r>
        <w:t xml:space="preserve"> *</w:t>
      </w:r>
    </w:p>
    <w:p w14:paraId="79B45DCD" w14:textId="77777777" w:rsidR="00692F9F" w:rsidRDefault="00692F9F" w:rsidP="00692F9F">
      <w:pPr>
        <w:pStyle w:val="code"/>
      </w:pPr>
      <w:r>
        <w:t xml:space="preserve"> * Return Values:</w:t>
      </w:r>
    </w:p>
    <w:p w14:paraId="177F8832" w14:textId="77777777" w:rsidR="00692F9F" w:rsidRDefault="00692F9F" w:rsidP="00692F9F">
      <w:pPr>
        <w:pStyle w:val="code"/>
      </w:pPr>
      <w:r>
        <w:t xml:space="preserve"> *    @return SAI_STATUS_SUCCESS on success</w:t>
      </w:r>
    </w:p>
    <w:p w14:paraId="1298B06C" w14:textId="77777777" w:rsidR="00692F9F" w:rsidRPr="00A9257B" w:rsidRDefault="00692F9F" w:rsidP="00692F9F">
      <w:pPr>
        <w:pStyle w:val="code"/>
        <w:rPr>
          <w:lang w:val="fr-FR"/>
        </w:rPr>
      </w:pPr>
      <w:r>
        <w:t xml:space="preserve"> </w:t>
      </w:r>
      <w:r w:rsidRPr="00A9257B">
        <w:rPr>
          <w:lang w:val="fr-FR"/>
        </w:rPr>
        <w:t>*            Failure status code on error</w:t>
      </w:r>
    </w:p>
    <w:p w14:paraId="06B4D2F0" w14:textId="77777777" w:rsidR="00692F9F" w:rsidRPr="00A9257B" w:rsidRDefault="00692F9F" w:rsidP="00692F9F">
      <w:pPr>
        <w:pStyle w:val="code"/>
        <w:rPr>
          <w:lang w:val="fr-FR"/>
        </w:rPr>
      </w:pPr>
      <w:r w:rsidRPr="00A9257B">
        <w:rPr>
          <w:lang w:val="fr-FR"/>
        </w:rPr>
        <w:t xml:space="preserve"> */</w:t>
      </w:r>
    </w:p>
    <w:p w14:paraId="620D0166" w14:textId="77777777" w:rsidR="00692F9F" w:rsidRDefault="00692F9F" w:rsidP="00692F9F">
      <w:pPr>
        <w:pStyle w:val="code"/>
      </w:pPr>
      <w:r>
        <w:t>typedef sai_status_t (*sai_remove_ports_from_vlan_fn)(</w:t>
      </w:r>
    </w:p>
    <w:p w14:paraId="27FB9972" w14:textId="77777777" w:rsidR="00692F9F" w:rsidRPr="00A9257B" w:rsidRDefault="00692F9F" w:rsidP="00692F9F">
      <w:pPr>
        <w:pStyle w:val="code"/>
        <w:rPr>
          <w:lang w:val="fr-FR"/>
        </w:rPr>
      </w:pPr>
      <w:r>
        <w:lastRenderedPageBreak/>
        <w:t xml:space="preserve">    </w:t>
      </w:r>
      <w:r w:rsidRPr="00A9257B">
        <w:rPr>
          <w:lang w:val="fr-FR"/>
        </w:rPr>
        <w:t>_In_ sai_vlan_id_t vlan_id,</w:t>
      </w:r>
    </w:p>
    <w:p w14:paraId="7A3A79C3" w14:textId="77777777" w:rsidR="00692F9F" w:rsidRPr="00A9257B" w:rsidRDefault="00692F9F" w:rsidP="00692F9F">
      <w:pPr>
        <w:pStyle w:val="code"/>
        <w:rPr>
          <w:lang w:val="fr-FR"/>
        </w:rPr>
      </w:pPr>
      <w:r w:rsidRPr="00A9257B">
        <w:rPr>
          <w:lang w:val="fr-FR"/>
        </w:rPr>
        <w:t xml:space="preserve">    _In_ uint32_t port_count,</w:t>
      </w:r>
    </w:p>
    <w:p w14:paraId="305E1564" w14:textId="77777777" w:rsidR="00692F9F" w:rsidRPr="00A9257B" w:rsidRDefault="00692F9F" w:rsidP="00692F9F">
      <w:pPr>
        <w:pStyle w:val="code"/>
        <w:rPr>
          <w:lang w:val="fr-FR"/>
        </w:rPr>
      </w:pPr>
      <w:r w:rsidRPr="00A9257B">
        <w:rPr>
          <w:lang w:val="fr-FR"/>
        </w:rPr>
        <w:t xml:space="preserve">    _In_ const sai_vlan_port_t* port_list</w:t>
      </w:r>
    </w:p>
    <w:p w14:paraId="2E730E10" w14:textId="2467785E" w:rsidR="00692F9F" w:rsidRDefault="00692F9F" w:rsidP="00692F9F">
      <w:pPr>
        <w:pStyle w:val="code"/>
      </w:pPr>
      <w:r w:rsidRPr="00A9257B">
        <w:rPr>
          <w:lang w:val="fr-FR"/>
        </w:rPr>
        <w:t xml:space="preserve">    </w:t>
      </w:r>
      <w:r>
        <w:t>);</w:t>
      </w:r>
    </w:p>
    <w:p w14:paraId="4EE6F5A0" w14:textId="77777777" w:rsidR="0010620C" w:rsidRPr="0010620C" w:rsidRDefault="0010620C" w:rsidP="00692F9F"/>
    <w:p w14:paraId="65095085" w14:textId="4A7399C1" w:rsidR="00685E6B" w:rsidRDefault="00685E6B" w:rsidP="00685E6B">
      <w:pPr>
        <w:pStyle w:val="Heading2"/>
      </w:pPr>
      <w:bookmarkStart w:id="194" w:name="_Toc461043495"/>
      <w:r>
        <w:t>New file saidot1br</w:t>
      </w:r>
      <w:r w:rsidR="000B29B3">
        <w:t>ecidfwd</w:t>
      </w:r>
      <w:r>
        <w:t>.h</w:t>
      </w:r>
      <w:bookmarkEnd w:id="194"/>
    </w:p>
    <w:p w14:paraId="0B08A39E" w14:textId="77777777" w:rsidR="00FE578B" w:rsidRDefault="00FE578B" w:rsidP="00FE578B">
      <w:pPr>
        <w:pStyle w:val="code"/>
      </w:pPr>
      <w:r>
        <w:t>/**</w:t>
      </w:r>
    </w:p>
    <w:p w14:paraId="6579A343" w14:textId="77777777" w:rsidR="00FE578B" w:rsidRDefault="00FE578B" w:rsidP="00FE578B">
      <w:pPr>
        <w:pStyle w:val="code"/>
      </w:pPr>
      <w:r>
        <w:t>* Copyright (c) 2015 Dell Inc.</w:t>
      </w:r>
    </w:p>
    <w:p w14:paraId="06792A65" w14:textId="77777777" w:rsidR="00FE578B" w:rsidRDefault="00FE578B" w:rsidP="00FE578B">
      <w:pPr>
        <w:pStyle w:val="code"/>
      </w:pPr>
      <w:r>
        <w:t>*</w:t>
      </w:r>
    </w:p>
    <w:p w14:paraId="715C0B20" w14:textId="77777777" w:rsidR="00FE578B" w:rsidRDefault="00FE578B" w:rsidP="00FE578B">
      <w:pPr>
        <w:pStyle w:val="code"/>
      </w:pPr>
      <w:r>
        <w:t>*    Licensed under the Apache License, Version 2.0 (the "License"); you may</w:t>
      </w:r>
    </w:p>
    <w:p w14:paraId="7323D1CB" w14:textId="77777777" w:rsidR="00FE578B" w:rsidRDefault="00FE578B" w:rsidP="00FE578B">
      <w:pPr>
        <w:pStyle w:val="code"/>
      </w:pPr>
      <w:r>
        <w:t>*    not use this file except in compliance with the License. You may obtain</w:t>
      </w:r>
    </w:p>
    <w:p w14:paraId="40344CA9" w14:textId="77777777" w:rsidR="00FE578B" w:rsidRDefault="00FE578B" w:rsidP="00FE578B">
      <w:pPr>
        <w:pStyle w:val="code"/>
      </w:pPr>
      <w:r>
        <w:t>*    a copy of the License at http://www.apache.org/licenses/LICENSE-2.0</w:t>
      </w:r>
    </w:p>
    <w:p w14:paraId="316DC93C" w14:textId="77777777" w:rsidR="00FE578B" w:rsidRDefault="00FE578B" w:rsidP="00FE578B">
      <w:pPr>
        <w:pStyle w:val="code"/>
      </w:pPr>
      <w:r>
        <w:t>*</w:t>
      </w:r>
    </w:p>
    <w:p w14:paraId="5BCDD478" w14:textId="77777777" w:rsidR="00FE578B" w:rsidRDefault="00FE578B" w:rsidP="00FE578B">
      <w:pPr>
        <w:pStyle w:val="code"/>
      </w:pPr>
      <w:r>
        <w:t>*    THIS CODE IS PROVIDED ON AN  *AS IS* BASIS, WITHOUT WARRANTIES OR</w:t>
      </w:r>
    </w:p>
    <w:p w14:paraId="025CD8FD" w14:textId="77777777" w:rsidR="00FE578B" w:rsidRDefault="00FE578B" w:rsidP="00FE578B">
      <w:pPr>
        <w:pStyle w:val="code"/>
      </w:pPr>
      <w:r>
        <w:t>*    CONDITIONS OF ANY KIND, EITHER EXPRESS OR IMPLIED, INCLUDING WITHOUT</w:t>
      </w:r>
    </w:p>
    <w:p w14:paraId="3EFD09C6" w14:textId="77777777" w:rsidR="00FE578B" w:rsidRDefault="00FE578B" w:rsidP="00FE578B">
      <w:pPr>
        <w:pStyle w:val="code"/>
      </w:pPr>
      <w:r>
        <w:t>*    LIMITATION ANY IMPLIED WARRANTIES OR CONDITIONS OF TITLE, FITNESS</w:t>
      </w:r>
    </w:p>
    <w:p w14:paraId="0C6CBCB0" w14:textId="77777777" w:rsidR="00FE578B" w:rsidRDefault="00FE578B" w:rsidP="00FE578B">
      <w:pPr>
        <w:pStyle w:val="code"/>
      </w:pPr>
      <w:r>
        <w:t>*    FOR A PARTICULAR PURPOSE, MERCHANTABLITY OR NON-INFRINGEMENT.</w:t>
      </w:r>
    </w:p>
    <w:p w14:paraId="428F688E" w14:textId="77777777" w:rsidR="00FE578B" w:rsidRDefault="00FE578B" w:rsidP="00FE578B">
      <w:pPr>
        <w:pStyle w:val="code"/>
      </w:pPr>
      <w:r>
        <w:t>*</w:t>
      </w:r>
    </w:p>
    <w:p w14:paraId="12AAE768" w14:textId="77777777" w:rsidR="00FE578B" w:rsidRDefault="00FE578B" w:rsidP="00FE578B">
      <w:pPr>
        <w:pStyle w:val="code"/>
      </w:pPr>
      <w:r>
        <w:t>*    See the Apache Version 2.0 License for specific language governing</w:t>
      </w:r>
    </w:p>
    <w:p w14:paraId="417C2FC3" w14:textId="77777777" w:rsidR="00FE578B" w:rsidRDefault="00FE578B" w:rsidP="00FE578B">
      <w:pPr>
        <w:pStyle w:val="code"/>
      </w:pPr>
      <w:r>
        <w:t>*    permissions and limitations under the License.</w:t>
      </w:r>
    </w:p>
    <w:p w14:paraId="54412168" w14:textId="77777777" w:rsidR="00FE578B" w:rsidRDefault="00FE578B" w:rsidP="00FE578B">
      <w:pPr>
        <w:pStyle w:val="code"/>
      </w:pPr>
      <w:r>
        <w:t>*</w:t>
      </w:r>
    </w:p>
    <w:p w14:paraId="61AB7D41" w14:textId="77777777" w:rsidR="00FE578B" w:rsidRDefault="00FE578B" w:rsidP="00FE578B">
      <w:pPr>
        <w:pStyle w:val="code"/>
      </w:pPr>
      <w:r>
        <w:t>*/</w:t>
      </w:r>
    </w:p>
    <w:p w14:paraId="0AF104BA" w14:textId="77777777" w:rsidR="00FE578B" w:rsidRDefault="00FE578B" w:rsidP="00FE578B">
      <w:pPr>
        <w:pStyle w:val="code"/>
      </w:pPr>
      <w:r>
        <w:t>/**</w:t>
      </w:r>
    </w:p>
    <w:p w14:paraId="5B4F0C71" w14:textId="77777777" w:rsidR="00FE578B" w:rsidRDefault="00FE578B" w:rsidP="00FE578B">
      <w:pPr>
        <w:pStyle w:val="code"/>
      </w:pPr>
      <w:r>
        <w:t>* Module Name:</w:t>
      </w:r>
    </w:p>
    <w:p w14:paraId="029D1FB9" w14:textId="77777777" w:rsidR="00FE578B" w:rsidRDefault="00FE578B" w:rsidP="00FE578B">
      <w:pPr>
        <w:pStyle w:val="code"/>
      </w:pPr>
      <w:r>
        <w:t>*</w:t>
      </w:r>
    </w:p>
    <w:p w14:paraId="60D6B96C" w14:textId="7749D21F" w:rsidR="00FE578B" w:rsidRDefault="00FE578B" w:rsidP="00FE578B">
      <w:pPr>
        <w:pStyle w:val="code"/>
      </w:pPr>
      <w:r>
        <w:t>* saidot1br</w:t>
      </w:r>
      <w:r w:rsidR="000B29B3">
        <w:t>ecidfwd</w:t>
      </w:r>
      <w:r>
        <w:t>.h</w:t>
      </w:r>
    </w:p>
    <w:p w14:paraId="28944D70" w14:textId="77777777" w:rsidR="00FE578B" w:rsidRDefault="00FE578B" w:rsidP="00FE578B">
      <w:pPr>
        <w:pStyle w:val="code"/>
      </w:pPr>
      <w:r>
        <w:t>*</w:t>
      </w:r>
    </w:p>
    <w:p w14:paraId="5C6B8D10" w14:textId="77777777" w:rsidR="00FE578B" w:rsidRDefault="00FE578B" w:rsidP="00FE578B">
      <w:pPr>
        <w:pStyle w:val="code"/>
      </w:pPr>
      <w:r>
        <w:t>* Abstract:</w:t>
      </w:r>
    </w:p>
    <w:p w14:paraId="250F94AD" w14:textId="77777777" w:rsidR="00FE578B" w:rsidRDefault="00FE578B" w:rsidP="00FE578B">
      <w:pPr>
        <w:pStyle w:val="code"/>
      </w:pPr>
      <w:r>
        <w:t>*</w:t>
      </w:r>
    </w:p>
    <w:p w14:paraId="61C77FF8" w14:textId="660EF83B" w:rsidR="00FE578B" w:rsidRDefault="00FE578B" w:rsidP="000B29B3">
      <w:pPr>
        <w:pStyle w:val="code"/>
      </w:pPr>
      <w:r>
        <w:t>* This module defines SAI API for IEEE 802.1BR ECID based forwarding functionality</w:t>
      </w:r>
      <w:r w:rsidR="00D62A2A">
        <w:t>.</w:t>
      </w:r>
    </w:p>
    <w:p w14:paraId="3D85461A" w14:textId="77777777" w:rsidR="00FE578B" w:rsidRDefault="00FE578B" w:rsidP="00FE578B">
      <w:pPr>
        <w:pStyle w:val="code"/>
      </w:pPr>
      <w:r>
        <w:t>*</w:t>
      </w:r>
    </w:p>
    <w:p w14:paraId="3CDF3AB2" w14:textId="77777777" w:rsidR="00FE578B" w:rsidRDefault="00FE578B" w:rsidP="00FE578B">
      <w:pPr>
        <w:pStyle w:val="code"/>
      </w:pPr>
      <w:r>
        <w:t>*/</w:t>
      </w:r>
    </w:p>
    <w:p w14:paraId="5ADBA40A" w14:textId="77777777" w:rsidR="00FE578B" w:rsidRDefault="00FE578B" w:rsidP="00FE578B">
      <w:pPr>
        <w:pStyle w:val="code"/>
      </w:pPr>
    </w:p>
    <w:p w14:paraId="37310A9F" w14:textId="6B99EFCC" w:rsidR="00FE578B" w:rsidRDefault="00FE578B" w:rsidP="00FE578B">
      <w:pPr>
        <w:pStyle w:val="code"/>
      </w:pPr>
      <w:r>
        <w:t>#if !defined (__SAIDOT1BR</w:t>
      </w:r>
      <w:r w:rsidR="00955499">
        <w:t>ECIDFWD</w:t>
      </w:r>
      <w:r>
        <w:t>_H)</w:t>
      </w:r>
    </w:p>
    <w:p w14:paraId="6F713A52" w14:textId="08A0D8F3" w:rsidR="00FE578B" w:rsidRDefault="00FE578B" w:rsidP="00FE578B">
      <w:pPr>
        <w:pStyle w:val="code"/>
      </w:pPr>
      <w:r>
        <w:t>#define __SAIDOT1BR</w:t>
      </w:r>
      <w:r w:rsidR="00955499">
        <w:t>ECID_FWD</w:t>
      </w:r>
      <w:r>
        <w:t>_H</w:t>
      </w:r>
    </w:p>
    <w:p w14:paraId="65D73D58" w14:textId="77777777" w:rsidR="00FE578B" w:rsidRDefault="00FE578B" w:rsidP="00FE578B">
      <w:pPr>
        <w:pStyle w:val="code"/>
      </w:pPr>
    </w:p>
    <w:p w14:paraId="0D5945FE" w14:textId="77777777" w:rsidR="00FE578B" w:rsidRDefault="00FE578B" w:rsidP="00FE578B">
      <w:pPr>
        <w:pStyle w:val="code"/>
      </w:pPr>
      <w:r>
        <w:t>#include "saitypes.h"</w:t>
      </w:r>
    </w:p>
    <w:p w14:paraId="34DEDFC4" w14:textId="77777777" w:rsidR="00FE578B" w:rsidRDefault="00FE578B" w:rsidP="00FE578B">
      <w:pPr>
        <w:pStyle w:val="code"/>
      </w:pPr>
      <w:r>
        <w:t>#include "saistatus.h"</w:t>
      </w:r>
    </w:p>
    <w:p w14:paraId="653B2869" w14:textId="77777777" w:rsidR="00FE578B" w:rsidRDefault="00FE578B" w:rsidP="00FE578B">
      <w:pPr>
        <w:pStyle w:val="code"/>
      </w:pPr>
    </w:p>
    <w:p w14:paraId="298A258E" w14:textId="292DBE0E" w:rsidR="00FE578B" w:rsidRDefault="00FE578B" w:rsidP="00FE578B">
      <w:pPr>
        <w:pStyle w:val="code"/>
      </w:pPr>
      <w:r>
        <w:t>/** \defgroup SAIDOT1BR</w:t>
      </w:r>
      <w:r w:rsidR="002328C0">
        <w:t>ECID</w:t>
      </w:r>
      <w:r>
        <w:t>F</w:t>
      </w:r>
      <w:r w:rsidR="002328C0">
        <w:t>WD</w:t>
      </w:r>
      <w:r w:rsidR="0045246E">
        <w:t>ENTRY</w:t>
      </w:r>
      <w:r>
        <w:t xml:space="preserve"> SAI - 802.1BR ECID based forwarding specific public APIs and datastructures.</w:t>
      </w:r>
    </w:p>
    <w:p w14:paraId="33CF7128" w14:textId="77777777" w:rsidR="00FE578B" w:rsidRDefault="00FE578B" w:rsidP="00FE578B">
      <w:pPr>
        <w:pStyle w:val="code"/>
      </w:pPr>
      <w:r>
        <w:t xml:space="preserve"> *</w:t>
      </w:r>
    </w:p>
    <w:p w14:paraId="3834EAB1" w14:textId="77777777" w:rsidR="00FE578B" w:rsidRDefault="00FE578B" w:rsidP="00FE578B">
      <w:pPr>
        <w:pStyle w:val="code"/>
      </w:pPr>
      <w:r>
        <w:t xml:space="preserve"> *  \{</w:t>
      </w:r>
    </w:p>
    <w:p w14:paraId="611C5600" w14:textId="77777777" w:rsidR="00FE578B" w:rsidRDefault="00FE578B" w:rsidP="00FE578B">
      <w:pPr>
        <w:pStyle w:val="code"/>
      </w:pPr>
      <w:r>
        <w:t xml:space="preserve"> */</w:t>
      </w:r>
    </w:p>
    <w:p w14:paraId="171C25B4" w14:textId="77777777" w:rsidR="00FE578B" w:rsidRDefault="00FE578B" w:rsidP="00FE578B">
      <w:pPr>
        <w:pStyle w:val="code"/>
      </w:pPr>
    </w:p>
    <w:p w14:paraId="570930D2" w14:textId="77777777" w:rsidR="00FE578B" w:rsidRDefault="00FE578B" w:rsidP="00FE578B">
      <w:pPr>
        <w:pStyle w:val="code"/>
      </w:pPr>
      <w:r>
        <w:t>/**</w:t>
      </w:r>
    </w:p>
    <w:p w14:paraId="16A2C26E" w14:textId="6FC64BF9" w:rsidR="00FE578B" w:rsidRDefault="00FE578B" w:rsidP="00FE578B">
      <w:pPr>
        <w:pStyle w:val="code"/>
      </w:pPr>
      <w:r>
        <w:t xml:space="preserve"> * @brief SAI attributes for </w:t>
      </w:r>
      <w:r w:rsidR="00052BA0" w:rsidRPr="00DD56E5">
        <w:t>SAI_OBJECT_TYPE_DOT1BR_</w:t>
      </w:r>
      <w:r w:rsidR="00F44338">
        <w:t>ECID_FWD</w:t>
      </w:r>
      <w:r w:rsidR="00052BA0" w:rsidRPr="00DD56E5">
        <w:t>_ENTRY</w:t>
      </w:r>
      <w:r w:rsidR="00052BA0">
        <w:t xml:space="preserve"> </w:t>
      </w:r>
    </w:p>
    <w:p w14:paraId="7D09BD24" w14:textId="77777777" w:rsidR="00FE578B" w:rsidRDefault="00FE578B" w:rsidP="00FE578B">
      <w:pPr>
        <w:pStyle w:val="code"/>
      </w:pPr>
      <w:r>
        <w:t xml:space="preserve"> */</w:t>
      </w:r>
    </w:p>
    <w:p w14:paraId="79A9FD58" w14:textId="4D83DCC7" w:rsidR="00FE578B" w:rsidRDefault="00FE578B" w:rsidP="00FE578B">
      <w:pPr>
        <w:pStyle w:val="code"/>
      </w:pPr>
      <w:r>
        <w:t>typedef enum _sai_dot1br_</w:t>
      </w:r>
      <w:r w:rsidR="00F44338">
        <w:t>ecid_fwd</w:t>
      </w:r>
      <w:r>
        <w:t>_entry_attr_t</w:t>
      </w:r>
    </w:p>
    <w:p w14:paraId="09690F22" w14:textId="77777777" w:rsidR="00FE578B" w:rsidRDefault="00FE578B" w:rsidP="00FE578B">
      <w:pPr>
        <w:pStyle w:val="code"/>
      </w:pPr>
      <w:r>
        <w:t>{</w:t>
      </w:r>
    </w:p>
    <w:p w14:paraId="1E765010" w14:textId="77777777" w:rsidR="00FE578B" w:rsidRDefault="00FE578B" w:rsidP="00FE578B">
      <w:pPr>
        <w:pStyle w:val="code"/>
      </w:pPr>
      <w:r>
        <w:t xml:space="preserve">    /** READ-WRITE */</w:t>
      </w:r>
    </w:p>
    <w:p w14:paraId="3BEA3EF1" w14:textId="77777777" w:rsidR="00FE578B" w:rsidRDefault="00FE578B" w:rsidP="00FE578B">
      <w:pPr>
        <w:pStyle w:val="code"/>
      </w:pPr>
    </w:p>
    <w:p w14:paraId="4F674F78" w14:textId="68C041E2" w:rsidR="0045246E" w:rsidRDefault="0045246E" w:rsidP="0045246E">
      <w:pPr>
        <w:pStyle w:val="code"/>
      </w:pPr>
      <w:r>
        <w:t xml:space="preserve">    /** 802.1BR </w:t>
      </w:r>
      <w:r w:rsidR="00F44338">
        <w:t>ECID Forwarding</w:t>
      </w:r>
      <w:r>
        <w:t xml:space="preserve"> entry ECID [sai_uint32_t] (MANDATORY_ON_CREATE)</w:t>
      </w:r>
    </w:p>
    <w:p w14:paraId="3B34E4E3" w14:textId="0789EDD3" w:rsidR="0045246E" w:rsidRDefault="0045246E" w:rsidP="0045246E">
      <w:pPr>
        <w:pStyle w:val="code"/>
      </w:pPr>
      <w:r>
        <w:t xml:space="preserve">     * The ECID for which the forwarding entry is to be created/set. Traffic</w:t>
      </w:r>
    </w:p>
    <w:p w14:paraId="3FD272C6" w14:textId="42374CA2" w:rsidR="0045246E" w:rsidRDefault="0045246E" w:rsidP="0045246E">
      <w:pPr>
        <w:pStyle w:val="code"/>
      </w:pPr>
      <w:r>
        <w:t xml:space="preserve">     * received, containing this ECID, will be</w:t>
      </w:r>
    </w:p>
    <w:p w14:paraId="43805C5F" w14:textId="77777777" w:rsidR="00F44338" w:rsidRDefault="0045246E" w:rsidP="00C64020">
      <w:pPr>
        <w:pStyle w:val="code"/>
      </w:pPr>
      <w:r>
        <w:t xml:space="preserve">     * forwarded to the the port/portlist specified by SAI_DOT1BR_</w:t>
      </w:r>
      <w:r w:rsidR="00F44338">
        <w:t>ECID_FWD</w:t>
      </w:r>
      <w:r>
        <w:t>_ENTRY_A</w:t>
      </w:r>
      <w:r w:rsidR="00F44338">
        <w:t>TTR_PORT_LIST.</w:t>
      </w:r>
    </w:p>
    <w:p w14:paraId="57619F5E" w14:textId="7CBBEA53" w:rsidR="0045246E" w:rsidRDefault="00F44338" w:rsidP="00C64020">
      <w:pPr>
        <w:pStyle w:val="code"/>
      </w:pPr>
      <w:r>
        <w:t xml:space="preserve">    I*</w:t>
      </w:r>
      <w:r w:rsidR="0045246E">
        <w:t>/</w:t>
      </w:r>
    </w:p>
    <w:p w14:paraId="286C9224" w14:textId="77777777" w:rsidR="00C039EE" w:rsidRDefault="00421D47" w:rsidP="0045246E">
      <w:pPr>
        <w:pStyle w:val="code"/>
      </w:pPr>
      <w:r>
        <w:t xml:space="preserve">    </w:t>
      </w:r>
    </w:p>
    <w:p w14:paraId="421F89DA" w14:textId="21AC530E" w:rsidR="0045246E" w:rsidRDefault="00C039EE" w:rsidP="0045246E">
      <w:pPr>
        <w:pStyle w:val="code"/>
      </w:pPr>
      <w:r>
        <w:lastRenderedPageBreak/>
        <w:t xml:space="preserve">    </w:t>
      </w:r>
      <w:r w:rsidR="0045246E">
        <w:t>SAI_DOT1BR_</w:t>
      </w:r>
      <w:r w:rsidR="00F44338">
        <w:t>ECID_FW</w:t>
      </w:r>
      <w:r w:rsidR="0045246E">
        <w:t>D_ENTRY_</w:t>
      </w:r>
      <w:r w:rsidR="00421D47">
        <w:t>ECID</w:t>
      </w:r>
      <w:r w:rsidR="0045246E">
        <w:t>,</w:t>
      </w:r>
    </w:p>
    <w:p w14:paraId="272B9E5E" w14:textId="77777777" w:rsidR="0045246E" w:rsidRDefault="0045246E" w:rsidP="00FE578B">
      <w:pPr>
        <w:pStyle w:val="code"/>
      </w:pPr>
    </w:p>
    <w:p w14:paraId="247D882E" w14:textId="519E464B" w:rsidR="00FE578B" w:rsidRDefault="00FE578B" w:rsidP="00FE578B">
      <w:pPr>
        <w:pStyle w:val="code"/>
      </w:pPr>
      <w:r>
        <w:t xml:space="preserve">    /** 802.1BR </w:t>
      </w:r>
      <w:r w:rsidR="00F44338">
        <w:t>ECID Forwarding</w:t>
      </w:r>
      <w:r>
        <w:t xml:space="preserve"> entry port </w:t>
      </w:r>
      <w:r w:rsidR="00BD12D2">
        <w:t>list</w:t>
      </w:r>
      <w:r>
        <w:t xml:space="preserve"> [sai_object_</w:t>
      </w:r>
      <w:r w:rsidR="00BD12D2">
        <w:t>list</w:t>
      </w:r>
      <w:r>
        <w:t>_t] (MANDATORY_ON_CREATE|CREATE_AND_SET)</w:t>
      </w:r>
    </w:p>
    <w:p w14:paraId="240CA4B5" w14:textId="77777777" w:rsidR="00BD12D2" w:rsidRDefault="00FE578B" w:rsidP="00FE578B">
      <w:pPr>
        <w:pStyle w:val="code"/>
      </w:pPr>
      <w:r>
        <w:t xml:space="preserve">     * The port id </w:t>
      </w:r>
      <w:r w:rsidR="00BD12D2">
        <w:t xml:space="preserve">in the port list </w:t>
      </w:r>
      <w:r>
        <w:t xml:space="preserve">here can refer to a generic port object such as </w:t>
      </w:r>
    </w:p>
    <w:p w14:paraId="7EDE2460" w14:textId="7D1A6640" w:rsidR="00FE578B" w:rsidRDefault="00BD12D2" w:rsidP="00FE578B">
      <w:pPr>
        <w:pStyle w:val="code"/>
      </w:pPr>
      <w:r>
        <w:t xml:space="preserve">     * </w:t>
      </w:r>
      <w:r w:rsidR="00FE578B">
        <w:t>SAI port object id,</w:t>
      </w:r>
      <w:r w:rsidR="001D3223">
        <w:t xml:space="preserve"> SAI LAG object id but not</w:t>
      </w:r>
      <w:r w:rsidR="00B62CE0">
        <w:t xml:space="preserve"> SAI DOT1BR Extended Port.</w:t>
      </w:r>
    </w:p>
    <w:p w14:paraId="4E0042BD" w14:textId="7661999D" w:rsidR="00BD12D2" w:rsidRDefault="00BD12D2" w:rsidP="00FE578B">
      <w:pPr>
        <w:pStyle w:val="code"/>
      </w:pPr>
      <w:r>
        <w:t xml:space="preserve">     * If the ECID associated with the dot1br </w:t>
      </w:r>
      <w:r w:rsidR="00371C04">
        <w:t>Ecid Forwarding</w:t>
      </w:r>
      <w:r>
        <w:t xml:space="preserve"> entry is an unicast ECID, then the port list</w:t>
      </w:r>
    </w:p>
    <w:p w14:paraId="7B0D28D2" w14:textId="3C9B1A0F" w:rsidR="00BD12D2" w:rsidRDefault="00BD12D2" w:rsidP="00FE578B">
      <w:pPr>
        <w:pStyle w:val="code"/>
      </w:pPr>
      <w:r>
        <w:t xml:space="preserve">     * MUST contain only one port.</w:t>
      </w:r>
    </w:p>
    <w:p w14:paraId="71A15490" w14:textId="362D2BA4" w:rsidR="00284CEB" w:rsidRDefault="00C66693" w:rsidP="00FE578B">
      <w:pPr>
        <w:pStyle w:val="code"/>
      </w:pPr>
      <w:r>
        <w:t xml:space="preserve">     * </w:t>
      </w:r>
      <w:r w:rsidR="00B42E98">
        <w:t xml:space="preserve">If the ECID associated with the dot1br </w:t>
      </w:r>
      <w:r w:rsidR="00371C04">
        <w:t>Ecid Forwarding</w:t>
      </w:r>
      <w:r w:rsidR="00B42E98">
        <w:t xml:space="preserve"> entry is a multicast ECID, </w:t>
      </w:r>
      <w:r>
        <w:t>the</w:t>
      </w:r>
      <w:r w:rsidR="00B42E98">
        <w:t>n the</w:t>
      </w:r>
      <w:r>
        <w:t xml:space="preserve"> port </w:t>
      </w:r>
    </w:p>
    <w:p w14:paraId="595819DF" w14:textId="1301C39F" w:rsidR="00C66693" w:rsidRDefault="00284CEB" w:rsidP="00FE578B">
      <w:pPr>
        <w:pStyle w:val="code"/>
      </w:pPr>
      <w:r>
        <w:t xml:space="preserve">     * </w:t>
      </w:r>
      <w:r w:rsidR="00C66693">
        <w:t>list will overwrite the already present port list if any.</w:t>
      </w:r>
      <w:r w:rsidR="00B62CE0">
        <w:t xml:space="preserve"> */</w:t>
      </w:r>
    </w:p>
    <w:p w14:paraId="2B2664A6" w14:textId="131C03C6" w:rsidR="00FE578B" w:rsidRDefault="00FE578B" w:rsidP="00FE578B">
      <w:pPr>
        <w:pStyle w:val="code"/>
      </w:pPr>
      <w:r>
        <w:t xml:space="preserve">     </w:t>
      </w:r>
    </w:p>
    <w:p w14:paraId="7AEFEBD3" w14:textId="1F7B3CF9" w:rsidR="00FE578B" w:rsidRDefault="00FE578B" w:rsidP="00FE578B">
      <w:pPr>
        <w:pStyle w:val="code"/>
      </w:pPr>
      <w:r>
        <w:t xml:space="preserve">    SAI_DOT1BR_</w:t>
      </w:r>
      <w:r w:rsidR="00F44338">
        <w:t>ECID_FWD</w:t>
      </w:r>
      <w:r>
        <w:t>_ENTRY_ATTR_PORT_</w:t>
      </w:r>
      <w:r w:rsidR="00BD12D2">
        <w:t>LIST</w:t>
      </w:r>
      <w:r>
        <w:t>,</w:t>
      </w:r>
    </w:p>
    <w:p w14:paraId="6136EE58" w14:textId="77777777" w:rsidR="00FE578B" w:rsidRDefault="00FE578B" w:rsidP="00FE578B">
      <w:pPr>
        <w:pStyle w:val="code"/>
      </w:pPr>
    </w:p>
    <w:p w14:paraId="13628701" w14:textId="77777777" w:rsidR="00FE578B" w:rsidRDefault="00FE578B" w:rsidP="00FE578B">
      <w:pPr>
        <w:pStyle w:val="code"/>
      </w:pPr>
      <w:r>
        <w:t xml:space="preserve">    /* -- */</w:t>
      </w:r>
    </w:p>
    <w:p w14:paraId="45E1ED75" w14:textId="77777777" w:rsidR="00FE578B" w:rsidRDefault="00FE578B" w:rsidP="00FE578B">
      <w:pPr>
        <w:pStyle w:val="code"/>
      </w:pPr>
    </w:p>
    <w:p w14:paraId="075F6EE9" w14:textId="77777777" w:rsidR="00FE578B" w:rsidRDefault="00FE578B" w:rsidP="00FE578B">
      <w:pPr>
        <w:pStyle w:val="code"/>
      </w:pPr>
      <w:r>
        <w:t xml:space="preserve">    /* Custom range base value */</w:t>
      </w:r>
    </w:p>
    <w:p w14:paraId="732E861B" w14:textId="700B91F0" w:rsidR="00FE578B" w:rsidRDefault="00FE578B" w:rsidP="00FE578B">
      <w:pPr>
        <w:pStyle w:val="code"/>
      </w:pPr>
      <w:r>
        <w:t xml:space="preserve">    SAI_</w:t>
      </w:r>
      <w:r w:rsidR="00D621BC">
        <w:t>DOT1BR_</w:t>
      </w:r>
      <w:r w:rsidR="00EC2FCB">
        <w:t>ECID_</w:t>
      </w:r>
      <w:r>
        <w:t>F</w:t>
      </w:r>
      <w:r w:rsidR="00EC2FCB">
        <w:t>WD</w:t>
      </w:r>
      <w:r>
        <w:t>_ENTRY_ATTR_CUSTOM_RANGE_BASE  = 0x10000000</w:t>
      </w:r>
    </w:p>
    <w:p w14:paraId="5ADBB31E" w14:textId="77777777" w:rsidR="00FE578B" w:rsidRDefault="00FE578B" w:rsidP="00FE578B">
      <w:pPr>
        <w:pStyle w:val="code"/>
      </w:pPr>
    </w:p>
    <w:p w14:paraId="397362BC" w14:textId="6632CF5E" w:rsidR="00FE578B" w:rsidRDefault="00FE578B" w:rsidP="00FE578B">
      <w:pPr>
        <w:pStyle w:val="code"/>
      </w:pPr>
      <w:r>
        <w:t>} sai_dot1br_</w:t>
      </w:r>
      <w:r w:rsidR="00221154">
        <w:t>ecid_fwd</w:t>
      </w:r>
      <w:r>
        <w:t>_entry_attr_t;</w:t>
      </w:r>
    </w:p>
    <w:p w14:paraId="1A9FA229" w14:textId="77777777" w:rsidR="00FE578B" w:rsidRDefault="00FE578B" w:rsidP="00FE578B">
      <w:pPr>
        <w:pStyle w:val="code"/>
      </w:pPr>
    </w:p>
    <w:p w14:paraId="791CCCE4" w14:textId="77777777" w:rsidR="00FE578B" w:rsidRDefault="00FE578B" w:rsidP="00FE578B">
      <w:pPr>
        <w:pStyle w:val="code"/>
      </w:pPr>
      <w:r>
        <w:t>/**</w:t>
      </w:r>
    </w:p>
    <w:p w14:paraId="60ED4A67" w14:textId="7C01DEB0" w:rsidR="00FE578B" w:rsidRDefault="00FE578B" w:rsidP="00FE578B">
      <w:pPr>
        <w:pStyle w:val="code"/>
      </w:pPr>
      <w:r>
        <w:t xml:space="preserve"> * @brief Create a 802.1BR </w:t>
      </w:r>
      <w:r w:rsidR="00221154">
        <w:t>ECID Forwarding</w:t>
      </w:r>
      <w:r>
        <w:t xml:space="preserve"> entry.</w:t>
      </w:r>
    </w:p>
    <w:p w14:paraId="0A4C29C3" w14:textId="77777777" w:rsidR="00FE578B" w:rsidRDefault="00FE578B" w:rsidP="00FE578B">
      <w:pPr>
        <w:pStyle w:val="code"/>
      </w:pPr>
      <w:r>
        <w:t xml:space="preserve"> *</w:t>
      </w:r>
    </w:p>
    <w:p w14:paraId="26EAD73D" w14:textId="0BBABBE2" w:rsidR="00FE578B" w:rsidRDefault="00FE578B" w:rsidP="00FE578B">
      <w:pPr>
        <w:pStyle w:val="code"/>
      </w:pPr>
      <w:r>
        <w:t xml:space="preserve"> * @param[</w:t>
      </w:r>
      <w:r w:rsidR="00D31D06">
        <w:t>out</w:t>
      </w:r>
      <w:r>
        <w:t>] dot1br_</w:t>
      </w:r>
      <w:r w:rsidR="00221154">
        <w:t>ecid_fwd</w:t>
      </w:r>
      <w:r>
        <w:t>_entry</w:t>
      </w:r>
      <w:r w:rsidR="00D31D06">
        <w:t>_id</w:t>
      </w:r>
      <w:r>
        <w:t xml:space="preserve"> Dot1br </w:t>
      </w:r>
      <w:r w:rsidR="00221154">
        <w:t>ECID Fwd</w:t>
      </w:r>
      <w:r>
        <w:t xml:space="preserve"> entry</w:t>
      </w:r>
      <w:r w:rsidR="00D31D06">
        <w:t xml:space="preserve"> Object Id</w:t>
      </w:r>
    </w:p>
    <w:p w14:paraId="1A4FF7E2" w14:textId="77777777" w:rsidR="00FE578B" w:rsidRDefault="00FE578B" w:rsidP="00FE578B">
      <w:pPr>
        <w:pStyle w:val="code"/>
      </w:pPr>
      <w:r>
        <w:t xml:space="preserve"> * @param[in] attr_count Number of attributes</w:t>
      </w:r>
    </w:p>
    <w:p w14:paraId="08E55FD6" w14:textId="77777777" w:rsidR="00FE578B" w:rsidRDefault="00FE578B" w:rsidP="00FE578B">
      <w:pPr>
        <w:pStyle w:val="code"/>
      </w:pPr>
      <w:r>
        <w:t xml:space="preserve"> * @param[in] attr_list Value of attributes</w:t>
      </w:r>
    </w:p>
    <w:p w14:paraId="629A5A33" w14:textId="77777777" w:rsidR="00FE578B" w:rsidRDefault="00FE578B" w:rsidP="00FE578B">
      <w:pPr>
        <w:pStyle w:val="code"/>
      </w:pPr>
      <w:r>
        <w:t xml:space="preserve"> * @return SAI_STATUS_SUCCESS on success</w:t>
      </w:r>
    </w:p>
    <w:p w14:paraId="56833EFA" w14:textId="77777777" w:rsidR="00FE578B" w:rsidRPr="00FE578B" w:rsidRDefault="00FE578B" w:rsidP="00FE578B">
      <w:pPr>
        <w:pStyle w:val="code"/>
        <w:rPr>
          <w:lang w:val="fr-FR"/>
        </w:rPr>
      </w:pPr>
      <w:r>
        <w:t xml:space="preserve"> </w:t>
      </w:r>
      <w:r w:rsidRPr="00FE578B">
        <w:rPr>
          <w:lang w:val="fr-FR"/>
        </w:rPr>
        <w:t>*         Failure status code on error</w:t>
      </w:r>
    </w:p>
    <w:p w14:paraId="0413DE9B" w14:textId="77777777" w:rsidR="00FE578B" w:rsidRPr="00FE578B" w:rsidRDefault="00FE578B" w:rsidP="00FE578B">
      <w:pPr>
        <w:pStyle w:val="code"/>
        <w:rPr>
          <w:lang w:val="fr-FR"/>
        </w:rPr>
      </w:pPr>
      <w:r w:rsidRPr="00FE578B">
        <w:rPr>
          <w:lang w:val="fr-FR"/>
        </w:rPr>
        <w:t xml:space="preserve"> */</w:t>
      </w:r>
    </w:p>
    <w:p w14:paraId="094F955D" w14:textId="2EF3ED2B" w:rsidR="00FE578B" w:rsidRPr="00FE578B" w:rsidRDefault="00FE578B" w:rsidP="00FE578B">
      <w:pPr>
        <w:pStyle w:val="code"/>
        <w:rPr>
          <w:lang w:val="fr-FR"/>
        </w:rPr>
      </w:pPr>
      <w:r w:rsidRPr="00FE578B">
        <w:rPr>
          <w:lang w:val="fr-FR"/>
        </w:rPr>
        <w:t>typedef sai_status_t (*sai_create_dot1br_</w:t>
      </w:r>
      <w:r w:rsidR="00221154">
        <w:rPr>
          <w:lang w:val="fr-FR"/>
        </w:rPr>
        <w:t>ecid_fwd</w:t>
      </w:r>
      <w:r w:rsidRPr="00FE578B">
        <w:rPr>
          <w:lang w:val="fr-FR"/>
        </w:rPr>
        <w:t>_entry_fn)(</w:t>
      </w:r>
    </w:p>
    <w:p w14:paraId="4D21B4FA" w14:textId="05EFDF62" w:rsidR="00FE578B" w:rsidRPr="00542020" w:rsidRDefault="00FE578B" w:rsidP="00FE578B">
      <w:pPr>
        <w:pStyle w:val="code"/>
      </w:pPr>
      <w:r w:rsidRPr="00454EDB">
        <w:rPr>
          <w:lang w:val="fr-FR"/>
        </w:rPr>
        <w:t xml:space="preserve">    </w:t>
      </w:r>
      <w:r w:rsidRPr="00542020">
        <w:t>_</w:t>
      </w:r>
      <w:r w:rsidR="00D31D06" w:rsidRPr="00542020">
        <w:t>Out</w:t>
      </w:r>
      <w:r w:rsidRPr="00542020">
        <w:t xml:space="preserve">_ </w:t>
      </w:r>
      <w:r w:rsidR="00D31D06" w:rsidRPr="00C64020">
        <w:t>sai_object_id_t</w:t>
      </w:r>
      <w:r w:rsidRPr="00542020">
        <w:t xml:space="preserve"> *dot1br_</w:t>
      </w:r>
      <w:r w:rsidR="00221154">
        <w:t>ecid_fwd</w:t>
      </w:r>
      <w:r w:rsidRPr="00542020">
        <w:t>_entry</w:t>
      </w:r>
      <w:r w:rsidR="00D31D06" w:rsidRPr="00542020">
        <w:t>_id</w:t>
      </w:r>
      <w:r w:rsidRPr="00542020">
        <w:t>,</w:t>
      </w:r>
    </w:p>
    <w:p w14:paraId="2128AA65" w14:textId="77777777" w:rsidR="00FE578B" w:rsidRDefault="00FE578B" w:rsidP="00FE578B">
      <w:pPr>
        <w:pStyle w:val="code"/>
      </w:pPr>
      <w:r w:rsidRPr="00542020">
        <w:t xml:space="preserve">    </w:t>
      </w:r>
      <w:r>
        <w:t>_In_  uint32_t attr_count,</w:t>
      </w:r>
    </w:p>
    <w:p w14:paraId="301DBAC9" w14:textId="77777777" w:rsidR="00FE578B" w:rsidRDefault="00FE578B" w:rsidP="00FE578B">
      <w:pPr>
        <w:pStyle w:val="code"/>
      </w:pPr>
      <w:r>
        <w:t xml:space="preserve">    _In_  const sai_attribute_t *attr_list);</w:t>
      </w:r>
    </w:p>
    <w:p w14:paraId="7F937F8A" w14:textId="77777777" w:rsidR="00FE578B" w:rsidRDefault="00FE578B" w:rsidP="00FE578B">
      <w:pPr>
        <w:pStyle w:val="code"/>
      </w:pPr>
    </w:p>
    <w:p w14:paraId="5890DF1F" w14:textId="77777777" w:rsidR="00FE578B" w:rsidRDefault="00FE578B" w:rsidP="00FE578B">
      <w:pPr>
        <w:pStyle w:val="code"/>
      </w:pPr>
      <w:r>
        <w:t>/**</w:t>
      </w:r>
    </w:p>
    <w:p w14:paraId="48CC8A31" w14:textId="26A81F33" w:rsidR="00FE578B" w:rsidRDefault="00FE578B" w:rsidP="00FE578B">
      <w:pPr>
        <w:pStyle w:val="code"/>
      </w:pPr>
      <w:r>
        <w:t xml:space="preserve"> * @brief Remove </w:t>
      </w:r>
      <w:r w:rsidR="00221154">
        <w:t>802.1BR ECID Forwarding</w:t>
      </w:r>
      <w:r>
        <w:t xml:space="preserve"> entry.</w:t>
      </w:r>
    </w:p>
    <w:p w14:paraId="69DE6326" w14:textId="77777777" w:rsidR="00FE578B" w:rsidRDefault="00FE578B" w:rsidP="00FE578B">
      <w:pPr>
        <w:pStyle w:val="code"/>
      </w:pPr>
      <w:r>
        <w:t xml:space="preserve"> *</w:t>
      </w:r>
    </w:p>
    <w:p w14:paraId="138E917C" w14:textId="493ABA55" w:rsidR="00FE578B" w:rsidRDefault="00FE578B" w:rsidP="00FE578B">
      <w:pPr>
        <w:pStyle w:val="code"/>
      </w:pPr>
      <w:r>
        <w:t xml:space="preserve"> * @param[in] dot1br_</w:t>
      </w:r>
      <w:r w:rsidR="00221154">
        <w:t>ecid_fw</w:t>
      </w:r>
      <w:r w:rsidR="004B46CD">
        <w:t>d</w:t>
      </w:r>
      <w:r>
        <w:t>_entry</w:t>
      </w:r>
      <w:r w:rsidR="00575978">
        <w:t>_id</w:t>
      </w:r>
      <w:r>
        <w:t xml:space="preserve"> Dot1br </w:t>
      </w:r>
      <w:r w:rsidR="00221154">
        <w:t>ECID Forwarding</w:t>
      </w:r>
      <w:r>
        <w:t xml:space="preserve"> entry</w:t>
      </w:r>
      <w:r w:rsidR="00575978">
        <w:t xml:space="preserve"> Object Id</w:t>
      </w:r>
    </w:p>
    <w:p w14:paraId="5F6FEC01" w14:textId="77777777" w:rsidR="00FE578B" w:rsidRDefault="00FE578B" w:rsidP="00FE578B">
      <w:pPr>
        <w:pStyle w:val="code"/>
      </w:pPr>
      <w:r>
        <w:t xml:space="preserve"> * @return SAI_STATUS_SUCCESS on success</w:t>
      </w:r>
    </w:p>
    <w:p w14:paraId="63BDD7C6" w14:textId="77777777" w:rsidR="00FE578B" w:rsidRPr="00FE578B" w:rsidRDefault="00FE578B" w:rsidP="00FE578B">
      <w:pPr>
        <w:pStyle w:val="code"/>
        <w:rPr>
          <w:lang w:val="fr-FR"/>
        </w:rPr>
      </w:pPr>
      <w:r>
        <w:t xml:space="preserve"> </w:t>
      </w:r>
      <w:r w:rsidRPr="00FE578B">
        <w:rPr>
          <w:lang w:val="fr-FR"/>
        </w:rPr>
        <w:t>*         Failure status code on error</w:t>
      </w:r>
    </w:p>
    <w:p w14:paraId="050BB8F9" w14:textId="77777777" w:rsidR="00FE578B" w:rsidRPr="00FE578B" w:rsidRDefault="00FE578B" w:rsidP="00FE578B">
      <w:pPr>
        <w:pStyle w:val="code"/>
        <w:rPr>
          <w:lang w:val="fr-FR"/>
        </w:rPr>
      </w:pPr>
      <w:r w:rsidRPr="00FE578B">
        <w:rPr>
          <w:lang w:val="fr-FR"/>
        </w:rPr>
        <w:t xml:space="preserve"> */</w:t>
      </w:r>
    </w:p>
    <w:p w14:paraId="2DC3ED78" w14:textId="47AE03E2" w:rsidR="00FE578B" w:rsidRPr="005F7C94" w:rsidRDefault="00FE578B" w:rsidP="00FE578B">
      <w:pPr>
        <w:pStyle w:val="code"/>
        <w:rPr>
          <w:lang w:val="fr-FR"/>
        </w:rPr>
      </w:pPr>
      <w:r w:rsidRPr="005F7C94">
        <w:rPr>
          <w:lang w:val="fr-FR"/>
        </w:rPr>
        <w:t>typedef sai_status_t (*sai_remove_dot1br_</w:t>
      </w:r>
      <w:r w:rsidR="005F7C94" w:rsidRPr="005F7C94">
        <w:rPr>
          <w:lang w:val="fr-FR"/>
        </w:rPr>
        <w:t>ecid_fwd</w:t>
      </w:r>
      <w:r w:rsidRPr="005F7C94">
        <w:rPr>
          <w:lang w:val="fr-FR"/>
        </w:rPr>
        <w:t>_entry_fn)(</w:t>
      </w:r>
    </w:p>
    <w:p w14:paraId="5079D33C" w14:textId="3426B5CB" w:rsidR="00FE578B" w:rsidRDefault="00FE578B" w:rsidP="00FE578B">
      <w:pPr>
        <w:pStyle w:val="code"/>
      </w:pPr>
      <w:r w:rsidRPr="00454EDB">
        <w:rPr>
          <w:lang w:val="fr-FR"/>
        </w:rPr>
        <w:t xml:space="preserve">    </w:t>
      </w:r>
      <w:r>
        <w:t xml:space="preserve">_In_ </w:t>
      </w:r>
      <w:r w:rsidR="00575978">
        <w:t>sai_object_id_t</w:t>
      </w:r>
      <w:r>
        <w:t xml:space="preserve"> dot1br_</w:t>
      </w:r>
      <w:r w:rsidR="005F7C94">
        <w:t>ecid_fwd</w:t>
      </w:r>
      <w:r>
        <w:t>_entry</w:t>
      </w:r>
      <w:r w:rsidR="00575978">
        <w:t>_id</w:t>
      </w:r>
      <w:r>
        <w:t>);</w:t>
      </w:r>
    </w:p>
    <w:p w14:paraId="6CA978F0" w14:textId="77777777" w:rsidR="00FE578B" w:rsidRDefault="00FE578B" w:rsidP="00FE578B">
      <w:pPr>
        <w:pStyle w:val="code"/>
      </w:pPr>
    </w:p>
    <w:p w14:paraId="3C918EB7" w14:textId="77777777" w:rsidR="00FE578B" w:rsidRDefault="00FE578B" w:rsidP="00FE578B">
      <w:pPr>
        <w:pStyle w:val="code"/>
      </w:pPr>
      <w:r>
        <w:t>/**</w:t>
      </w:r>
    </w:p>
    <w:p w14:paraId="371CE251" w14:textId="0BCD70FF" w:rsidR="00FE578B" w:rsidRDefault="00FE578B" w:rsidP="00FE578B">
      <w:pPr>
        <w:pStyle w:val="code"/>
      </w:pPr>
      <w:r>
        <w:t xml:space="preserve"> * @brief Set the attribute of the 802.1BR </w:t>
      </w:r>
      <w:r w:rsidR="005F7C94">
        <w:t>ECID Fwd</w:t>
      </w:r>
      <w:r>
        <w:t xml:space="preserve"> entry.</w:t>
      </w:r>
    </w:p>
    <w:p w14:paraId="6A22FD1D" w14:textId="77777777" w:rsidR="00FE578B" w:rsidRDefault="00FE578B" w:rsidP="00FE578B">
      <w:pPr>
        <w:pStyle w:val="code"/>
      </w:pPr>
      <w:r>
        <w:t xml:space="preserve"> *</w:t>
      </w:r>
    </w:p>
    <w:p w14:paraId="5B552A82" w14:textId="0E94C5BD" w:rsidR="00FE578B" w:rsidRDefault="00FE578B" w:rsidP="00FE578B">
      <w:pPr>
        <w:pStyle w:val="code"/>
      </w:pPr>
      <w:r>
        <w:t xml:space="preserve"> * @param[in] dot1br_</w:t>
      </w:r>
      <w:r w:rsidR="009B62E3">
        <w:t>ecid_fwd</w:t>
      </w:r>
      <w:r>
        <w:t>_entry</w:t>
      </w:r>
      <w:r w:rsidR="00542DA9">
        <w:t>_id</w:t>
      </w:r>
      <w:r>
        <w:t xml:space="preserve"> Dot1br </w:t>
      </w:r>
      <w:r w:rsidR="005F7C94">
        <w:t>ECID Fwd</w:t>
      </w:r>
      <w:r>
        <w:t xml:space="preserve"> entry</w:t>
      </w:r>
      <w:r w:rsidR="00542DA9">
        <w:t xml:space="preserve"> Object Id</w:t>
      </w:r>
    </w:p>
    <w:p w14:paraId="613A3F56" w14:textId="3F9B17DD" w:rsidR="001E1C39" w:rsidRDefault="001E1C39" w:rsidP="00FE578B">
      <w:pPr>
        <w:pStyle w:val="code"/>
      </w:pPr>
      <w:r>
        <w:t xml:space="preserve"> * @param[in] attr attribute value</w:t>
      </w:r>
    </w:p>
    <w:p w14:paraId="6D4CA96C" w14:textId="77777777" w:rsidR="00FE578B" w:rsidRDefault="00FE578B" w:rsidP="00FE578B">
      <w:pPr>
        <w:pStyle w:val="code"/>
      </w:pPr>
      <w:r>
        <w:t xml:space="preserve"> * @return SAI_STATUS_SUCCESS on success</w:t>
      </w:r>
    </w:p>
    <w:p w14:paraId="310C792A" w14:textId="77777777" w:rsidR="00FE578B" w:rsidRPr="00FE578B" w:rsidRDefault="00FE578B" w:rsidP="00FE578B">
      <w:pPr>
        <w:pStyle w:val="code"/>
        <w:rPr>
          <w:lang w:val="fr-FR"/>
        </w:rPr>
      </w:pPr>
      <w:r>
        <w:t xml:space="preserve"> </w:t>
      </w:r>
      <w:r w:rsidRPr="00FE578B">
        <w:rPr>
          <w:lang w:val="fr-FR"/>
        </w:rPr>
        <w:t>*         Failure status code on error</w:t>
      </w:r>
    </w:p>
    <w:p w14:paraId="46910D82" w14:textId="77777777" w:rsidR="00FE578B" w:rsidRPr="00FE578B" w:rsidRDefault="00FE578B" w:rsidP="00FE578B">
      <w:pPr>
        <w:pStyle w:val="code"/>
        <w:rPr>
          <w:lang w:val="fr-FR"/>
        </w:rPr>
      </w:pPr>
      <w:r w:rsidRPr="00FE578B">
        <w:rPr>
          <w:lang w:val="fr-FR"/>
        </w:rPr>
        <w:t xml:space="preserve"> */</w:t>
      </w:r>
    </w:p>
    <w:p w14:paraId="45C0187B" w14:textId="70ED5F54" w:rsidR="00FE578B" w:rsidRPr="00FE578B" w:rsidRDefault="00FE578B" w:rsidP="00FE578B">
      <w:pPr>
        <w:pStyle w:val="code"/>
        <w:rPr>
          <w:lang w:val="fr-FR"/>
        </w:rPr>
      </w:pPr>
      <w:r w:rsidRPr="00FE578B">
        <w:rPr>
          <w:lang w:val="fr-FR"/>
        </w:rPr>
        <w:t>typedef sai_status_t (*sai_set_dot1br_</w:t>
      </w:r>
      <w:r w:rsidR="005F7C94">
        <w:rPr>
          <w:lang w:val="fr-FR"/>
        </w:rPr>
        <w:t>ecid_fwd</w:t>
      </w:r>
      <w:r w:rsidRPr="00FE578B">
        <w:rPr>
          <w:lang w:val="fr-FR"/>
        </w:rPr>
        <w:t>_entry_attribute_fn)(</w:t>
      </w:r>
    </w:p>
    <w:p w14:paraId="757801DE" w14:textId="460C9BCF" w:rsidR="00FE578B" w:rsidRPr="00542020" w:rsidRDefault="00FE578B" w:rsidP="00FE578B">
      <w:pPr>
        <w:pStyle w:val="code"/>
      </w:pPr>
      <w:r w:rsidRPr="00454EDB">
        <w:rPr>
          <w:lang w:val="fr-FR"/>
        </w:rPr>
        <w:t xml:space="preserve">    </w:t>
      </w:r>
      <w:r w:rsidRPr="00542020">
        <w:t xml:space="preserve">_In_ </w:t>
      </w:r>
      <w:r w:rsidR="00E94CCC" w:rsidRPr="00542020">
        <w:t>sai_object_id_t</w:t>
      </w:r>
      <w:r w:rsidRPr="00542020">
        <w:t xml:space="preserve"> dot1br_</w:t>
      </w:r>
      <w:r w:rsidR="005F7C94">
        <w:t>ecid_fwd</w:t>
      </w:r>
      <w:r w:rsidRPr="00542020">
        <w:t>_entry</w:t>
      </w:r>
      <w:r w:rsidR="00E94CCC" w:rsidRPr="00542020">
        <w:t>_id</w:t>
      </w:r>
      <w:r w:rsidRPr="00542020">
        <w:t>,</w:t>
      </w:r>
    </w:p>
    <w:p w14:paraId="17ECA407" w14:textId="77777777" w:rsidR="00FE578B" w:rsidRPr="00FE578B" w:rsidRDefault="00FE578B" w:rsidP="00FE578B">
      <w:pPr>
        <w:pStyle w:val="code"/>
        <w:rPr>
          <w:lang w:val="fr-FR"/>
        </w:rPr>
      </w:pPr>
      <w:r w:rsidRPr="00542020">
        <w:t xml:space="preserve">    </w:t>
      </w:r>
      <w:r w:rsidRPr="00FE578B">
        <w:rPr>
          <w:lang w:val="fr-FR"/>
        </w:rPr>
        <w:t>_In_ const sai_attribute_t *attr);</w:t>
      </w:r>
    </w:p>
    <w:p w14:paraId="6C5D561D" w14:textId="77777777" w:rsidR="00FE578B" w:rsidRPr="00FE578B" w:rsidRDefault="00FE578B" w:rsidP="00FE578B">
      <w:pPr>
        <w:pStyle w:val="code"/>
        <w:rPr>
          <w:lang w:val="fr-FR"/>
        </w:rPr>
      </w:pPr>
    </w:p>
    <w:p w14:paraId="53BD91DE" w14:textId="77777777" w:rsidR="00FE578B" w:rsidRDefault="00FE578B" w:rsidP="00FE578B">
      <w:pPr>
        <w:pStyle w:val="code"/>
      </w:pPr>
      <w:r>
        <w:t>/**</w:t>
      </w:r>
    </w:p>
    <w:p w14:paraId="2A91CAE4" w14:textId="4126C636" w:rsidR="00FE578B" w:rsidRDefault="00FE578B" w:rsidP="00FE578B">
      <w:pPr>
        <w:pStyle w:val="code"/>
      </w:pPr>
      <w:r>
        <w:t xml:space="preserve"> * @brief Get the attribute of the 802.1BR </w:t>
      </w:r>
      <w:r w:rsidR="009B62E3">
        <w:t>ECID Fwd</w:t>
      </w:r>
      <w:r>
        <w:t xml:space="preserve"> entry.</w:t>
      </w:r>
    </w:p>
    <w:p w14:paraId="36214D1E" w14:textId="77777777" w:rsidR="00FE578B" w:rsidRDefault="00FE578B" w:rsidP="00FE578B">
      <w:pPr>
        <w:pStyle w:val="code"/>
      </w:pPr>
      <w:r>
        <w:t xml:space="preserve"> *</w:t>
      </w:r>
    </w:p>
    <w:p w14:paraId="36984BE5" w14:textId="15E588B8" w:rsidR="00FE578B" w:rsidRDefault="00FE578B" w:rsidP="00FE578B">
      <w:pPr>
        <w:pStyle w:val="code"/>
      </w:pPr>
      <w:r>
        <w:lastRenderedPageBreak/>
        <w:t xml:space="preserve"> * @param[in] dot1br_</w:t>
      </w:r>
      <w:r w:rsidR="009B62E3">
        <w:t>ecid_fwd</w:t>
      </w:r>
      <w:r>
        <w:t>_entry</w:t>
      </w:r>
      <w:r w:rsidR="00343F8A">
        <w:t>_id</w:t>
      </w:r>
      <w:r>
        <w:t xml:space="preserve"> Dot1br </w:t>
      </w:r>
      <w:r w:rsidR="009B62E3">
        <w:t>ECID Fwd</w:t>
      </w:r>
      <w:r>
        <w:t xml:space="preserve"> entry</w:t>
      </w:r>
      <w:r w:rsidR="00343F8A">
        <w:t xml:space="preserve"> Object Id</w:t>
      </w:r>
    </w:p>
    <w:p w14:paraId="0BA45B6C" w14:textId="77777777" w:rsidR="00FE578B" w:rsidRDefault="00FE578B" w:rsidP="00FE578B">
      <w:pPr>
        <w:pStyle w:val="code"/>
      </w:pPr>
      <w:r>
        <w:t xml:space="preserve"> * @param[in] attr_count number of the attributes</w:t>
      </w:r>
    </w:p>
    <w:p w14:paraId="3B53FFCC" w14:textId="77777777" w:rsidR="00FE578B" w:rsidRDefault="00FE578B" w:rsidP="00FE578B">
      <w:pPr>
        <w:pStyle w:val="code"/>
      </w:pPr>
      <w:r>
        <w:t xml:space="preserve"> * @param[inout] attr_list - array of attributes</w:t>
      </w:r>
    </w:p>
    <w:p w14:paraId="20890C7A" w14:textId="77777777" w:rsidR="00FE578B" w:rsidRDefault="00FE578B" w:rsidP="00FE578B">
      <w:pPr>
        <w:pStyle w:val="code"/>
      </w:pPr>
      <w:r>
        <w:t xml:space="preserve"> * @return SAI_STATUS_SUCCESS on success</w:t>
      </w:r>
    </w:p>
    <w:p w14:paraId="44B07638" w14:textId="77777777" w:rsidR="00FE578B" w:rsidRPr="00CD322D" w:rsidRDefault="00FE578B" w:rsidP="00FE578B">
      <w:pPr>
        <w:pStyle w:val="code"/>
        <w:rPr>
          <w:lang w:val="fr-FR"/>
        </w:rPr>
      </w:pPr>
      <w:r>
        <w:t xml:space="preserve"> </w:t>
      </w:r>
      <w:r w:rsidRPr="00CD322D">
        <w:rPr>
          <w:lang w:val="fr-FR"/>
        </w:rPr>
        <w:t>*         Failure status code on error</w:t>
      </w:r>
    </w:p>
    <w:p w14:paraId="40B40A46" w14:textId="77777777" w:rsidR="00FE578B" w:rsidRPr="00CD322D" w:rsidRDefault="00FE578B" w:rsidP="00FE578B">
      <w:pPr>
        <w:pStyle w:val="code"/>
        <w:rPr>
          <w:lang w:val="fr-FR"/>
        </w:rPr>
      </w:pPr>
      <w:r w:rsidRPr="00CD322D">
        <w:rPr>
          <w:lang w:val="fr-FR"/>
        </w:rPr>
        <w:t xml:space="preserve"> */</w:t>
      </w:r>
    </w:p>
    <w:p w14:paraId="55FB07A7" w14:textId="6586FA93" w:rsidR="00FE578B" w:rsidRPr="00CD322D" w:rsidRDefault="00FE578B" w:rsidP="00FE578B">
      <w:pPr>
        <w:pStyle w:val="code"/>
        <w:rPr>
          <w:lang w:val="fr-FR"/>
        </w:rPr>
      </w:pPr>
      <w:r w:rsidRPr="00CD322D">
        <w:rPr>
          <w:lang w:val="fr-FR"/>
        </w:rPr>
        <w:t>typedef sai_status_t (*sai_get_dot1br_</w:t>
      </w:r>
      <w:r w:rsidR="009B62E3">
        <w:rPr>
          <w:lang w:val="fr-FR"/>
        </w:rPr>
        <w:t>ecid_fwd</w:t>
      </w:r>
      <w:r w:rsidRPr="00CD322D">
        <w:rPr>
          <w:lang w:val="fr-FR"/>
        </w:rPr>
        <w:t>_entry_attribute_fn)(</w:t>
      </w:r>
    </w:p>
    <w:p w14:paraId="1A6184E9" w14:textId="3A998D11" w:rsidR="00FE578B" w:rsidRPr="00542020" w:rsidRDefault="00FE578B" w:rsidP="00FE578B">
      <w:pPr>
        <w:pStyle w:val="code"/>
      </w:pPr>
      <w:r w:rsidRPr="00454EDB">
        <w:rPr>
          <w:lang w:val="fr-FR"/>
        </w:rPr>
        <w:t xml:space="preserve">    </w:t>
      </w:r>
      <w:r w:rsidRPr="00542020">
        <w:t xml:space="preserve">_In_ </w:t>
      </w:r>
      <w:r w:rsidR="00343F8A" w:rsidRPr="00542020">
        <w:t>sai_object_id_t</w:t>
      </w:r>
      <w:r w:rsidRPr="00542020">
        <w:t xml:space="preserve"> dot1br_</w:t>
      </w:r>
      <w:r w:rsidR="009B62E3">
        <w:t>ecid_fwd</w:t>
      </w:r>
      <w:r w:rsidRPr="00542020">
        <w:t>_entry</w:t>
      </w:r>
      <w:r w:rsidR="00343F8A" w:rsidRPr="00542020">
        <w:t>_id</w:t>
      </w:r>
      <w:r w:rsidRPr="00542020">
        <w:t>,</w:t>
      </w:r>
    </w:p>
    <w:p w14:paraId="2A34A00F" w14:textId="77777777" w:rsidR="00FE578B" w:rsidRDefault="00FE578B" w:rsidP="00FE578B">
      <w:pPr>
        <w:pStyle w:val="code"/>
      </w:pPr>
      <w:r w:rsidRPr="00542020">
        <w:t xml:space="preserve">    </w:t>
      </w:r>
      <w:r>
        <w:t>_In_ uint32_t attr_count,</w:t>
      </w:r>
    </w:p>
    <w:p w14:paraId="3FED28E1" w14:textId="77777777" w:rsidR="00FE578B" w:rsidRPr="00FE578B" w:rsidRDefault="00FE578B" w:rsidP="00FE578B">
      <w:pPr>
        <w:pStyle w:val="code"/>
        <w:rPr>
          <w:lang w:val="fr-FR"/>
        </w:rPr>
      </w:pPr>
      <w:r>
        <w:t xml:space="preserve">    </w:t>
      </w:r>
      <w:r w:rsidRPr="00FE578B">
        <w:rPr>
          <w:lang w:val="fr-FR"/>
        </w:rPr>
        <w:t>_Inout_ sai_attribute_t *attr_list);</w:t>
      </w:r>
    </w:p>
    <w:p w14:paraId="084619E1" w14:textId="77777777" w:rsidR="00FE578B" w:rsidRPr="00FE578B" w:rsidRDefault="00FE578B" w:rsidP="00FE578B">
      <w:pPr>
        <w:pStyle w:val="code"/>
        <w:rPr>
          <w:lang w:val="fr-FR"/>
        </w:rPr>
      </w:pPr>
    </w:p>
    <w:p w14:paraId="045B93ED" w14:textId="77777777" w:rsidR="00FE578B" w:rsidRDefault="00FE578B" w:rsidP="00FE578B">
      <w:pPr>
        <w:pStyle w:val="code"/>
      </w:pPr>
      <w:r>
        <w:t>/**</w:t>
      </w:r>
    </w:p>
    <w:p w14:paraId="48FBFC20" w14:textId="212CCAE2" w:rsidR="00107880" w:rsidRDefault="00FE578B" w:rsidP="00FE578B">
      <w:pPr>
        <w:pStyle w:val="code"/>
      </w:pPr>
      <w:r>
        <w:t xml:space="preserve"> * @brief </w:t>
      </w:r>
      <w:r w:rsidR="00052BA0" w:rsidRPr="00DD56E5">
        <w:t>SAI_OBJECT_TYPE_DOT1BR_</w:t>
      </w:r>
      <w:r w:rsidR="009B62E3">
        <w:t>ECID_FWD</w:t>
      </w:r>
      <w:r w:rsidR="00052BA0" w:rsidRPr="00DD56E5">
        <w:t>_ENTRY</w:t>
      </w:r>
      <w:r w:rsidR="00052BA0">
        <w:t xml:space="preserve"> </w:t>
      </w:r>
      <w:r>
        <w:t>method table retrieved with sai_api_query()</w:t>
      </w:r>
      <w:r w:rsidR="00107880">
        <w:t>.</w:t>
      </w:r>
    </w:p>
    <w:p w14:paraId="55B49C4D" w14:textId="3A86A7EB" w:rsidR="00FE578B" w:rsidRDefault="009B62E3" w:rsidP="00FE578B">
      <w:pPr>
        <w:pStyle w:val="code"/>
      </w:pPr>
      <w:r>
        <w:t xml:space="preserve"> </w:t>
      </w:r>
      <w:r w:rsidR="00FE578B">
        <w:t>*/</w:t>
      </w:r>
    </w:p>
    <w:p w14:paraId="0CDD1A01" w14:textId="12BED2F2" w:rsidR="00FE578B" w:rsidRDefault="00FE578B" w:rsidP="00FE578B">
      <w:pPr>
        <w:pStyle w:val="code"/>
      </w:pPr>
      <w:r>
        <w:t>typedef struct _sai_dot1br_</w:t>
      </w:r>
      <w:r w:rsidR="009B62E3">
        <w:t>ecid_fwd</w:t>
      </w:r>
      <w:r>
        <w:t>_entry_api_t {</w:t>
      </w:r>
    </w:p>
    <w:p w14:paraId="193B5EA6" w14:textId="3DA2CD10" w:rsidR="00FE578B" w:rsidRDefault="00FE578B" w:rsidP="00FE578B">
      <w:pPr>
        <w:pStyle w:val="code"/>
      </w:pPr>
      <w:r>
        <w:t xml:space="preserve">    sai_create_dot1br_</w:t>
      </w:r>
      <w:r w:rsidR="009B62E3">
        <w:t>ecid_fwd</w:t>
      </w:r>
      <w:r>
        <w:t>_e</w:t>
      </w:r>
      <w:r w:rsidR="009B62E3">
        <w:t>ntry_fn        create_dot1br_ecid_fwd</w:t>
      </w:r>
      <w:r>
        <w:t>_entry;</w:t>
      </w:r>
    </w:p>
    <w:p w14:paraId="15AAC852" w14:textId="024FBF4D" w:rsidR="00FE578B" w:rsidRDefault="00FE578B" w:rsidP="00FE578B">
      <w:pPr>
        <w:pStyle w:val="code"/>
      </w:pPr>
      <w:r>
        <w:t xml:space="preserve">    sai_remove_dot1br_</w:t>
      </w:r>
      <w:r w:rsidR="009B62E3">
        <w:t>ecid_fwd</w:t>
      </w:r>
      <w:r>
        <w:t>_e</w:t>
      </w:r>
      <w:r w:rsidR="009B62E3">
        <w:t>ntry_fn        remove_dot1br_ecid_fwd</w:t>
      </w:r>
      <w:r>
        <w:t>_entry;</w:t>
      </w:r>
    </w:p>
    <w:p w14:paraId="53D3A63D" w14:textId="391FB405" w:rsidR="00FE578B" w:rsidRDefault="00FE578B" w:rsidP="00FE578B">
      <w:pPr>
        <w:pStyle w:val="code"/>
      </w:pPr>
      <w:r>
        <w:t xml:space="preserve">    sai_set_dot1br_</w:t>
      </w:r>
      <w:r w:rsidR="009B62E3">
        <w:t>ecid_fwd</w:t>
      </w:r>
      <w:r>
        <w:t>_e</w:t>
      </w:r>
      <w:r w:rsidR="009B62E3">
        <w:t>ntry_attribute_fn set_dot1br_ecid_fwd</w:t>
      </w:r>
      <w:r>
        <w:t>_entry_attribute;</w:t>
      </w:r>
    </w:p>
    <w:p w14:paraId="799D51B1" w14:textId="68EB2E18" w:rsidR="00FE578B" w:rsidRDefault="00FE578B" w:rsidP="00FE578B">
      <w:pPr>
        <w:pStyle w:val="code"/>
      </w:pPr>
      <w:r>
        <w:t xml:space="preserve">    sai_get_dot1br_</w:t>
      </w:r>
      <w:r w:rsidR="009B62E3">
        <w:t>ecid_fwd</w:t>
      </w:r>
      <w:r>
        <w:t>_entry_attribute_fn get_dot1br_</w:t>
      </w:r>
      <w:r w:rsidR="009B62E3">
        <w:t>ecid_fwd</w:t>
      </w:r>
      <w:r>
        <w:t>_entry_attribute;</w:t>
      </w:r>
    </w:p>
    <w:p w14:paraId="2353E3D8" w14:textId="44C7EA70" w:rsidR="00FE578B" w:rsidRDefault="00FE578B" w:rsidP="00FE578B">
      <w:pPr>
        <w:pStyle w:val="code"/>
      </w:pPr>
      <w:r>
        <w:t>} sai_dot1br_</w:t>
      </w:r>
      <w:r w:rsidR="009B62E3">
        <w:t>ecid_fwd</w:t>
      </w:r>
      <w:r>
        <w:t>_entry_api_t;</w:t>
      </w:r>
    </w:p>
    <w:p w14:paraId="6458A8B6" w14:textId="77777777" w:rsidR="00FE578B" w:rsidRDefault="00FE578B" w:rsidP="00FE578B">
      <w:pPr>
        <w:pStyle w:val="code"/>
      </w:pPr>
    </w:p>
    <w:p w14:paraId="384D46C1" w14:textId="77777777" w:rsidR="00FE578B" w:rsidRDefault="00FE578B" w:rsidP="00FE578B">
      <w:pPr>
        <w:pStyle w:val="code"/>
      </w:pPr>
    </w:p>
    <w:p w14:paraId="07A01E87" w14:textId="77777777" w:rsidR="00FE578B" w:rsidRDefault="00FE578B" w:rsidP="00FE578B">
      <w:pPr>
        <w:pStyle w:val="code"/>
      </w:pPr>
      <w:r>
        <w:t>/**</w:t>
      </w:r>
    </w:p>
    <w:p w14:paraId="24BFCE4D" w14:textId="77777777" w:rsidR="00FE578B" w:rsidRDefault="00FE578B" w:rsidP="00FE578B">
      <w:pPr>
        <w:pStyle w:val="code"/>
      </w:pPr>
      <w:r>
        <w:t xml:space="preserve"> * \}</w:t>
      </w:r>
    </w:p>
    <w:p w14:paraId="6D5A2EB8" w14:textId="77777777" w:rsidR="00FE578B" w:rsidRDefault="00FE578B" w:rsidP="00FE578B">
      <w:pPr>
        <w:pStyle w:val="code"/>
      </w:pPr>
      <w:r>
        <w:t xml:space="preserve"> */</w:t>
      </w:r>
    </w:p>
    <w:p w14:paraId="32D6374D" w14:textId="40798B44" w:rsidR="00850F06" w:rsidRDefault="00FE578B" w:rsidP="00FE578B">
      <w:pPr>
        <w:pStyle w:val="code"/>
      </w:pPr>
      <w:r>
        <w:t>#endif // __SAIDOT1BR</w:t>
      </w:r>
      <w:r w:rsidR="00955499">
        <w:t>ECID</w:t>
      </w:r>
      <w:r>
        <w:t>F</w:t>
      </w:r>
      <w:r w:rsidR="00955499">
        <w:t>WD</w:t>
      </w:r>
      <w:r>
        <w:t>_H</w:t>
      </w:r>
    </w:p>
    <w:p w14:paraId="3FD54985" w14:textId="77777777" w:rsidR="00FE578B" w:rsidRDefault="00FE578B" w:rsidP="00FE578B">
      <w:pPr>
        <w:pStyle w:val="code"/>
      </w:pPr>
    </w:p>
    <w:p w14:paraId="1CAAF5D5" w14:textId="536F504E" w:rsidR="00CD322D" w:rsidRDefault="00CD322D">
      <w:pPr>
        <w:rPr>
          <w:rFonts w:asciiTheme="majorHAnsi" w:eastAsiaTheme="majorEastAsia" w:hAnsiTheme="majorHAnsi" w:cstheme="majorBidi"/>
          <w:color w:val="2E74B5" w:themeColor="accent1" w:themeShade="BF"/>
          <w:sz w:val="32"/>
          <w:szCs w:val="32"/>
        </w:rPr>
      </w:pPr>
      <w:r>
        <w:br w:type="page"/>
      </w:r>
    </w:p>
    <w:p w14:paraId="70689959" w14:textId="77777777" w:rsidR="004335F4" w:rsidRDefault="004335F4" w:rsidP="004335F4">
      <w:pPr>
        <w:pStyle w:val="Heading1"/>
        <w:numPr>
          <w:ilvl w:val="0"/>
          <w:numId w:val="0"/>
        </w:numPr>
        <w:ind w:left="432"/>
      </w:pPr>
    </w:p>
    <w:p w14:paraId="30861B2B" w14:textId="48A1F431" w:rsidR="00735A5F" w:rsidRDefault="00735A5F" w:rsidP="00735A5F">
      <w:pPr>
        <w:pStyle w:val="Heading1"/>
      </w:pPr>
      <w:bookmarkStart w:id="195" w:name="_Toc461043496"/>
      <w:r>
        <w:t>Configuration Example</w:t>
      </w:r>
      <w:bookmarkEnd w:id="195"/>
    </w:p>
    <w:p w14:paraId="13DF9A7D" w14:textId="77777777" w:rsidR="006204BD" w:rsidRDefault="006204BD" w:rsidP="006B1007"/>
    <w:p w14:paraId="61AD9156" w14:textId="3136D360" w:rsidR="00720639" w:rsidRDefault="00720639" w:rsidP="006204BD">
      <w:pPr>
        <w:pStyle w:val="Heading2"/>
      </w:pPr>
      <w:bookmarkStart w:id="196" w:name="_Ref438592193"/>
      <w:bookmarkStart w:id="197" w:name="_Toc461043497"/>
      <w:r>
        <w:t>Creating an</w:t>
      </w:r>
      <w:r w:rsidR="001C525A">
        <w:t>d Deleting an</w:t>
      </w:r>
      <w:r>
        <w:t xml:space="preserve"> Extended Port</w:t>
      </w:r>
      <w:bookmarkEnd w:id="196"/>
      <w:bookmarkEnd w:id="197"/>
    </w:p>
    <w:p w14:paraId="5AAD6968" w14:textId="6568303A" w:rsidR="00720639" w:rsidRDefault="00720639" w:rsidP="00720639">
      <w:r>
        <w:t xml:space="preserve">The ports in the remote </w:t>
      </w:r>
      <w:r w:rsidR="00331B6D">
        <w:t>PE</w:t>
      </w:r>
      <w:r>
        <w:t xml:space="preserve"> will be created as Extended Ports in CB. Each Extended Port is identified by the Cascading Port (through with the associated PE is reachable) and the ECID</w:t>
      </w:r>
      <w:r w:rsidR="001E4DC9">
        <w:t xml:space="preserve"> assigned to the Extended Port</w:t>
      </w:r>
      <w:r>
        <w:t>.</w:t>
      </w:r>
    </w:p>
    <w:p w14:paraId="54C4F9D4" w14:textId="637C039D" w:rsidR="001C525A" w:rsidRPr="00CD322D" w:rsidRDefault="006608A2" w:rsidP="006608A2">
      <w:pPr>
        <w:pStyle w:val="code"/>
        <w:rPr>
          <w:u w:val="single"/>
        </w:rPr>
      </w:pPr>
      <w:r w:rsidRPr="00CD322D">
        <w:t xml:space="preserve">    </w:t>
      </w:r>
      <w:r w:rsidR="001C525A" w:rsidRPr="00CD322D">
        <w:rPr>
          <w:u w:val="single"/>
        </w:rPr>
        <w:t>Creating an Extended Port</w:t>
      </w:r>
    </w:p>
    <w:p w14:paraId="465312F9" w14:textId="368BA4AF" w:rsidR="006608A2" w:rsidRPr="00CD322D" w:rsidRDefault="001C525A" w:rsidP="006608A2">
      <w:pPr>
        <w:pStyle w:val="code"/>
      </w:pPr>
      <w:r w:rsidRPr="00CD322D">
        <w:t xml:space="preserve">    </w:t>
      </w:r>
      <w:r w:rsidR="006608A2" w:rsidRPr="00CD322D">
        <w:t>sai_object_id_t extended_port_id;</w:t>
      </w:r>
    </w:p>
    <w:p w14:paraId="6FD275BD" w14:textId="6A64E933" w:rsidR="00097441" w:rsidRPr="00CD322D" w:rsidRDefault="00097441" w:rsidP="006608A2">
      <w:pPr>
        <w:pStyle w:val="code"/>
      </w:pPr>
      <w:r w:rsidRPr="00CD322D">
        <w:t xml:space="preserve">    sai_object_id_t cascading_port_id;</w:t>
      </w:r>
    </w:p>
    <w:p w14:paraId="3C533CB1" w14:textId="5D1941CC" w:rsidR="00097441" w:rsidRPr="00CD322D" w:rsidRDefault="00097441" w:rsidP="006608A2">
      <w:pPr>
        <w:pStyle w:val="code"/>
      </w:pPr>
      <w:r w:rsidRPr="00CD322D">
        <w:t xml:space="preserve">    sai_uint32_t    </w:t>
      </w:r>
      <w:r w:rsidR="00850E7E" w:rsidRPr="00CD322D">
        <w:t>ecid;</w:t>
      </w:r>
    </w:p>
    <w:p w14:paraId="139C51A7" w14:textId="3DF7891E" w:rsidR="00850E7E" w:rsidRDefault="00850E7E" w:rsidP="006608A2">
      <w:pPr>
        <w:pStyle w:val="code"/>
        <w:rPr>
          <w:lang w:val="fr-FR"/>
        </w:rPr>
      </w:pPr>
      <w:r w:rsidRPr="00CD322D">
        <w:t xml:space="preserve">    </w:t>
      </w:r>
      <w:r>
        <w:rPr>
          <w:lang w:val="fr-FR"/>
        </w:rPr>
        <w:t>sai_uint32_t    attr_count = 2;</w:t>
      </w:r>
    </w:p>
    <w:p w14:paraId="290E62B6" w14:textId="6A10EA12" w:rsidR="00097441" w:rsidRPr="00371EF7" w:rsidRDefault="00097441" w:rsidP="006608A2">
      <w:pPr>
        <w:pStyle w:val="code"/>
        <w:rPr>
          <w:lang w:val="fr-FR"/>
        </w:rPr>
      </w:pPr>
      <w:r>
        <w:rPr>
          <w:lang w:val="fr-FR"/>
        </w:rPr>
        <w:t xml:space="preserve">    sai_attribute_t attr_list [2];</w:t>
      </w:r>
    </w:p>
    <w:p w14:paraId="6A6C3E1F" w14:textId="19A404A0" w:rsidR="006608A2" w:rsidRDefault="006608A2" w:rsidP="006608A2">
      <w:pPr>
        <w:pStyle w:val="code"/>
        <w:rPr>
          <w:lang w:val="fr-FR"/>
        </w:rPr>
      </w:pPr>
      <w:r w:rsidRPr="00371EF7">
        <w:rPr>
          <w:lang w:val="fr-FR"/>
        </w:rPr>
        <w:t xml:space="preserve">    </w:t>
      </w:r>
    </w:p>
    <w:p w14:paraId="44523FA6" w14:textId="5FBC3EC2" w:rsidR="00097441" w:rsidRPr="00097441" w:rsidRDefault="00097441" w:rsidP="006608A2">
      <w:pPr>
        <w:pStyle w:val="code"/>
      </w:pPr>
      <w:r w:rsidRPr="00454EDB">
        <w:rPr>
          <w:lang w:val="fr-FR"/>
        </w:rPr>
        <w:t xml:space="preserve">    </w:t>
      </w:r>
      <w:r w:rsidRPr="00097441">
        <w:t>attr_list [0].id = SAI_DOT1BR_EXTENDED_PORT_ATTR_CASCADING_PORT;</w:t>
      </w:r>
    </w:p>
    <w:p w14:paraId="20B84067" w14:textId="04D16313" w:rsidR="00097441" w:rsidRDefault="00097441" w:rsidP="006608A2">
      <w:pPr>
        <w:pStyle w:val="code"/>
      </w:pPr>
      <w:r>
        <w:t xml:space="preserve">    attr_list [0].value.object_id = cascading_port_id;</w:t>
      </w:r>
    </w:p>
    <w:p w14:paraId="789F8FAA" w14:textId="77777777" w:rsidR="00097441" w:rsidRPr="00097441" w:rsidRDefault="00097441" w:rsidP="006608A2">
      <w:pPr>
        <w:pStyle w:val="code"/>
      </w:pPr>
    </w:p>
    <w:p w14:paraId="62A32C3D" w14:textId="32E4F2B6" w:rsidR="00097441" w:rsidRPr="00097441" w:rsidRDefault="00097441" w:rsidP="00097441">
      <w:pPr>
        <w:pStyle w:val="code"/>
      </w:pPr>
      <w:r>
        <w:t xml:space="preserve">    attr_list [1</w:t>
      </w:r>
      <w:r w:rsidRPr="00097441">
        <w:t>].id = SAI_DOT1BR_E</w:t>
      </w:r>
      <w:r w:rsidR="000157A2">
        <w:t>XTENDED_PORT_ATTR_ECID</w:t>
      </w:r>
      <w:r w:rsidRPr="00097441">
        <w:t>;</w:t>
      </w:r>
    </w:p>
    <w:p w14:paraId="28E509BC" w14:textId="2EA0D054" w:rsidR="00097441" w:rsidRPr="00CD322D" w:rsidRDefault="00097441" w:rsidP="00097441">
      <w:pPr>
        <w:pStyle w:val="code"/>
      </w:pPr>
      <w:r w:rsidRPr="00CD322D">
        <w:t xml:space="preserve">    attr_list [1].value.u32 = ecid;</w:t>
      </w:r>
    </w:p>
    <w:p w14:paraId="75B34883" w14:textId="77777777" w:rsidR="00097441" w:rsidRPr="00CD322D" w:rsidRDefault="00097441" w:rsidP="00097441">
      <w:pPr>
        <w:pStyle w:val="code"/>
      </w:pPr>
    </w:p>
    <w:p w14:paraId="48F5C089" w14:textId="4EF399F6" w:rsidR="00097441" w:rsidRPr="00850E7E" w:rsidRDefault="006608A2" w:rsidP="006608A2">
      <w:pPr>
        <w:pStyle w:val="code"/>
      </w:pPr>
      <w:r w:rsidRPr="00850E7E">
        <w:t xml:space="preserve">    </w:t>
      </w:r>
      <w:r w:rsidR="00850E7E" w:rsidRPr="00850E7E">
        <w:t>sai_create_extended_port_fn (&amp;extended_port_id, attr_count</w:t>
      </w:r>
      <w:r w:rsidR="00850E7E">
        <w:t>, attr_list</w:t>
      </w:r>
      <w:r w:rsidR="00850E7E" w:rsidRPr="00850E7E">
        <w:t>);</w:t>
      </w:r>
    </w:p>
    <w:p w14:paraId="5ADDC03C" w14:textId="5C5407C8" w:rsidR="006608A2" w:rsidRPr="00CD322D" w:rsidRDefault="006608A2" w:rsidP="006608A2">
      <w:pPr>
        <w:pStyle w:val="code"/>
      </w:pPr>
    </w:p>
    <w:p w14:paraId="27A3982C" w14:textId="1D5A52A1" w:rsidR="001C525A" w:rsidRPr="00BB1972" w:rsidRDefault="001C525A" w:rsidP="006608A2">
      <w:pPr>
        <w:pStyle w:val="code"/>
        <w:rPr>
          <w:u w:val="single"/>
        </w:rPr>
      </w:pPr>
      <w:r w:rsidRPr="00BB1972">
        <w:t xml:space="preserve">    </w:t>
      </w:r>
      <w:r w:rsidRPr="00BB1972">
        <w:rPr>
          <w:u w:val="single"/>
        </w:rPr>
        <w:t>Deleting an Extended Port</w:t>
      </w:r>
    </w:p>
    <w:p w14:paraId="4A11864F" w14:textId="39C9E34D" w:rsidR="001C525A" w:rsidRPr="00BB1972" w:rsidRDefault="001C525A" w:rsidP="006608A2">
      <w:pPr>
        <w:pStyle w:val="code"/>
      </w:pPr>
      <w:r w:rsidRPr="00BB1972">
        <w:t xml:space="preserve">    sai_remove_extended_port_fn (extended_port_id);</w:t>
      </w:r>
    </w:p>
    <w:p w14:paraId="6DC8F44E" w14:textId="77777777" w:rsidR="00BB1972" w:rsidRPr="00BB1972" w:rsidRDefault="00BB1972" w:rsidP="006608A2">
      <w:pPr>
        <w:pStyle w:val="code"/>
      </w:pPr>
    </w:p>
    <w:p w14:paraId="082491B8" w14:textId="77777777" w:rsidR="006608A2" w:rsidRDefault="006608A2" w:rsidP="006608A2"/>
    <w:p w14:paraId="2414974F" w14:textId="2DB54A01" w:rsidR="000E2757" w:rsidRDefault="000E2757" w:rsidP="005C62A8">
      <w:pPr>
        <w:pStyle w:val="Heading2"/>
      </w:pPr>
      <w:bookmarkStart w:id="198" w:name="_Toc461043498"/>
      <w:r>
        <w:t>Vlan configuration</w:t>
      </w:r>
      <w:bookmarkEnd w:id="198"/>
    </w:p>
    <w:p w14:paraId="5303E987" w14:textId="77777777" w:rsidR="00A45AFE" w:rsidRPr="00D97D71" w:rsidRDefault="00A45AFE" w:rsidP="00D36B34"/>
    <w:p w14:paraId="208D61EE" w14:textId="663C633E" w:rsidR="005C62A8" w:rsidRDefault="005C62A8" w:rsidP="005C62A8">
      <w:pPr>
        <w:pStyle w:val="Heading3"/>
      </w:pPr>
      <w:bookmarkStart w:id="199" w:name="_Ref441762359"/>
      <w:bookmarkStart w:id="200" w:name="_Toc461043499"/>
      <w:r>
        <w:t>Adding extended ports to the Vlan</w:t>
      </w:r>
      <w:bookmarkEnd w:id="199"/>
      <w:bookmarkEnd w:id="200"/>
    </w:p>
    <w:p w14:paraId="0659843E" w14:textId="75C1B92D" w:rsidR="005C62A8" w:rsidRDefault="005C62A8" w:rsidP="005C62A8">
      <w:pPr>
        <w:pStyle w:val="code"/>
      </w:pPr>
      <w:r w:rsidRPr="00CD322D">
        <w:t xml:space="preserve">    </w:t>
      </w:r>
    </w:p>
    <w:p w14:paraId="1549B7BC" w14:textId="7D5AA624" w:rsidR="00E57BC5" w:rsidRPr="00D36B34" w:rsidRDefault="00E57BC5" w:rsidP="005C62A8">
      <w:pPr>
        <w:pStyle w:val="code"/>
        <w:rPr>
          <w:u w:val="single"/>
          <w:lang w:val="fi-FI"/>
        </w:rPr>
      </w:pPr>
      <w:r w:rsidRPr="007541C7">
        <w:t xml:space="preserve">    </w:t>
      </w:r>
      <w:r w:rsidRPr="00D36B34">
        <w:rPr>
          <w:lang w:val="fi-FI"/>
        </w:rPr>
        <w:t>sai_vlan_id_t   vlan_id;</w:t>
      </w:r>
    </w:p>
    <w:p w14:paraId="3332FE4A" w14:textId="0173822B" w:rsidR="005C62A8" w:rsidRPr="007541C7" w:rsidRDefault="005C62A8" w:rsidP="005C62A8">
      <w:pPr>
        <w:pStyle w:val="code"/>
        <w:rPr>
          <w:lang w:val="fi-FI"/>
        </w:rPr>
      </w:pPr>
      <w:r w:rsidRPr="00D36B34">
        <w:rPr>
          <w:lang w:val="fi-FI"/>
        </w:rPr>
        <w:t xml:space="preserve">    </w:t>
      </w:r>
      <w:r w:rsidRPr="007541C7">
        <w:rPr>
          <w:lang w:val="fi-FI"/>
        </w:rPr>
        <w:t>sai_object_id_t extended_port_id</w:t>
      </w:r>
      <w:r w:rsidR="00E57BC5" w:rsidRPr="007541C7">
        <w:rPr>
          <w:lang w:val="fi-FI"/>
        </w:rPr>
        <w:t>_1</w:t>
      </w:r>
      <w:r w:rsidRPr="007541C7">
        <w:rPr>
          <w:lang w:val="fi-FI"/>
        </w:rPr>
        <w:t>;</w:t>
      </w:r>
    </w:p>
    <w:p w14:paraId="6F5FE150" w14:textId="0B35B806" w:rsidR="00E57BC5" w:rsidRPr="007541C7" w:rsidRDefault="00E57BC5" w:rsidP="005C62A8">
      <w:pPr>
        <w:pStyle w:val="code"/>
        <w:rPr>
          <w:lang w:val="fi-FI"/>
        </w:rPr>
      </w:pPr>
      <w:r w:rsidRPr="007541C7">
        <w:rPr>
          <w:lang w:val="fi-FI"/>
        </w:rPr>
        <w:t xml:space="preserve">    sai_object_id_t extended_port_id_2;</w:t>
      </w:r>
    </w:p>
    <w:p w14:paraId="403AD5C3" w14:textId="7495F000" w:rsidR="00E57BC5" w:rsidRPr="007541C7" w:rsidRDefault="00E57BC5" w:rsidP="005C62A8">
      <w:pPr>
        <w:pStyle w:val="code"/>
        <w:rPr>
          <w:lang w:val="fi-FI"/>
        </w:rPr>
      </w:pPr>
      <w:r w:rsidRPr="007541C7">
        <w:rPr>
          <w:lang w:val="fi-FI"/>
        </w:rPr>
        <w:t xml:space="preserve">    sai_object_id_t </w:t>
      </w:r>
      <w:r w:rsidR="00736E15" w:rsidRPr="007541C7">
        <w:rPr>
          <w:lang w:val="fi-FI"/>
        </w:rPr>
        <w:t>untagged_</w:t>
      </w:r>
      <w:r w:rsidRPr="007541C7">
        <w:rPr>
          <w:lang w:val="fi-FI"/>
        </w:rPr>
        <w:t>port_id;</w:t>
      </w:r>
    </w:p>
    <w:p w14:paraId="0DF11607" w14:textId="566C1DF2" w:rsidR="00E57BC5" w:rsidRDefault="00E57BC5" w:rsidP="005C62A8">
      <w:pPr>
        <w:pStyle w:val="code"/>
        <w:rPr>
          <w:lang w:val="fr-FR"/>
        </w:rPr>
      </w:pPr>
      <w:r w:rsidRPr="007541C7">
        <w:rPr>
          <w:lang w:val="fi-FI"/>
        </w:rPr>
        <w:t xml:space="preserve">    </w:t>
      </w:r>
      <w:r>
        <w:rPr>
          <w:lang w:val="fr-FR"/>
        </w:rPr>
        <w:t xml:space="preserve">sai_object_id_t </w:t>
      </w:r>
      <w:r w:rsidR="00736E15">
        <w:rPr>
          <w:lang w:val="fr-FR"/>
        </w:rPr>
        <w:t>tagged_</w:t>
      </w:r>
      <w:r>
        <w:rPr>
          <w:lang w:val="fr-FR"/>
        </w:rPr>
        <w:t>port_id;</w:t>
      </w:r>
      <w:r w:rsidR="005C62A8" w:rsidRPr="00D36B34">
        <w:rPr>
          <w:lang w:val="fr-FR"/>
        </w:rPr>
        <w:t xml:space="preserve">    </w:t>
      </w:r>
    </w:p>
    <w:p w14:paraId="361F56DB" w14:textId="11637CDC" w:rsidR="005C62A8" w:rsidRDefault="00E57BC5" w:rsidP="00D97D71">
      <w:pPr>
        <w:pStyle w:val="code"/>
        <w:rPr>
          <w:lang w:val="fr-FR"/>
        </w:rPr>
      </w:pPr>
      <w:r>
        <w:rPr>
          <w:lang w:val="fr-FR"/>
        </w:rPr>
        <w:t xml:space="preserve">    sai_uint32_t    port_count = 4</w:t>
      </w:r>
      <w:r w:rsidR="005C62A8">
        <w:rPr>
          <w:lang w:val="fr-FR"/>
        </w:rPr>
        <w:t>;</w:t>
      </w:r>
    </w:p>
    <w:p w14:paraId="6B53D936" w14:textId="1EF54FB1" w:rsidR="005C62A8" w:rsidRPr="00371EF7" w:rsidRDefault="005C62A8" w:rsidP="005C62A8">
      <w:pPr>
        <w:pStyle w:val="code"/>
        <w:rPr>
          <w:lang w:val="fr-FR"/>
        </w:rPr>
      </w:pPr>
      <w:r>
        <w:rPr>
          <w:lang w:val="fr-FR"/>
        </w:rPr>
        <w:t xml:space="preserve">    sai_</w:t>
      </w:r>
      <w:r w:rsidR="00E57BC5">
        <w:rPr>
          <w:lang w:val="fr-FR"/>
        </w:rPr>
        <w:t>vlan_port_t</w:t>
      </w:r>
      <w:r>
        <w:rPr>
          <w:lang w:val="fr-FR"/>
        </w:rPr>
        <w:t xml:space="preserve"> </w:t>
      </w:r>
      <w:r w:rsidR="00E57BC5">
        <w:rPr>
          <w:lang w:val="fr-FR"/>
        </w:rPr>
        <w:t>port_list [4</w:t>
      </w:r>
      <w:r>
        <w:rPr>
          <w:lang w:val="fr-FR"/>
        </w:rPr>
        <w:t>];</w:t>
      </w:r>
    </w:p>
    <w:p w14:paraId="0AC0DBAA" w14:textId="77777777" w:rsidR="005C62A8" w:rsidRDefault="005C62A8" w:rsidP="005C62A8">
      <w:pPr>
        <w:pStyle w:val="code"/>
        <w:rPr>
          <w:lang w:val="fr-FR"/>
        </w:rPr>
      </w:pPr>
      <w:r w:rsidRPr="00371EF7">
        <w:rPr>
          <w:lang w:val="fr-FR"/>
        </w:rPr>
        <w:t xml:space="preserve">    </w:t>
      </w:r>
    </w:p>
    <w:p w14:paraId="7D9D5C9C" w14:textId="4EDE567B" w:rsidR="00736E15" w:rsidRDefault="00736E15" w:rsidP="005C62A8">
      <w:pPr>
        <w:pStyle w:val="code"/>
        <w:rPr>
          <w:lang w:val="fr-FR"/>
        </w:rPr>
      </w:pPr>
      <w:r>
        <w:rPr>
          <w:lang w:val="fr-FR"/>
        </w:rPr>
        <w:t xml:space="preserve">    port_list [0].port_id      = untagged_port_id;</w:t>
      </w:r>
    </w:p>
    <w:p w14:paraId="296F3A7E" w14:textId="25DB347C" w:rsidR="00736E15" w:rsidRDefault="00736E15" w:rsidP="005C62A8">
      <w:pPr>
        <w:pStyle w:val="code"/>
        <w:rPr>
          <w:lang w:val="fr-FR"/>
        </w:rPr>
      </w:pPr>
      <w:r>
        <w:rPr>
          <w:lang w:val="fr-FR"/>
        </w:rPr>
        <w:t xml:space="preserve">    port_list [0].tagging_mode = </w:t>
      </w:r>
      <w:r w:rsidRPr="00736E15">
        <w:rPr>
          <w:lang w:val="fr-FR"/>
        </w:rPr>
        <w:t>SAI_VLAN_PORT_UNTAGGED</w:t>
      </w:r>
      <w:r>
        <w:rPr>
          <w:lang w:val="fr-FR"/>
        </w:rPr>
        <w:t>;</w:t>
      </w:r>
    </w:p>
    <w:p w14:paraId="0812B704" w14:textId="77777777" w:rsidR="00736E15" w:rsidRDefault="00736E15" w:rsidP="00736E15">
      <w:pPr>
        <w:pStyle w:val="code"/>
        <w:rPr>
          <w:lang w:val="fr-FR"/>
        </w:rPr>
      </w:pPr>
    </w:p>
    <w:p w14:paraId="48280B55" w14:textId="42A8931C" w:rsidR="00736E15" w:rsidRDefault="00736E15" w:rsidP="00736E15">
      <w:pPr>
        <w:pStyle w:val="code"/>
        <w:rPr>
          <w:lang w:val="fr-FR"/>
        </w:rPr>
      </w:pPr>
      <w:r>
        <w:rPr>
          <w:lang w:val="fr-FR"/>
        </w:rPr>
        <w:t xml:space="preserve">    port_list [1].port_id      = tagged_port_id;</w:t>
      </w:r>
    </w:p>
    <w:p w14:paraId="43479126" w14:textId="30C622F6" w:rsidR="00736E15" w:rsidRDefault="00736E15" w:rsidP="00736E15">
      <w:pPr>
        <w:pStyle w:val="code"/>
        <w:rPr>
          <w:lang w:val="fr-FR"/>
        </w:rPr>
      </w:pPr>
      <w:r>
        <w:rPr>
          <w:lang w:val="fr-FR"/>
        </w:rPr>
        <w:t xml:space="preserve">    port_list [1].tagging_mode = </w:t>
      </w:r>
      <w:r w:rsidRPr="00736E15">
        <w:rPr>
          <w:lang w:val="fr-FR"/>
        </w:rPr>
        <w:t>SAI_VLAN_PORT_TAGGED</w:t>
      </w:r>
      <w:r>
        <w:rPr>
          <w:lang w:val="fr-FR"/>
        </w:rPr>
        <w:t>;</w:t>
      </w:r>
    </w:p>
    <w:p w14:paraId="2B982D68" w14:textId="77777777" w:rsidR="00736E15" w:rsidRDefault="00736E15" w:rsidP="00736E15">
      <w:pPr>
        <w:pStyle w:val="code"/>
        <w:rPr>
          <w:lang w:val="fr-FR"/>
        </w:rPr>
      </w:pPr>
    </w:p>
    <w:p w14:paraId="6FF0C766" w14:textId="55F3CAC1" w:rsidR="00736E15" w:rsidRDefault="00736E15" w:rsidP="00736E15">
      <w:pPr>
        <w:pStyle w:val="code"/>
        <w:rPr>
          <w:lang w:val="fr-FR"/>
        </w:rPr>
      </w:pPr>
      <w:r>
        <w:rPr>
          <w:lang w:val="fr-FR"/>
        </w:rPr>
        <w:t xml:space="preserve">    port_list [2].port_id      = extended_port_id_1;</w:t>
      </w:r>
    </w:p>
    <w:p w14:paraId="031E8C3E" w14:textId="77777777" w:rsidR="00736E15" w:rsidRDefault="00736E15" w:rsidP="00736E15">
      <w:pPr>
        <w:pStyle w:val="code"/>
        <w:rPr>
          <w:lang w:val="fr-FR"/>
        </w:rPr>
      </w:pPr>
      <w:r>
        <w:rPr>
          <w:lang w:val="fr-FR"/>
        </w:rPr>
        <w:t xml:space="preserve">    port_list [2].tagging_mode = </w:t>
      </w:r>
      <w:r w:rsidRPr="00736E15">
        <w:rPr>
          <w:lang w:val="fr-FR"/>
        </w:rPr>
        <w:t>SAI_VLAN_PORT_TAGGED</w:t>
      </w:r>
      <w:r>
        <w:rPr>
          <w:lang w:val="fr-FR"/>
        </w:rPr>
        <w:t>;</w:t>
      </w:r>
    </w:p>
    <w:p w14:paraId="45F6E77C" w14:textId="77777777" w:rsidR="00736E15" w:rsidRDefault="00736E15" w:rsidP="00736E15">
      <w:pPr>
        <w:pStyle w:val="code"/>
        <w:rPr>
          <w:lang w:val="fr-FR"/>
        </w:rPr>
      </w:pPr>
    </w:p>
    <w:p w14:paraId="40DC352E" w14:textId="093B0743" w:rsidR="00736E15" w:rsidRDefault="00736E15" w:rsidP="00736E15">
      <w:pPr>
        <w:pStyle w:val="code"/>
        <w:rPr>
          <w:lang w:val="fr-FR"/>
        </w:rPr>
      </w:pPr>
      <w:r>
        <w:rPr>
          <w:lang w:val="fr-FR"/>
        </w:rPr>
        <w:t xml:space="preserve">    port_list [3].port_id      = extended_port_id_2;</w:t>
      </w:r>
    </w:p>
    <w:p w14:paraId="5AF10A57" w14:textId="656E589B" w:rsidR="00736E15" w:rsidRDefault="00736E15" w:rsidP="00736E15">
      <w:pPr>
        <w:pStyle w:val="code"/>
        <w:rPr>
          <w:lang w:val="fr-FR"/>
        </w:rPr>
      </w:pPr>
      <w:r>
        <w:rPr>
          <w:lang w:val="fr-FR"/>
        </w:rPr>
        <w:t xml:space="preserve">    port_list [3].tagging_mode = </w:t>
      </w:r>
      <w:r w:rsidRPr="00736E15">
        <w:rPr>
          <w:lang w:val="fr-FR"/>
        </w:rPr>
        <w:t>SAI_VLAN_PORT_TAGGED</w:t>
      </w:r>
      <w:r>
        <w:rPr>
          <w:lang w:val="fr-FR"/>
        </w:rPr>
        <w:t>;</w:t>
      </w:r>
    </w:p>
    <w:p w14:paraId="6C268345" w14:textId="77777777" w:rsidR="00736E15" w:rsidRDefault="00736E15" w:rsidP="00736E15">
      <w:pPr>
        <w:pStyle w:val="code"/>
        <w:rPr>
          <w:lang w:val="fr-FR"/>
        </w:rPr>
      </w:pPr>
    </w:p>
    <w:p w14:paraId="20FC398E" w14:textId="4EEE1DCA" w:rsidR="005C62A8" w:rsidRPr="00850E7E" w:rsidRDefault="005C62A8" w:rsidP="005C62A8">
      <w:pPr>
        <w:pStyle w:val="code"/>
      </w:pPr>
      <w:r w:rsidRPr="007541C7">
        <w:rPr>
          <w:lang w:val="fr-FR"/>
        </w:rPr>
        <w:t xml:space="preserve">    </w:t>
      </w:r>
      <w:r w:rsidR="00736E15" w:rsidRPr="00736E15">
        <w:t>sai_add_ports_to_vlan_fn</w:t>
      </w:r>
      <w:r w:rsidRPr="00850E7E">
        <w:t xml:space="preserve"> (</w:t>
      </w:r>
      <w:r w:rsidR="00736E15">
        <w:t xml:space="preserve">vlan_id, port_count, </w:t>
      </w:r>
      <w:r w:rsidRPr="00850E7E">
        <w:t>&amp;</w:t>
      </w:r>
      <w:r w:rsidR="00736E15">
        <w:t>port</w:t>
      </w:r>
      <w:r>
        <w:t>_list</w:t>
      </w:r>
      <w:r w:rsidR="00736E15">
        <w:t xml:space="preserve"> [0]</w:t>
      </w:r>
      <w:r w:rsidRPr="00850E7E">
        <w:t>);</w:t>
      </w:r>
    </w:p>
    <w:p w14:paraId="5808BD83" w14:textId="3FC83442" w:rsidR="005C62A8" w:rsidRPr="00BB1972" w:rsidRDefault="005C62A8" w:rsidP="005C62A8">
      <w:pPr>
        <w:pStyle w:val="code"/>
      </w:pPr>
    </w:p>
    <w:p w14:paraId="7A5360B7" w14:textId="77777777" w:rsidR="005C62A8" w:rsidRPr="005C62A8" w:rsidRDefault="005C62A8" w:rsidP="00D36B34"/>
    <w:p w14:paraId="51FB9FCB" w14:textId="3D2E2103" w:rsidR="005C62A8" w:rsidRDefault="005C62A8" w:rsidP="005C62A8">
      <w:pPr>
        <w:pStyle w:val="Heading3"/>
      </w:pPr>
      <w:bookmarkStart w:id="201" w:name="_Ref441762432"/>
      <w:bookmarkStart w:id="202" w:name="_Toc461043500"/>
      <w:r>
        <w:t>Assigning Flooding ECID to the Vlan</w:t>
      </w:r>
      <w:bookmarkEnd w:id="201"/>
      <w:bookmarkEnd w:id="202"/>
    </w:p>
    <w:p w14:paraId="0324F1B4" w14:textId="660D28B8" w:rsidR="001F1E67" w:rsidRPr="00D36B34" w:rsidRDefault="001F1E67" w:rsidP="001F1E67">
      <w:pPr>
        <w:pStyle w:val="code"/>
        <w:rPr>
          <w:lang w:val="fi-FI"/>
        </w:rPr>
      </w:pPr>
      <w:r w:rsidRPr="007541C7">
        <w:t xml:space="preserve">    </w:t>
      </w:r>
      <w:r w:rsidRPr="00D36B34">
        <w:rPr>
          <w:lang w:val="fi-FI"/>
        </w:rPr>
        <w:t>sai_</w:t>
      </w:r>
      <w:r w:rsidR="00316905" w:rsidRPr="00D36B34">
        <w:rPr>
          <w:lang w:val="fi-FI"/>
        </w:rPr>
        <w:t>vlan_id</w:t>
      </w:r>
      <w:r w:rsidRPr="00D36B34">
        <w:rPr>
          <w:lang w:val="fi-FI"/>
        </w:rPr>
        <w:t xml:space="preserve">_t </w:t>
      </w:r>
      <w:r w:rsidR="00316905" w:rsidRPr="00D36B34">
        <w:rPr>
          <w:lang w:val="fi-FI"/>
        </w:rPr>
        <w:t xml:space="preserve">  vlan_id</w:t>
      </w:r>
      <w:r w:rsidRPr="00D36B34">
        <w:rPr>
          <w:lang w:val="fi-FI"/>
        </w:rPr>
        <w:t>;</w:t>
      </w:r>
    </w:p>
    <w:p w14:paraId="3B5926FC" w14:textId="41736FBC" w:rsidR="001F1E67" w:rsidRPr="00D36B34" w:rsidRDefault="001F1E67" w:rsidP="001F1E67">
      <w:pPr>
        <w:pStyle w:val="code"/>
      </w:pPr>
      <w:r w:rsidRPr="00D36B34">
        <w:rPr>
          <w:lang w:val="fi-FI"/>
        </w:rPr>
        <w:t xml:space="preserve">    </w:t>
      </w:r>
      <w:r w:rsidRPr="00D36B34">
        <w:t>sai_uint</w:t>
      </w:r>
      <w:r w:rsidR="00316905" w:rsidRPr="00D36B34">
        <w:t>32</w:t>
      </w:r>
      <w:r w:rsidRPr="00D36B34">
        <w:t xml:space="preserve">_t    </w:t>
      </w:r>
      <w:r w:rsidR="00316905" w:rsidRPr="00D36B34">
        <w:t>flooding_ecid</w:t>
      </w:r>
      <w:r w:rsidRPr="00D36B34">
        <w:t>;</w:t>
      </w:r>
    </w:p>
    <w:p w14:paraId="66396BE9" w14:textId="77777777" w:rsidR="001F1E67" w:rsidRPr="007541C7" w:rsidRDefault="001F1E67" w:rsidP="001F1E67">
      <w:pPr>
        <w:pStyle w:val="code"/>
      </w:pPr>
      <w:r w:rsidRPr="00D36B34">
        <w:t xml:space="preserve">    </w:t>
      </w:r>
      <w:r w:rsidRPr="007541C7">
        <w:t>sai_attribute_t attr;</w:t>
      </w:r>
    </w:p>
    <w:p w14:paraId="43EDBCBC" w14:textId="77777777" w:rsidR="001F1E67" w:rsidRPr="007541C7" w:rsidRDefault="001F1E67" w:rsidP="001F1E67">
      <w:pPr>
        <w:pStyle w:val="code"/>
      </w:pPr>
      <w:r w:rsidRPr="007541C7">
        <w:t xml:space="preserve">    </w:t>
      </w:r>
    </w:p>
    <w:p w14:paraId="126E5224" w14:textId="6DA23431" w:rsidR="001F1E67" w:rsidRPr="007541C7" w:rsidRDefault="001F1E67" w:rsidP="001F1E67">
      <w:pPr>
        <w:pStyle w:val="code"/>
      </w:pPr>
      <w:r w:rsidRPr="007541C7">
        <w:t xml:space="preserve">    attr.id        = SAI_VLAN_ATTR_FLOODING_ECID;</w:t>
      </w:r>
    </w:p>
    <w:p w14:paraId="2D51DA63" w14:textId="00D2FE6C" w:rsidR="001F1E67" w:rsidRPr="00D36B34" w:rsidRDefault="001F1E67" w:rsidP="001F1E67">
      <w:pPr>
        <w:pStyle w:val="code"/>
      </w:pPr>
      <w:r w:rsidRPr="00D36B34">
        <w:t xml:space="preserve">    attr.value.u32 = flooding_ecid;</w:t>
      </w:r>
    </w:p>
    <w:p w14:paraId="3833E15B" w14:textId="77777777" w:rsidR="001F1E67" w:rsidRPr="00D36B34" w:rsidRDefault="001F1E67" w:rsidP="001F1E67">
      <w:pPr>
        <w:pStyle w:val="code"/>
      </w:pPr>
    </w:p>
    <w:p w14:paraId="39592E49" w14:textId="27062D08" w:rsidR="001F1E67" w:rsidRDefault="001F1E67" w:rsidP="001F1E67">
      <w:pPr>
        <w:pStyle w:val="code"/>
        <w:rPr>
          <w:lang w:val="fr-FR"/>
        </w:rPr>
      </w:pPr>
      <w:r w:rsidRPr="00D36B34">
        <w:t xml:space="preserve">    </w:t>
      </w:r>
      <w:r w:rsidR="00316905" w:rsidRPr="00316905">
        <w:rPr>
          <w:lang w:val="fr-FR"/>
        </w:rPr>
        <w:t>sai_set_vlan_attribute_fn</w:t>
      </w:r>
      <w:r>
        <w:rPr>
          <w:lang w:val="fr-FR"/>
        </w:rPr>
        <w:t xml:space="preserve"> (</w:t>
      </w:r>
      <w:r w:rsidR="00316905">
        <w:rPr>
          <w:lang w:val="fr-FR"/>
        </w:rPr>
        <w:t>vlan_id,</w:t>
      </w:r>
      <w:r w:rsidRPr="00376018">
        <w:rPr>
          <w:lang w:val="fr-FR"/>
        </w:rPr>
        <w:t xml:space="preserve"> &amp;attr);</w:t>
      </w:r>
    </w:p>
    <w:p w14:paraId="1791B9D2" w14:textId="77777777" w:rsidR="007D223C" w:rsidRPr="00376018" w:rsidRDefault="007D223C" w:rsidP="001F1E67">
      <w:pPr>
        <w:pStyle w:val="code"/>
        <w:rPr>
          <w:lang w:val="fr-FR"/>
        </w:rPr>
      </w:pPr>
    </w:p>
    <w:p w14:paraId="3C429197" w14:textId="77777777" w:rsidR="005C62A8" w:rsidRDefault="005C62A8" w:rsidP="00D36B34">
      <w:pPr>
        <w:rPr>
          <w:lang w:val="fr-FR"/>
        </w:rPr>
      </w:pPr>
    </w:p>
    <w:p w14:paraId="1D5380ED" w14:textId="04452FE8" w:rsidR="00A45AFE" w:rsidRPr="00D36B34" w:rsidRDefault="00A45AFE" w:rsidP="00D36B34">
      <w:pPr>
        <w:pStyle w:val="Heading3"/>
      </w:pPr>
      <w:bookmarkStart w:id="203" w:name="_Toc461043501"/>
      <w:r w:rsidRPr="00D36B34">
        <w:t>Removing extended ports from the Vlan</w:t>
      </w:r>
      <w:bookmarkEnd w:id="203"/>
    </w:p>
    <w:p w14:paraId="2BB146A7" w14:textId="167634B3" w:rsidR="00A45AFE" w:rsidRPr="00BC40B6" w:rsidRDefault="00A45AFE" w:rsidP="00A45AFE">
      <w:pPr>
        <w:pStyle w:val="code"/>
        <w:rPr>
          <w:u w:val="single"/>
          <w:lang w:val="fi-FI"/>
        </w:rPr>
      </w:pPr>
      <w:r w:rsidRPr="007541C7">
        <w:t xml:space="preserve">    </w:t>
      </w:r>
      <w:r w:rsidRPr="00BC40B6">
        <w:rPr>
          <w:lang w:val="fi-FI"/>
        </w:rPr>
        <w:t>sai_vlan_id_t   vlan_id;</w:t>
      </w:r>
    </w:p>
    <w:p w14:paraId="7FEF63AC" w14:textId="57CDFDE9" w:rsidR="00A45AFE" w:rsidRPr="00454EDB" w:rsidRDefault="00A45AFE" w:rsidP="00A45AFE">
      <w:pPr>
        <w:pStyle w:val="code"/>
        <w:rPr>
          <w:lang w:val="fr-FR"/>
        </w:rPr>
      </w:pPr>
      <w:r w:rsidRPr="00D36B34">
        <w:rPr>
          <w:lang w:val="fi-FI"/>
        </w:rPr>
        <w:t xml:space="preserve">    </w:t>
      </w:r>
      <w:r w:rsidRPr="00454EDB">
        <w:rPr>
          <w:lang w:val="fr-FR"/>
        </w:rPr>
        <w:t>sai_object_id_t extended_port_id;</w:t>
      </w:r>
    </w:p>
    <w:p w14:paraId="1DCFAF9A" w14:textId="77777777" w:rsidR="00A45AFE" w:rsidRPr="00454EDB" w:rsidRDefault="00A45AFE" w:rsidP="00A45AFE">
      <w:pPr>
        <w:pStyle w:val="code"/>
        <w:rPr>
          <w:lang w:val="fr-FR"/>
        </w:rPr>
      </w:pPr>
      <w:r w:rsidRPr="00454EDB">
        <w:rPr>
          <w:lang w:val="fr-FR"/>
        </w:rPr>
        <w:t xml:space="preserve">    sai_object_id_t untagged_port_id;</w:t>
      </w:r>
    </w:p>
    <w:p w14:paraId="1798887D" w14:textId="20BB22C0" w:rsidR="00A45AFE" w:rsidRPr="00454EDB" w:rsidRDefault="00A45AFE" w:rsidP="00A45AFE">
      <w:pPr>
        <w:pStyle w:val="code"/>
        <w:rPr>
          <w:lang w:val="fr-FR"/>
        </w:rPr>
      </w:pPr>
      <w:r w:rsidRPr="00454EDB">
        <w:rPr>
          <w:lang w:val="fr-FR"/>
        </w:rPr>
        <w:t xml:space="preserve">    sai_uint32_t    port</w:t>
      </w:r>
      <w:r w:rsidR="007D223C" w:rsidRPr="00454EDB">
        <w:rPr>
          <w:lang w:val="fr-FR"/>
        </w:rPr>
        <w:t>_count = 2</w:t>
      </w:r>
      <w:r w:rsidRPr="00454EDB">
        <w:rPr>
          <w:lang w:val="fr-FR"/>
        </w:rPr>
        <w:t>;</w:t>
      </w:r>
    </w:p>
    <w:p w14:paraId="51B8F3CF" w14:textId="5F2BEFCD" w:rsidR="00A45AFE" w:rsidRPr="00371EF7" w:rsidRDefault="00A45AFE" w:rsidP="00A45AFE">
      <w:pPr>
        <w:pStyle w:val="code"/>
        <w:rPr>
          <w:lang w:val="fr-FR"/>
        </w:rPr>
      </w:pPr>
      <w:r w:rsidRPr="00454EDB">
        <w:rPr>
          <w:lang w:val="fr-FR"/>
        </w:rPr>
        <w:t xml:space="preserve">    </w:t>
      </w:r>
      <w:r>
        <w:rPr>
          <w:lang w:val="fr-FR"/>
        </w:rPr>
        <w:t xml:space="preserve">sai_vlan_port_t port_list </w:t>
      </w:r>
      <w:r w:rsidR="007D223C">
        <w:rPr>
          <w:lang w:val="fr-FR"/>
        </w:rPr>
        <w:t>[2</w:t>
      </w:r>
      <w:r>
        <w:rPr>
          <w:lang w:val="fr-FR"/>
        </w:rPr>
        <w:t>];</w:t>
      </w:r>
    </w:p>
    <w:p w14:paraId="3F6E2238" w14:textId="77777777" w:rsidR="00A45AFE" w:rsidRDefault="00A45AFE" w:rsidP="00A45AFE">
      <w:pPr>
        <w:pStyle w:val="code"/>
        <w:rPr>
          <w:lang w:val="fr-FR"/>
        </w:rPr>
      </w:pPr>
      <w:r w:rsidRPr="00371EF7">
        <w:rPr>
          <w:lang w:val="fr-FR"/>
        </w:rPr>
        <w:t xml:space="preserve">    </w:t>
      </w:r>
    </w:p>
    <w:p w14:paraId="7F2385E6" w14:textId="77777777" w:rsidR="00A45AFE" w:rsidRDefault="00A45AFE" w:rsidP="00A45AFE">
      <w:pPr>
        <w:pStyle w:val="code"/>
        <w:rPr>
          <w:lang w:val="fr-FR"/>
        </w:rPr>
      </w:pPr>
      <w:r>
        <w:rPr>
          <w:lang w:val="fr-FR"/>
        </w:rPr>
        <w:t xml:space="preserve">    port_list [0].port_id      = untagged_port_id;</w:t>
      </w:r>
    </w:p>
    <w:p w14:paraId="10D4B44E" w14:textId="77777777" w:rsidR="00A45AFE" w:rsidRDefault="00A45AFE" w:rsidP="00A45AFE">
      <w:pPr>
        <w:pStyle w:val="code"/>
        <w:rPr>
          <w:lang w:val="fr-FR"/>
        </w:rPr>
      </w:pPr>
      <w:r>
        <w:rPr>
          <w:lang w:val="fr-FR"/>
        </w:rPr>
        <w:t xml:space="preserve">    port_list [0].tagging_mode = </w:t>
      </w:r>
      <w:r w:rsidRPr="00736E15">
        <w:rPr>
          <w:lang w:val="fr-FR"/>
        </w:rPr>
        <w:t>SAI_VLAN_PORT_UNTAGGED</w:t>
      </w:r>
      <w:r>
        <w:rPr>
          <w:lang w:val="fr-FR"/>
        </w:rPr>
        <w:t>;</w:t>
      </w:r>
    </w:p>
    <w:p w14:paraId="4B15CF9B" w14:textId="77777777" w:rsidR="00A45AFE" w:rsidRDefault="00A45AFE" w:rsidP="00A45AFE">
      <w:pPr>
        <w:pStyle w:val="code"/>
        <w:rPr>
          <w:lang w:val="fr-FR"/>
        </w:rPr>
      </w:pPr>
    </w:p>
    <w:p w14:paraId="43D89DE3" w14:textId="76ED0139" w:rsidR="00A45AFE" w:rsidRDefault="00A45AFE" w:rsidP="00A45AFE">
      <w:pPr>
        <w:pStyle w:val="code"/>
        <w:rPr>
          <w:lang w:val="fr-FR"/>
        </w:rPr>
      </w:pPr>
      <w:r>
        <w:rPr>
          <w:lang w:val="fr-FR"/>
        </w:rPr>
        <w:t xml:space="preserve">    port_list [2].port_id      = extended_port_id;</w:t>
      </w:r>
    </w:p>
    <w:p w14:paraId="682DDED6" w14:textId="77777777" w:rsidR="00A45AFE" w:rsidRDefault="00A45AFE" w:rsidP="00A45AFE">
      <w:pPr>
        <w:pStyle w:val="code"/>
        <w:rPr>
          <w:lang w:val="fr-FR"/>
        </w:rPr>
      </w:pPr>
      <w:r>
        <w:rPr>
          <w:lang w:val="fr-FR"/>
        </w:rPr>
        <w:t xml:space="preserve">    port_list [2].tagging_mode = </w:t>
      </w:r>
      <w:r w:rsidRPr="00736E15">
        <w:rPr>
          <w:lang w:val="fr-FR"/>
        </w:rPr>
        <w:t>SAI_VLAN_PORT_TAGGED</w:t>
      </w:r>
      <w:r>
        <w:rPr>
          <w:lang w:val="fr-FR"/>
        </w:rPr>
        <w:t>;</w:t>
      </w:r>
    </w:p>
    <w:p w14:paraId="42CA9B9F" w14:textId="77777777" w:rsidR="00A45AFE" w:rsidRDefault="00A45AFE" w:rsidP="00A45AFE">
      <w:pPr>
        <w:pStyle w:val="code"/>
        <w:rPr>
          <w:lang w:val="fr-FR"/>
        </w:rPr>
      </w:pPr>
    </w:p>
    <w:p w14:paraId="159BB7A9" w14:textId="204DEF27" w:rsidR="00A45AFE" w:rsidRDefault="00A45AFE" w:rsidP="00A45AFE">
      <w:pPr>
        <w:pStyle w:val="code"/>
      </w:pPr>
      <w:r w:rsidRPr="007541C7">
        <w:rPr>
          <w:lang w:val="fr-FR"/>
        </w:rPr>
        <w:t xml:space="preserve">    </w:t>
      </w:r>
      <w:r w:rsidRPr="00736E15">
        <w:t>sai_</w:t>
      </w:r>
      <w:r w:rsidR="007D223C">
        <w:t>remove</w:t>
      </w:r>
      <w:r w:rsidRPr="00736E15">
        <w:t>_ports_</w:t>
      </w:r>
      <w:r w:rsidR="007D223C">
        <w:t>from</w:t>
      </w:r>
      <w:r w:rsidRPr="00736E15">
        <w:t>_vlan_fn</w:t>
      </w:r>
      <w:r w:rsidRPr="00850E7E">
        <w:t xml:space="preserve"> (</w:t>
      </w:r>
      <w:r>
        <w:t xml:space="preserve">vlan_id, port_count, </w:t>
      </w:r>
      <w:r w:rsidRPr="00850E7E">
        <w:t>&amp;</w:t>
      </w:r>
      <w:r>
        <w:t>port_list [0]</w:t>
      </w:r>
      <w:r w:rsidRPr="00850E7E">
        <w:t>);</w:t>
      </w:r>
    </w:p>
    <w:p w14:paraId="7D7D3AA3" w14:textId="77777777" w:rsidR="007D223C" w:rsidRPr="00850E7E" w:rsidRDefault="007D223C" w:rsidP="00A45AFE">
      <w:pPr>
        <w:pStyle w:val="code"/>
      </w:pPr>
    </w:p>
    <w:p w14:paraId="2785C955" w14:textId="77777777" w:rsidR="00A45AFE" w:rsidRPr="00D97D71" w:rsidRDefault="00A45AFE" w:rsidP="00D36B34"/>
    <w:p w14:paraId="527BCDA7" w14:textId="4627B721" w:rsidR="006B1007" w:rsidRDefault="000C3A5E" w:rsidP="006204BD">
      <w:pPr>
        <w:pStyle w:val="Heading2"/>
      </w:pPr>
      <w:bookmarkStart w:id="204" w:name="_Toc461043502"/>
      <w:r>
        <w:t>Creating</w:t>
      </w:r>
      <w:r w:rsidR="00740F56">
        <w:t>/Deleting</w:t>
      </w:r>
      <w:r>
        <w:t xml:space="preserve"> 802.1BR Port</w:t>
      </w:r>
      <w:r w:rsidR="00ED1CDD">
        <w:t xml:space="preserve"> and setting its attributes</w:t>
      </w:r>
      <w:bookmarkEnd w:id="204"/>
    </w:p>
    <w:p w14:paraId="2AD24C0E" w14:textId="77777777" w:rsidR="005C62A8" w:rsidRPr="00E31386" w:rsidRDefault="005C62A8" w:rsidP="00E31386"/>
    <w:p w14:paraId="713FD9B6" w14:textId="61E2C7E0" w:rsidR="00C7139C" w:rsidRPr="00C7139C" w:rsidRDefault="00C074AB" w:rsidP="000C3A5E">
      <w:pPr>
        <w:pStyle w:val="Heading3"/>
      </w:pPr>
      <w:bookmarkStart w:id="205" w:name="_Toc440048644"/>
      <w:bookmarkStart w:id="206" w:name="_Toc440048645"/>
      <w:bookmarkStart w:id="207" w:name="_Toc440048646"/>
      <w:bookmarkStart w:id="208" w:name="_Ref438592641"/>
      <w:bookmarkStart w:id="209" w:name="_Ref440048302"/>
      <w:bookmarkStart w:id="210" w:name="_Toc461043503"/>
      <w:bookmarkEnd w:id="205"/>
      <w:bookmarkEnd w:id="206"/>
      <w:bookmarkEnd w:id="207"/>
      <w:r>
        <w:t>Creating 802.1BR UPSTREAM Port</w:t>
      </w:r>
      <w:bookmarkEnd w:id="208"/>
      <w:bookmarkEnd w:id="209"/>
      <w:bookmarkEnd w:id="210"/>
    </w:p>
    <w:p w14:paraId="4D2B0162" w14:textId="0494B0C0" w:rsidR="00BB00A2" w:rsidRPr="000C3A5E" w:rsidRDefault="00371EF7">
      <w:pPr>
        <w:pStyle w:val="code"/>
      </w:pPr>
      <w:r w:rsidRPr="00C7139C">
        <w:t xml:space="preserve">    </w:t>
      </w:r>
    </w:p>
    <w:p w14:paraId="38F1EF3D" w14:textId="11909F9A" w:rsidR="00177B5C" w:rsidRDefault="00177B5C" w:rsidP="00177B5C">
      <w:pPr>
        <w:pStyle w:val="code"/>
        <w:rPr>
          <w:lang w:val="fr-FR"/>
        </w:rPr>
      </w:pPr>
      <w:r w:rsidRPr="00454EDB">
        <w:rPr>
          <w:lang w:val="fr-FR"/>
        </w:rPr>
        <w:t xml:space="preserve">    </w:t>
      </w:r>
      <w:r w:rsidRPr="009F4316">
        <w:rPr>
          <w:lang w:val="fr-FR"/>
        </w:rPr>
        <w:t xml:space="preserve">sai_object_id_t </w:t>
      </w:r>
      <w:r>
        <w:rPr>
          <w:lang w:val="fr-FR"/>
        </w:rPr>
        <w:t>dot1br</w:t>
      </w:r>
      <w:r w:rsidRPr="009F4316">
        <w:rPr>
          <w:lang w:val="fr-FR"/>
        </w:rPr>
        <w:t>_port_id;</w:t>
      </w:r>
    </w:p>
    <w:p w14:paraId="52197BBE" w14:textId="403E68D7" w:rsidR="00A65582" w:rsidRPr="009F4316" w:rsidRDefault="00A65582" w:rsidP="00177B5C">
      <w:pPr>
        <w:pStyle w:val="code"/>
        <w:rPr>
          <w:lang w:val="fr-FR"/>
        </w:rPr>
      </w:pPr>
      <w:r>
        <w:rPr>
          <w:lang w:val="fr-FR"/>
        </w:rPr>
        <w:t xml:space="preserve">    sai_object_id_t port_id;</w:t>
      </w:r>
    </w:p>
    <w:p w14:paraId="562C2C74" w14:textId="19BF1696" w:rsidR="00177B5C" w:rsidRPr="009F4316" w:rsidRDefault="00177B5C" w:rsidP="00177B5C">
      <w:pPr>
        <w:pStyle w:val="code"/>
        <w:rPr>
          <w:lang w:val="fr-FR"/>
        </w:rPr>
      </w:pPr>
      <w:r w:rsidRPr="009F4316">
        <w:rPr>
          <w:lang w:val="fr-FR"/>
        </w:rPr>
        <w:t xml:space="preserve">    sai_uint32_t    ecid;</w:t>
      </w:r>
    </w:p>
    <w:p w14:paraId="77B23893" w14:textId="574D6494" w:rsidR="00177B5C" w:rsidRDefault="00177B5C" w:rsidP="00177B5C">
      <w:pPr>
        <w:pStyle w:val="code"/>
        <w:rPr>
          <w:lang w:val="fr-FR"/>
        </w:rPr>
      </w:pPr>
      <w:r w:rsidRPr="009F4316">
        <w:rPr>
          <w:lang w:val="fr-FR"/>
        </w:rPr>
        <w:t xml:space="preserve">    </w:t>
      </w:r>
      <w:r w:rsidR="00340086">
        <w:rPr>
          <w:lang w:val="fr-FR"/>
        </w:rPr>
        <w:t xml:space="preserve">sai_uint32_t    attr_count = </w:t>
      </w:r>
      <w:r w:rsidR="00A65582">
        <w:rPr>
          <w:lang w:val="fr-FR"/>
        </w:rPr>
        <w:t>2</w:t>
      </w:r>
      <w:r>
        <w:rPr>
          <w:lang w:val="fr-FR"/>
        </w:rPr>
        <w:t>;</w:t>
      </w:r>
    </w:p>
    <w:p w14:paraId="0B3168D3" w14:textId="4F186FC2" w:rsidR="00177B5C" w:rsidRPr="00371EF7" w:rsidRDefault="00340086" w:rsidP="00177B5C">
      <w:pPr>
        <w:pStyle w:val="code"/>
        <w:rPr>
          <w:lang w:val="fr-FR"/>
        </w:rPr>
      </w:pPr>
      <w:r>
        <w:rPr>
          <w:lang w:val="fr-FR"/>
        </w:rPr>
        <w:t xml:space="preserve">    sai_attribute_t attr_list [</w:t>
      </w:r>
      <w:r w:rsidR="00A65582">
        <w:rPr>
          <w:lang w:val="fr-FR"/>
        </w:rPr>
        <w:t>2</w:t>
      </w:r>
      <w:r w:rsidR="00177B5C">
        <w:rPr>
          <w:lang w:val="fr-FR"/>
        </w:rPr>
        <w:t>];</w:t>
      </w:r>
    </w:p>
    <w:p w14:paraId="087BE1C4" w14:textId="77777777" w:rsidR="00A65582" w:rsidRDefault="00177B5C" w:rsidP="00177B5C">
      <w:pPr>
        <w:pStyle w:val="code"/>
        <w:rPr>
          <w:lang w:val="fr-FR"/>
        </w:rPr>
      </w:pPr>
      <w:r w:rsidRPr="00371EF7">
        <w:rPr>
          <w:lang w:val="fr-FR"/>
        </w:rPr>
        <w:t xml:space="preserve">   </w:t>
      </w:r>
    </w:p>
    <w:p w14:paraId="337C6EE7" w14:textId="04A7D058" w:rsidR="00A65582" w:rsidRPr="00A65582" w:rsidRDefault="00A65582" w:rsidP="00A65582">
      <w:pPr>
        <w:pStyle w:val="code"/>
        <w:rPr>
          <w:lang w:val="fr-FR"/>
        </w:rPr>
      </w:pPr>
      <w:r w:rsidRPr="00A65582">
        <w:rPr>
          <w:lang w:val="fr-FR"/>
        </w:rPr>
        <w:t xml:space="preserve">    attr_list [0].id = SAI_DOT1BR_PORT_ATTR_PORT;</w:t>
      </w:r>
    </w:p>
    <w:p w14:paraId="47B771F4" w14:textId="3A1DE4E9" w:rsidR="00A65582" w:rsidRPr="00A65582" w:rsidRDefault="00A65582" w:rsidP="00A65582">
      <w:pPr>
        <w:pStyle w:val="code"/>
        <w:rPr>
          <w:lang w:val="fr-FR"/>
        </w:rPr>
      </w:pPr>
      <w:r w:rsidRPr="00A65582">
        <w:rPr>
          <w:lang w:val="fr-FR"/>
        </w:rPr>
        <w:t xml:space="preserve">    attr_list [0].value.oid = port_id;</w:t>
      </w:r>
    </w:p>
    <w:p w14:paraId="018F1F3A" w14:textId="1390C258" w:rsidR="00177B5C" w:rsidRPr="00A65582" w:rsidRDefault="00177B5C" w:rsidP="00177B5C">
      <w:pPr>
        <w:pStyle w:val="code"/>
        <w:rPr>
          <w:lang w:val="fr-FR"/>
        </w:rPr>
      </w:pPr>
      <w:r w:rsidRPr="00A65582">
        <w:rPr>
          <w:lang w:val="fr-FR"/>
        </w:rPr>
        <w:t xml:space="preserve"> </w:t>
      </w:r>
    </w:p>
    <w:p w14:paraId="6AADACDD" w14:textId="77845830" w:rsidR="00177B5C" w:rsidRPr="00454EDB" w:rsidRDefault="00177B5C" w:rsidP="00177B5C">
      <w:pPr>
        <w:pStyle w:val="code"/>
        <w:rPr>
          <w:lang w:val="fr-FR"/>
        </w:rPr>
      </w:pPr>
      <w:r w:rsidRPr="00454EDB">
        <w:rPr>
          <w:lang w:val="fr-FR"/>
        </w:rPr>
        <w:t xml:space="preserve">    attr_list [</w:t>
      </w:r>
      <w:r w:rsidR="00A65582" w:rsidRPr="00454EDB">
        <w:rPr>
          <w:lang w:val="fr-FR"/>
        </w:rPr>
        <w:t>1</w:t>
      </w:r>
      <w:r w:rsidRPr="00454EDB">
        <w:rPr>
          <w:lang w:val="fr-FR"/>
        </w:rPr>
        <w:t>].id = SAI_DOT1BR_PORT_ATTR_TYPE;</w:t>
      </w:r>
    </w:p>
    <w:p w14:paraId="23CD8E5A" w14:textId="2B382D2A" w:rsidR="00177B5C" w:rsidRPr="00E432CB" w:rsidRDefault="00177B5C" w:rsidP="00177B5C">
      <w:pPr>
        <w:pStyle w:val="code"/>
        <w:rPr>
          <w:lang w:val="fr-FR"/>
        </w:rPr>
      </w:pPr>
      <w:r w:rsidRPr="00454EDB">
        <w:rPr>
          <w:lang w:val="fr-FR"/>
        </w:rPr>
        <w:t xml:space="preserve">    </w:t>
      </w:r>
      <w:r w:rsidRPr="00E432CB">
        <w:rPr>
          <w:lang w:val="fr-FR"/>
        </w:rPr>
        <w:t>attr_list [</w:t>
      </w:r>
      <w:r w:rsidR="00A65582" w:rsidRPr="00E432CB">
        <w:rPr>
          <w:lang w:val="fr-FR"/>
        </w:rPr>
        <w:t>1</w:t>
      </w:r>
      <w:r w:rsidRPr="00E432CB">
        <w:rPr>
          <w:lang w:val="fr-FR"/>
        </w:rPr>
        <w:t>].value.s32 = SAI_DOT1BR_PORT_TYPE_UPSTREAM;</w:t>
      </w:r>
    </w:p>
    <w:p w14:paraId="1FDADF80" w14:textId="77777777" w:rsidR="00177B5C" w:rsidRPr="00E432CB" w:rsidRDefault="00177B5C" w:rsidP="00177B5C">
      <w:pPr>
        <w:pStyle w:val="code"/>
        <w:rPr>
          <w:lang w:val="fr-FR"/>
        </w:rPr>
      </w:pPr>
    </w:p>
    <w:p w14:paraId="795A121D" w14:textId="734A645B" w:rsidR="00177B5C" w:rsidRPr="00E432CB" w:rsidRDefault="00177B5C" w:rsidP="00177B5C">
      <w:pPr>
        <w:pStyle w:val="code"/>
        <w:rPr>
          <w:lang w:val="fr-FR"/>
        </w:rPr>
      </w:pPr>
      <w:r w:rsidRPr="00E432CB">
        <w:rPr>
          <w:lang w:val="fr-FR"/>
        </w:rPr>
        <w:t xml:space="preserve">    sai_create_</w:t>
      </w:r>
      <w:r w:rsidR="000D4D55" w:rsidRPr="00E432CB">
        <w:rPr>
          <w:lang w:val="fr-FR"/>
        </w:rPr>
        <w:t>dot1br</w:t>
      </w:r>
      <w:r w:rsidRPr="00E432CB">
        <w:rPr>
          <w:lang w:val="fr-FR"/>
        </w:rPr>
        <w:t>_port_fn (&amp;</w:t>
      </w:r>
      <w:r w:rsidR="000D4D55" w:rsidRPr="00E432CB">
        <w:rPr>
          <w:lang w:val="fr-FR"/>
        </w:rPr>
        <w:t>dot1br</w:t>
      </w:r>
      <w:r w:rsidRPr="00E432CB">
        <w:rPr>
          <w:lang w:val="fr-FR"/>
        </w:rPr>
        <w:t>_port_id, attr_count, attr_list);</w:t>
      </w:r>
    </w:p>
    <w:p w14:paraId="1938F3E9" w14:textId="77777777" w:rsidR="00177B5C" w:rsidRPr="00E432CB" w:rsidRDefault="00177B5C" w:rsidP="00371EF7">
      <w:pPr>
        <w:pStyle w:val="code"/>
        <w:rPr>
          <w:lang w:val="fr-FR"/>
        </w:rPr>
      </w:pPr>
    </w:p>
    <w:p w14:paraId="650583F7" w14:textId="77777777" w:rsidR="00371EF7" w:rsidRPr="00E432CB" w:rsidRDefault="00371EF7" w:rsidP="006204BD">
      <w:pPr>
        <w:rPr>
          <w:lang w:val="fr-FR"/>
        </w:rPr>
      </w:pPr>
    </w:p>
    <w:p w14:paraId="35F6DB37" w14:textId="77777777" w:rsidR="00192713" w:rsidRPr="00E432CB" w:rsidRDefault="00192713" w:rsidP="006204BD">
      <w:pPr>
        <w:rPr>
          <w:lang w:val="fr-FR"/>
        </w:rPr>
      </w:pPr>
    </w:p>
    <w:p w14:paraId="728DE07A" w14:textId="77777777" w:rsidR="00D75CEE" w:rsidRPr="00E432CB" w:rsidRDefault="00D75CEE" w:rsidP="006204BD">
      <w:pPr>
        <w:rPr>
          <w:lang w:val="fr-FR"/>
        </w:rPr>
      </w:pPr>
    </w:p>
    <w:p w14:paraId="0AC47DEC" w14:textId="77777777" w:rsidR="0059049C" w:rsidRPr="00E432CB" w:rsidRDefault="0059049C" w:rsidP="006204BD">
      <w:pPr>
        <w:rPr>
          <w:lang w:val="fr-FR"/>
        </w:rPr>
      </w:pPr>
    </w:p>
    <w:p w14:paraId="4D7E7486" w14:textId="3554DA73" w:rsidR="00C7139C" w:rsidRPr="00C7139C" w:rsidRDefault="00574F67" w:rsidP="00E31386">
      <w:pPr>
        <w:pStyle w:val="Heading3"/>
      </w:pPr>
      <w:bookmarkStart w:id="211" w:name="_Ref440048183"/>
      <w:bookmarkStart w:id="212" w:name="_Toc461043504"/>
      <w:r>
        <w:lastRenderedPageBreak/>
        <w:t>Creating 802.1BR CASCADING Port</w:t>
      </w:r>
      <w:bookmarkEnd w:id="211"/>
      <w:bookmarkEnd w:id="212"/>
    </w:p>
    <w:p w14:paraId="29D46C19" w14:textId="77777777" w:rsidR="0059049C" w:rsidRDefault="00C7139C" w:rsidP="00472EFD">
      <w:pPr>
        <w:pStyle w:val="code"/>
      </w:pPr>
      <w:r w:rsidRPr="00C7139C">
        <w:t xml:space="preserve">    </w:t>
      </w:r>
    </w:p>
    <w:p w14:paraId="0E85D300" w14:textId="051150AC" w:rsidR="00472EFD" w:rsidRDefault="0059049C" w:rsidP="00472EFD">
      <w:pPr>
        <w:pStyle w:val="code"/>
        <w:rPr>
          <w:lang w:val="fr-FR"/>
        </w:rPr>
      </w:pPr>
      <w:r w:rsidRPr="00937AAD">
        <w:rPr>
          <w:lang w:val="fr-FR"/>
        </w:rPr>
        <w:t xml:space="preserve">    </w:t>
      </w:r>
      <w:r w:rsidR="00472EFD" w:rsidRPr="009F4316">
        <w:rPr>
          <w:lang w:val="fr-FR"/>
        </w:rPr>
        <w:t xml:space="preserve">sai_object_id_t </w:t>
      </w:r>
      <w:r w:rsidR="00472EFD">
        <w:rPr>
          <w:lang w:val="fr-FR"/>
        </w:rPr>
        <w:t>dot1br</w:t>
      </w:r>
      <w:r w:rsidR="00472EFD" w:rsidRPr="009F4316">
        <w:rPr>
          <w:lang w:val="fr-FR"/>
        </w:rPr>
        <w:t>_port_id;</w:t>
      </w:r>
    </w:p>
    <w:p w14:paraId="2D334771" w14:textId="309B17CE" w:rsidR="00A65582" w:rsidRPr="009F4316" w:rsidRDefault="00A65582" w:rsidP="00472EFD">
      <w:pPr>
        <w:pStyle w:val="code"/>
        <w:rPr>
          <w:lang w:val="fr-FR"/>
        </w:rPr>
      </w:pPr>
      <w:r>
        <w:rPr>
          <w:lang w:val="fr-FR"/>
        </w:rPr>
        <w:t xml:space="preserve">    sai_object_id_t port_id;</w:t>
      </w:r>
    </w:p>
    <w:p w14:paraId="3EFC59A7" w14:textId="77777777" w:rsidR="00472EFD" w:rsidRPr="009F4316" w:rsidRDefault="00472EFD" w:rsidP="00472EFD">
      <w:pPr>
        <w:pStyle w:val="code"/>
        <w:rPr>
          <w:lang w:val="fr-FR"/>
        </w:rPr>
      </w:pPr>
      <w:r w:rsidRPr="009F4316">
        <w:rPr>
          <w:lang w:val="fr-FR"/>
        </w:rPr>
        <w:t xml:space="preserve">    sai_uint32_t    ecid;</w:t>
      </w:r>
    </w:p>
    <w:p w14:paraId="72082D69" w14:textId="01F42656" w:rsidR="00472EFD" w:rsidRDefault="00472EFD" w:rsidP="00472EFD">
      <w:pPr>
        <w:pStyle w:val="code"/>
        <w:rPr>
          <w:lang w:val="fr-FR"/>
        </w:rPr>
      </w:pPr>
      <w:r w:rsidRPr="009F4316">
        <w:rPr>
          <w:lang w:val="fr-FR"/>
        </w:rPr>
        <w:t xml:space="preserve">    </w:t>
      </w:r>
      <w:r>
        <w:rPr>
          <w:lang w:val="fr-FR"/>
        </w:rPr>
        <w:t xml:space="preserve">sai_uint32_t    attr_count = </w:t>
      </w:r>
      <w:r w:rsidR="00A65582">
        <w:rPr>
          <w:lang w:val="fr-FR"/>
        </w:rPr>
        <w:t>2</w:t>
      </w:r>
      <w:r>
        <w:rPr>
          <w:lang w:val="fr-FR"/>
        </w:rPr>
        <w:t>;</w:t>
      </w:r>
    </w:p>
    <w:p w14:paraId="5E10DDE7" w14:textId="592A73A3" w:rsidR="00472EFD" w:rsidRDefault="00472EFD" w:rsidP="00472EFD">
      <w:pPr>
        <w:pStyle w:val="code"/>
        <w:rPr>
          <w:lang w:val="fr-FR"/>
        </w:rPr>
      </w:pPr>
      <w:r>
        <w:rPr>
          <w:lang w:val="fr-FR"/>
        </w:rPr>
        <w:t xml:space="preserve">    sai_attribute_t attr_list [</w:t>
      </w:r>
      <w:r w:rsidR="00A65582">
        <w:rPr>
          <w:lang w:val="fr-FR"/>
        </w:rPr>
        <w:t>2</w:t>
      </w:r>
      <w:r>
        <w:rPr>
          <w:lang w:val="fr-FR"/>
        </w:rPr>
        <w:t>];</w:t>
      </w:r>
      <w:r w:rsidRPr="00371EF7">
        <w:rPr>
          <w:lang w:val="fr-FR"/>
        </w:rPr>
        <w:t xml:space="preserve">  </w:t>
      </w:r>
    </w:p>
    <w:p w14:paraId="4202AA95" w14:textId="6FCE5DE2" w:rsidR="00A65582" w:rsidRDefault="00A65582" w:rsidP="00A65582">
      <w:pPr>
        <w:pStyle w:val="code"/>
        <w:rPr>
          <w:lang w:val="fr-FR"/>
        </w:rPr>
      </w:pPr>
      <w:r w:rsidRPr="00371EF7">
        <w:rPr>
          <w:lang w:val="fr-FR"/>
        </w:rPr>
        <w:t xml:space="preserve"> </w:t>
      </w:r>
    </w:p>
    <w:p w14:paraId="7B56F343" w14:textId="24E5341C" w:rsidR="00A65582" w:rsidRPr="00A65582" w:rsidRDefault="00A65582" w:rsidP="00A65582">
      <w:pPr>
        <w:pStyle w:val="code"/>
        <w:rPr>
          <w:lang w:val="fr-FR"/>
        </w:rPr>
      </w:pPr>
      <w:r>
        <w:rPr>
          <w:lang w:val="fr-FR"/>
        </w:rPr>
        <w:t xml:space="preserve"> </w:t>
      </w:r>
      <w:r w:rsidRPr="00A65582">
        <w:rPr>
          <w:lang w:val="fr-FR"/>
        </w:rPr>
        <w:t xml:space="preserve">   attr_list [0].id = SAI_DOT1BR_PORT_ATTR_PORT;</w:t>
      </w:r>
    </w:p>
    <w:p w14:paraId="51BF4913" w14:textId="77777777" w:rsidR="00A65582" w:rsidRPr="00A65582" w:rsidRDefault="00A65582" w:rsidP="00A65582">
      <w:pPr>
        <w:pStyle w:val="code"/>
        <w:rPr>
          <w:lang w:val="fr-FR"/>
        </w:rPr>
      </w:pPr>
      <w:r w:rsidRPr="00A65582">
        <w:rPr>
          <w:lang w:val="fr-FR"/>
        </w:rPr>
        <w:t xml:space="preserve">    attr_list [0].value.oid = port_id;</w:t>
      </w:r>
    </w:p>
    <w:p w14:paraId="7059D9BA" w14:textId="77777777" w:rsidR="00A65582" w:rsidRDefault="00A65582" w:rsidP="00472EFD">
      <w:pPr>
        <w:pStyle w:val="code"/>
        <w:rPr>
          <w:lang w:val="fr-FR"/>
        </w:rPr>
      </w:pPr>
    </w:p>
    <w:p w14:paraId="481DC0FB" w14:textId="4CA3207C" w:rsidR="00472EFD" w:rsidRPr="00454EDB" w:rsidRDefault="00472EFD" w:rsidP="00472EFD">
      <w:pPr>
        <w:pStyle w:val="code"/>
        <w:rPr>
          <w:lang w:val="fr-FR"/>
        </w:rPr>
      </w:pPr>
      <w:r w:rsidRPr="00454EDB">
        <w:rPr>
          <w:lang w:val="fr-FR"/>
        </w:rPr>
        <w:t xml:space="preserve">    attr_list [</w:t>
      </w:r>
      <w:r w:rsidR="00A65582" w:rsidRPr="00454EDB">
        <w:rPr>
          <w:lang w:val="fr-FR"/>
        </w:rPr>
        <w:t>1</w:t>
      </w:r>
      <w:r w:rsidRPr="00454EDB">
        <w:rPr>
          <w:lang w:val="fr-FR"/>
        </w:rPr>
        <w:t>].id = SAI_DOT1BR_PORT_ATTR_TYPE;</w:t>
      </w:r>
    </w:p>
    <w:p w14:paraId="388143C3" w14:textId="292220F2" w:rsidR="00472EFD" w:rsidRPr="00E31386" w:rsidRDefault="00472EFD" w:rsidP="00472EFD">
      <w:pPr>
        <w:pStyle w:val="code"/>
        <w:rPr>
          <w:lang w:val="fr-FR"/>
        </w:rPr>
      </w:pPr>
      <w:r w:rsidRPr="00454EDB">
        <w:rPr>
          <w:lang w:val="fr-FR"/>
        </w:rPr>
        <w:t xml:space="preserve">    </w:t>
      </w:r>
      <w:r w:rsidRPr="00E31386">
        <w:rPr>
          <w:lang w:val="fr-FR"/>
        </w:rPr>
        <w:t>attr_list [</w:t>
      </w:r>
      <w:r w:rsidR="00A65582">
        <w:rPr>
          <w:lang w:val="fr-FR"/>
        </w:rPr>
        <w:t>1</w:t>
      </w:r>
      <w:r w:rsidRPr="00E31386">
        <w:rPr>
          <w:lang w:val="fr-FR"/>
        </w:rPr>
        <w:t>].value.s32 = SAI_DOT1BR_PORT_TYPE_CASCADING;</w:t>
      </w:r>
    </w:p>
    <w:p w14:paraId="1984A97A" w14:textId="77777777" w:rsidR="00472EFD" w:rsidRPr="00E31386" w:rsidRDefault="00472EFD" w:rsidP="00472EFD">
      <w:pPr>
        <w:pStyle w:val="code"/>
        <w:rPr>
          <w:lang w:val="fr-FR"/>
        </w:rPr>
      </w:pPr>
    </w:p>
    <w:p w14:paraId="11667B66" w14:textId="77777777" w:rsidR="00472EFD" w:rsidRPr="00850E7E" w:rsidRDefault="00472EFD" w:rsidP="00472EFD">
      <w:pPr>
        <w:pStyle w:val="code"/>
      </w:pPr>
      <w:r w:rsidRPr="00E31386">
        <w:rPr>
          <w:lang w:val="fr-FR"/>
        </w:rPr>
        <w:t xml:space="preserve">    </w:t>
      </w:r>
      <w:r w:rsidRPr="00850E7E">
        <w:t>sai_create_</w:t>
      </w:r>
      <w:r>
        <w:t>dot1br</w:t>
      </w:r>
      <w:r w:rsidRPr="00850E7E">
        <w:t>_port_fn (&amp;</w:t>
      </w:r>
      <w:r>
        <w:t>dot1br</w:t>
      </w:r>
      <w:r w:rsidRPr="00850E7E">
        <w:t>_port_id, attr_count</w:t>
      </w:r>
      <w:r>
        <w:t>, attr_list</w:t>
      </w:r>
      <w:r w:rsidRPr="00850E7E">
        <w:t>);</w:t>
      </w:r>
    </w:p>
    <w:p w14:paraId="4050A44F" w14:textId="77777777" w:rsidR="00C7139C" w:rsidRPr="00F25CA0" w:rsidRDefault="00C7139C" w:rsidP="00C7139C">
      <w:pPr>
        <w:rPr>
          <w:lang w:val="fr-FR"/>
        </w:rPr>
      </w:pPr>
    </w:p>
    <w:p w14:paraId="70BC491B" w14:textId="5C1F3F67" w:rsidR="00C7139C" w:rsidRPr="00C7139C" w:rsidRDefault="00574F67" w:rsidP="00E31386">
      <w:pPr>
        <w:pStyle w:val="Heading3"/>
      </w:pPr>
      <w:bookmarkStart w:id="213" w:name="_Ref440048431"/>
      <w:bookmarkStart w:id="214" w:name="_Toc461043505"/>
      <w:r>
        <w:t>Creating 802.1BR ACCESS Port</w:t>
      </w:r>
      <w:bookmarkEnd w:id="213"/>
      <w:bookmarkEnd w:id="214"/>
    </w:p>
    <w:p w14:paraId="40E1E0D6" w14:textId="4BE8543C" w:rsidR="00C7139C" w:rsidRDefault="00C7139C">
      <w:pPr>
        <w:pStyle w:val="code"/>
        <w:rPr>
          <w:lang w:val="fr-FR"/>
        </w:rPr>
      </w:pPr>
      <w:r w:rsidRPr="00C7139C">
        <w:t xml:space="preserve">    </w:t>
      </w:r>
    </w:p>
    <w:p w14:paraId="5156DFEF" w14:textId="77777777" w:rsidR="00C14A05" w:rsidRDefault="00C14A05" w:rsidP="00C14A05">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2B992547" w14:textId="5201DA1B" w:rsidR="00A65582" w:rsidRPr="009F4316" w:rsidRDefault="00A65582" w:rsidP="00C14A05">
      <w:pPr>
        <w:pStyle w:val="code"/>
        <w:rPr>
          <w:lang w:val="fr-FR"/>
        </w:rPr>
      </w:pPr>
      <w:r>
        <w:rPr>
          <w:lang w:val="fr-FR"/>
        </w:rPr>
        <w:t xml:space="preserve">    sai_object_id_t port_id;</w:t>
      </w:r>
    </w:p>
    <w:p w14:paraId="0CD9AD97" w14:textId="77777777" w:rsidR="00C14A05" w:rsidRPr="009F4316" w:rsidRDefault="00C14A05" w:rsidP="00C14A05">
      <w:pPr>
        <w:pStyle w:val="code"/>
        <w:rPr>
          <w:lang w:val="fr-FR"/>
        </w:rPr>
      </w:pPr>
      <w:r w:rsidRPr="009F4316">
        <w:rPr>
          <w:lang w:val="fr-FR"/>
        </w:rPr>
        <w:t xml:space="preserve">    sai_uint32_t    ecid;</w:t>
      </w:r>
    </w:p>
    <w:p w14:paraId="15E54490" w14:textId="1D56ACF9" w:rsidR="00C14A05" w:rsidRDefault="00C14A05" w:rsidP="00C14A05">
      <w:pPr>
        <w:pStyle w:val="code"/>
        <w:rPr>
          <w:lang w:val="fr-FR"/>
        </w:rPr>
      </w:pPr>
      <w:r w:rsidRPr="009F4316">
        <w:rPr>
          <w:lang w:val="fr-FR"/>
        </w:rPr>
        <w:t xml:space="preserve">    </w:t>
      </w:r>
      <w:r>
        <w:rPr>
          <w:lang w:val="fr-FR"/>
        </w:rPr>
        <w:t xml:space="preserve">sai_uint32_t    attr_count = </w:t>
      </w:r>
      <w:r w:rsidR="00A65582">
        <w:rPr>
          <w:lang w:val="fr-FR"/>
        </w:rPr>
        <w:t>3</w:t>
      </w:r>
      <w:r>
        <w:rPr>
          <w:lang w:val="fr-FR"/>
        </w:rPr>
        <w:t>;</w:t>
      </w:r>
    </w:p>
    <w:p w14:paraId="1783FF76" w14:textId="213683C2" w:rsidR="00C14A05" w:rsidRDefault="00C14A05" w:rsidP="00C14A05">
      <w:pPr>
        <w:pStyle w:val="code"/>
        <w:rPr>
          <w:lang w:val="fr-FR"/>
        </w:rPr>
      </w:pPr>
      <w:r>
        <w:rPr>
          <w:lang w:val="fr-FR"/>
        </w:rPr>
        <w:t xml:space="preserve">    sai_attribute_t attr_list [</w:t>
      </w:r>
      <w:r w:rsidR="00A65582">
        <w:rPr>
          <w:lang w:val="fr-FR"/>
        </w:rPr>
        <w:t>3</w:t>
      </w:r>
      <w:r>
        <w:rPr>
          <w:lang w:val="fr-FR"/>
        </w:rPr>
        <w:t>];</w:t>
      </w:r>
    </w:p>
    <w:p w14:paraId="0C5D845E" w14:textId="77777777" w:rsidR="00A65582" w:rsidRDefault="00A65582" w:rsidP="00C14A05">
      <w:pPr>
        <w:pStyle w:val="code"/>
        <w:rPr>
          <w:lang w:val="fr-FR"/>
        </w:rPr>
      </w:pPr>
    </w:p>
    <w:p w14:paraId="2B5CA05D" w14:textId="77777777" w:rsidR="00A65582" w:rsidRPr="00A65582" w:rsidRDefault="00A65582" w:rsidP="00A65582">
      <w:pPr>
        <w:pStyle w:val="code"/>
        <w:rPr>
          <w:lang w:val="fr-FR"/>
        </w:rPr>
      </w:pPr>
      <w:r>
        <w:rPr>
          <w:lang w:val="fr-FR"/>
        </w:rPr>
        <w:t xml:space="preserve"> </w:t>
      </w:r>
      <w:r w:rsidRPr="00A65582">
        <w:rPr>
          <w:lang w:val="fr-FR"/>
        </w:rPr>
        <w:t xml:space="preserve">   attr_list [0].id = SAI_DOT1BR_PORT_ATTR_PORT;</w:t>
      </w:r>
    </w:p>
    <w:p w14:paraId="3DEC1FB8" w14:textId="43695EE7" w:rsidR="00C14A05" w:rsidRPr="00E432CB" w:rsidRDefault="00A65582" w:rsidP="00C14A05">
      <w:pPr>
        <w:pStyle w:val="code"/>
        <w:rPr>
          <w:lang w:val="fr-FR"/>
        </w:rPr>
      </w:pPr>
      <w:r w:rsidRPr="00A65582">
        <w:rPr>
          <w:lang w:val="fr-FR"/>
        </w:rPr>
        <w:t xml:space="preserve">    attr_list [0].value.oid = port_id;</w:t>
      </w:r>
      <w:r w:rsidR="00C14A05" w:rsidRPr="00E432CB">
        <w:rPr>
          <w:lang w:val="fr-FR"/>
        </w:rPr>
        <w:t xml:space="preserve">    </w:t>
      </w:r>
    </w:p>
    <w:p w14:paraId="2689A51F" w14:textId="3C6A8AF3" w:rsidR="00C14A05" w:rsidRPr="00E432CB" w:rsidRDefault="00C14A05" w:rsidP="00C14A05">
      <w:pPr>
        <w:pStyle w:val="code"/>
        <w:rPr>
          <w:lang w:val="fr-FR"/>
        </w:rPr>
      </w:pPr>
      <w:r w:rsidRPr="00E432CB">
        <w:rPr>
          <w:lang w:val="fr-FR"/>
        </w:rPr>
        <w:t xml:space="preserve">    attr_list [</w:t>
      </w:r>
      <w:r w:rsidR="00A65582" w:rsidRPr="00E432CB">
        <w:rPr>
          <w:lang w:val="fr-FR"/>
        </w:rPr>
        <w:t>1</w:t>
      </w:r>
      <w:r w:rsidRPr="00E432CB">
        <w:rPr>
          <w:lang w:val="fr-FR"/>
        </w:rPr>
        <w:t>].id = SAI_DOT1BR_PORT_ATTR_TYPE;</w:t>
      </w:r>
    </w:p>
    <w:p w14:paraId="0990507C" w14:textId="5E616D9C" w:rsidR="00C14A05" w:rsidRPr="00E432CB" w:rsidRDefault="00C14A05" w:rsidP="00C14A05">
      <w:pPr>
        <w:pStyle w:val="code"/>
        <w:rPr>
          <w:lang w:val="fr-FR"/>
        </w:rPr>
      </w:pPr>
      <w:r w:rsidRPr="00E432CB">
        <w:rPr>
          <w:lang w:val="fr-FR"/>
        </w:rPr>
        <w:t xml:space="preserve">    attr_list [</w:t>
      </w:r>
      <w:r w:rsidR="00A65582" w:rsidRPr="00E432CB">
        <w:rPr>
          <w:lang w:val="fr-FR"/>
        </w:rPr>
        <w:t>1</w:t>
      </w:r>
      <w:r w:rsidRPr="00E432CB">
        <w:rPr>
          <w:lang w:val="fr-FR"/>
        </w:rPr>
        <w:t>].value.s32 = SAI_DOT1BR_PORT_TYPE_ACCESS;</w:t>
      </w:r>
    </w:p>
    <w:p w14:paraId="006C5DB2" w14:textId="77777777" w:rsidR="00C14A05" w:rsidRPr="00E432CB" w:rsidRDefault="00C14A05" w:rsidP="00C14A05">
      <w:pPr>
        <w:pStyle w:val="code"/>
        <w:rPr>
          <w:lang w:val="fr-FR"/>
        </w:rPr>
      </w:pPr>
    </w:p>
    <w:p w14:paraId="5853356D" w14:textId="5AB6D1A3" w:rsidR="00C14A05" w:rsidRPr="00E432CB" w:rsidRDefault="00C14A05" w:rsidP="00C14A05">
      <w:pPr>
        <w:pStyle w:val="code"/>
        <w:rPr>
          <w:lang w:val="fr-FR"/>
        </w:rPr>
      </w:pPr>
      <w:r w:rsidRPr="00E432CB">
        <w:rPr>
          <w:lang w:val="fr-FR"/>
        </w:rPr>
        <w:t xml:space="preserve">    attr_list [</w:t>
      </w:r>
      <w:r w:rsidR="00A65582" w:rsidRPr="00E432CB">
        <w:rPr>
          <w:lang w:val="fr-FR"/>
        </w:rPr>
        <w:t>2</w:t>
      </w:r>
      <w:r w:rsidRPr="00E432CB">
        <w:rPr>
          <w:lang w:val="fr-FR"/>
        </w:rPr>
        <w:t>].id = SAI_DOT1BR_PORT_ATTR_ECID;</w:t>
      </w:r>
    </w:p>
    <w:p w14:paraId="0B35868C" w14:textId="32953D7F" w:rsidR="00C14A05" w:rsidRPr="00E31386" w:rsidRDefault="00C14A05" w:rsidP="00C14A05">
      <w:pPr>
        <w:pStyle w:val="code"/>
        <w:rPr>
          <w:lang w:val="sv-SE"/>
        </w:rPr>
      </w:pPr>
      <w:r w:rsidRPr="00E432CB">
        <w:rPr>
          <w:lang w:val="fr-FR"/>
        </w:rPr>
        <w:t xml:space="preserve">    </w:t>
      </w:r>
      <w:r w:rsidRPr="00E31386">
        <w:rPr>
          <w:lang w:val="sv-SE"/>
        </w:rPr>
        <w:t>attr_list [</w:t>
      </w:r>
      <w:r w:rsidR="00A65582">
        <w:rPr>
          <w:lang w:val="sv-SE"/>
        </w:rPr>
        <w:t>2</w:t>
      </w:r>
      <w:r w:rsidRPr="00E31386">
        <w:rPr>
          <w:lang w:val="sv-SE"/>
        </w:rPr>
        <w:t>].value.u32 = ecid;</w:t>
      </w:r>
    </w:p>
    <w:p w14:paraId="1F774FAD" w14:textId="77777777" w:rsidR="00C14A05" w:rsidRPr="00E31386" w:rsidRDefault="00C14A05" w:rsidP="00C14A05">
      <w:pPr>
        <w:pStyle w:val="code"/>
        <w:rPr>
          <w:lang w:val="sv-SE"/>
        </w:rPr>
      </w:pPr>
    </w:p>
    <w:p w14:paraId="3F3856C5" w14:textId="77777777" w:rsidR="00C14A05" w:rsidRPr="00CD322D" w:rsidRDefault="00C14A05" w:rsidP="00C14A05">
      <w:pPr>
        <w:pStyle w:val="code"/>
      </w:pPr>
      <w:r w:rsidRPr="00E31386">
        <w:rPr>
          <w:lang w:val="sv-SE"/>
        </w:rPr>
        <w:t xml:space="preserve">    </w:t>
      </w:r>
      <w:r w:rsidRPr="00850E7E">
        <w:t>sai_create_</w:t>
      </w:r>
      <w:r>
        <w:t>dot1br</w:t>
      </w:r>
      <w:r w:rsidRPr="00850E7E">
        <w:t>_port_fn (&amp;</w:t>
      </w:r>
      <w:r>
        <w:t>dot1br</w:t>
      </w:r>
      <w:r w:rsidRPr="00850E7E">
        <w:t>_port_id, attr_count</w:t>
      </w:r>
      <w:r>
        <w:t>, attr_list</w:t>
      </w:r>
      <w:r w:rsidRPr="00850E7E">
        <w:t>);</w:t>
      </w:r>
    </w:p>
    <w:p w14:paraId="347B5865" w14:textId="77777777" w:rsidR="00C7139C" w:rsidRPr="00F25CA0" w:rsidRDefault="00C7139C" w:rsidP="00C7139C">
      <w:pPr>
        <w:rPr>
          <w:lang w:val="fr-FR"/>
        </w:rPr>
      </w:pPr>
    </w:p>
    <w:p w14:paraId="7236940F" w14:textId="17C8E82D" w:rsidR="00154DF4" w:rsidRDefault="00154DF4" w:rsidP="00F25407">
      <w:pPr>
        <w:pStyle w:val="Heading3"/>
      </w:pPr>
      <w:bookmarkStart w:id="215" w:name="_Toc439093134"/>
      <w:bookmarkStart w:id="216" w:name="_Toc439093135"/>
      <w:bookmarkStart w:id="217" w:name="_Toc439093136"/>
      <w:bookmarkStart w:id="218" w:name="_Toc439093137"/>
      <w:bookmarkStart w:id="219" w:name="_Toc439093138"/>
      <w:bookmarkStart w:id="220" w:name="_Toc439093139"/>
      <w:bookmarkStart w:id="221" w:name="_Toc439093140"/>
      <w:bookmarkStart w:id="222" w:name="_Toc439093141"/>
      <w:bookmarkStart w:id="223" w:name="_Toc439093142"/>
      <w:bookmarkStart w:id="224" w:name="_Toc461043506"/>
      <w:bookmarkStart w:id="225" w:name="_Ref438593113"/>
      <w:bookmarkEnd w:id="215"/>
      <w:bookmarkEnd w:id="216"/>
      <w:bookmarkEnd w:id="217"/>
      <w:bookmarkEnd w:id="218"/>
      <w:bookmarkEnd w:id="219"/>
      <w:bookmarkEnd w:id="220"/>
      <w:bookmarkEnd w:id="221"/>
      <w:bookmarkEnd w:id="222"/>
      <w:bookmarkEnd w:id="223"/>
      <w:r>
        <w:t>Deleting 802.1BR Port</w:t>
      </w:r>
      <w:bookmarkEnd w:id="224"/>
    </w:p>
    <w:p w14:paraId="3651425C" w14:textId="77777777" w:rsidR="00154DF4" w:rsidRPr="009F4316" w:rsidRDefault="00154DF4" w:rsidP="00154DF4">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4691B63" w14:textId="77777777" w:rsidR="00154DF4" w:rsidRDefault="00154DF4" w:rsidP="00154DF4">
      <w:pPr>
        <w:pStyle w:val="code"/>
        <w:rPr>
          <w:lang w:val="fr-FR"/>
        </w:rPr>
      </w:pPr>
      <w:r w:rsidRPr="00371EF7">
        <w:rPr>
          <w:lang w:val="fr-FR"/>
        </w:rPr>
        <w:t xml:space="preserve">    </w:t>
      </w:r>
    </w:p>
    <w:p w14:paraId="675487A3" w14:textId="0D0075DC" w:rsidR="00154DF4" w:rsidRPr="00E31386" w:rsidRDefault="00154DF4" w:rsidP="00154DF4">
      <w:pPr>
        <w:pStyle w:val="code"/>
        <w:rPr>
          <w:lang w:val="fr-FR"/>
        </w:rPr>
      </w:pPr>
      <w:r w:rsidRPr="00376018">
        <w:rPr>
          <w:lang w:val="fr-FR"/>
        </w:rPr>
        <w:t xml:space="preserve">    </w:t>
      </w:r>
      <w:r w:rsidRPr="00E31386">
        <w:rPr>
          <w:lang w:val="fr-FR"/>
        </w:rPr>
        <w:t>sai_remove_dot1br</w:t>
      </w:r>
      <w:r w:rsidR="00E17B86">
        <w:rPr>
          <w:lang w:val="fr-FR"/>
        </w:rPr>
        <w:t>_port_fn (</w:t>
      </w:r>
      <w:r w:rsidRPr="00E31386">
        <w:rPr>
          <w:lang w:val="fr-FR"/>
        </w:rPr>
        <w:t>dot1br_port_id);</w:t>
      </w:r>
    </w:p>
    <w:p w14:paraId="32DB07D9" w14:textId="77777777" w:rsidR="00154DF4" w:rsidRPr="00E31386" w:rsidRDefault="00154DF4" w:rsidP="00E31386">
      <w:pPr>
        <w:rPr>
          <w:lang w:val="fr-FR"/>
        </w:rPr>
      </w:pPr>
    </w:p>
    <w:p w14:paraId="13B3CF4F" w14:textId="230A2EAC" w:rsidR="00F25407" w:rsidRDefault="00F25407" w:rsidP="00F25407">
      <w:pPr>
        <w:pStyle w:val="Heading3"/>
      </w:pPr>
      <w:bookmarkStart w:id="226" w:name="_Toc461043507"/>
      <w:r>
        <w:t>Setting 802.1BR Port ECID</w:t>
      </w:r>
      <w:bookmarkEnd w:id="225"/>
      <w:bookmarkEnd w:id="226"/>
    </w:p>
    <w:p w14:paraId="7424C50A" w14:textId="3E4C9B43" w:rsidR="00F25407" w:rsidRPr="000B143E" w:rsidRDefault="00623252" w:rsidP="00F25407">
      <w:r>
        <w:t xml:space="preserve">The device </w:t>
      </w:r>
      <w:r w:rsidR="00D53D3A">
        <w:t xml:space="preserve">should insert the Port ECID for </w:t>
      </w:r>
      <w:r w:rsidR="0077092F">
        <w:t xml:space="preserve">802.1BR untagged frames received </w:t>
      </w:r>
      <w:r w:rsidR="00D53D3A">
        <w:t>on the Access Ports</w:t>
      </w:r>
      <w:r w:rsidR="00F25407">
        <w:t>.</w:t>
      </w:r>
    </w:p>
    <w:p w14:paraId="2F9BA5E9" w14:textId="5B829541" w:rsidR="00F660E9" w:rsidRPr="00E31386" w:rsidRDefault="00F660E9" w:rsidP="00F25407">
      <w:pPr>
        <w:pStyle w:val="code"/>
      </w:pPr>
    </w:p>
    <w:p w14:paraId="73CB936E" w14:textId="77777777" w:rsidR="00F660E9" w:rsidRPr="009F4316" w:rsidRDefault="00F660E9" w:rsidP="00F660E9">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63E3C830" w14:textId="77777777" w:rsidR="00F660E9" w:rsidRPr="009F4316" w:rsidRDefault="00F660E9" w:rsidP="00F660E9">
      <w:pPr>
        <w:pStyle w:val="code"/>
        <w:rPr>
          <w:lang w:val="fr-FR"/>
        </w:rPr>
      </w:pPr>
      <w:r w:rsidRPr="009F4316">
        <w:rPr>
          <w:lang w:val="fr-FR"/>
        </w:rPr>
        <w:t xml:space="preserve">    sai_uint32_t    ecid;</w:t>
      </w:r>
    </w:p>
    <w:p w14:paraId="3F868E2B" w14:textId="51D16371" w:rsidR="00F660E9" w:rsidRPr="00371EF7" w:rsidRDefault="00F660E9" w:rsidP="00F660E9">
      <w:pPr>
        <w:pStyle w:val="code"/>
        <w:rPr>
          <w:lang w:val="fr-FR"/>
        </w:rPr>
      </w:pPr>
      <w:r w:rsidRPr="009F4316">
        <w:rPr>
          <w:lang w:val="fr-FR"/>
        </w:rPr>
        <w:t xml:space="preserve">    </w:t>
      </w:r>
      <w:r>
        <w:rPr>
          <w:lang w:val="fr-FR"/>
        </w:rPr>
        <w:t>sai_attribute_t attr;</w:t>
      </w:r>
    </w:p>
    <w:p w14:paraId="2808CF7B" w14:textId="77777777" w:rsidR="00F660E9" w:rsidRDefault="00F660E9" w:rsidP="00F660E9">
      <w:pPr>
        <w:pStyle w:val="code"/>
        <w:rPr>
          <w:lang w:val="fr-FR"/>
        </w:rPr>
      </w:pPr>
      <w:r w:rsidRPr="00371EF7">
        <w:rPr>
          <w:lang w:val="fr-FR"/>
        </w:rPr>
        <w:t xml:space="preserve">    </w:t>
      </w:r>
    </w:p>
    <w:p w14:paraId="2543D16C" w14:textId="18FAAC1C" w:rsidR="00F660E9" w:rsidRPr="00E31386" w:rsidRDefault="00F660E9" w:rsidP="00F660E9">
      <w:pPr>
        <w:pStyle w:val="code"/>
        <w:rPr>
          <w:lang w:val="fr-FR"/>
        </w:rPr>
      </w:pPr>
      <w:r>
        <w:rPr>
          <w:lang w:val="fr-FR"/>
        </w:rPr>
        <w:t xml:space="preserve">    attr</w:t>
      </w:r>
      <w:r w:rsidRPr="00E31386">
        <w:rPr>
          <w:lang w:val="fr-FR"/>
        </w:rPr>
        <w:t>.id = SAI_DOT1BR_PORT_ATTR_ECID;</w:t>
      </w:r>
    </w:p>
    <w:p w14:paraId="35C5E777" w14:textId="6951F2E4" w:rsidR="00F660E9" w:rsidRPr="00E31386" w:rsidRDefault="00F660E9" w:rsidP="00F660E9">
      <w:pPr>
        <w:pStyle w:val="code"/>
        <w:rPr>
          <w:lang w:val="fr-FR"/>
        </w:rPr>
      </w:pPr>
      <w:r w:rsidRPr="00E31386">
        <w:rPr>
          <w:lang w:val="fr-FR"/>
        </w:rPr>
        <w:t xml:space="preserve">    attr.value.u32 = ecid;</w:t>
      </w:r>
    </w:p>
    <w:p w14:paraId="044D81CC" w14:textId="77777777" w:rsidR="00F660E9" w:rsidRPr="00E31386" w:rsidRDefault="00F660E9" w:rsidP="00F660E9">
      <w:pPr>
        <w:pStyle w:val="code"/>
        <w:rPr>
          <w:lang w:val="fr-FR"/>
        </w:rPr>
      </w:pPr>
    </w:p>
    <w:p w14:paraId="2C79201D" w14:textId="17D2423D" w:rsidR="00F660E9" w:rsidRPr="00E31386" w:rsidRDefault="00F660E9" w:rsidP="00F660E9">
      <w:pPr>
        <w:pStyle w:val="code"/>
        <w:rPr>
          <w:lang w:val="fr-FR"/>
        </w:rPr>
      </w:pPr>
      <w:r w:rsidRPr="00E31386">
        <w:rPr>
          <w:lang w:val="fr-FR"/>
        </w:rPr>
        <w:t xml:space="preserve">    </w:t>
      </w:r>
      <w:r>
        <w:rPr>
          <w:lang w:val="fr-FR"/>
        </w:rPr>
        <w:t>sai_set</w:t>
      </w:r>
      <w:r w:rsidRPr="00E31386">
        <w:rPr>
          <w:lang w:val="fr-FR"/>
        </w:rPr>
        <w:t>_dot1br_port_attribute_</w:t>
      </w:r>
      <w:r w:rsidR="00E17B86">
        <w:rPr>
          <w:lang w:val="fr-FR"/>
        </w:rPr>
        <w:t>fn (</w:t>
      </w:r>
      <w:r w:rsidRPr="00E31386">
        <w:rPr>
          <w:lang w:val="fr-FR"/>
        </w:rPr>
        <w:t>dot1br_port_id, &amp;attr);</w:t>
      </w:r>
    </w:p>
    <w:p w14:paraId="01389C29" w14:textId="77777777" w:rsidR="00F660E9" w:rsidRPr="00F660E9" w:rsidRDefault="00F660E9" w:rsidP="00F25407">
      <w:pPr>
        <w:pStyle w:val="code"/>
        <w:rPr>
          <w:lang w:val="fr-FR"/>
        </w:rPr>
      </w:pPr>
    </w:p>
    <w:p w14:paraId="14A8C4EF" w14:textId="77777777" w:rsidR="00F25407" w:rsidRPr="00F660E9" w:rsidRDefault="00F25407" w:rsidP="00F25407">
      <w:pPr>
        <w:rPr>
          <w:lang w:val="fr-FR"/>
        </w:rPr>
      </w:pPr>
    </w:p>
    <w:p w14:paraId="77326175" w14:textId="6FD84CAC" w:rsidR="00445128" w:rsidRDefault="00445128" w:rsidP="00445128">
      <w:pPr>
        <w:pStyle w:val="Heading3"/>
      </w:pPr>
      <w:bookmarkStart w:id="227" w:name="_Ref438593516"/>
      <w:bookmarkStart w:id="228" w:name="_Toc461043508"/>
      <w:r>
        <w:lastRenderedPageBreak/>
        <w:t>Setting 802.1BR Port PCP</w:t>
      </w:r>
      <w:bookmarkEnd w:id="227"/>
      <w:bookmarkEnd w:id="228"/>
    </w:p>
    <w:p w14:paraId="62D1B8AB" w14:textId="7C8ECE20" w:rsidR="00445128" w:rsidRPr="000B143E" w:rsidRDefault="00623252" w:rsidP="00445128">
      <w:r>
        <w:t>The device</w:t>
      </w:r>
      <w:r w:rsidR="00445128">
        <w:t xml:space="preserve"> should insert the Port PCP for 802.1BR untagged frames received on the Access Ports.</w:t>
      </w:r>
    </w:p>
    <w:p w14:paraId="3D685F55" w14:textId="73773DDF" w:rsidR="006D6E21" w:rsidRPr="00E31386" w:rsidRDefault="006D6E21" w:rsidP="00445128">
      <w:pPr>
        <w:pStyle w:val="code"/>
      </w:pPr>
    </w:p>
    <w:p w14:paraId="6B85DD36" w14:textId="77777777" w:rsidR="006D6E21" w:rsidRPr="009F4316" w:rsidRDefault="006D6E21" w:rsidP="006D6E21">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09846206" w14:textId="62B14ECD" w:rsidR="006D6E21" w:rsidRPr="009F4316" w:rsidRDefault="006D6E21" w:rsidP="006D6E21">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pcp</w:t>
      </w:r>
      <w:r w:rsidRPr="009F4316">
        <w:rPr>
          <w:lang w:val="fr-FR"/>
        </w:rPr>
        <w:t>;</w:t>
      </w:r>
    </w:p>
    <w:p w14:paraId="36B127F8" w14:textId="77777777" w:rsidR="006D6E21" w:rsidRPr="00371EF7" w:rsidRDefault="006D6E21" w:rsidP="006D6E21">
      <w:pPr>
        <w:pStyle w:val="code"/>
        <w:rPr>
          <w:lang w:val="fr-FR"/>
        </w:rPr>
      </w:pPr>
      <w:r w:rsidRPr="009F4316">
        <w:rPr>
          <w:lang w:val="fr-FR"/>
        </w:rPr>
        <w:t xml:space="preserve">    </w:t>
      </w:r>
      <w:r>
        <w:rPr>
          <w:lang w:val="fr-FR"/>
        </w:rPr>
        <w:t>sai_attribute_t attr;</w:t>
      </w:r>
    </w:p>
    <w:p w14:paraId="455719E1" w14:textId="77777777" w:rsidR="006D6E21" w:rsidRDefault="006D6E21" w:rsidP="006D6E21">
      <w:pPr>
        <w:pStyle w:val="code"/>
        <w:rPr>
          <w:lang w:val="fr-FR"/>
        </w:rPr>
      </w:pPr>
      <w:r w:rsidRPr="00371EF7">
        <w:rPr>
          <w:lang w:val="fr-FR"/>
        </w:rPr>
        <w:t xml:space="preserve">    </w:t>
      </w:r>
    </w:p>
    <w:p w14:paraId="39889CD6" w14:textId="03DCE230" w:rsidR="006D6E21" w:rsidRPr="00376018" w:rsidRDefault="006D6E21" w:rsidP="006D6E21">
      <w:pPr>
        <w:pStyle w:val="code"/>
        <w:rPr>
          <w:lang w:val="fr-FR"/>
        </w:rPr>
      </w:pPr>
      <w:r w:rsidRPr="00376018">
        <w:rPr>
          <w:lang w:val="fr-FR"/>
        </w:rPr>
        <w:t xml:space="preserve">    attr.id = </w:t>
      </w:r>
      <w:r>
        <w:rPr>
          <w:lang w:val="fr-FR"/>
        </w:rPr>
        <w:t>SAI_DOT1BR_PORT_ATTR_PCP</w:t>
      </w:r>
      <w:r w:rsidRPr="00376018">
        <w:rPr>
          <w:lang w:val="fr-FR"/>
        </w:rPr>
        <w:t>;</w:t>
      </w:r>
    </w:p>
    <w:p w14:paraId="48F59E40" w14:textId="37196C11" w:rsidR="006D6E21" w:rsidRPr="00376018" w:rsidRDefault="006D6E21" w:rsidP="006D6E21">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pcp</w:t>
      </w:r>
      <w:r w:rsidRPr="00376018">
        <w:rPr>
          <w:lang w:val="fr-FR"/>
        </w:rPr>
        <w:t>;</w:t>
      </w:r>
    </w:p>
    <w:p w14:paraId="11C4D54B" w14:textId="77777777" w:rsidR="006D6E21" w:rsidRPr="00376018" w:rsidRDefault="006D6E21" w:rsidP="006D6E21">
      <w:pPr>
        <w:pStyle w:val="code"/>
        <w:rPr>
          <w:lang w:val="fr-FR"/>
        </w:rPr>
      </w:pPr>
    </w:p>
    <w:p w14:paraId="47376222" w14:textId="5FF5E78B" w:rsidR="006D6E21" w:rsidRPr="00376018" w:rsidRDefault="006D6E21" w:rsidP="006D6E21">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09DE9366" w14:textId="77777777" w:rsidR="006D6E21" w:rsidRPr="00F25CA0" w:rsidRDefault="006D6E21" w:rsidP="00445128">
      <w:pPr>
        <w:pStyle w:val="code"/>
        <w:rPr>
          <w:lang w:val="fr-FR"/>
        </w:rPr>
      </w:pPr>
    </w:p>
    <w:p w14:paraId="75A14F5B" w14:textId="77777777" w:rsidR="00445128" w:rsidRPr="00146381" w:rsidRDefault="00445128" w:rsidP="00445128">
      <w:pPr>
        <w:rPr>
          <w:lang w:val="fr-FR"/>
        </w:rPr>
      </w:pPr>
    </w:p>
    <w:p w14:paraId="5EFB6D58" w14:textId="7846C6E4" w:rsidR="0005384D" w:rsidRDefault="0005384D" w:rsidP="0005384D">
      <w:pPr>
        <w:pStyle w:val="Heading3"/>
      </w:pPr>
      <w:bookmarkStart w:id="229" w:name="_Ref438593556"/>
      <w:bookmarkStart w:id="230" w:name="_Toc461043509"/>
      <w:r>
        <w:t>Setting 802.1BR Port DEI</w:t>
      </w:r>
      <w:bookmarkEnd w:id="229"/>
      <w:bookmarkEnd w:id="230"/>
    </w:p>
    <w:p w14:paraId="6E9EB730" w14:textId="35155A4D" w:rsidR="0005384D" w:rsidRPr="000B143E" w:rsidRDefault="00623252" w:rsidP="0005384D">
      <w:r>
        <w:t>The device</w:t>
      </w:r>
      <w:r w:rsidR="0005384D">
        <w:t xml:space="preserve"> should insert the Port DEI for 802.1BR untagged frames received on the Access Ports.</w:t>
      </w:r>
    </w:p>
    <w:p w14:paraId="3B0B5331" w14:textId="147108EB" w:rsidR="00E23543" w:rsidRPr="00E31386" w:rsidRDefault="00E23543" w:rsidP="0005384D">
      <w:pPr>
        <w:pStyle w:val="code"/>
      </w:pPr>
    </w:p>
    <w:p w14:paraId="14542F9E" w14:textId="77777777" w:rsidR="00E23543" w:rsidRPr="009F4316" w:rsidRDefault="00E23543" w:rsidP="00E23543">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7CB37D29" w14:textId="7DF62246" w:rsidR="00E23543" w:rsidRPr="009F4316" w:rsidRDefault="00E23543" w:rsidP="00E23543">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dei</w:t>
      </w:r>
      <w:r w:rsidRPr="009F4316">
        <w:rPr>
          <w:lang w:val="fr-FR"/>
        </w:rPr>
        <w:t>;</w:t>
      </w:r>
    </w:p>
    <w:p w14:paraId="0CD59A04" w14:textId="77777777" w:rsidR="00E23543" w:rsidRPr="00371EF7" w:rsidRDefault="00E23543" w:rsidP="00E23543">
      <w:pPr>
        <w:pStyle w:val="code"/>
        <w:rPr>
          <w:lang w:val="fr-FR"/>
        </w:rPr>
      </w:pPr>
      <w:r w:rsidRPr="009F4316">
        <w:rPr>
          <w:lang w:val="fr-FR"/>
        </w:rPr>
        <w:t xml:space="preserve">    </w:t>
      </w:r>
      <w:r>
        <w:rPr>
          <w:lang w:val="fr-FR"/>
        </w:rPr>
        <w:t>sai_attribute_t attr;</w:t>
      </w:r>
    </w:p>
    <w:p w14:paraId="79823256" w14:textId="77777777" w:rsidR="00E23543" w:rsidRDefault="00E23543" w:rsidP="00E23543">
      <w:pPr>
        <w:pStyle w:val="code"/>
        <w:rPr>
          <w:lang w:val="fr-FR"/>
        </w:rPr>
      </w:pPr>
      <w:r w:rsidRPr="00371EF7">
        <w:rPr>
          <w:lang w:val="fr-FR"/>
        </w:rPr>
        <w:t xml:space="preserve">    </w:t>
      </w:r>
    </w:p>
    <w:p w14:paraId="12D217DD" w14:textId="69FDDA86" w:rsidR="00E23543" w:rsidRPr="00376018" w:rsidRDefault="00E23543" w:rsidP="00E23543">
      <w:pPr>
        <w:pStyle w:val="code"/>
        <w:rPr>
          <w:lang w:val="fr-FR"/>
        </w:rPr>
      </w:pPr>
      <w:r w:rsidRPr="00376018">
        <w:rPr>
          <w:lang w:val="fr-FR"/>
        </w:rPr>
        <w:t xml:space="preserve">    attr.id = </w:t>
      </w:r>
      <w:r>
        <w:rPr>
          <w:lang w:val="fr-FR"/>
        </w:rPr>
        <w:t>SAI_DOT1BR_PORT_ATTR_DEI</w:t>
      </w:r>
      <w:r w:rsidRPr="00376018">
        <w:rPr>
          <w:lang w:val="fr-FR"/>
        </w:rPr>
        <w:t>;</w:t>
      </w:r>
    </w:p>
    <w:p w14:paraId="20EA2E43" w14:textId="599DC390" w:rsidR="00E23543" w:rsidRPr="00376018" w:rsidRDefault="00E23543" w:rsidP="00E23543">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dei</w:t>
      </w:r>
      <w:r w:rsidRPr="00376018">
        <w:rPr>
          <w:lang w:val="fr-FR"/>
        </w:rPr>
        <w:t>;</w:t>
      </w:r>
    </w:p>
    <w:p w14:paraId="52FD83ED" w14:textId="77777777" w:rsidR="00E23543" w:rsidRPr="00376018" w:rsidRDefault="00E23543" w:rsidP="00E23543">
      <w:pPr>
        <w:pStyle w:val="code"/>
        <w:rPr>
          <w:lang w:val="fr-FR"/>
        </w:rPr>
      </w:pPr>
    </w:p>
    <w:p w14:paraId="62BAEECA" w14:textId="376794A2" w:rsidR="00E23543" w:rsidRPr="00376018" w:rsidRDefault="00E23543" w:rsidP="00E23543">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3C834E00" w14:textId="77777777" w:rsidR="00E23543" w:rsidRPr="00F25CA0" w:rsidRDefault="00E23543" w:rsidP="0005384D">
      <w:pPr>
        <w:pStyle w:val="code"/>
        <w:rPr>
          <w:lang w:val="fr-FR"/>
        </w:rPr>
      </w:pPr>
    </w:p>
    <w:p w14:paraId="6A470888" w14:textId="77777777" w:rsidR="0005384D" w:rsidRDefault="0005384D" w:rsidP="0005384D">
      <w:pPr>
        <w:rPr>
          <w:lang w:val="fr-FR"/>
        </w:rPr>
      </w:pPr>
    </w:p>
    <w:p w14:paraId="576DAA77" w14:textId="253185FA" w:rsidR="000C3A5E" w:rsidRDefault="000C3A5E" w:rsidP="000C3A5E">
      <w:pPr>
        <w:pStyle w:val="Heading2"/>
        <w:rPr>
          <w:lang w:val="fr-FR"/>
        </w:rPr>
      </w:pPr>
      <w:bookmarkStart w:id="231" w:name="_Toc461043510"/>
      <w:r>
        <w:rPr>
          <w:lang w:val="fr-FR"/>
        </w:rPr>
        <w:t>Setting Port Attributes</w:t>
      </w:r>
      <w:bookmarkEnd w:id="231"/>
    </w:p>
    <w:p w14:paraId="29F72AA8" w14:textId="77777777" w:rsidR="00027B4F" w:rsidRPr="00027B4F" w:rsidRDefault="00027B4F" w:rsidP="00027B4F">
      <w:pPr>
        <w:rPr>
          <w:lang w:val="fr-FR"/>
        </w:rPr>
      </w:pPr>
    </w:p>
    <w:p w14:paraId="51BE6B4D" w14:textId="3BD9CA57" w:rsidR="00C7580A" w:rsidRDefault="00C7580A" w:rsidP="00C7580A">
      <w:pPr>
        <w:pStyle w:val="Heading3"/>
      </w:pPr>
      <w:bookmarkStart w:id="232" w:name="_Ref438592405"/>
      <w:bookmarkStart w:id="233" w:name="_Toc461043511"/>
      <w:r>
        <w:t>Setting 802.1BR Port Discard Untagged frames</w:t>
      </w:r>
      <w:bookmarkEnd w:id="232"/>
      <w:bookmarkEnd w:id="233"/>
    </w:p>
    <w:p w14:paraId="112737CD" w14:textId="715579C6" w:rsidR="00C7580A" w:rsidRPr="000B143E" w:rsidRDefault="00C7580A" w:rsidP="00C7580A">
      <w:r>
        <w:t>This attribute specifies if 802.1BR untagged frames should be allowed or dropped on ingress.</w:t>
      </w:r>
    </w:p>
    <w:p w14:paraId="28946A3F" w14:textId="77777777" w:rsidR="00C7580A" w:rsidRDefault="00C7580A" w:rsidP="00C7580A">
      <w:pPr>
        <w:pStyle w:val="code"/>
        <w:rPr>
          <w:lang w:val="fr-FR"/>
        </w:rPr>
      </w:pPr>
      <w:r w:rsidRPr="00C7580A">
        <w:t xml:space="preserve">    </w:t>
      </w:r>
      <w:r w:rsidRPr="00371EF7">
        <w:rPr>
          <w:lang w:val="fr-FR"/>
        </w:rPr>
        <w:t>sai_object_id_t port_id;</w:t>
      </w:r>
    </w:p>
    <w:p w14:paraId="60BCC442" w14:textId="77777777" w:rsidR="00C7580A" w:rsidRPr="00371EF7" w:rsidRDefault="00C7580A" w:rsidP="00C7580A">
      <w:pPr>
        <w:pStyle w:val="code"/>
        <w:rPr>
          <w:lang w:val="fr-FR"/>
        </w:rPr>
      </w:pPr>
      <w:r>
        <w:rPr>
          <w:lang w:val="fr-FR"/>
        </w:rPr>
        <w:t xml:space="preserve">    </w:t>
      </w:r>
      <w:r w:rsidRPr="00371EF7">
        <w:rPr>
          <w:lang w:val="fr-FR"/>
        </w:rPr>
        <w:t>sai_attribute_t port_attr_set;</w:t>
      </w:r>
    </w:p>
    <w:p w14:paraId="44C1FBDB" w14:textId="77777777" w:rsidR="00C7580A" w:rsidRPr="00371EF7" w:rsidRDefault="00C7580A" w:rsidP="00C7580A">
      <w:pPr>
        <w:pStyle w:val="code"/>
        <w:rPr>
          <w:lang w:val="fr-FR"/>
        </w:rPr>
      </w:pPr>
    </w:p>
    <w:p w14:paraId="60E7DF44" w14:textId="28B18A76" w:rsidR="00C7580A" w:rsidRPr="00371EF7" w:rsidRDefault="00C7580A" w:rsidP="00C7580A">
      <w:pPr>
        <w:pStyle w:val="code"/>
        <w:rPr>
          <w:lang w:val="fr-FR"/>
        </w:rPr>
      </w:pPr>
      <w:r w:rsidRPr="00371EF7">
        <w:rPr>
          <w:lang w:val="fr-FR"/>
        </w:rPr>
        <w:t xml:space="preserve">    port_attr_set.id = </w:t>
      </w:r>
      <w:r>
        <w:rPr>
          <w:rFonts w:asciiTheme="majorHAnsi" w:hAnsiTheme="majorHAnsi"/>
          <w:lang w:val="fr-FR"/>
        </w:rPr>
        <w:t>SAI_PORT_ATTR_DOT1BR_DROP_UNTAGGED</w:t>
      </w:r>
      <w:r w:rsidRPr="00371EF7">
        <w:rPr>
          <w:rFonts w:asciiTheme="majorHAnsi" w:hAnsiTheme="majorHAnsi"/>
          <w:lang w:val="fr-FR"/>
        </w:rPr>
        <w:t>;</w:t>
      </w:r>
    </w:p>
    <w:p w14:paraId="3A6D2452" w14:textId="7371FBA7" w:rsidR="00C7580A" w:rsidRPr="008C10B6" w:rsidRDefault="00C7580A" w:rsidP="00C7580A">
      <w:pPr>
        <w:pStyle w:val="code"/>
      </w:pPr>
      <w:r w:rsidRPr="00CD322D">
        <w:rPr>
          <w:lang w:val="fr-FR"/>
        </w:rPr>
        <w:t xml:space="preserve">    </w:t>
      </w:r>
      <w:r w:rsidRPr="008C10B6">
        <w:t xml:space="preserve">port_attr_set.value.bool = TRUE; /* </w:t>
      </w:r>
      <w:r>
        <w:t xml:space="preserve">802.1BR </w:t>
      </w:r>
      <w:r w:rsidR="00932559">
        <w:t xml:space="preserve">untagged </w:t>
      </w:r>
      <w:r>
        <w:t>f</w:t>
      </w:r>
      <w:r w:rsidRPr="008C10B6">
        <w:t xml:space="preserve">rames </w:t>
      </w:r>
      <w:r>
        <w:t>will always be dropped on ingress</w:t>
      </w:r>
      <w:r w:rsidRPr="008C10B6">
        <w:t xml:space="preserve"> */</w:t>
      </w:r>
    </w:p>
    <w:p w14:paraId="081737DB" w14:textId="77777777" w:rsidR="00C7580A" w:rsidRPr="00F25CA0" w:rsidRDefault="00C7580A" w:rsidP="00C7580A">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7DC68CC5" w14:textId="77777777" w:rsidR="00C7580A" w:rsidRPr="00146381" w:rsidRDefault="00C7580A" w:rsidP="00C7580A">
      <w:pPr>
        <w:rPr>
          <w:lang w:val="fr-FR"/>
        </w:rPr>
      </w:pPr>
    </w:p>
    <w:p w14:paraId="2D03E1CD" w14:textId="28399477" w:rsidR="00AB5157" w:rsidRDefault="00AB5157" w:rsidP="00AB5157">
      <w:pPr>
        <w:pStyle w:val="Heading3"/>
      </w:pPr>
      <w:bookmarkStart w:id="234" w:name="_Toc461043512"/>
      <w:r>
        <w:t>Setting 802.1BR Port Discard Tagged frames</w:t>
      </w:r>
      <w:bookmarkEnd w:id="234"/>
    </w:p>
    <w:p w14:paraId="08FA3CF5" w14:textId="472431BA" w:rsidR="00AB5157" w:rsidRPr="000B143E" w:rsidRDefault="00AB5157" w:rsidP="00AB5157">
      <w:r>
        <w:t>This attribute specifies if 802.1BR tagged frames should be allowed or dropped on ingress.</w:t>
      </w:r>
    </w:p>
    <w:p w14:paraId="0301416C" w14:textId="77777777" w:rsidR="00AB5157" w:rsidRDefault="00AB5157" w:rsidP="00AB5157">
      <w:pPr>
        <w:pStyle w:val="code"/>
        <w:rPr>
          <w:lang w:val="fr-FR"/>
        </w:rPr>
      </w:pPr>
      <w:r w:rsidRPr="00C7580A">
        <w:t xml:space="preserve">    </w:t>
      </w:r>
      <w:r w:rsidRPr="00371EF7">
        <w:rPr>
          <w:lang w:val="fr-FR"/>
        </w:rPr>
        <w:t>sai_object_id_t port_id;</w:t>
      </w:r>
    </w:p>
    <w:p w14:paraId="62378B79" w14:textId="77777777" w:rsidR="00AB5157" w:rsidRPr="00371EF7" w:rsidRDefault="00AB5157" w:rsidP="00AB5157">
      <w:pPr>
        <w:pStyle w:val="code"/>
        <w:rPr>
          <w:lang w:val="fr-FR"/>
        </w:rPr>
      </w:pPr>
      <w:r>
        <w:rPr>
          <w:lang w:val="fr-FR"/>
        </w:rPr>
        <w:t xml:space="preserve">    </w:t>
      </w:r>
      <w:r w:rsidRPr="00371EF7">
        <w:rPr>
          <w:lang w:val="fr-FR"/>
        </w:rPr>
        <w:t>sai_attribute_t port_attr_set;</w:t>
      </w:r>
    </w:p>
    <w:p w14:paraId="07EE867E" w14:textId="77777777" w:rsidR="00AB5157" w:rsidRPr="00371EF7" w:rsidRDefault="00AB5157" w:rsidP="00AB5157">
      <w:pPr>
        <w:pStyle w:val="code"/>
        <w:rPr>
          <w:lang w:val="fr-FR"/>
        </w:rPr>
      </w:pPr>
    </w:p>
    <w:p w14:paraId="64AA389C" w14:textId="590016A7" w:rsidR="00AB5157" w:rsidRPr="00371EF7" w:rsidRDefault="00AB5157" w:rsidP="00AB5157">
      <w:pPr>
        <w:pStyle w:val="code"/>
        <w:rPr>
          <w:lang w:val="fr-FR"/>
        </w:rPr>
      </w:pPr>
      <w:r w:rsidRPr="00371EF7">
        <w:rPr>
          <w:lang w:val="fr-FR"/>
        </w:rPr>
        <w:t xml:space="preserve">    port_attr_set.id = </w:t>
      </w:r>
      <w:r w:rsidR="00932559">
        <w:rPr>
          <w:rFonts w:asciiTheme="majorHAnsi" w:hAnsiTheme="majorHAnsi"/>
          <w:lang w:val="fr-FR"/>
        </w:rPr>
        <w:t>SAI_PORT_ATTR_DOT1BR_DROP_</w:t>
      </w:r>
      <w:r>
        <w:rPr>
          <w:rFonts w:asciiTheme="majorHAnsi" w:hAnsiTheme="majorHAnsi"/>
          <w:lang w:val="fr-FR"/>
        </w:rPr>
        <w:t>TAGGED</w:t>
      </w:r>
      <w:r w:rsidRPr="00371EF7">
        <w:rPr>
          <w:rFonts w:asciiTheme="majorHAnsi" w:hAnsiTheme="majorHAnsi"/>
          <w:lang w:val="fr-FR"/>
        </w:rPr>
        <w:t>;</w:t>
      </w:r>
    </w:p>
    <w:p w14:paraId="714A9249" w14:textId="76D02096" w:rsidR="00AB5157" w:rsidRPr="008C10B6" w:rsidRDefault="00AB5157" w:rsidP="00AB5157">
      <w:pPr>
        <w:pStyle w:val="code"/>
      </w:pPr>
      <w:r w:rsidRPr="00CD322D">
        <w:rPr>
          <w:lang w:val="fr-FR"/>
        </w:rPr>
        <w:t xml:space="preserve">    </w:t>
      </w:r>
      <w:r w:rsidRPr="008C10B6">
        <w:t xml:space="preserve">port_attr_set.value.bool = TRUE; /* </w:t>
      </w:r>
      <w:r>
        <w:t xml:space="preserve">802.1BR </w:t>
      </w:r>
      <w:r w:rsidR="00932559">
        <w:t xml:space="preserve">agged </w:t>
      </w:r>
      <w:r>
        <w:t>f</w:t>
      </w:r>
      <w:r w:rsidRPr="008C10B6">
        <w:t xml:space="preserve">rames </w:t>
      </w:r>
      <w:r>
        <w:t>will always be dropped on ingress</w:t>
      </w:r>
      <w:r w:rsidRPr="008C10B6">
        <w:t xml:space="preserve"> */</w:t>
      </w:r>
    </w:p>
    <w:p w14:paraId="54DADDA6" w14:textId="77777777" w:rsidR="00AB5157" w:rsidRPr="00F25CA0" w:rsidRDefault="00AB5157" w:rsidP="00AB5157">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6B760F21" w14:textId="77777777" w:rsidR="00AB5157" w:rsidRPr="00146381" w:rsidRDefault="00AB5157" w:rsidP="00AB5157">
      <w:pPr>
        <w:rPr>
          <w:lang w:val="fr-FR"/>
        </w:rPr>
      </w:pPr>
    </w:p>
    <w:p w14:paraId="04FF5076" w14:textId="2DB87550" w:rsidR="00C7580A" w:rsidRDefault="003F3B9A" w:rsidP="003F3B9A">
      <w:pPr>
        <w:pStyle w:val="Heading2"/>
      </w:pPr>
      <w:bookmarkStart w:id="235" w:name="_Toc461043513"/>
      <w:r>
        <w:lastRenderedPageBreak/>
        <w:t xml:space="preserve">802.1BR </w:t>
      </w:r>
      <w:r w:rsidR="00623252">
        <w:t xml:space="preserve">ECID Forwarding </w:t>
      </w:r>
      <w:r>
        <w:t>Entry Management</w:t>
      </w:r>
      <w:bookmarkEnd w:id="235"/>
    </w:p>
    <w:p w14:paraId="2C15456F" w14:textId="4E52AA44" w:rsidR="003F3B9A" w:rsidRDefault="003F3B9A" w:rsidP="003F3B9A">
      <w:r>
        <w:t>In PE, the downstream traffic (traffic from the CB</w:t>
      </w:r>
      <w:r w:rsidR="00C234E6">
        <w:t>/Transit PE</w:t>
      </w:r>
      <w:r>
        <w:t xml:space="preserve"> received on the Upstream Port) will be forwarded based on the ECID </w:t>
      </w:r>
      <w:r w:rsidR="00BF4B1F">
        <w:t>present in</w:t>
      </w:r>
      <w:r>
        <w:t xml:space="preserve"> the traffic. This is achieved </w:t>
      </w:r>
      <w:r w:rsidR="00C234E6">
        <w:t>using</w:t>
      </w:r>
      <w:r>
        <w:t xml:space="preserve"> the 802.1BR </w:t>
      </w:r>
      <w:r w:rsidR="00623252">
        <w:t>ECID Forwarding</w:t>
      </w:r>
      <w:r>
        <w:t xml:space="preserve"> table.</w:t>
      </w:r>
    </w:p>
    <w:p w14:paraId="5CFD59FA" w14:textId="39D565BF" w:rsidR="007F2BAA" w:rsidRDefault="007F2BAA" w:rsidP="00C234E6">
      <w:pPr>
        <w:pStyle w:val="Heading3"/>
      </w:pPr>
      <w:bookmarkStart w:id="236" w:name="_Toc440048658"/>
      <w:bookmarkStart w:id="237" w:name="_Ref438595349"/>
      <w:bookmarkStart w:id="238" w:name="_Toc461043514"/>
      <w:bookmarkEnd w:id="236"/>
      <w:r>
        <w:t xml:space="preserve">Creating 802.1BR </w:t>
      </w:r>
      <w:r w:rsidR="00623252">
        <w:t>ECID Forwarding</w:t>
      </w:r>
      <w:r>
        <w:t xml:space="preserve"> Entry</w:t>
      </w:r>
      <w:bookmarkEnd w:id="237"/>
      <w:bookmarkEnd w:id="238"/>
    </w:p>
    <w:p w14:paraId="0EF65FCB" w14:textId="77777777" w:rsidR="00975A9D" w:rsidRDefault="00975A9D" w:rsidP="00975A9D"/>
    <w:p w14:paraId="1CC59B42" w14:textId="2535F8A7" w:rsidR="00975A9D" w:rsidRPr="00975A9D" w:rsidRDefault="00814723" w:rsidP="00975A9D">
      <w:pPr>
        <w:rPr>
          <w:u w:val="single"/>
        </w:rPr>
      </w:pPr>
      <w:r>
        <w:rPr>
          <w:u w:val="single"/>
        </w:rPr>
        <w:t xml:space="preserve">Creating </w:t>
      </w:r>
      <w:r w:rsidR="00975A9D" w:rsidRPr="00975A9D">
        <w:rPr>
          <w:u w:val="single"/>
        </w:rPr>
        <w:t xml:space="preserve">Unicast 802.1BR </w:t>
      </w:r>
      <w:r w:rsidR="00623252">
        <w:rPr>
          <w:u w:val="single"/>
        </w:rPr>
        <w:t>ECID Forwarding</w:t>
      </w:r>
      <w:r w:rsidR="00975A9D" w:rsidRPr="00975A9D">
        <w:rPr>
          <w:u w:val="single"/>
        </w:rPr>
        <w:t xml:space="preserve"> Entry</w:t>
      </w:r>
    </w:p>
    <w:p w14:paraId="50630F73" w14:textId="649DAA23" w:rsidR="00EE1969" w:rsidRDefault="00EE1969" w:rsidP="00EE1969">
      <w:pPr>
        <w:pStyle w:val="code"/>
      </w:pPr>
      <w:r w:rsidRPr="00EE1969">
        <w:t xml:space="preserve">    </w:t>
      </w:r>
      <w:r w:rsidR="00AC33A0">
        <w:t>sai_</w:t>
      </w:r>
      <w:r w:rsidR="00BF4B1F">
        <w:t xml:space="preserve">object_id_t       </w:t>
      </w:r>
      <w:r w:rsidR="00AC33A0">
        <w:t xml:space="preserve"> </w:t>
      </w:r>
      <w:r w:rsidR="00623252">
        <w:t>ecid_fwd</w:t>
      </w:r>
      <w:r w:rsidR="00AC33A0">
        <w:t>_entry</w:t>
      </w:r>
      <w:r w:rsidR="00BF4B1F">
        <w:t>_id</w:t>
      </w:r>
      <w:r w:rsidRPr="00EE1969">
        <w:t>;</w:t>
      </w:r>
    </w:p>
    <w:p w14:paraId="36A34787" w14:textId="4F4A74AE" w:rsidR="00AC33A0" w:rsidRPr="00CD322D" w:rsidRDefault="00975A9D" w:rsidP="00EE1969">
      <w:pPr>
        <w:pStyle w:val="code"/>
        <w:rPr>
          <w:lang w:val="fr-FR"/>
        </w:rPr>
      </w:pPr>
      <w:r w:rsidRPr="00E31386">
        <w:t xml:space="preserve">    </w:t>
      </w:r>
      <w:r w:rsidR="00AC33A0" w:rsidRPr="00CD322D">
        <w:rPr>
          <w:lang w:val="fr-FR"/>
        </w:rPr>
        <w:t>sai_object_id_t        egress_port_id;</w:t>
      </w:r>
    </w:p>
    <w:p w14:paraId="6017C3E4" w14:textId="0534A984" w:rsidR="00EE1969" w:rsidRPr="00CD322D" w:rsidRDefault="00EE1969" w:rsidP="00EE1969">
      <w:pPr>
        <w:pStyle w:val="code"/>
        <w:rPr>
          <w:lang w:val="fr-FR"/>
        </w:rPr>
      </w:pPr>
      <w:r w:rsidRPr="00CD322D">
        <w:rPr>
          <w:lang w:val="fr-FR"/>
        </w:rPr>
        <w:t xml:space="preserve">    sai_uint32_t    </w:t>
      </w:r>
      <w:r w:rsidR="00E42B53" w:rsidRPr="00CD322D">
        <w:rPr>
          <w:lang w:val="fr-FR"/>
        </w:rPr>
        <w:t xml:space="preserve">       </w:t>
      </w:r>
      <w:r w:rsidR="007C259C">
        <w:rPr>
          <w:lang w:val="fr-FR"/>
        </w:rPr>
        <w:t>unicast_</w:t>
      </w:r>
      <w:r w:rsidRPr="00CD322D">
        <w:rPr>
          <w:lang w:val="fr-FR"/>
        </w:rPr>
        <w:t>ecid;</w:t>
      </w:r>
    </w:p>
    <w:p w14:paraId="0AC2F932" w14:textId="6BB184FC" w:rsidR="00EE1969" w:rsidRPr="00CD322D" w:rsidRDefault="00EE1969" w:rsidP="00EE1969">
      <w:pPr>
        <w:pStyle w:val="code"/>
        <w:rPr>
          <w:lang w:val="fr-FR"/>
        </w:rPr>
      </w:pPr>
      <w:r w:rsidRPr="00CD322D">
        <w:rPr>
          <w:lang w:val="fr-FR"/>
        </w:rPr>
        <w:t xml:space="preserve">    </w:t>
      </w:r>
      <w:r w:rsidR="00AC33A0" w:rsidRPr="00CD322D">
        <w:rPr>
          <w:lang w:val="fr-FR"/>
        </w:rPr>
        <w:t xml:space="preserve">sai_uint32_t    </w:t>
      </w:r>
      <w:r w:rsidR="00E42B53" w:rsidRPr="00CD322D">
        <w:rPr>
          <w:lang w:val="fr-FR"/>
        </w:rPr>
        <w:t xml:space="preserve">       </w:t>
      </w:r>
      <w:r w:rsidR="00AC33A0" w:rsidRPr="00CD322D">
        <w:rPr>
          <w:lang w:val="fr-FR"/>
        </w:rPr>
        <w:t xml:space="preserve">attr_count = </w:t>
      </w:r>
      <w:r w:rsidR="00BF4B1F">
        <w:rPr>
          <w:lang w:val="fr-FR"/>
        </w:rPr>
        <w:t>2</w:t>
      </w:r>
      <w:r w:rsidRPr="00CD322D">
        <w:rPr>
          <w:lang w:val="fr-FR"/>
        </w:rPr>
        <w:t>;</w:t>
      </w:r>
    </w:p>
    <w:p w14:paraId="74DEA4D7" w14:textId="1447AD90" w:rsidR="00EE1969" w:rsidRPr="00371EF7" w:rsidRDefault="00EE1969" w:rsidP="00EE1969">
      <w:pPr>
        <w:pStyle w:val="code"/>
        <w:rPr>
          <w:lang w:val="fr-FR"/>
        </w:rPr>
      </w:pPr>
      <w:r w:rsidRPr="00E42B53">
        <w:rPr>
          <w:lang w:val="fr-FR"/>
        </w:rPr>
        <w:t xml:space="preserve">    </w:t>
      </w:r>
      <w:r>
        <w:rPr>
          <w:lang w:val="fr-FR"/>
        </w:rPr>
        <w:t xml:space="preserve">sai_attribute_t </w:t>
      </w:r>
      <w:r w:rsidR="00E42B53">
        <w:rPr>
          <w:lang w:val="fr-FR"/>
        </w:rPr>
        <w:t xml:space="preserve">       </w:t>
      </w:r>
      <w:r w:rsidR="00AC33A0">
        <w:rPr>
          <w:lang w:val="fr-FR"/>
        </w:rPr>
        <w:t>attr_list [</w:t>
      </w:r>
      <w:r w:rsidR="00BF4B1F">
        <w:rPr>
          <w:lang w:val="fr-FR"/>
        </w:rPr>
        <w:t>2</w:t>
      </w:r>
      <w:r>
        <w:rPr>
          <w:lang w:val="fr-FR"/>
        </w:rPr>
        <w:t>];</w:t>
      </w:r>
    </w:p>
    <w:p w14:paraId="64EDFCE0" w14:textId="368691CA" w:rsidR="009A7C28" w:rsidRPr="00E31386" w:rsidRDefault="00EE1969" w:rsidP="00E31386">
      <w:pPr>
        <w:pStyle w:val="code"/>
        <w:tabs>
          <w:tab w:val="left" w:pos="934"/>
        </w:tabs>
        <w:rPr>
          <w:lang w:val="fr-FR"/>
        </w:rPr>
      </w:pPr>
      <w:r w:rsidRPr="00371EF7">
        <w:rPr>
          <w:lang w:val="fr-FR"/>
        </w:rPr>
        <w:t xml:space="preserve">    </w:t>
      </w:r>
      <w:r w:rsidR="00E42B53">
        <w:rPr>
          <w:lang w:val="fr-FR"/>
        </w:rPr>
        <w:tab/>
      </w:r>
    </w:p>
    <w:p w14:paraId="25E7F00A" w14:textId="628769F5" w:rsidR="00BF4B1F" w:rsidRPr="00623252" w:rsidRDefault="00BF4B1F" w:rsidP="00EE1969">
      <w:pPr>
        <w:pStyle w:val="code"/>
        <w:rPr>
          <w:lang w:val="fr-FR"/>
        </w:rPr>
      </w:pPr>
      <w:r w:rsidRPr="00E31386">
        <w:rPr>
          <w:lang w:val="fr-FR"/>
        </w:rPr>
        <w:t xml:space="preserve">    </w:t>
      </w:r>
      <w:r w:rsidRPr="00623252">
        <w:rPr>
          <w:lang w:val="fr-FR"/>
        </w:rPr>
        <w:t>attr_list [0].id = SAI_DOT1BR_</w:t>
      </w:r>
      <w:r w:rsidR="00623252" w:rsidRPr="00623252">
        <w:rPr>
          <w:lang w:val="fr-FR"/>
        </w:rPr>
        <w:t>ECID_FWD</w:t>
      </w:r>
      <w:r w:rsidRPr="00623252">
        <w:rPr>
          <w:lang w:val="fr-FR"/>
        </w:rPr>
        <w:t>_ENTRY_ECID;</w:t>
      </w:r>
    </w:p>
    <w:p w14:paraId="3183E1F3" w14:textId="10A94641" w:rsidR="00BF4B1F" w:rsidRPr="00454EDB" w:rsidRDefault="00BF4B1F" w:rsidP="00EE1969">
      <w:pPr>
        <w:pStyle w:val="code"/>
        <w:rPr>
          <w:lang w:val="fr-FR"/>
        </w:rPr>
      </w:pPr>
      <w:r w:rsidRPr="00623252">
        <w:rPr>
          <w:lang w:val="fr-FR"/>
        </w:rPr>
        <w:t xml:space="preserve">    </w:t>
      </w:r>
      <w:r w:rsidRPr="00454EDB">
        <w:rPr>
          <w:lang w:val="fr-FR"/>
        </w:rPr>
        <w:t>attr_list [0].value.u32 = unicast_ecid;</w:t>
      </w:r>
    </w:p>
    <w:p w14:paraId="2878044B" w14:textId="77777777" w:rsidR="00BF4B1F" w:rsidRPr="00454EDB" w:rsidRDefault="00BF4B1F" w:rsidP="00EE1969">
      <w:pPr>
        <w:pStyle w:val="code"/>
        <w:rPr>
          <w:lang w:val="fr-FR"/>
        </w:rPr>
      </w:pPr>
    </w:p>
    <w:p w14:paraId="2B6E8A6A" w14:textId="32D0ABAF" w:rsidR="00EE1969" w:rsidRPr="00454EDB" w:rsidRDefault="00EE1969" w:rsidP="00EE1969">
      <w:pPr>
        <w:pStyle w:val="code"/>
        <w:rPr>
          <w:lang w:val="fr-FR"/>
        </w:rPr>
      </w:pPr>
      <w:r w:rsidRPr="00454EDB">
        <w:rPr>
          <w:lang w:val="fr-FR"/>
        </w:rPr>
        <w:t xml:space="preserve">    attr_list [</w:t>
      </w:r>
      <w:r w:rsidR="00CC4C5F" w:rsidRPr="00454EDB">
        <w:rPr>
          <w:lang w:val="fr-FR"/>
        </w:rPr>
        <w:t>1</w:t>
      </w:r>
      <w:r w:rsidRPr="00454EDB">
        <w:rPr>
          <w:lang w:val="fr-FR"/>
        </w:rPr>
        <w:t>].id = SAI_DOT1BR_</w:t>
      </w:r>
      <w:r w:rsidR="00371C04" w:rsidRPr="00454EDB">
        <w:rPr>
          <w:lang w:val="fr-FR"/>
        </w:rPr>
        <w:t>ECID_FWD</w:t>
      </w:r>
      <w:r w:rsidR="00AC33A0" w:rsidRPr="00454EDB">
        <w:rPr>
          <w:lang w:val="fr-FR"/>
        </w:rPr>
        <w:t>_ENTRY_ATTR_</w:t>
      </w:r>
      <w:r w:rsidRPr="00454EDB">
        <w:rPr>
          <w:lang w:val="fr-FR"/>
        </w:rPr>
        <w:t>PORT_</w:t>
      </w:r>
      <w:r w:rsidR="00E23CFE" w:rsidRPr="00454EDB">
        <w:rPr>
          <w:lang w:val="fr-FR"/>
        </w:rPr>
        <w:t>LIST</w:t>
      </w:r>
      <w:r w:rsidRPr="00454EDB">
        <w:rPr>
          <w:lang w:val="fr-FR"/>
        </w:rPr>
        <w:t>;</w:t>
      </w:r>
    </w:p>
    <w:p w14:paraId="4AC0D7AE" w14:textId="3445C3F6" w:rsidR="00EE1969" w:rsidRPr="00454EDB" w:rsidRDefault="00EE1969" w:rsidP="00EE1969">
      <w:pPr>
        <w:pStyle w:val="code"/>
        <w:rPr>
          <w:lang w:val="fr-FR"/>
        </w:rPr>
      </w:pPr>
      <w:r w:rsidRPr="00454EDB">
        <w:rPr>
          <w:lang w:val="fr-FR"/>
        </w:rPr>
        <w:t xml:space="preserve">    attr_list [</w:t>
      </w:r>
      <w:r w:rsidR="00CC4C5F" w:rsidRPr="00454EDB">
        <w:rPr>
          <w:lang w:val="fr-FR"/>
        </w:rPr>
        <w:t>1</w:t>
      </w:r>
      <w:r w:rsidRPr="00454EDB">
        <w:rPr>
          <w:lang w:val="fr-FR"/>
        </w:rPr>
        <w:t>].value.</w:t>
      </w:r>
      <w:r w:rsidR="00975A9D" w:rsidRPr="00454EDB">
        <w:rPr>
          <w:lang w:val="fr-FR"/>
        </w:rPr>
        <w:t xml:space="preserve">objlist.count </w:t>
      </w:r>
      <w:r w:rsidRPr="00454EDB">
        <w:rPr>
          <w:lang w:val="fr-FR"/>
        </w:rPr>
        <w:t xml:space="preserve">= </w:t>
      </w:r>
      <w:r w:rsidR="00687ABF" w:rsidRPr="00454EDB">
        <w:rPr>
          <w:lang w:val="fr-FR"/>
        </w:rPr>
        <w:t>1</w:t>
      </w:r>
      <w:r w:rsidRPr="00454EDB">
        <w:rPr>
          <w:lang w:val="fr-FR"/>
        </w:rPr>
        <w:t>;</w:t>
      </w:r>
    </w:p>
    <w:p w14:paraId="70C27F3E" w14:textId="737B9579" w:rsidR="00975A9D" w:rsidRPr="00454EDB" w:rsidRDefault="00975A9D" w:rsidP="00EE1969">
      <w:pPr>
        <w:pStyle w:val="code"/>
        <w:rPr>
          <w:lang w:val="fr-FR"/>
        </w:rPr>
      </w:pPr>
      <w:r w:rsidRPr="00454EDB">
        <w:rPr>
          <w:lang w:val="fr-FR"/>
        </w:rPr>
        <w:t xml:space="preserve">    attr_list [</w:t>
      </w:r>
      <w:r w:rsidR="00CC4C5F" w:rsidRPr="00454EDB">
        <w:rPr>
          <w:lang w:val="fr-FR"/>
        </w:rPr>
        <w:t>1</w:t>
      </w:r>
      <w:r w:rsidRPr="00454EDB">
        <w:rPr>
          <w:lang w:val="fr-FR"/>
        </w:rPr>
        <w:t xml:space="preserve">].value.objlist.list  = &amp;egress_port_id; </w:t>
      </w:r>
    </w:p>
    <w:p w14:paraId="631EF983" w14:textId="77777777" w:rsidR="00EE1969" w:rsidRPr="00454EDB" w:rsidRDefault="00EE1969" w:rsidP="00EE1969">
      <w:pPr>
        <w:pStyle w:val="code"/>
        <w:rPr>
          <w:lang w:val="fr-FR"/>
        </w:rPr>
      </w:pPr>
    </w:p>
    <w:p w14:paraId="4323E6BA" w14:textId="1FE3CFCB" w:rsidR="00EE1969" w:rsidRPr="00454EDB" w:rsidRDefault="00EE1969" w:rsidP="00EE1969">
      <w:pPr>
        <w:pStyle w:val="code"/>
        <w:rPr>
          <w:lang w:val="fr-FR"/>
        </w:rPr>
      </w:pPr>
      <w:r w:rsidRPr="00454EDB">
        <w:rPr>
          <w:lang w:val="fr-FR"/>
        </w:rPr>
        <w:t xml:space="preserve">    sai_create_</w:t>
      </w:r>
      <w:r w:rsidR="009A7C28" w:rsidRPr="00454EDB">
        <w:rPr>
          <w:lang w:val="fr-FR"/>
        </w:rPr>
        <w:t>dot1br_</w:t>
      </w:r>
      <w:r w:rsidR="00623252" w:rsidRPr="00454EDB">
        <w:rPr>
          <w:lang w:val="fr-FR"/>
        </w:rPr>
        <w:t>ecid_fwd</w:t>
      </w:r>
      <w:r w:rsidR="009A7C28" w:rsidRPr="00454EDB">
        <w:rPr>
          <w:lang w:val="fr-FR"/>
        </w:rPr>
        <w:t>_entry</w:t>
      </w:r>
      <w:r w:rsidRPr="00454EDB">
        <w:rPr>
          <w:lang w:val="fr-FR"/>
        </w:rPr>
        <w:t>_fn (&amp;</w:t>
      </w:r>
      <w:r w:rsidR="00623252" w:rsidRPr="00454EDB">
        <w:rPr>
          <w:lang w:val="fr-FR"/>
        </w:rPr>
        <w:t>ecid_fwd</w:t>
      </w:r>
      <w:r w:rsidR="009A7C28" w:rsidRPr="00454EDB">
        <w:rPr>
          <w:lang w:val="fr-FR"/>
        </w:rPr>
        <w:t>_entry</w:t>
      </w:r>
      <w:r w:rsidR="00BF4B1F" w:rsidRPr="00454EDB">
        <w:rPr>
          <w:lang w:val="fr-FR"/>
        </w:rPr>
        <w:t>_id</w:t>
      </w:r>
      <w:r w:rsidRPr="00454EDB">
        <w:rPr>
          <w:lang w:val="fr-FR"/>
        </w:rPr>
        <w:t>, attr_count, attr_list);</w:t>
      </w:r>
    </w:p>
    <w:p w14:paraId="53574130" w14:textId="77777777" w:rsidR="00EE1969" w:rsidRPr="00454EDB" w:rsidRDefault="00EE1969" w:rsidP="00EE1969">
      <w:pPr>
        <w:pStyle w:val="code"/>
        <w:rPr>
          <w:lang w:val="fr-FR"/>
        </w:rPr>
      </w:pPr>
    </w:p>
    <w:p w14:paraId="03B62FB3" w14:textId="77777777" w:rsidR="00EE1969" w:rsidRPr="00454EDB" w:rsidRDefault="00EE1969" w:rsidP="00EE1969">
      <w:pPr>
        <w:rPr>
          <w:lang w:val="fr-FR"/>
        </w:rPr>
      </w:pPr>
    </w:p>
    <w:p w14:paraId="2C10608E" w14:textId="29B9C366" w:rsidR="00E2699D" w:rsidRPr="00E31386" w:rsidRDefault="00814723" w:rsidP="00E2699D">
      <w:pPr>
        <w:rPr>
          <w:u w:val="single"/>
        </w:rPr>
      </w:pPr>
      <w:r w:rsidRPr="00E31386">
        <w:rPr>
          <w:u w:val="single"/>
        </w:rPr>
        <w:t xml:space="preserve">Creating </w:t>
      </w:r>
      <w:r w:rsidR="00E2699D" w:rsidRPr="00E31386">
        <w:rPr>
          <w:u w:val="single"/>
        </w:rPr>
        <w:t xml:space="preserve">Multicast 802.1BR </w:t>
      </w:r>
      <w:r w:rsidR="00623252">
        <w:rPr>
          <w:u w:val="single"/>
        </w:rPr>
        <w:t>ECID Forwarding</w:t>
      </w:r>
      <w:r w:rsidR="00E2699D" w:rsidRPr="00E31386">
        <w:rPr>
          <w:u w:val="single"/>
        </w:rPr>
        <w:t xml:space="preserve"> Entry</w:t>
      </w:r>
    </w:p>
    <w:p w14:paraId="0B54ED1F" w14:textId="053DB29B" w:rsidR="00E2699D" w:rsidRPr="00E31386" w:rsidRDefault="00E2699D" w:rsidP="00E2699D">
      <w:pPr>
        <w:pStyle w:val="code"/>
      </w:pPr>
      <w:r w:rsidRPr="00E31386">
        <w:t xml:space="preserve">    sai_</w:t>
      </w:r>
      <w:r w:rsidR="00CC4C5F" w:rsidRPr="00E31386">
        <w:t>object_id_t</w:t>
      </w:r>
      <w:r w:rsidRPr="00E31386">
        <w:t xml:space="preserve"> </w:t>
      </w:r>
      <w:r w:rsidR="00CC4C5F" w:rsidRPr="00E31386">
        <w:t xml:space="preserve">       </w:t>
      </w:r>
      <w:r w:rsidR="00623252">
        <w:t>ecid_fwd</w:t>
      </w:r>
      <w:r w:rsidRPr="00E31386">
        <w:t>_entry</w:t>
      </w:r>
      <w:r w:rsidR="00CC4C5F" w:rsidRPr="00E31386">
        <w:t>_id</w:t>
      </w:r>
      <w:r w:rsidRPr="00E31386">
        <w:t>;</w:t>
      </w:r>
    </w:p>
    <w:p w14:paraId="54198751" w14:textId="2E9CC9F3" w:rsidR="00E2699D" w:rsidRDefault="00E2699D" w:rsidP="00E2699D">
      <w:pPr>
        <w:pStyle w:val="code"/>
        <w:rPr>
          <w:lang w:val="fr-FR"/>
        </w:rPr>
      </w:pPr>
      <w:r w:rsidRPr="00E31386">
        <w:t xml:space="preserve">    </w:t>
      </w:r>
      <w:r w:rsidRPr="00CD322D">
        <w:rPr>
          <w:lang w:val="fr-FR"/>
        </w:rPr>
        <w:t>sai_object_id_t        egress_port_id</w:t>
      </w:r>
      <w:r w:rsidR="00CA439F">
        <w:rPr>
          <w:lang w:val="fr-FR"/>
        </w:rPr>
        <w:t>_1</w:t>
      </w:r>
      <w:r w:rsidRPr="00CD322D">
        <w:rPr>
          <w:lang w:val="fr-FR"/>
        </w:rPr>
        <w:t>;</w:t>
      </w:r>
    </w:p>
    <w:p w14:paraId="2237D354" w14:textId="5AB3F010" w:rsidR="00CA439F" w:rsidRPr="00CD322D" w:rsidRDefault="00CA439F" w:rsidP="00E2699D">
      <w:pPr>
        <w:pStyle w:val="code"/>
        <w:rPr>
          <w:lang w:val="fr-FR"/>
        </w:rPr>
      </w:pPr>
      <w:r>
        <w:rPr>
          <w:lang w:val="fr-FR"/>
        </w:rPr>
        <w:t xml:space="preserve">    </w:t>
      </w:r>
      <w:r w:rsidRPr="00CD322D">
        <w:rPr>
          <w:lang w:val="fr-FR"/>
        </w:rPr>
        <w:t>sai_object_id_t        egress_port_id</w:t>
      </w:r>
      <w:r>
        <w:rPr>
          <w:lang w:val="fr-FR"/>
        </w:rPr>
        <w:t>_2</w:t>
      </w:r>
      <w:r w:rsidRPr="00CD322D">
        <w:rPr>
          <w:lang w:val="fr-FR"/>
        </w:rPr>
        <w:t>;</w:t>
      </w:r>
    </w:p>
    <w:p w14:paraId="72690C15" w14:textId="5777800D" w:rsidR="00E2699D" w:rsidRPr="00CD322D" w:rsidRDefault="00E2699D" w:rsidP="00E2699D">
      <w:pPr>
        <w:pStyle w:val="code"/>
        <w:rPr>
          <w:lang w:val="fr-FR"/>
        </w:rPr>
      </w:pPr>
      <w:r w:rsidRPr="00CD322D">
        <w:rPr>
          <w:lang w:val="fr-FR"/>
        </w:rPr>
        <w:t xml:space="preserve">    sai_uint32_t           </w:t>
      </w:r>
      <w:r w:rsidR="007C259C">
        <w:rPr>
          <w:lang w:val="fr-FR"/>
        </w:rPr>
        <w:t>multicast_</w:t>
      </w:r>
      <w:r w:rsidRPr="00CD322D">
        <w:rPr>
          <w:lang w:val="fr-FR"/>
        </w:rPr>
        <w:t>ecid;</w:t>
      </w:r>
    </w:p>
    <w:p w14:paraId="430183C8" w14:textId="104CAE2D" w:rsidR="00E2699D" w:rsidRPr="00CD322D" w:rsidRDefault="00E2699D" w:rsidP="00E2699D">
      <w:pPr>
        <w:pStyle w:val="code"/>
        <w:rPr>
          <w:lang w:val="fr-FR"/>
        </w:rPr>
      </w:pPr>
      <w:r w:rsidRPr="00CD322D">
        <w:rPr>
          <w:lang w:val="fr-FR"/>
        </w:rPr>
        <w:t xml:space="preserve">    sai_uint32_t           attr_count = </w:t>
      </w:r>
      <w:r w:rsidR="00CC4C5F">
        <w:rPr>
          <w:lang w:val="fr-FR"/>
        </w:rPr>
        <w:t>2</w:t>
      </w:r>
      <w:r w:rsidRPr="00CD322D">
        <w:rPr>
          <w:lang w:val="fr-FR"/>
        </w:rPr>
        <w:t>;</w:t>
      </w:r>
    </w:p>
    <w:p w14:paraId="2C2956C4" w14:textId="68C2BFA6" w:rsidR="00E2699D" w:rsidRPr="00371EF7" w:rsidRDefault="00E2699D" w:rsidP="00E2699D">
      <w:pPr>
        <w:pStyle w:val="code"/>
        <w:rPr>
          <w:lang w:val="fr-FR"/>
        </w:rPr>
      </w:pPr>
      <w:r w:rsidRPr="00E42B53">
        <w:rPr>
          <w:lang w:val="fr-FR"/>
        </w:rPr>
        <w:t xml:space="preserve">    </w:t>
      </w:r>
      <w:r>
        <w:rPr>
          <w:lang w:val="fr-FR"/>
        </w:rPr>
        <w:t>sai_attribute_t        attr_list [</w:t>
      </w:r>
      <w:r w:rsidR="00CC4C5F">
        <w:rPr>
          <w:lang w:val="fr-FR"/>
        </w:rPr>
        <w:t>2</w:t>
      </w:r>
      <w:r>
        <w:rPr>
          <w:lang w:val="fr-FR"/>
        </w:rPr>
        <w:t>];</w:t>
      </w:r>
    </w:p>
    <w:p w14:paraId="48F25F24" w14:textId="77777777" w:rsidR="00E2699D" w:rsidRDefault="00E2699D" w:rsidP="00E2699D">
      <w:pPr>
        <w:pStyle w:val="code"/>
        <w:tabs>
          <w:tab w:val="left" w:pos="934"/>
        </w:tabs>
        <w:rPr>
          <w:lang w:val="fr-FR"/>
        </w:rPr>
      </w:pPr>
      <w:r w:rsidRPr="00371EF7">
        <w:rPr>
          <w:lang w:val="fr-FR"/>
        </w:rPr>
        <w:t xml:space="preserve">    </w:t>
      </w:r>
      <w:r>
        <w:rPr>
          <w:lang w:val="fr-FR"/>
        </w:rPr>
        <w:tab/>
      </w:r>
    </w:p>
    <w:p w14:paraId="1B6F3653" w14:textId="50710B98" w:rsidR="00CC4C5F" w:rsidRPr="00623252" w:rsidRDefault="00CC4C5F" w:rsidP="00CC4C5F">
      <w:pPr>
        <w:pStyle w:val="code"/>
        <w:rPr>
          <w:lang w:val="fr-FR"/>
        </w:rPr>
      </w:pPr>
      <w:r w:rsidRPr="00937AAD">
        <w:rPr>
          <w:lang w:val="fr-FR"/>
        </w:rPr>
        <w:t xml:space="preserve">    </w:t>
      </w:r>
      <w:r w:rsidRPr="00623252">
        <w:rPr>
          <w:lang w:val="fr-FR"/>
        </w:rPr>
        <w:t>attr_list [0].id = SAI_DOT1BR_</w:t>
      </w:r>
      <w:r w:rsidR="00623252" w:rsidRPr="00623252">
        <w:rPr>
          <w:lang w:val="fr-FR"/>
        </w:rPr>
        <w:t>ECID_FWD</w:t>
      </w:r>
      <w:r w:rsidRPr="00623252">
        <w:rPr>
          <w:lang w:val="fr-FR"/>
        </w:rPr>
        <w:t>_ENTRY_ECID;</w:t>
      </w:r>
    </w:p>
    <w:p w14:paraId="1483DDF4" w14:textId="4A230BB8" w:rsidR="00CC4C5F" w:rsidRPr="00376018" w:rsidRDefault="00CC4C5F" w:rsidP="00CC4C5F">
      <w:pPr>
        <w:pStyle w:val="code"/>
      </w:pPr>
      <w:r w:rsidRPr="00623252">
        <w:rPr>
          <w:lang w:val="fr-FR"/>
        </w:rPr>
        <w:t xml:space="preserve">    </w:t>
      </w:r>
      <w:r w:rsidRPr="00376018">
        <w:t xml:space="preserve">attr_list [0].value.u32 = </w:t>
      </w:r>
      <w:r>
        <w:t>multicast</w:t>
      </w:r>
      <w:r w:rsidRPr="00376018">
        <w:t>_ecid;</w:t>
      </w:r>
    </w:p>
    <w:p w14:paraId="3C8E3064" w14:textId="55DD0755" w:rsidR="00E2699D" w:rsidRPr="00160F8B" w:rsidRDefault="00D33206" w:rsidP="00E2699D">
      <w:pPr>
        <w:pStyle w:val="code"/>
      </w:pPr>
      <w:r w:rsidRPr="00160F8B">
        <w:t xml:space="preserve"> </w:t>
      </w:r>
    </w:p>
    <w:p w14:paraId="442DA4DB" w14:textId="47968CF8" w:rsidR="00D33206" w:rsidRPr="004D05D5" w:rsidRDefault="00D33206" w:rsidP="00E2699D">
      <w:pPr>
        <w:pStyle w:val="code"/>
      </w:pPr>
      <w:r w:rsidRPr="00160F8B">
        <w:t xml:space="preserve">    </w:t>
      </w:r>
      <w:r w:rsidRPr="004D05D5">
        <w:t>attr_list [</w:t>
      </w:r>
      <w:r w:rsidR="00CC4C5F">
        <w:t>1</w:t>
      </w:r>
      <w:r w:rsidRPr="004D05D5">
        <w:t xml:space="preserve">].value.objlist.list </w:t>
      </w:r>
    </w:p>
    <w:p w14:paraId="5E6CD3FA" w14:textId="77777777" w:rsidR="00D33206" w:rsidRDefault="00D33206" w:rsidP="00E2699D">
      <w:pPr>
        <w:pStyle w:val="code"/>
      </w:pPr>
      <w:r w:rsidRPr="00160F8B">
        <w:t xml:space="preserve">        = (sai_object_id_t *) calloc (2, sizeof (sai_object_id_t));</w:t>
      </w:r>
    </w:p>
    <w:p w14:paraId="55F4A904" w14:textId="100D0766" w:rsidR="00D33206" w:rsidRPr="00160F8B" w:rsidRDefault="00D33206" w:rsidP="00E2699D">
      <w:pPr>
        <w:pStyle w:val="code"/>
      </w:pPr>
      <w:r w:rsidRPr="00160F8B">
        <w:t xml:space="preserve"> </w:t>
      </w:r>
    </w:p>
    <w:p w14:paraId="35E33622" w14:textId="70921F48" w:rsidR="00E2699D" w:rsidRPr="004D05D5" w:rsidRDefault="00E2699D" w:rsidP="00E2699D">
      <w:pPr>
        <w:pStyle w:val="code"/>
      </w:pPr>
      <w:r w:rsidRPr="00160F8B">
        <w:t xml:space="preserve">    </w:t>
      </w:r>
      <w:r w:rsidRPr="004D05D5">
        <w:t>attr_list [</w:t>
      </w:r>
      <w:r w:rsidR="00CC4C5F">
        <w:t>1</w:t>
      </w:r>
      <w:r w:rsidRPr="004D05D5">
        <w:t>].id = SAI_DOT1BR_</w:t>
      </w:r>
      <w:r w:rsidR="00623252">
        <w:t>ECID_FWD</w:t>
      </w:r>
      <w:r w:rsidRPr="004D05D5">
        <w:t>_ENTRY_ATTR_PORT_</w:t>
      </w:r>
      <w:r w:rsidR="00E23CFE" w:rsidRPr="004D05D5">
        <w:t>LIST</w:t>
      </w:r>
      <w:r w:rsidRPr="004D05D5">
        <w:t>;</w:t>
      </w:r>
    </w:p>
    <w:p w14:paraId="68A08CF7" w14:textId="36D0CBD5" w:rsidR="00E2699D" w:rsidRPr="004D05D5" w:rsidRDefault="00E2699D" w:rsidP="00E2699D">
      <w:pPr>
        <w:pStyle w:val="code"/>
      </w:pPr>
      <w:r w:rsidRPr="004D05D5">
        <w:t xml:space="preserve">    attr_list [</w:t>
      </w:r>
      <w:r w:rsidR="00CC4C5F">
        <w:t>1</w:t>
      </w:r>
      <w:r w:rsidRPr="004D05D5">
        <w:t xml:space="preserve">].value.objlist.count </w:t>
      </w:r>
      <w:r w:rsidR="00CA439F" w:rsidRPr="004D05D5">
        <w:t xml:space="preserve">   </w:t>
      </w:r>
      <w:r w:rsidRPr="004D05D5">
        <w:t xml:space="preserve">= </w:t>
      </w:r>
      <w:r w:rsidR="00CA439F" w:rsidRPr="004D05D5">
        <w:t>2</w:t>
      </w:r>
      <w:r w:rsidRPr="004D05D5">
        <w:t>;</w:t>
      </w:r>
    </w:p>
    <w:p w14:paraId="724CDF08" w14:textId="03288DF6" w:rsidR="00E2699D" w:rsidRPr="004D05D5" w:rsidRDefault="00E2699D" w:rsidP="00E2699D">
      <w:pPr>
        <w:pStyle w:val="code"/>
      </w:pPr>
      <w:r w:rsidRPr="004D05D5">
        <w:t xml:space="preserve">    attr_list [</w:t>
      </w:r>
      <w:r w:rsidR="00CC4C5F">
        <w:t>1</w:t>
      </w:r>
      <w:r w:rsidRPr="004D05D5">
        <w:t>].value.objlist.list</w:t>
      </w:r>
      <w:r w:rsidR="00CA439F" w:rsidRPr="004D05D5">
        <w:t xml:space="preserve"> [0]</w:t>
      </w:r>
      <w:r w:rsidRPr="004D05D5">
        <w:t xml:space="preserve"> </w:t>
      </w:r>
      <w:r w:rsidR="00CA439F" w:rsidRPr="004D05D5">
        <w:t xml:space="preserve">= </w:t>
      </w:r>
      <w:r w:rsidRPr="004D05D5">
        <w:t>egress_port_id</w:t>
      </w:r>
      <w:r w:rsidR="00CA439F" w:rsidRPr="004D05D5">
        <w:t>_1</w:t>
      </w:r>
      <w:r w:rsidRPr="004D05D5">
        <w:t xml:space="preserve">; </w:t>
      </w:r>
    </w:p>
    <w:p w14:paraId="0A15270D" w14:textId="45DAD934" w:rsidR="00E2699D" w:rsidRPr="004D05D5" w:rsidRDefault="00CA439F" w:rsidP="00E2699D">
      <w:pPr>
        <w:pStyle w:val="code"/>
      </w:pPr>
      <w:r w:rsidRPr="004D05D5">
        <w:t xml:space="preserve">    attr_list [</w:t>
      </w:r>
      <w:r w:rsidR="00CC4C5F">
        <w:t>1</w:t>
      </w:r>
      <w:r w:rsidRPr="004D05D5">
        <w:t>].value.objlist.list [1] = egress_port_id_2;</w:t>
      </w:r>
    </w:p>
    <w:p w14:paraId="3BA92416" w14:textId="77777777" w:rsidR="00CA439F" w:rsidRPr="004D05D5" w:rsidRDefault="00CA439F" w:rsidP="00E2699D">
      <w:pPr>
        <w:pStyle w:val="code"/>
      </w:pPr>
    </w:p>
    <w:p w14:paraId="6887DBFC" w14:textId="46A73080" w:rsidR="00E2699D" w:rsidRPr="004D05D5" w:rsidRDefault="00E2699D" w:rsidP="00E2699D">
      <w:pPr>
        <w:pStyle w:val="code"/>
      </w:pPr>
      <w:r w:rsidRPr="004D05D5">
        <w:t xml:space="preserve">    sai_create_dot1br_</w:t>
      </w:r>
      <w:r w:rsidR="00623252">
        <w:t>ecid_fwd</w:t>
      </w:r>
      <w:r w:rsidRPr="004D05D5">
        <w:t>_entry_fn (&amp;</w:t>
      </w:r>
      <w:r w:rsidR="00623252">
        <w:t>ecid_fwd</w:t>
      </w:r>
      <w:r w:rsidRPr="004D05D5">
        <w:t>_entry</w:t>
      </w:r>
      <w:r w:rsidR="00CC4C5F">
        <w:t>_id</w:t>
      </w:r>
      <w:r w:rsidRPr="004D05D5">
        <w:t>, attr_count, attr_list);</w:t>
      </w:r>
    </w:p>
    <w:p w14:paraId="3F0F5094" w14:textId="77777777" w:rsidR="00E2699D" w:rsidRPr="004D05D5" w:rsidRDefault="00E2699D" w:rsidP="00E2699D">
      <w:pPr>
        <w:pStyle w:val="code"/>
      </w:pPr>
    </w:p>
    <w:p w14:paraId="4EF870E8" w14:textId="77777777" w:rsidR="00E2699D" w:rsidRPr="004D05D5" w:rsidRDefault="00E2699D" w:rsidP="00EE1969"/>
    <w:p w14:paraId="38CDF733" w14:textId="50CCF5CC" w:rsidR="002B2C25" w:rsidRDefault="002B2C25" w:rsidP="00C234E6">
      <w:pPr>
        <w:pStyle w:val="Heading3"/>
      </w:pPr>
      <w:bookmarkStart w:id="239" w:name="_Ref438595373"/>
      <w:bookmarkStart w:id="240" w:name="_Toc461043515"/>
      <w:r>
        <w:t xml:space="preserve">Modifying the 802.1BR </w:t>
      </w:r>
      <w:r w:rsidR="00623252">
        <w:t>ECID Forwarding</w:t>
      </w:r>
      <w:r>
        <w:t xml:space="preserve"> Entry</w:t>
      </w:r>
      <w:bookmarkEnd w:id="239"/>
      <w:bookmarkEnd w:id="240"/>
    </w:p>
    <w:p w14:paraId="65D4808F" w14:textId="6FB7441B" w:rsidR="00F61041" w:rsidRDefault="002B2C25" w:rsidP="00370377">
      <w:pPr>
        <w:rPr>
          <w:u w:val="single"/>
        </w:rPr>
      </w:pPr>
      <w:r w:rsidRPr="00EE1969">
        <w:t xml:space="preserve">    </w:t>
      </w:r>
    </w:p>
    <w:p w14:paraId="0E195BEA" w14:textId="06A219E9" w:rsidR="00370377" w:rsidRPr="00975A9D" w:rsidRDefault="00814723" w:rsidP="00370377">
      <w:pPr>
        <w:rPr>
          <w:u w:val="single"/>
        </w:rPr>
      </w:pPr>
      <w:r>
        <w:rPr>
          <w:u w:val="single"/>
        </w:rPr>
        <w:t xml:space="preserve">Modifying </w:t>
      </w:r>
      <w:r w:rsidR="00370377" w:rsidRPr="00975A9D">
        <w:rPr>
          <w:u w:val="single"/>
        </w:rPr>
        <w:t xml:space="preserve">Unicast 802.1BR </w:t>
      </w:r>
      <w:r w:rsidR="006F3ADD">
        <w:rPr>
          <w:u w:val="single"/>
        </w:rPr>
        <w:t>ECID Forwarding</w:t>
      </w:r>
      <w:r w:rsidR="00370377" w:rsidRPr="00975A9D">
        <w:rPr>
          <w:u w:val="single"/>
        </w:rPr>
        <w:t xml:space="preserve"> Entry</w:t>
      </w:r>
    </w:p>
    <w:p w14:paraId="7DE7E769" w14:textId="5ECCA713" w:rsidR="00370377" w:rsidRDefault="00370377" w:rsidP="00370377">
      <w:pPr>
        <w:pStyle w:val="code"/>
      </w:pPr>
      <w:r w:rsidRPr="00EE1969">
        <w:t xml:space="preserve">    </w:t>
      </w:r>
      <w:r>
        <w:t>sai_</w:t>
      </w:r>
      <w:r w:rsidR="00B03770">
        <w:t>object_id_t</w:t>
      </w:r>
      <w:r>
        <w:t xml:space="preserve"> </w:t>
      </w:r>
      <w:r w:rsidR="00B03770">
        <w:t xml:space="preserve">       </w:t>
      </w:r>
      <w:r w:rsidR="006F3ADD">
        <w:t>ecid_fwd</w:t>
      </w:r>
      <w:r>
        <w:t>_entry</w:t>
      </w:r>
      <w:r w:rsidR="00B03770">
        <w:t>_id</w:t>
      </w:r>
      <w:r w:rsidRPr="00EE1969">
        <w:t>;</w:t>
      </w:r>
    </w:p>
    <w:p w14:paraId="44A5AB51" w14:textId="18828982" w:rsidR="00370377" w:rsidRPr="0006129A" w:rsidRDefault="00370377" w:rsidP="00370377">
      <w:pPr>
        <w:pStyle w:val="code"/>
      </w:pPr>
      <w:r w:rsidRPr="00160F8B">
        <w:t xml:space="preserve">    </w:t>
      </w:r>
      <w:r w:rsidRPr="0006129A">
        <w:t>sai_object_id_t        egress_port_id</w:t>
      </w:r>
      <w:r w:rsidR="006B5AB2" w:rsidRPr="0006129A">
        <w:t>_new</w:t>
      </w:r>
      <w:r w:rsidRPr="0006129A">
        <w:t>;</w:t>
      </w:r>
    </w:p>
    <w:p w14:paraId="756C92F4" w14:textId="77777777" w:rsidR="00370377" w:rsidRPr="00345470" w:rsidRDefault="00370377" w:rsidP="00370377">
      <w:pPr>
        <w:pStyle w:val="code"/>
      </w:pPr>
      <w:r w:rsidRPr="00345470">
        <w:lastRenderedPageBreak/>
        <w:t xml:space="preserve">    sai_uint32_t           attr_count = 1;</w:t>
      </w:r>
    </w:p>
    <w:p w14:paraId="614EA315" w14:textId="77777777" w:rsidR="00370377" w:rsidRPr="00345470" w:rsidRDefault="00370377" w:rsidP="00370377">
      <w:pPr>
        <w:pStyle w:val="code"/>
      </w:pPr>
      <w:r w:rsidRPr="00345470">
        <w:t xml:space="preserve">    sai_attribute_t        attr_list [1];</w:t>
      </w:r>
    </w:p>
    <w:p w14:paraId="3EC7E204" w14:textId="4534B47D" w:rsidR="00370377" w:rsidRPr="00345470" w:rsidRDefault="00370377" w:rsidP="00E31386">
      <w:pPr>
        <w:pStyle w:val="code"/>
        <w:tabs>
          <w:tab w:val="left" w:pos="934"/>
        </w:tabs>
      </w:pPr>
      <w:r w:rsidRPr="00345470">
        <w:t xml:space="preserve">    </w:t>
      </w:r>
      <w:r w:rsidRPr="00345470">
        <w:tab/>
      </w:r>
    </w:p>
    <w:p w14:paraId="15367BD6" w14:textId="1345CB8F" w:rsidR="00370377" w:rsidRPr="00345470" w:rsidRDefault="00370377" w:rsidP="00370377">
      <w:pPr>
        <w:pStyle w:val="code"/>
      </w:pPr>
      <w:r w:rsidRPr="00345470">
        <w:t xml:space="preserve">    attr_list [0].id = SAI_DOT1BR_</w:t>
      </w:r>
      <w:r w:rsidR="006F3ADD" w:rsidRPr="00345470">
        <w:t>ECID_FWD</w:t>
      </w:r>
      <w:r w:rsidRPr="00345470">
        <w:t>_ENTRY_ATTR_PORT_LIST;</w:t>
      </w:r>
    </w:p>
    <w:p w14:paraId="6639860D" w14:textId="77777777" w:rsidR="00370377" w:rsidRPr="00345470" w:rsidRDefault="00370377" w:rsidP="00370377">
      <w:pPr>
        <w:pStyle w:val="code"/>
      </w:pPr>
      <w:r w:rsidRPr="00345470">
        <w:t xml:space="preserve">    attr_list [0].value.objlist.count = 1;</w:t>
      </w:r>
    </w:p>
    <w:p w14:paraId="47D87B3C" w14:textId="62E20A2E" w:rsidR="00370377" w:rsidRPr="00345470" w:rsidRDefault="00370377" w:rsidP="00370377">
      <w:pPr>
        <w:pStyle w:val="code"/>
      </w:pPr>
      <w:r w:rsidRPr="00345470">
        <w:t xml:space="preserve">    attr_list [0].value.objlist.list  = &amp;egress_port_id</w:t>
      </w:r>
      <w:r w:rsidR="006B5AB2" w:rsidRPr="00345470">
        <w:t>_new</w:t>
      </w:r>
      <w:r w:rsidRPr="00345470">
        <w:t xml:space="preserve">; </w:t>
      </w:r>
    </w:p>
    <w:p w14:paraId="56FC96D2" w14:textId="77777777" w:rsidR="00370377" w:rsidRPr="00345470" w:rsidRDefault="00370377" w:rsidP="00370377">
      <w:pPr>
        <w:pStyle w:val="code"/>
      </w:pPr>
    </w:p>
    <w:p w14:paraId="3332D0F4" w14:textId="6EBD955B" w:rsidR="00370377" w:rsidRPr="00345470" w:rsidRDefault="00370377" w:rsidP="00370377">
      <w:pPr>
        <w:pStyle w:val="code"/>
      </w:pPr>
      <w:r w:rsidRPr="00345470">
        <w:t xml:space="preserve">    sai_set_dot1br_</w:t>
      </w:r>
      <w:r w:rsidR="006F3ADD" w:rsidRPr="00345470">
        <w:t>ecid_fwd</w:t>
      </w:r>
      <w:r w:rsidRPr="00345470">
        <w:t>_entry_fn (</w:t>
      </w:r>
      <w:r w:rsidR="006F3ADD" w:rsidRPr="00345470">
        <w:t>ecid_fwd</w:t>
      </w:r>
      <w:r w:rsidRPr="00345470">
        <w:t>_entry</w:t>
      </w:r>
      <w:r w:rsidR="00B03770" w:rsidRPr="00345470">
        <w:t>_id</w:t>
      </w:r>
      <w:r w:rsidRPr="00345470">
        <w:t>, attr_count, attr_list);</w:t>
      </w:r>
    </w:p>
    <w:p w14:paraId="3F86F23D" w14:textId="77777777" w:rsidR="00370377" w:rsidRPr="00345470" w:rsidRDefault="00370377" w:rsidP="00370377">
      <w:pPr>
        <w:pStyle w:val="code"/>
      </w:pPr>
    </w:p>
    <w:p w14:paraId="3707E095" w14:textId="77777777" w:rsidR="00370377" w:rsidRPr="00345470" w:rsidRDefault="00370377" w:rsidP="00370377"/>
    <w:p w14:paraId="443F867A" w14:textId="28C3D62B" w:rsidR="00370377" w:rsidRPr="00E31386" w:rsidRDefault="00814723" w:rsidP="00370377">
      <w:pPr>
        <w:rPr>
          <w:u w:val="single"/>
        </w:rPr>
      </w:pPr>
      <w:r w:rsidRPr="00E31386">
        <w:rPr>
          <w:u w:val="single"/>
        </w:rPr>
        <w:t xml:space="preserve">Modifying </w:t>
      </w:r>
      <w:r w:rsidR="00370377" w:rsidRPr="00E31386">
        <w:rPr>
          <w:u w:val="single"/>
        </w:rPr>
        <w:t xml:space="preserve">Multicast 802.1BR </w:t>
      </w:r>
      <w:r w:rsidR="006F3ADD">
        <w:rPr>
          <w:u w:val="single"/>
        </w:rPr>
        <w:t>ECID Forwarding</w:t>
      </w:r>
      <w:r w:rsidR="00370377" w:rsidRPr="00E31386">
        <w:rPr>
          <w:u w:val="single"/>
        </w:rPr>
        <w:t xml:space="preserve"> Entry</w:t>
      </w:r>
    </w:p>
    <w:p w14:paraId="5416C1B3" w14:textId="5DCFB1DB" w:rsidR="00370377" w:rsidRPr="00E31386" w:rsidRDefault="00370377" w:rsidP="00370377">
      <w:pPr>
        <w:pStyle w:val="code"/>
      </w:pPr>
      <w:r w:rsidRPr="00E31386">
        <w:t xml:space="preserve">    </w:t>
      </w:r>
      <w:r w:rsidR="00AC3DDE" w:rsidRPr="00E31386">
        <w:t>sai_object_id_t</w:t>
      </w:r>
      <w:r w:rsidRPr="00E31386">
        <w:t xml:space="preserve"> </w:t>
      </w:r>
      <w:r w:rsidR="00AC3DDE" w:rsidRPr="00E31386">
        <w:t xml:space="preserve">       </w:t>
      </w:r>
      <w:r w:rsidR="006F3ADD">
        <w:t>ecid_fwd</w:t>
      </w:r>
      <w:r w:rsidRPr="00E31386">
        <w:t>_entry</w:t>
      </w:r>
      <w:r w:rsidR="00AC3DDE" w:rsidRPr="00E31386">
        <w:t>_id</w:t>
      </w:r>
      <w:r w:rsidRPr="00E31386">
        <w:t>;</w:t>
      </w:r>
    </w:p>
    <w:p w14:paraId="0811BF88" w14:textId="56A7A14A" w:rsidR="00370377" w:rsidRDefault="00370377" w:rsidP="00370377">
      <w:pPr>
        <w:pStyle w:val="code"/>
        <w:rPr>
          <w:lang w:val="fr-FR"/>
        </w:rPr>
      </w:pPr>
      <w:r w:rsidRPr="00E31386">
        <w:t xml:space="preserve">    </w:t>
      </w:r>
      <w:r w:rsidRPr="00CD322D">
        <w:rPr>
          <w:lang w:val="fr-FR"/>
        </w:rPr>
        <w:t>sai_object_id_t        egress_port_id</w:t>
      </w:r>
      <w:r>
        <w:rPr>
          <w:lang w:val="fr-FR"/>
        </w:rPr>
        <w:t>_3</w:t>
      </w:r>
      <w:r w:rsidRPr="00CD322D">
        <w:rPr>
          <w:lang w:val="fr-FR"/>
        </w:rPr>
        <w:t>;</w:t>
      </w:r>
    </w:p>
    <w:p w14:paraId="2BED6D2B" w14:textId="6E6A7C0B" w:rsidR="00370377" w:rsidRDefault="00370377" w:rsidP="00370377">
      <w:pPr>
        <w:pStyle w:val="code"/>
        <w:rPr>
          <w:lang w:val="fr-FR"/>
        </w:rPr>
      </w:pPr>
      <w:r>
        <w:rPr>
          <w:lang w:val="fr-FR"/>
        </w:rPr>
        <w:t xml:space="preserve">    </w:t>
      </w:r>
      <w:r w:rsidRPr="00CD322D">
        <w:rPr>
          <w:lang w:val="fr-FR"/>
        </w:rPr>
        <w:t>sai_object_id_t        egress_port_id</w:t>
      </w:r>
      <w:r>
        <w:rPr>
          <w:lang w:val="fr-FR"/>
        </w:rPr>
        <w:t>_4</w:t>
      </w:r>
      <w:r w:rsidRPr="00CD322D">
        <w:rPr>
          <w:lang w:val="fr-FR"/>
        </w:rPr>
        <w:t>;</w:t>
      </w:r>
    </w:p>
    <w:p w14:paraId="1ECA8203" w14:textId="1C575D9B" w:rsidR="00370377" w:rsidRPr="00CD322D" w:rsidRDefault="00370377" w:rsidP="00370377">
      <w:pPr>
        <w:pStyle w:val="code"/>
        <w:rPr>
          <w:lang w:val="fr-FR"/>
        </w:rPr>
      </w:pPr>
      <w:r>
        <w:rPr>
          <w:lang w:val="fr-FR"/>
        </w:rPr>
        <w:t xml:space="preserve">    </w:t>
      </w:r>
      <w:r w:rsidRPr="00CD322D">
        <w:rPr>
          <w:lang w:val="fr-FR"/>
        </w:rPr>
        <w:t>sai_object_id_t        egress_port_id</w:t>
      </w:r>
      <w:r>
        <w:rPr>
          <w:lang w:val="fr-FR"/>
        </w:rPr>
        <w:t>_5</w:t>
      </w:r>
      <w:r w:rsidRPr="00CD322D">
        <w:rPr>
          <w:lang w:val="fr-FR"/>
        </w:rPr>
        <w:t>;</w:t>
      </w:r>
    </w:p>
    <w:p w14:paraId="671260F4" w14:textId="77777777" w:rsidR="00370377" w:rsidRPr="00CD322D" w:rsidRDefault="00370377" w:rsidP="00370377">
      <w:pPr>
        <w:pStyle w:val="code"/>
        <w:rPr>
          <w:lang w:val="fr-FR"/>
        </w:rPr>
      </w:pPr>
      <w:r w:rsidRPr="00CD322D">
        <w:rPr>
          <w:lang w:val="fr-FR"/>
        </w:rPr>
        <w:t xml:space="preserve">    sai_uint32_t           attr_count = 1;</w:t>
      </w:r>
    </w:p>
    <w:p w14:paraId="471E5605" w14:textId="77777777" w:rsidR="00370377" w:rsidRPr="00371EF7" w:rsidRDefault="00370377" w:rsidP="00370377">
      <w:pPr>
        <w:pStyle w:val="code"/>
        <w:rPr>
          <w:lang w:val="fr-FR"/>
        </w:rPr>
      </w:pPr>
      <w:r w:rsidRPr="00E42B53">
        <w:rPr>
          <w:lang w:val="fr-FR"/>
        </w:rPr>
        <w:t xml:space="preserve">    </w:t>
      </w:r>
      <w:r>
        <w:rPr>
          <w:lang w:val="fr-FR"/>
        </w:rPr>
        <w:t>sai_attribute_t        attr_list [1];</w:t>
      </w:r>
    </w:p>
    <w:p w14:paraId="71D6CE70" w14:textId="77777777" w:rsidR="00370377" w:rsidRDefault="00370377" w:rsidP="00370377">
      <w:pPr>
        <w:pStyle w:val="code"/>
        <w:tabs>
          <w:tab w:val="left" w:pos="934"/>
        </w:tabs>
        <w:rPr>
          <w:lang w:val="fr-FR"/>
        </w:rPr>
      </w:pPr>
      <w:r w:rsidRPr="00371EF7">
        <w:rPr>
          <w:lang w:val="fr-FR"/>
        </w:rPr>
        <w:t xml:space="preserve">    </w:t>
      </w:r>
      <w:r>
        <w:rPr>
          <w:lang w:val="fr-FR"/>
        </w:rPr>
        <w:tab/>
      </w:r>
    </w:p>
    <w:p w14:paraId="71AB08CF" w14:textId="77777777" w:rsidR="00370377" w:rsidRPr="00E31386" w:rsidRDefault="00370377" w:rsidP="00370377">
      <w:pPr>
        <w:pStyle w:val="code"/>
        <w:rPr>
          <w:lang w:val="fr-FR"/>
        </w:rPr>
      </w:pPr>
      <w:r w:rsidRPr="00E31386">
        <w:rPr>
          <w:lang w:val="fr-FR"/>
        </w:rPr>
        <w:t xml:space="preserve">    attr_list [0].value.objlist.list </w:t>
      </w:r>
    </w:p>
    <w:p w14:paraId="497DE65C" w14:textId="6CB62FEE" w:rsidR="00370377" w:rsidRPr="00E31386" w:rsidRDefault="00370377" w:rsidP="00370377">
      <w:pPr>
        <w:pStyle w:val="code"/>
        <w:rPr>
          <w:lang w:val="fr-FR"/>
        </w:rPr>
      </w:pPr>
      <w:r w:rsidRPr="00E31386">
        <w:rPr>
          <w:lang w:val="fr-FR"/>
        </w:rPr>
        <w:t xml:space="preserve">        = (sai_object_id_t *) calloc (3, sizeof (sai_object_id_t));</w:t>
      </w:r>
    </w:p>
    <w:p w14:paraId="7DFB2651" w14:textId="77777777" w:rsidR="00370377" w:rsidRPr="00E31386" w:rsidRDefault="00370377" w:rsidP="00370377">
      <w:pPr>
        <w:pStyle w:val="code"/>
        <w:rPr>
          <w:lang w:val="fr-FR"/>
        </w:rPr>
      </w:pPr>
      <w:r w:rsidRPr="00E31386">
        <w:rPr>
          <w:lang w:val="fr-FR"/>
        </w:rPr>
        <w:t xml:space="preserve"> </w:t>
      </w:r>
    </w:p>
    <w:p w14:paraId="26F9FBE5" w14:textId="7968D6A4" w:rsidR="00370377" w:rsidRPr="00E31386" w:rsidRDefault="00370377" w:rsidP="00370377">
      <w:pPr>
        <w:pStyle w:val="code"/>
        <w:rPr>
          <w:lang w:val="fr-FR"/>
        </w:rPr>
      </w:pPr>
      <w:r w:rsidRPr="00E31386">
        <w:rPr>
          <w:lang w:val="fr-FR"/>
        </w:rPr>
        <w:t xml:space="preserve">    attr_list [0].id = SAI_DOT1BR_</w:t>
      </w:r>
      <w:r w:rsidR="006F3ADD">
        <w:rPr>
          <w:lang w:val="fr-FR"/>
        </w:rPr>
        <w:t>ECID_FWD</w:t>
      </w:r>
      <w:r w:rsidRPr="00E31386">
        <w:rPr>
          <w:lang w:val="fr-FR"/>
        </w:rPr>
        <w:t>_ENTRY_ATTR_PORT_LIST;</w:t>
      </w:r>
    </w:p>
    <w:p w14:paraId="5F414D71" w14:textId="1F0234C9" w:rsidR="00370377" w:rsidRPr="00E31386" w:rsidRDefault="00370377" w:rsidP="00370377">
      <w:pPr>
        <w:pStyle w:val="code"/>
        <w:rPr>
          <w:lang w:val="fr-FR"/>
        </w:rPr>
      </w:pPr>
      <w:r w:rsidRPr="00E31386">
        <w:rPr>
          <w:lang w:val="fr-FR"/>
        </w:rPr>
        <w:t xml:space="preserve">    attr_list [0].value.objlist.count    = 3;</w:t>
      </w:r>
    </w:p>
    <w:p w14:paraId="6744CC4E" w14:textId="6EA8267B" w:rsidR="00370377" w:rsidRPr="00E31386" w:rsidRDefault="00370377" w:rsidP="00370377">
      <w:pPr>
        <w:pStyle w:val="code"/>
        <w:rPr>
          <w:lang w:val="fr-FR"/>
        </w:rPr>
      </w:pPr>
      <w:r w:rsidRPr="00E31386">
        <w:rPr>
          <w:lang w:val="fr-FR"/>
        </w:rPr>
        <w:t xml:space="preserve">    attr_list [0].value.objlist.list [0] = egress_port_id_3; </w:t>
      </w:r>
    </w:p>
    <w:p w14:paraId="555EA786" w14:textId="7C21EEE7" w:rsidR="00370377" w:rsidRPr="00E31386" w:rsidRDefault="00370377" w:rsidP="00370377">
      <w:pPr>
        <w:pStyle w:val="code"/>
        <w:rPr>
          <w:lang w:val="fr-FR"/>
        </w:rPr>
      </w:pPr>
      <w:r w:rsidRPr="00E31386">
        <w:rPr>
          <w:lang w:val="fr-FR"/>
        </w:rPr>
        <w:t xml:space="preserve">    attr_list [0].value.objlist.list [1] = egress_port_id_4;</w:t>
      </w:r>
    </w:p>
    <w:p w14:paraId="79F4F04E" w14:textId="73C603BD" w:rsidR="00370377" w:rsidRPr="00E31386" w:rsidRDefault="00370377" w:rsidP="00370377">
      <w:pPr>
        <w:pStyle w:val="code"/>
        <w:rPr>
          <w:lang w:val="fr-FR"/>
        </w:rPr>
      </w:pPr>
      <w:r w:rsidRPr="00E31386">
        <w:rPr>
          <w:lang w:val="fr-FR"/>
        </w:rPr>
        <w:t xml:space="preserve">    attr_list [0].value.objlist.list [2] = egress_port_id_5;</w:t>
      </w:r>
    </w:p>
    <w:p w14:paraId="44B3EAA7" w14:textId="77777777" w:rsidR="00370377" w:rsidRPr="00E31386" w:rsidRDefault="00370377" w:rsidP="00370377">
      <w:pPr>
        <w:pStyle w:val="code"/>
        <w:rPr>
          <w:lang w:val="fr-FR"/>
        </w:rPr>
      </w:pPr>
    </w:p>
    <w:p w14:paraId="414E4621" w14:textId="142B8EA0" w:rsidR="00370377" w:rsidRPr="00E31386" w:rsidRDefault="00370377" w:rsidP="00370377">
      <w:pPr>
        <w:pStyle w:val="code"/>
        <w:rPr>
          <w:lang w:val="fr-FR"/>
        </w:rPr>
      </w:pPr>
      <w:r w:rsidRPr="00E31386">
        <w:rPr>
          <w:lang w:val="fr-FR"/>
        </w:rPr>
        <w:t xml:space="preserve">    sai_set_dot1br_</w:t>
      </w:r>
      <w:r w:rsidR="006F3ADD">
        <w:rPr>
          <w:lang w:val="fr-FR"/>
        </w:rPr>
        <w:t>ecid_fwd</w:t>
      </w:r>
      <w:r w:rsidRPr="00E31386">
        <w:rPr>
          <w:lang w:val="fr-FR"/>
        </w:rPr>
        <w:t>_entry_fn (</w:t>
      </w:r>
      <w:r w:rsidR="006F3ADD">
        <w:rPr>
          <w:lang w:val="fr-FR"/>
        </w:rPr>
        <w:t>ecid_fwd</w:t>
      </w:r>
      <w:r w:rsidRPr="00E31386">
        <w:rPr>
          <w:lang w:val="fr-FR"/>
        </w:rPr>
        <w:t>_entry</w:t>
      </w:r>
      <w:r w:rsidR="00AC3DDE" w:rsidRPr="00E31386">
        <w:rPr>
          <w:lang w:val="fr-FR"/>
        </w:rPr>
        <w:t>_id</w:t>
      </w:r>
      <w:r w:rsidRPr="00E31386">
        <w:rPr>
          <w:lang w:val="fr-FR"/>
        </w:rPr>
        <w:t>, attr_count, attr_list);</w:t>
      </w:r>
    </w:p>
    <w:p w14:paraId="1183F34C" w14:textId="77777777" w:rsidR="00370377" w:rsidRPr="00E31386" w:rsidRDefault="00370377" w:rsidP="002B2C25">
      <w:pPr>
        <w:pStyle w:val="code"/>
        <w:rPr>
          <w:lang w:val="fr-FR"/>
        </w:rPr>
      </w:pPr>
    </w:p>
    <w:p w14:paraId="46687296" w14:textId="77777777" w:rsidR="002B2C25" w:rsidRPr="00E31386" w:rsidRDefault="002B2C25" w:rsidP="002B2C25">
      <w:pPr>
        <w:rPr>
          <w:lang w:val="fr-FR"/>
        </w:rPr>
      </w:pPr>
    </w:p>
    <w:p w14:paraId="531C9525" w14:textId="0EECC490" w:rsidR="003F3B9A" w:rsidRDefault="007F2BAA" w:rsidP="00C234E6">
      <w:pPr>
        <w:pStyle w:val="Heading3"/>
      </w:pPr>
      <w:bookmarkStart w:id="241" w:name="_Ref440048585"/>
      <w:bookmarkStart w:id="242" w:name="_Toc461043516"/>
      <w:r>
        <w:t>Deleting</w:t>
      </w:r>
      <w:r w:rsidR="003F3B9A">
        <w:t xml:space="preserve"> 802.1BR </w:t>
      </w:r>
      <w:r w:rsidR="006F3ADD">
        <w:t>ECID Forwarding</w:t>
      </w:r>
      <w:r w:rsidR="003F3B9A">
        <w:t xml:space="preserve"> Entry</w:t>
      </w:r>
      <w:bookmarkEnd w:id="241"/>
      <w:bookmarkEnd w:id="242"/>
    </w:p>
    <w:p w14:paraId="33B23143" w14:textId="229D9D68" w:rsidR="00E42B53" w:rsidRDefault="00E42B53" w:rsidP="00E42B53">
      <w:pPr>
        <w:pStyle w:val="code"/>
      </w:pPr>
      <w:r w:rsidRPr="00EE1969">
        <w:t xml:space="preserve">    </w:t>
      </w:r>
      <w:r w:rsidR="00237540">
        <w:t>sai_object_id_t</w:t>
      </w:r>
      <w:r>
        <w:t xml:space="preserve"> </w:t>
      </w:r>
      <w:r w:rsidR="006F3ADD">
        <w:t>ecid_fwd</w:t>
      </w:r>
      <w:r>
        <w:t>_entry</w:t>
      </w:r>
      <w:r w:rsidR="00237540">
        <w:t>_id</w:t>
      </w:r>
      <w:r w:rsidRPr="00EE1969">
        <w:t>;</w:t>
      </w:r>
    </w:p>
    <w:p w14:paraId="51D05E92" w14:textId="60453BCE" w:rsidR="00E42B53" w:rsidRPr="00E31386" w:rsidRDefault="00E42B53" w:rsidP="00E42B53">
      <w:pPr>
        <w:pStyle w:val="code"/>
      </w:pPr>
      <w:r w:rsidRPr="00E31386">
        <w:t xml:space="preserve">    </w:t>
      </w:r>
    </w:p>
    <w:p w14:paraId="3B305203" w14:textId="2FF2B235" w:rsidR="00E42B53" w:rsidRPr="00E31386" w:rsidRDefault="00E42B53" w:rsidP="00E42B53">
      <w:pPr>
        <w:pStyle w:val="code"/>
      </w:pPr>
      <w:r w:rsidRPr="00E31386">
        <w:t xml:space="preserve">    sai_remove_dot1br_</w:t>
      </w:r>
      <w:r w:rsidR="006F3ADD">
        <w:t>ecid_fwd</w:t>
      </w:r>
      <w:r w:rsidRPr="00E31386">
        <w:t>_entry_fn (</w:t>
      </w:r>
      <w:r w:rsidR="006F3ADD">
        <w:t>ecid_fwd</w:t>
      </w:r>
      <w:r w:rsidRPr="00E31386">
        <w:t>_entry</w:t>
      </w:r>
      <w:r w:rsidR="00237540" w:rsidRPr="00E31386">
        <w:t>_id</w:t>
      </w:r>
      <w:r w:rsidRPr="00E31386">
        <w:t>);</w:t>
      </w:r>
    </w:p>
    <w:p w14:paraId="47C70805" w14:textId="77777777" w:rsidR="00E42B53" w:rsidRPr="00E31386" w:rsidRDefault="00E42B53" w:rsidP="00E42B53">
      <w:pPr>
        <w:pStyle w:val="code"/>
      </w:pPr>
    </w:p>
    <w:p w14:paraId="6224AA9D" w14:textId="77777777" w:rsidR="00E42B53" w:rsidRPr="00E31386" w:rsidRDefault="00E42B53" w:rsidP="003F3B9A"/>
    <w:p w14:paraId="16D70D0E" w14:textId="77777777" w:rsidR="003F3B9A" w:rsidRPr="00E31386" w:rsidRDefault="003F3B9A" w:rsidP="003F3B9A"/>
    <w:p w14:paraId="04889E4E" w14:textId="082DB669" w:rsidR="00CC1F2F" w:rsidRPr="00E31386" w:rsidRDefault="00CC1F2F">
      <w:r w:rsidRPr="00E31386">
        <w:br w:type="page"/>
      </w:r>
    </w:p>
    <w:p w14:paraId="5CBB83BA" w14:textId="77777777" w:rsidR="00CC1F2F" w:rsidRPr="00E31386" w:rsidRDefault="00CC1F2F" w:rsidP="003F3B9A"/>
    <w:p w14:paraId="581155D7" w14:textId="17A87EA3" w:rsidR="00CC1F2F" w:rsidRDefault="00CC1F2F" w:rsidP="00CC1F2F">
      <w:pPr>
        <w:pStyle w:val="Heading1"/>
        <w:rPr>
          <w:lang w:val="fr-FR"/>
        </w:rPr>
      </w:pPr>
      <w:bookmarkStart w:id="243" w:name="_Toc461043517"/>
      <w:r>
        <w:rPr>
          <w:lang w:val="fr-FR"/>
        </w:rPr>
        <w:t>Summary of the Configurations</w:t>
      </w:r>
      <w:bookmarkEnd w:id="243"/>
    </w:p>
    <w:p w14:paraId="360EE605" w14:textId="77777777" w:rsidR="00CC1F2F" w:rsidRDefault="00CC1F2F" w:rsidP="00CC1F2F">
      <w:pPr>
        <w:rPr>
          <w:lang w:val="fr-FR"/>
        </w:rPr>
      </w:pPr>
    </w:p>
    <w:p w14:paraId="749B1E23" w14:textId="7DE01A20" w:rsidR="00CC1F2F" w:rsidRDefault="00CC1F2F" w:rsidP="009D369F">
      <w:pPr>
        <w:pStyle w:val="Heading2"/>
        <w:rPr>
          <w:lang w:val="fr-FR"/>
        </w:rPr>
      </w:pPr>
      <w:bookmarkStart w:id="244" w:name="_Toc461043518"/>
      <w:r>
        <w:rPr>
          <w:lang w:val="fr-FR"/>
        </w:rPr>
        <w:t>Configurations at CB</w:t>
      </w:r>
      <w:bookmarkEnd w:id="244"/>
    </w:p>
    <w:p w14:paraId="6D72B8C0" w14:textId="77777777" w:rsidR="00CC1F2F" w:rsidRDefault="00CC1F2F" w:rsidP="009D369F">
      <w:pPr>
        <w:rPr>
          <w:lang w:val="fr-FR"/>
        </w:rPr>
      </w:pPr>
    </w:p>
    <w:p w14:paraId="32C77122" w14:textId="284BF587" w:rsidR="006E69AB" w:rsidRPr="00F907E3" w:rsidRDefault="006E69AB" w:rsidP="009D369F">
      <w:r w:rsidRPr="00F907E3">
        <w:t>The Port connected to the PE is called as Cascading Port.</w:t>
      </w:r>
    </w:p>
    <w:p w14:paraId="65269482" w14:textId="2C748DB4" w:rsidR="00CC1F2F" w:rsidRDefault="00026814">
      <w:pPr>
        <w:pStyle w:val="ListParagraph"/>
        <w:numPr>
          <w:ilvl w:val="0"/>
          <w:numId w:val="5"/>
        </w:numPr>
        <w:pPrChange w:id="245" w:author="Sivasankar, Ravikumar" w:date="2016-09-07T20:32:00Z">
          <w:pPr>
            <w:pStyle w:val="ListParagraph"/>
            <w:numPr>
              <w:numId w:val="17"/>
            </w:numPr>
            <w:tabs>
              <w:tab w:val="num" w:pos="360"/>
              <w:tab w:val="num" w:pos="720"/>
            </w:tabs>
            <w:ind w:hanging="720"/>
          </w:pPr>
        </w:pPrChange>
      </w:pPr>
      <w:r>
        <w:t xml:space="preserve">Create the 802.1BR Cascading Port. See Section </w:t>
      </w:r>
      <w:r>
        <w:fldChar w:fldCharType="begin"/>
      </w:r>
      <w:r>
        <w:instrText xml:space="preserve"> REF _Ref440048183 \r \h </w:instrText>
      </w:r>
      <w:r>
        <w:fldChar w:fldCharType="separate"/>
      </w:r>
      <w:r w:rsidR="00EA125F">
        <w:t>6.3.2</w:t>
      </w:r>
      <w:r>
        <w:fldChar w:fldCharType="end"/>
      </w:r>
      <w:r>
        <w:t xml:space="preserve"> for configuration example.</w:t>
      </w:r>
    </w:p>
    <w:p w14:paraId="1E47B8C2" w14:textId="164E9604" w:rsidR="005F71C2" w:rsidRDefault="005F71C2">
      <w:pPr>
        <w:pStyle w:val="ListParagraph"/>
        <w:numPr>
          <w:ilvl w:val="0"/>
          <w:numId w:val="5"/>
        </w:numPr>
        <w:pPrChange w:id="246" w:author="Sivasankar, Ravikumar" w:date="2016-09-07T20:32:00Z">
          <w:pPr>
            <w:pStyle w:val="ListParagraph"/>
            <w:numPr>
              <w:numId w:val="17"/>
            </w:numPr>
            <w:tabs>
              <w:tab w:val="num" w:pos="360"/>
              <w:tab w:val="num" w:pos="720"/>
            </w:tabs>
            <w:ind w:hanging="720"/>
          </w:pPr>
        </w:pPrChange>
      </w:pPr>
      <w:r>
        <w:t>Create the Extended Port using the Cascading Port and the ECID assigned to the remote PE Port</w:t>
      </w:r>
      <w:r w:rsidR="008B36AD">
        <w:t xml:space="preserve">. See Section </w:t>
      </w:r>
      <w:r w:rsidR="008B36AD">
        <w:fldChar w:fldCharType="begin"/>
      </w:r>
      <w:r w:rsidR="008B36AD">
        <w:instrText xml:space="preserve"> REF _Ref438592193 \r \h </w:instrText>
      </w:r>
      <w:r w:rsidR="008B36AD">
        <w:fldChar w:fldCharType="separate"/>
      </w:r>
      <w:r w:rsidR="00345470">
        <w:t>6.1</w:t>
      </w:r>
      <w:r w:rsidR="008B36AD">
        <w:fldChar w:fldCharType="end"/>
      </w:r>
      <w:r w:rsidR="008B36AD">
        <w:t xml:space="preserve"> for configuration example.</w:t>
      </w:r>
    </w:p>
    <w:p w14:paraId="6CF3D0FE" w14:textId="475AFD4B" w:rsidR="00393E29" w:rsidRDefault="00393E29">
      <w:pPr>
        <w:pStyle w:val="ListParagraph"/>
        <w:numPr>
          <w:ilvl w:val="0"/>
          <w:numId w:val="5"/>
        </w:numPr>
        <w:pPrChange w:id="247" w:author="Sivasankar, Ravikumar" w:date="2016-09-07T20:32:00Z">
          <w:pPr>
            <w:pStyle w:val="ListParagraph"/>
            <w:numPr>
              <w:numId w:val="17"/>
            </w:numPr>
            <w:tabs>
              <w:tab w:val="num" w:pos="360"/>
              <w:tab w:val="num" w:pos="720"/>
            </w:tabs>
            <w:ind w:hanging="720"/>
          </w:pPr>
        </w:pPrChange>
      </w:pPr>
      <w:r>
        <w:t xml:space="preserve">Assign Flooding ECID to the Vlans. See Section </w:t>
      </w:r>
      <w:r>
        <w:fldChar w:fldCharType="begin"/>
      </w:r>
      <w:r>
        <w:instrText xml:space="preserve"> REF _Ref441762432 \r \h </w:instrText>
      </w:r>
      <w:r>
        <w:fldChar w:fldCharType="separate"/>
      </w:r>
      <w:r w:rsidR="00EA125F">
        <w:t>6.2.2</w:t>
      </w:r>
      <w:r>
        <w:fldChar w:fldCharType="end"/>
      </w:r>
      <w:r>
        <w:t xml:space="preserve"> for configuration example.</w:t>
      </w:r>
    </w:p>
    <w:p w14:paraId="1BC0CDF4" w14:textId="629AA15C" w:rsidR="00A3427E" w:rsidRDefault="00A3427E">
      <w:pPr>
        <w:pStyle w:val="ListParagraph"/>
        <w:numPr>
          <w:ilvl w:val="0"/>
          <w:numId w:val="5"/>
        </w:numPr>
        <w:pPrChange w:id="248" w:author="Sivasankar, Ravikumar" w:date="2016-09-07T20:32:00Z">
          <w:pPr>
            <w:pStyle w:val="ListParagraph"/>
            <w:numPr>
              <w:numId w:val="17"/>
            </w:numPr>
            <w:tabs>
              <w:tab w:val="num" w:pos="360"/>
              <w:tab w:val="num" w:pos="720"/>
            </w:tabs>
            <w:ind w:hanging="720"/>
          </w:pPr>
        </w:pPrChange>
      </w:pPr>
      <w:r>
        <w:t xml:space="preserve">Assign CB Extended Ports to the Vlans. See Section </w:t>
      </w:r>
      <w:r>
        <w:fldChar w:fldCharType="begin"/>
      </w:r>
      <w:r>
        <w:instrText xml:space="preserve"> REF _Ref441762359 \r \h </w:instrText>
      </w:r>
      <w:r>
        <w:fldChar w:fldCharType="separate"/>
      </w:r>
      <w:r w:rsidR="00EA125F">
        <w:t>6.2.1</w:t>
      </w:r>
      <w:r>
        <w:fldChar w:fldCharType="end"/>
      </w:r>
      <w:r>
        <w:t xml:space="preserve"> for configuration example.</w:t>
      </w:r>
    </w:p>
    <w:p w14:paraId="204C7A9E" w14:textId="601D04A5" w:rsidR="006E69AB" w:rsidRDefault="006E69AB" w:rsidP="006E69AB">
      <w:pPr>
        <w:ind w:left="360"/>
      </w:pPr>
    </w:p>
    <w:p w14:paraId="13043E93" w14:textId="24E15795" w:rsidR="00892293" w:rsidRDefault="00892293" w:rsidP="00892293">
      <w:pPr>
        <w:pStyle w:val="Heading2"/>
      </w:pPr>
      <w:bookmarkStart w:id="249" w:name="_Toc461043519"/>
      <w:r>
        <w:t>Configurations at PE</w:t>
      </w:r>
      <w:bookmarkEnd w:id="249"/>
    </w:p>
    <w:p w14:paraId="7A129581" w14:textId="77777777" w:rsidR="002B2116" w:rsidRDefault="002B2116" w:rsidP="002B2116"/>
    <w:p w14:paraId="5258D4BE" w14:textId="77777777" w:rsidR="00815578" w:rsidRDefault="002B2116" w:rsidP="002B2116">
      <w:r>
        <w:t>The Port connected to the CB is called as Upstream Port.</w:t>
      </w:r>
    </w:p>
    <w:p w14:paraId="03A7CD93" w14:textId="77777777" w:rsidR="00815578" w:rsidRDefault="00815578" w:rsidP="002B2116">
      <w:r>
        <w:t>The Ports connected to the Hosts are called Access Ports.</w:t>
      </w:r>
    </w:p>
    <w:p w14:paraId="35FE77A4" w14:textId="75E3CDA6" w:rsidR="002B2116" w:rsidRDefault="00815578" w:rsidP="002B2116">
      <w:r>
        <w:t xml:space="preserve">A PE can be connected to a downstream PE (This is not shown in the topology diagram in </w:t>
      </w:r>
      <w:r w:rsidR="00136B09">
        <w:t xml:space="preserve">Section </w:t>
      </w:r>
      <w:r w:rsidR="00136B09">
        <w:fldChar w:fldCharType="begin"/>
      </w:r>
      <w:r w:rsidR="00136B09">
        <w:instrText xml:space="preserve"> REF _Ref438593242 \r \h </w:instrText>
      </w:r>
      <w:r w:rsidR="00136B09">
        <w:fldChar w:fldCharType="separate"/>
      </w:r>
      <w:r w:rsidR="00136B09">
        <w:t>2</w:t>
      </w:r>
      <w:r w:rsidR="00136B09">
        <w:fldChar w:fldCharType="end"/>
      </w:r>
      <w:r>
        <w:t xml:space="preserve">). These Ports are called Cascading Ports.  </w:t>
      </w:r>
    </w:p>
    <w:p w14:paraId="0F3F7CEE" w14:textId="46340D22" w:rsidR="002B2116" w:rsidRDefault="00CB0568" w:rsidP="00D2783A">
      <w:pPr>
        <w:pStyle w:val="ListParagraph"/>
        <w:numPr>
          <w:ilvl w:val="0"/>
          <w:numId w:val="5"/>
        </w:numPr>
      </w:pPr>
      <w:bookmarkStart w:id="250" w:name="_GoBack"/>
      <w:r>
        <w:t xml:space="preserve">Create 802.1BR Upstream Port. See Section </w:t>
      </w:r>
      <w:r>
        <w:fldChar w:fldCharType="begin"/>
      </w:r>
      <w:r>
        <w:instrText xml:space="preserve"> REF _Ref440048302 \r \h </w:instrText>
      </w:r>
      <w:r>
        <w:fldChar w:fldCharType="separate"/>
      </w:r>
      <w:r w:rsidR="005F5C9B">
        <w:t>6.3.1</w:t>
      </w:r>
      <w:r>
        <w:fldChar w:fldCharType="end"/>
      </w:r>
      <w:r>
        <w:t xml:space="preserve"> for configuration example.</w:t>
      </w:r>
    </w:p>
    <w:p w14:paraId="483B1428" w14:textId="1702C38A" w:rsidR="000E2B9D" w:rsidRDefault="00084E16" w:rsidP="00D2783A">
      <w:pPr>
        <w:pStyle w:val="ListParagraph"/>
        <w:numPr>
          <w:ilvl w:val="0"/>
          <w:numId w:val="5"/>
        </w:numPr>
      </w:pPr>
      <w:r>
        <w:t>Create 802.1BR Cascading Port</w:t>
      </w:r>
      <w:r w:rsidR="00322E87">
        <w:t>(s)</w:t>
      </w:r>
      <w:r>
        <w:t xml:space="preserve">. See Section </w:t>
      </w:r>
      <w:r>
        <w:fldChar w:fldCharType="begin"/>
      </w:r>
      <w:r>
        <w:instrText xml:space="preserve"> REF _Ref440048183 \r \h </w:instrText>
      </w:r>
      <w:r>
        <w:fldChar w:fldCharType="separate"/>
      </w:r>
      <w:r w:rsidR="005F5C9B">
        <w:t>6.3.2</w:t>
      </w:r>
      <w:r>
        <w:fldChar w:fldCharType="end"/>
      </w:r>
      <w:r>
        <w:t xml:space="preserve"> for configuration example.</w:t>
      </w:r>
    </w:p>
    <w:p w14:paraId="7513E019" w14:textId="34C46C1D" w:rsidR="002B2116" w:rsidRDefault="00322E87" w:rsidP="00D2783A">
      <w:pPr>
        <w:pStyle w:val="ListParagraph"/>
        <w:numPr>
          <w:ilvl w:val="0"/>
          <w:numId w:val="5"/>
        </w:numPr>
      </w:pPr>
      <w:r>
        <w:t xml:space="preserve">Create 802.1BR Access Port(s). See Section </w:t>
      </w:r>
      <w:r>
        <w:fldChar w:fldCharType="begin"/>
      </w:r>
      <w:r>
        <w:instrText xml:space="preserve"> REF _Ref440048431 \r \h </w:instrText>
      </w:r>
      <w:r>
        <w:fldChar w:fldCharType="separate"/>
      </w:r>
      <w:r w:rsidR="005F5C9B">
        <w:t>6.3.3</w:t>
      </w:r>
      <w:r>
        <w:fldChar w:fldCharType="end"/>
      </w:r>
      <w:r>
        <w:t xml:space="preserve"> for configuration example.</w:t>
      </w:r>
    </w:p>
    <w:p w14:paraId="321208D2" w14:textId="7002D85F" w:rsidR="005B53BF" w:rsidRDefault="005B53BF" w:rsidP="00D2783A">
      <w:pPr>
        <w:pStyle w:val="ListParagraph"/>
        <w:numPr>
          <w:ilvl w:val="0"/>
          <w:numId w:val="5"/>
        </w:numPr>
      </w:pPr>
      <w:r>
        <w:t xml:space="preserve">Set the Host Port PCP to the value that is to be inserted in the ETAG header of the received frames.  See Section </w:t>
      </w:r>
      <w:r w:rsidR="00322E87">
        <w:fldChar w:fldCharType="begin"/>
      </w:r>
      <w:r w:rsidR="00322E87">
        <w:instrText xml:space="preserve"> REF _Ref438593516 \r \h </w:instrText>
      </w:r>
      <w:r w:rsidR="00322E87">
        <w:fldChar w:fldCharType="separate"/>
      </w:r>
      <w:r w:rsidR="005F5C9B">
        <w:t>6.3.6</w:t>
      </w:r>
      <w:r w:rsidR="00322E87">
        <w:fldChar w:fldCharType="end"/>
      </w:r>
      <w:r>
        <w:t xml:space="preserve"> for configuration example.</w:t>
      </w:r>
    </w:p>
    <w:p w14:paraId="659B1066" w14:textId="5AF7DD76" w:rsidR="005B53BF" w:rsidRDefault="005B53BF" w:rsidP="00D2783A">
      <w:pPr>
        <w:pStyle w:val="ListParagraph"/>
        <w:numPr>
          <w:ilvl w:val="0"/>
          <w:numId w:val="5"/>
        </w:numPr>
      </w:pPr>
      <w:r>
        <w:t xml:space="preserve">Set the Host Port DEI to the value that is to be inserted in the ETAG header of the received frames.  See Section </w:t>
      </w:r>
      <w:r w:rsidR="00322E87">
        <w:fldChar w:fldCharType="begin"/>
      </w:r>
      <w:r w:rsidR="00322E87">
        <w:instrText xml:space="preserve"> REF _Ref438593556 \r \h </w:instrText>
      </w:r>
      <w:r w:rsidR="00322E87">
        <w:fldChar w:fldCharType="separate"/>
      </w:r>
      <w:r w:rsidR="005F5C9B">
        <w:t>6.3.7</w:t>
      </w:r>
      <w:r w:rsidR="00322E87">
        <w:fldChar w:fldCharType="end"/>
      </w:r>
      <w:r>
        <w:t xml:space="preserve"> for configuration example.</w:t>
      </w:r>
    </w:p>
    <w:p w14:paraId="768C0D71" w14:textId="2CDA1094" w:rsidR="0040299F" w:rsidRDefault="0040299F" w:rsidP="00D2783A">
      <w:pPr>
        <w:pStyle w:val="ListParagraph"/>
        <w:numPr>
          <w:ilvl w:val="0"/>
          <w:numId w:val="5"/>
        </w:numPr>
      </w:pPr>
      <w:r>
        <w:t>Install</w:t>
      </w:r>
      <w:r w:rsidR="00322E87">
        <w:t>/Remove</w:t>
      </w:r>
      <w:r>
        <w:t xml:space="preserve"> 802.1BR entries in the ECID forwarding table. See Sections </w:t>
      </w:r>
      <w:r w:rsidR="00322E87">
        <w:fldChar w:fldCharType="begin"/>
      </w:r>
      <w:r w:rsidR="00322E87">
        <w:instrText xml:space="preserve"> REF _Ref438595349 \r \h </w:instrText>
      </w:r>
      <w:r w:rsidR="00322E87">
        <w:fldChar w:fldCharType="separate"/>
      </w:r>
      <w:r w:rsidR="005F5C9B">
        <w:t>6.5.1</w:t>
      </w:r>
      <w:r w:rsidR="00322E87">
        <w:fldChar w:fldCharType="end"/>
      </w:r>
      <w:r w:rsidR="00322E87">
        <w:t xml:space="preserve">, </w:t>
      </w:r>
      <w:r w:rsidR="00322E87">
        <w:fldChar w:fldCharType="begin"/>
      </w:r>
      <w:r w:rsidR="00322E87">
        <w:instrText xml:space="preserve"> REF _Ref438595373 \r \h </w:instrText>
      </w:r>
      <w:r w:rsidR="00322E87">
        <w:fldChar w:fldCharType="separate"/>
      </w:r>
      <w:r w:rsidR="005F5C9B">
        <w:t>6.5.2</w:t>
      </w:r>
      <w:r w:rsidR="00322E87">
        <w:fldChar w:fldCharType="end"/>
      </w:r>
      <w:r>
        <w:t xml:space="preserve"> and </w:t>
      </w:r>
      <w:r w:rsidR="00322E87">
        <w:fldChar w:fldCharType="begin"/>
      </w:r>
      <w:r w:rsidR="00322E87">
        <w:instrText xml:space="preserve"> REF _Ref440048585 \r \h </w:instrText>
      </w:r>
      <w:r w:rsidR="00322E87">
        <w:fldChar w:fldCharType="separate"/>
      </w:r>
      <w:r w:rsidR="005F5C9B">
        <w:t>6.5.3</w:t>
      </w:r>
      <w:r w:rsidR="00322E87">
        <w:fldChar w:fldCharType="end"/>
      </w:r>
      <w:r>
        <w:t>.</w:t>
      </w:r>
    </w:p>
    <w:bookmarkEnd w:id="250"/>
    <w:p w14:paraId="23235B4C" w14:textId="18613E2D" w:rsidR="005B53BF" w:rsidRPr="002B2116" w:rsidRDefault="005B53BF" w:rsidP="00160F8B">
      <w:pPr>
        <w:pStyle w:val="ListParagraph"/>
      </w:pPr>
    </w:p>
    <w:sectPr w:rsidR="005B53BF" w:rsidRPr="002B2116" w:rsidSect="002D4814">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8541D" w14:textId="77777777" w:rsidR="00652BD1" w:rsidRDefault="00652BD1" w:rsidP="002A5AF4">
      <w:pPr>
        <w:spacing w:after="0" w:line="240" w:lineRule="auto"/>
      </w:pPr>
      <w:r>
        <w:separator/>
      </w:r>
    </w:p>
  </w:endnote>
  <w:endnote w:type="continuationSeparator" w:id="0">
    <w:p w14:paraId="1BF62F42" w14:textId="77777777" w:rsidR="00652BD1" w:rsidRDefault="00652BD1" w:rsidP="002A5AF4">
      <w:pPr>
        <w:spacing w:after="0" w:line="240" w:lineRule="auto"/>
      </w:pPr>
      <w:r>
        <w:continuationSeparator/>
      </w:r>
    </w:p>
  </w:endnote>
  <w:endnote w:type="continuationNotice" w:id="1">
    <w:p w14:paraId="178949F7" w14:textId="77777777" w:rsidR="00652BD1" w:rsidRDefault="00652B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5E70D4" w:rsidRDefault="005E70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5E70D4" w:rsidRDefault="005E70D4">
    <w:pPr>
      <w:pStyle w:val="Footer"/>
    </w:pPr>
  </w:p>
  <w:p w14:paraId="0B495597" w14:textId="77777777" w:rsidR="005E70D4" w:rsidRDefault="005E70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5E70D4" w:rsidRDefault="005E70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5E70D4" w:rsidRDefault="005E70D4">
        <w:pPr>
          <w:pStyle w:val="Footer"/>
        </w:pPr>
        <w:r>
          <w:t xml:space="preserve">Page | </w:t>
        </w:r>
        <w:r>
          <w:fldChar w:fldCharType="begin"/>
        </w:r>
        <w:r>
          <w:instrText xml:space="preserve"> PAGE   \* MERGEFORMAT </w:instrText>
        </w:r>
        <w:r>
          <w:fldChar w:fldCharType="separate"/>
        </w:r>
        <w:r w:rsidR="00D2783A">
          <w:rPr>
            <w:noProof/>
          </w:rPr>
          <w:t>i</w:t>
        </w:r>
        <w:r>
          <w:rPr>
            <w:noProof/>
          </w:rPr>
          <w:fldChar w:fldCharType="end"/>
        </w:r>
      </w:p>
    </w:sdtContent>
  </w:sdt>
  <w:p w14:paraId="6BF87303" w14:textId="77777777" w:rsidR="005E70D4" w:rsidRDefault="005E70D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5E70D4" w:rsidRDefault="005E70D4">
    <w:pPr>
      <w:pStyle w:val="Footer"/>
      <w:jc w:val="center"/>
    </w:pPr>
  </w:p>
  <w:p w14:paraId="71EF6CE8" w14:textId="77777777" w:rsidR="005E70D4" w:rsidRDefault="005E70D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5E70D4" w:rsidRDefault="005E70D4">
        <w:pPr>
          <w:pStyle w:val="Footer"/>
        </w:pPr>
        <w:r>
          <w:t xml:space="preserve">Page | </w:t>
        </w:r>
        <w:r>
          <w:fldChar w:fldCharType="begin"/>
        </w:r>
        <w:r>
          <w:instrText xml:space="preserve"> PAGE   \* MERGEFORMAT </w:instrText>
        </w:r>
        <w:r>
          <w:fldChar w:fldCharType="separate"/>
        </w:r>
        <w:r w:rsidR="00D2783A">
          <w:rPr>
            <w:noProof/>
          </w:rPr>
          <w:t>25</w:t>
        </w:r>
        <w:r>
          <w:rPr>
            <w:noProof/>
          </w:rPr>
          <w:fldChar w:fldCharType="end"/>
        </w:r>
      </w:p>
    </w:sdtContent>
  </w:sdt>
  <w:p w14:paraId="59F8938E" w14:textId="77777777" w:rsidR="005E70D4" w:rsidRDefault="005E70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0732D" w14:textId="77777777" w:rsidR="00652BD1" w:rsidRDefault="00652BD1" w:rsidP="002A5AF4">
      <w:pPr>
        <w:spacing w:after="0" w:line="240" w:lineRule="auto"/>
      </w:pPr>
      <w:r>
        <w:separator/>
      </w:r>
    </w:p>
  </w:footnote>
  <w:footnote w:type="continuationSeparator" w:id="0">
    <w:p w14:paraId="6D227265" w14:textId="77777777" w:rsidR="00652BD1" w:rsidRDefault="00652BD1" w:rsidP="002A5AF4">
      <w:pPr>
        <w:spacing w:after="0" w:line="240" w:lineRule="auto"/>
      </w:pPr>
      <w:r>
        <w:continuationSeparator/>
      </w:r>
    </w:p>
  </w:footnote>
  <w:footnote w:type="continuationNotice" w:id="1">
    <w:p w14:paraId="4905D46D" w14:textId="77777777" w:rsidR="00652BD1" w:rsidRDefault="00652BD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5E70D4" w:rsidRDefault="005E70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5E70D4" w:rsidRDefault="00652BD1">
        <w:pPr>
          <w:pStyle w:val="Header"/>
          <w:jc w:val="center"/>
        </w:pPr>
      </w:p>
    </w:sdtContent>
  </w:sdt>
  <w:p w14:paraId="3B6FD9CE" w14:textId="77777777" w:rsidR="005E70D4" w:rsidRDefault="005E70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5E70D4" w:rsidRDefault="005E70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A311AC"/>
    <w:multiLevelType w:val="multilevel"/>
    <w:tmpl w:val="5E6CE1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32473"/>
    <w:multiLevelType w:val="hybridMultilevel"/>
    <w:tmpl w:val="14AA4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B962D7"/>
    <w:multiLevelType w:val="hybridMultilevel"/>
    <w:tmpl w:val="1B8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43F51"/>
    <w:multiLevelType w:val="hybridMultilevel"/>
    <w:tmpl w:val="3E28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9"/>
  </w:num>
  <w:num w:numId="6">
    <w:abstractNumId w:val="2"/>
  </w:num>
  <w:num w:numId="7">
    <w:abstractNumId w:val="7"/>
  </w:num>
  <w:num w:numId="8">
    <w:abstractNumId w:val="5"/>
  </w:num>
  <w:num w:numId="9">
    <w:abstractNumId w:val="6"/>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vasankar, Ravikumar">
    <w15:presenceInfo w15:providerId="AD" w15:userId="S-1-5-21-1971345664-1559653683-1850952788-457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0807"/>
    <w:rsid w:val="00052BA0"/>
    <w:rsid w:val="0005384D"/>
    <w:rsid w:val="00054F66"/>
    <w:rsid w:val="00055475"/>
    <w:rsid w:val="00055B29"/>
    <w:rsid w:val="00056180"/>
    <w:rsid w:val="000564E8"/>
    <w:rsid w:val="0005689B"/>
    <w:rsid w:val="0006129A"/>
    <w:rsid w:val="0006608C"/>
    <w:rsid w:val="00072089"/>
    <w:rsid w:val="00072C80"/>
    <w:rsid w:val="00072EDC"/>
    <w:rsid w:val="00075C93"/>
    <w:rsid w:val="0007659A"/>
    <w:rsid w:val="00076D3D"/>
    <w:rsid w:val="000809AC"/>
    <w:rsid w:val="00082908"/>
    <w:rsid w:val="000829F1"/>
    <w:rsid w:val="00082B19"/>
    <w:rsid w:val="000839CF"/>
    <w:rsid w:val="00084887"/>
    <w:rsid w:val="00084906"/>
    <w:rsid w:val="0008493D"/>
    <w:rsid w:val="00084A67"/>
    <w:rsid w:val="00084E16"/>
    <w:rsid w:val="00085055"/>
    <w:rsid w:val="000856BD"/>
    <w:rsid w:val="00087164"/>
    <w:rsid w:val="00087ADE"/>
    <w:rsid w:val="0009113E"/>
    <w:rsid w:val="00092629"/>
    <w:rsid w:val="000928E5"/>
    <w:rsid w:val="00092CF4"/>
    <w:rsid w:val="00094E3E"/>
    <w:rsid w:val="00094F74"/>
    <w:rsid w:val="00095BC3"/>
    <w:rsid w:val="000969DF"/>
    <w:rsid w:val="00097441"/>
    <w:rsid w:val="00097F3E"/>
    <w:rsid w:val="00097F49"/>
    <w:rsid w:val="000A27CE"/>
    <w:rsid w:val="000A3292"/>
    <w:rsid w:val="000A342E"/>
    <w:rsid w:val="000A37DA"/>
    <w:rsid w:val="000A48EB"/>
    <w:rsid w:val="000A6263"/>
    <w:rsid w:val="000A6CAC"/>
    <w:rsid w:val="000B02C3"/>
    <w:rsid w:val="000B143E"/>
    <w:rsid w:val="000B29B3"/>
    <w:rsid w:val="000B451F"/>
    <w:rsid w:val="000B46EF"/>
    <w:rsid w:val="000B4ABB"/>
    <w:rsid w:val="000B7C54"/>
    <w:rsid w:val="000B7CAB"/>
    <w:rsid w:val="000C0859"/>
    <w:rsid w:val="000C0B9F"/>
    <w:rsid w:val="000C12D8"/>
    <w:rsid w:val="000C1D9A"/>
    <w:rsid w:val="000C3A5E"/>
    <w:rsid w:val="000C4B00"/>
    <w:rsid w:val="000C505A"/>
    <w:rsid w:val="000C51A9"/>
    <w:rsid w:val="000C5F90"/>
    <w:rsid w:val="000C64C6"/>
    <w:rsid w:val="000D0A51"/>
    <w:rsid w:val="000D0FE6"/>
    <w:rsid w:val="000D2140"/>
    <w:rsid w:val="000D3B2D"/>
    <w:rsid w:val="000D4D55"/>
    <w:rsid w:val="000E0CC6"/>
    <w:rsid w:val="000E1D14"/>
    <w:rsid w:val="000E234F"/>
    <w:rsid w:val="000E2757"/>
    <w:rsid w:val="000E2B9D"/>
    <w:rsid w:val="000E45AF"/>
    <w:rsid w:val="000F05BE"/>
    <w:rsid w:val="000F124A"/>
    <w:rsid w:val="000F1ED1"/>
    <w:rsid w:val="000F222C"/>
    <w:rsid w:val="000F23DC"/>
    <w:rsid w:val="000F2429"/>
    <w:rsid w:val="000F2598"/>
    <w:rsid w:val="000F2CEC"/>
    <w:rsid w:val="000F34F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620C"/>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6B09"/>
    <w:rsid w:val="00137FF8"/>
    <w:rsid w:val="001401F0"/>
    <w:rsid w:val="00140F58"/>
    <w:rsid w:val="001410AA"/>
    <w:rsid w:val="001421F1"/>
    <w:rsid w:val="001430C6"/>
    <w:rsid w:val="001445B7"/>
    <w:rsid w:val="00146381"/>
    <w:rsid w:val="00146693"/>
    <w:rsid w:val="00146EE2"/>
    <w:rsid w:val="0015130B"/>
    <w:rsid w:val="00152317"/>
    <w:rsid w:val="0015281F"/>
    <w:rsid w:val="00152AB4"/>
    <w:rsid w:val="0015355F"/>
    <w:rsid w:val="00154DF4"/>
    <w:rsid w:val="001557F8"/>
    <w:rsid w:val="001558F0"/>
    <w:rsid w:val="00156E22"/>
    <w:rsid w:val="00160F8B"/>
    <w:rsid w:val="001610A5"/>
    <w:rsid w:val="00161B0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A17"/>
    <w:rsid w:val="00181E75"/>
    <w:rsid w:val="001834A6"/>
    <w:rsid w:val="00184057"/>
    <w:rsid w:val="001849BA"/>
    <w:rsid w:val="00185490"/>
    <w:rsid w:val="00185F4C"/>
    <w:rsid w:val="00185FAE"/>
    <w:rsid w:val="00186262"/>
    <w:rsid w:val="001872E9"/>
    <w:rsid w:val="00190142"/>
    <w:rsid w:val="0019046F"/>
    <w:rsid w:val="00191723"/>
    <w:rsid w:val="00192713"/>
    <w:rsid w:val="00192BAB"/>
    <w:rsid w:val="00194204"/>
    <w:rsid w:val="0019478F"/>
    <w:rsid w:val="0019504E"/>
    <w:rsid w:val="00196903"/>
    <w:rsid w:val="001A0D9E"/>
    <w:rsid w:val="001A17DD"/>
    <w:rsid w:val="001A1FBD"/>
    <w:rsid w:val="001A312D"/>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A2A"/>
    <w:rsid w:val="001E0DBC"/>
    <w:rsid w:val="001E1C39"/>
    <w:rsid w:val="001E1F0B"/>
    <w:rsid w:val="001E2BEB"/>
    <w:rsid w:val="001E461C"/>
    <w:rsid w:val="001E4DC9"/>
    <w:rsid w:val="001E72D0"/>
    <w:rsid w:val="001E7411"/>
    <w:rsid w:val="001E757E"/>
    <w:rsid w:val="001F028E"/>
    <w:rsid w:val="001F05FE"/>
    <w:rsid w:val="001F1593"/>
    <w:rsid w:val="001F1E67"/>
    <w:rsid w:val="001F221E"/>
    <w:rsid w:val="001F2C40"/>
    <w:rsid w:val="001F3176"/>
    <w:rsid w:val="001F3E03"/>
    <w:rsid w:val="001F77E2"/>
    <w:rsid w:val="001F7CB9"/>
    <w:rsid w:val="00200E13"/>
    <w:rsid w:val="002022B5"/>
    <w:rsid w:val="00202414"/>
    <w:rsid w:val="002058C5"/>
    <w:rsid w:val="00207AD7"/>
    <w:rsid w:val="002111F3"/>
    <w:rsid w:val="002112F6"/>
    <w:rsid w:val="00211D42"/>
    <w:rsid w:val="002147EC"/>
    <w:rsid w:val="002154E6"/>
    <w:rsid w:val="002178A4"/>
    <w:rsid w:val="00220561"/>
    <w:rsid w:val="00221154"/>
    <w:rsid w:val="00223E40"/>
    <w:rsid w:val="00224883"/>
    <w:rsid w:val="00226B5B"/>
    <w:rsid w:val="00227A62"/>
    <w:rsid w:val="00227AE9"/>
    <w:rsid w:val="0023092A"/>
    <w:rsid w:val="002328C0"/>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C1A"/>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905"/>
    <w:rsid w:val="00316F94"/>
    <w:rsid w:val="00321A52"/>
    <w:rsid w:val="00322035"/>
    <w:rsid w:val="00322E87"/>
    <w:rsid w:val="00322FFA"/>
    <w:rsid w:val="0032404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5470"/>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C04"/>
    <w:rsid w:val="00371E40"/>
    <w:rsid w:val="00371EF7"/>
    <w:rsid w:val="00373ECD"/>
    <w:rsid w:val="00374B42"/>
    <w:rsid w:val="0037654B"/>
    <w:rsid w:val="00376F9A"/>
    <w:rsid w:val="00381A9F"/>
    <w:rsid w:val="00382B04"/>
    <w:rsid w:val="00382F58"/>
    <w:rsid w:val="0038537A"/>
    <w:rsid w:val="00393E29"/>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D75EA"/>
    <w:rsid w:val="003E0244"/>
    <w:rsid w:val="003E0791"/>
    <w:rsid w:val="003E0DEB"/>
    <w:rsid w:val="003E0E64"/>
    <w:rsid w:val="003E282F"/>
    <w:rsid w:val="003E2C4B"/>
    <w:rsid w:val="003E53BD"/>
    <w:rsid w:val="003E5895"/>
    <w:rsid w:val="003E5A96"/>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4EDB"/>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12B8"/>
    <w:rsid w:val="00493C84"/>
    <w:rsid w:val="00494856"/>
    <w:rsid w:val="004A0352"/>
    <w:rsid w:val="004A21B1"/>
    <w:rsid w:val="004A5AA8"/>
    <w:rsid w:val="004A674B"/>
    <w:rsid w:val="004A7544"/>
    <w:rsid w:val="004A7647"/>
    <w:rsid w:val="004A7C80"/>
    <w:rsid w:val="004B2468"/>
    <w:rsid w:val="004B3403"/>
    <w:rsid w:val="004B3E43"/>
    <w:rsid w:val="004B43AD"/>
    <w:rsid w:val="004B46C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36995"/>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2F24"/>
    <w:rsid w:val="005A58A0"/>
    <w:rsid w:val="005A75F7"/>
    <w:rsid w:val="005A7B9E"/>
    <w:rsid w:val="005B0047"/>
    <w:rsid w:val="005B0976"/>
    <w:rsid w:val="005B185F"/>
    <w:rsid w:val="005B353C"/>
    <w:rsid w:val="005B3F15"/>
    <w:rsid w:val="005B4B26"/>
    <w:rsid w:val="005B53BF"/>
    <w:rsid w:val="005C0EBE"/>
    <w:rsid w:val="005C1573"/>
    <w:rsid w:val="005C43D2"/>
    <w:rsid w:val="005C4CD7"/>
    <w:rsid w:val="005C5139"/>
    <w:rsid w:val="005C6222"/>
    <w:rsid w:val="005C62A8"/>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0D4"/>
    <w:rsid w:val="005E72B9"/>
    <w:rsid w:val="005E7907"/>
    <w:rsid w:val="005F0448"/>
    <w:rsid w:val="005F0ECC"/>
    <w:rsid w:val="005F5714"/>
    <w:rsid w:val="005F57B0"/>
    <w:rsid w:val="005F5C9B"/>
    <w:rsid w:val="005F704D"/>
    <w:rsid w:val="005F71C2"/>
    <w:rsid w:val="005F738F"/>
    <w:rsid w:val="005F7A67"/>
    <w:rsid w:val="005F7C94"/>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3252"/>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2BD1"/>
    <w:rsid w:val="00654148"/>
    <w:rsid w:val="0065436D"/>
    <w:rsid w:val="00654D28"/>
    <w:rsid w:val="006552E8"/>
    <w:rsid w:val="00656192"/>
    <w:rsid w:val="0066084B"/>
    <w:rsid w:val="006608A2"/>
    <w:rsid w:val="006613DE"/>
    <w:rsid w:val="0066141D"/>
    <w:rsid w:val="006624E5"/>
    <w:rsid w:val="0066254F"/>
    <w:rsid w:val="00664F39"/>
    <w:rsid w:val="00671F31"/>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B0F"/>
    <w:rsid w:val="00692F9E"/>
    <w:rsid w:val="00692F9F"/>
    <w:rsid w:val="00695582"/>
    <w:rsid w:val="00695F04"/>
    <w:rsid w:val="00696FFC"/>
    <w:rsid w:val="00697D55"/>
    <w:rsid w:val="00697E42"/>
    <w:rsid w:val="006A155D"/>
    <w:rsid w:val="006A1F05"/>
    <w:rsid w:val="006A21F4"/>
    <w:rsid w:val="006A2533"/>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05C2"/>
    <w:rsid w:val="006C412E"/>
    <w:rsid w:val="006C4AE9"/>
    <w:rsid w:val="006C5FE0"/>
    <w:rsid w:val="006C6EAF"/>
    <w:rsid w:val="006D2FC1"/>
    <w:rsid w:val="006D3920"/>
    <w:rsid w:val="006D5629"/>
    <w:rsid w:val="006D6E21"/>
    <w:rsid w:val="006D7265"/>
    <w:rsid w:val="006E0A0B"/>
    <w:rsid w:val="006E0FE9"/>
    <w:rsid w:val="006E27CD"/>
    <w:rsid w:val="006E2FCB"/>
    <w:rsid w:val="006E32B0"/>
    <w:rsid w:val="006E35FE"/>
    <w:rsid w:val="006E4873"/>
    <w:rsid w:val="006E54AE"/>
    <w:rsid w:val="006E54DC"/>
    <w:rsid w:val="006E5D9F"/>
    <w:rsid w:val="006E5FBA"/>
    <w:rsid w:val="006E69AB"/>
    <w:rsid w:val="006E7AC8"/>
    <w:rsid w:val="006F0433"/>
    <w:rsid w:val="006F09C3"/>
    <w:rsid w:val="006F2633"/>
    <w:rsid w:val="006F2E84"/>
    <w:rsid w:val="006F3A8F"/>
    <w:rsid w:val="006F3ADD"/>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61F"/>
    <w:rsid w:val="007168A6"/>
    <w:rsid w:val="00720639"/>
    <w:rsid w:val="007218E2"/>
    <w:rsid w:val="00723819"/>
    <w:rsid w:val="00723E23"/>
    <w:rsid w:val="00724060"/>
    <w:rsid w:val="00724957"/>
    <w:rsid w:val="007256C8"/>
    <w:rsid w:val="00726578"/>
    <w:rsid w:val="00726FEF"/>
    <w:rsid w:val="00730B34"/>
    <w:rsid w:val="00732C82"/>
    <w:rsid w:val="007352A0"/>
    <w:rsid w:val="007356AC"/>
    <w:rsid w:val="00735A5F"/>
    <w:rsid w:val="00736E15"/>
    <w:rsid w:val="00737ACC"/>
    <w:rsid w:val="00740F56"/>
    <w:rsid w:val="007434BE"/>
    <w:rsid w:val="00743DC4"/>
    <w:rsid w:val="00745121"/>
    <w:rsid w:val="007469FC"/>
    <w:rsid w:val="00746CD7"/>
    <w:rsid w:val="00747098"/>
    <w:rsid w:val="007479A5"/>
    <w:rsid w:val="00747C40"/>
    <w:rsid w:val="00753A82"/>
    <w:rsid w:val="00753E16"/>
    <w:rsid w:val="00753F6F"/>
    <w:rsid w:val="007541C7"/>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13F5"/>
    <w:rsid w:val="00781F25"/>
    <w:rsid w:val="00783B31"/>
    <w:rsid w:val="00785DF4"/>
    <w:rsid w:val="00785F3D"/>
    <w:rsid w:val="007870D9"/>
    <w:rsid w:val="00787239"/>
    <w:rsid w:val="007901C1"/>
    <w:rsid w:val="00790829"/>
    <w:rsid w:val="007910BF"/>
    <w:rsid w:val="00791574"/>
    <w:rsid w:val="007963EB"/>
    <w:rsid w:val="007967DA"/>
    <w:rsid w:val="007A1D41"/>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23C"/>
    <w:rsid w:val="007D239B"/>
    <w:rsid w:val="007D30E1"/>
    <w:rsid w:val="007D38F2"/>
    <w:rsid w:val="007D4547"/>
    <w:rsid w:val="007D4767"/>
    <w:rsid w:val="007D56E6"/>
    <w:rsid w:val="007D690C"/>
    <w:rsid w:val="007D7B30"/>
    <w:rsid w:val="007E054D"/>
    <w:rsid w:val="007E05B9"/>
    <w:rsid w:val="007E1042"/>
    <w:rsid w:val="007E410A"/>
    <w:rsid w:val="007E451B"/>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36A8"/>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3E8A"/>
    <w:rsid w:val="008C52D3"/>
    <w:rsid w:val="008C56BC"/>
    <w:rsid w:val="008C7605"/>
    <w:rsid w:val="008C7B4A"/>
    <w:rsid w:val="008C7EB3"/>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48B"/>
    <w:rsid w:val="00943C88"/>
    <w:rsid w:val="009448C0"/>
    <w:rsid w:val="009475A8"/>
    <w:rsid w:val="00951210"/>
    <w:rsid w:val="009548D6"/>
    <w:rsid w:val="00954C8E"/>
    <w:rsid w:val="0095508F"/>
    <w:rsid w:val="00955499"/>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77D"/>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B62E3"/>
    <w:rsid w:val="009C0E9B"/>
    <w:rsid w:val="009C2ADE"/>
    <w:rsid w:val="009C336E"/>
    <w:rsid w:val="009C4ACA"/>
    <w:rsid w:val="009C4B52"/>
    <w:rsid w:val="009C5505"/>
    <w:rsid w:val="009C6BCD"/>
    <w:rsid w:val="009C7BB7"/>
    <w:rsid w:val="009D03A1"/>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4B"/>
    <w:rsid w:val="00A00C86"/>
    <w:rsid w:val="00A06154"/>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27E"/>
    <w:rsid w:val="00A34414"/>
    <w:rsid w:val="00A347D4"/>
    <w:rsid w:val="00A353D1"/>
    <w:rsid w:val="00A35967"/>
    <w:rsid w:val="00A37476"/>
    <w:rsid w:val="00A378B8"/>
    <w:rsid w:val="00A43206"/>
    <w:rsid w:val="00A45AFE"/>
    <w:rsid w:val="00A46DA6"/>
    <w:rsid w:val="00A474DC"/>
    <w:rsid w:val="00A47968"/>
    <w:rsid w:val="00A504BA"/>
    <w:rsid w:val="00A509F3"/>
    <w:rsid w:val="00A50D19"/>
    <w:rsid w:val="00A5249F"/>
    <w:rsid w:val="00A54B87"/>
    <w:rsid w:val="00A61186"/>
    <w:rsid w:val="00A61FA8"/>
    <w:rsid w:val="00A63ADB"/>
    <w:rsid w:val="00A644C6"/>
    <w:rsid w:val="00A64DAB"/>
    <w:rsid w:val="00A65582"/>
    <w:rsid w:val="00A656FE"/>
    <w:rsid w:val="00A65C16"/>
    <w:rsid w:val="00A66EA2"/>
    <w:rsid w:val="00A67AB7"/>
    <w:rsid w:val="00A70E27"/>
    <w:rsid w:val="00A72C60"/>
    <w:rsid w:val="00A747E7"/>
    <w:rsid w:val="00A74E32"/>
    <w:rsid w:val="00A74FF2"/>
    <w:rsid w:val="00A75B41"/>
    <w:rsid w:val="00A76009"/>
    <w:rsid w:val="00A76CA9"/>
    <w:rsid w:val="00A7773D"/>
    <w:rsid w:val="00A77B0C"/>
    <w:rsid w:val="00A81112"/>
    <w:rsid w:val="00A82E1D"/>
    <w:rsid w:val="00A86667"/>
    <w:rsid w:val="00A868F0"/>
    <w:rsid w:val="00A87D1F"/>
    <w:rsid w:val="00A902A7"/>
    <w:rsid w:val="00A91C23"/>
    <w:rsid w:val="00A9211D"/>
    <w:rsid w:val="00A9257B"/>
    <w:rsid w:val="00A93B84"/>
    <w:rsid w:val="00A95638"/>
    <w:rsid w:val="00A96F5F"/>
    <w:rsid w:val="00AA0366"/>
    <w:rsid w:val="00AA071E"/>
    <w:rsid w:val="00AA1DB7"/>
    <w:rsid w:val="00AA2D63"/>
    <w:rsid w:val="00AA2EF5"/>
    <w:rsid w:val="00AA5281"/>
    <w:rsid w:val="00AA5892"/>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0E6F"/>
    <w:rsid w:val="00B72235"/>
    <w:rsid w:val="00B72D1F"/>
    <w:rsid w:val="00B73DE1"/>
    <w:rsid w:val="00B755A0"/>
    <w:rsid w:val="00B76B01"/>
    <w:rsid w:val="00B80E24"/>
    <w:rsid w:val="00B81106"/>
    <w:rsid w:val="00B82D91"/>
    <w:rsid w:val="00B83DA9"/>
    <w:rsid w:val="00B847E0"/>
    <w:rsid w:val="00B901AA"/>
    <w:rsid w:val="00B907DD"/>
    <w:rsid w:val="00B9157E"/>
    <w:rsid w:val="00B92DC2"/>
    <w:rsid w:val="00B92EFD"/>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5C04"/>
    <w:rsid w:val="00BB6676"/>
    <w:rsid w:val="00BB77DD"/>
    <w:rsid w:val="00BB784A"/>
    <w:rsid w:val="00BC0FEA"/>
    <w:rsid w:val="00BC2BF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8EC"/>
    <w:rsid w:val="00BF4B1F"/>
    <w:rsid w:val="00BF52AB"/>
    <w:rsid w:val="00BF5BCE"/>
    <w:rsid w:val="00BF6355"/>
    <w:rsid w:val="00C0033E"/>
    <w:rsid w:val="00C035F8"/>
    <w:rsid w:val="00C039EE"/>
    <w:rsid w:val="00C0546B"/>
    <w:rsid w:val="00C06160"/>
    <w:rsid w:val="00C074AB"/>
    <w:rsid w:val="00C1052B"/>
    <w:rsid w:val="00C10DA2"/>
    <w:rsid w:val="00C1144A"/>
    <w:rsid w:val="00C120CC"/>
    <w:rsid w:val="00C12876"/>
    <w:rsid w:val="00C128E6"/>
    <w:rsid w:val="00C139A1"/>
    <w:rsid w:val="00C14509"/>
    <w:rsid w:val="00C147A1"/>
    <w:rsid w:val="00C14A05"/>
    <w:rsid w:val="00C14DEA"/>
    <w:rsid w:val="00C15E7B"/>
    <w:rsid w:val="00C16570"/>
    <w:rsid w:val="00C16904"/>
    <w:rsid w:val="00C1738F"/>
    <w:rsid w:val="00C204DA"/>
    <w:rsid w:val="00C2068C"/>
    <w:rsid w:val="00C234E6"/>
    <w:rsid w:val="00C25252"/>
    <w:rsid w:val="00C26F5B"/>
    <w:rsid w:val="00C27F1A"/>
    <w:rsid w:val="00C27FB7"/>
    <w:rsid w:val="00C30D35"/>
    <w:rsid w:val="00C30D98"/>
    <w:rsid w:val="00C32679"/>
    <w:rsid w:val="00C33520"/>
    <w:rsid w:val="00C338B2"/>
    <w:rsid w:val="00C35131"/>
    <w:rsid w:val="00C3599D"/>
    <w:rsid w:val="00C36558"/>
    <w:rsid w:val="00C37532"/>
    <w:rsid w:val="00C3767C"/>
    <w:rsid w:val="00C4078D"/>
    <w:rsid w:val="00C41871"/>
    <w:rsid w:val="00C4254E"/>
    <w:rsid w:val="00C45871"/>
    <w:rsid w:val="00C46824"/>
    <w:rsid w:val="00C47B4D"/>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8CA"/>
    <w:rsid w:val="00C75280"/>
    <w:rsid w:val="00C7580A"/>
    <w:rsid w:val="00C75BB8"/>
    <w:rsid w:val="00C766D2"/>
    <w:rsid w:val="00C767F8"/>
    <w:rsid w:val="00C77BA6"/>
    <w:rsid w:val="00C80B69"/>
    <w:rsid w:val="00C80C7A"/>
    <w:rsid w:val="00C83FB7"/>
    <w:rsid w:val="00C85E26"/>
    <w:rsid w:val="00C87306"/>
    <w:rsid w:val="00C90F56"/>
    <w:rsid w:val="00C9340F"/>
    <w:rsid w:val="00C93611"/>
    <w:rsid w:val="00C93ECD"/>
    <w:rsid w:val="00C94C35"/>
    <w:rsid w:val="00C94CAC"/>
    <w:rsid w:val="00C94DB9"/>
    <w:rsid w:val="00C95A96"/>
    <w:rsid w:val="00C95DB1"/>
    <w:rsid w:val="00C96E32"/>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6A50"/>
    <w:rsid w:val="00D07E1B"/>
    <w:rsid w:val="00D136A4"/>
    <w:rsid w:val="00D13806"/>
    <w:rsid w:val="00D141FF"/>
    <w:rsid w:val="00D15C52"/>
    <w:rsid w:val="00D16F2D"/>
    <w:rsid w:val="00D17535"/>
    <w:rsid w:val="00D17AB3"/>
    <w:rsid w:val="00D20619"/>
    <w:rsid w:val="00D223ED"/>
    <w:rsid w:val="00D2273A"/>
    <w:rsid w:val="00D2399D"/>
    <w:rsid w:val="00D23BB6"/>
    <w:rsid w:val="00D255DB"/>
    <w:rsid w:val="00D2567B"/>
    <w:rsid w:val="00D26A01"/>
    <w:rsid w:val="00D26F1B"/>
    <w:rsid w:val="00D2783A"/>
    <w:rsid w:val="00D317FB"/>
    <w:rsid w:val="00D31D06"/>
    <w:rsid w:val="00D32887"/>
    <w:rsid w:val="00D33206"/>
    <w:rsid w:val="00D33277"/>
    <w:rsid w:val="00D338DD"/>
    <w:rsid w:val="00D33F5F"/>
    <w:rsid w:val="00D34D3B"/>
    <w:rsid w:val="00D354A1"/>
    <w:rsid w:val="00D3590F"/>
    <w:rsid w:val="00D36B34"/>
    <w:rsid w:val="00D404BE"/>
    <w:rsid w:val="00D43654"/>
    <w:rsid w:val="00D44FC4"/>
    <w:rsid w:val="00D45885"/>
    <w:rsid w:val="00D4681A"/>
    <w:rsid w:val="00D46821"/>
    <w:rsid w:val="00D46FCC"/>
    <w:rsid w:val="00D504FF"/>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97D71"/>
    <w:rsid w:val="00DA0319"/>
    <w:rsid w:val="00DA0B18"/>
    <w:rsid w:val="00DA0D26"/>
    <w:rsid w:val="00DA1C1E"/>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3B10"/>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3A85"/>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0F74"/>
    <w:rsid w:val="00E4174D"/>
    <w:rsid w:val="00E42B53"/>
    <w:rsid w:val="00E432CB"/>
    <w:rsid w:val="00E439A4"/>
    <w:rsid w:val="00E4445F"/>
    <w:rsid w:val="00E4694E"/>
    <w:rsid w:val="00E50423"/>
    <w:rsid w:val="00E51097"/>
    <w:rsid w:val="00E51ADA"/>
    <w:rsid w:val="00E51ADE"/>
    <w:rsid w:val="00E5275B"/>
    <w:rsid w:val="00E54932"/>
    <w:rsid w:val="00E552B0"/>
    <w:rsid w:val="00E55C66"/>
    <w:rsid w:val="00E56222"/>
    <w:rsid w:val="00E56F24"/>
    <w:rsid w:val="00E57BC5"/>
    <w:rsid w:val="00E57C23"/>
    <w:rsid w:val="00E62FBF"/>
    <w:rsid w:val="00E6316B"/>
    <w:rsid w:val="00E64E3D"/>
    <w:rsid w:val="00E7167F"/>
    <w:rsid w:val="00E72354"/>
    <w:rsid w:val="00E73D21"/>
    <w:rsid w:val="00E760DC"/>
    <w:rsid w:val="00E76DF8"/>
    <w:rsid w:val="00E76E86"/>
    <w:rsid w:val="00E77D35"/>
    <w:rsid w:val="00E80A37"/>
    <w:rsid w:val="00E85D21"/>
    <w:rsid w:val="00E8794B"/>
    <w:rsid w:val="00E927B1"/>
    <w:rsid w:val="00E937BF"/>
    <w:rsid w:val="00E94A97"/>
    <w:rsid w:val="00E94CCC"/>
    <w:rsid w:val="00E9568F"/>
    <w:rsid w:val="00E959C9"/>
    <w:rsid w:val="00E961C4"/>
    <w:rsid w:val="00E96FED"/>
    <w:rsid w:val="00EA081B"/>
    <w:rsid w:val="00EA125F"/>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2FCB"/>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338"/>
    <w:rsid w:val="00F44E32"/>
    <w:rsid w:val="00F45B19"/>
    <w:rsid w:val="00F51656"/>
    <w:rsid w:val="00F52399"/>
    <w:rsid w:val="00F52C1D"/>
    <w:rsid w:val="00F53A8B"/>
    <w:rsid w:val="00F54089"/>
    <w:rsid w:val="00F54977"/>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5E45"/>
    <w:rsid w:val="00F907E3"/>
    <w:rsid w:val="00F916E7"/>
    <w:rsid w:val="00F93FA6"/>
    <w:rsid w:val="00F953D8"/>
    <w:rsid w:val="00F9675C"/>
    <w:rsid w:val="00F96A63"/>
    <w:rsid w:val="00FA160F"/>
    <w:rsid w:val="00FA227D"/>
    <w:rsid w:val="00FA26E6"/>
    <w:rsid w:val="00FA3191"/>
    <w:rsid w:val="00FA5C0C"/>
    <w:rsid w:val="00FA6B2B"/>
    <w:rsid w:val="00FB04E1"/>
    <w:rsid w:val="00FB056E"/>
    <w:rsid w:val="00FB1DD8"/>
    <w:rsid w:val="00FB4126"/>
    <w:rsid w:val="00FB7DD5"/>
    <w:rsid w:val="00FC0FA6"/>
    <w:rsid w:val="00FC1572"/>
    <w:rsid w:val="00FC1625"/>
    <w:rsid w:val="00FC1F3B"/>
    <w:rsid w:val="00FC225D"/>
    <w:rsid w:val="00FC2305"/>
    <w:rsid w:val="00FC2A95"/>
    <w:rsid w:val="00FC36DB"/>
    <w:rsid w:val="00FC4E59"/>
    <w:rsid w:val="00FC50FC"/>
    <w:rsid w:val="00FC7193"/>
    <w:rsid w:val="00FD2A7E"/>
    <w:rsid w:val="00FD327B"/>
    <w:rsid w:val="00FD5168"/>
    <w:rsid w:val="00FD5EBE"/>
    <w:rsid w:val="00FD6BDE"/>
    <w:rsid w:val="00FD6FDF"/>
    <w:rsid w:val="00FD75C4"/>
    <w:rsid w:val="00FD796E"/>
    <w:rsid w:val="00FE21CE"/>
    <w:rsid w:val="00FE3039"/>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8C7EB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styleId="FollowedHyperlink">
    <w:name w:val="FollowedHyperlink"/>
    <w:basedOn w:val="DefaultParagraphFont"/>
    <w:uiPriority w:val="99"/>
    <w:semiHidden/>
    <w:unhideWhenUsed/>
    <w:rsid w:val="00097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 w:id="20752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emf"/><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package" Target="embeddings/Microsoft_Visio_Drawing3.vsdx"/><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4.emf"/><Relationship Id="rId30"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BD1BB3C2-EFD2-429D-908C-498BD371A5CD}">
  <ds:schemaRefs>
    <ds:schemaRef ds:uri="http://schemas.openxmlformats.org/officeDocument/2006/bibliography"/>
  </ds:schemaRefs>
</ds:datastoreItem>
</file>

<file path=customXml/itemProps5.xml><?xml version="1.0" encoding="utf-8"?>
<ds:datastoreItem xmlns:ds="http://schemas.openxmlformats.org/officeDocument/2006/customXml" ds:itemID="{43DCFC52-1746-4071-8CF5-110AD4C05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31</Pages>
  <Words>4855</Words>
  <Characters>31301</Characters>
  <Application>Microsoft Office Word</Application>
  <DocSecurity>0</DocSecurity>
  <Lines>1220</Lines>
  <Paragraphs>905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82</cp:revision>
  <cp:lastPrinted>2015-04-14T23:24:00Z</cp:lastPrinted>
  <dcterms:created xsi:type="dcterms:W3CDTF">2016-01-28T07:08:00Z</dcterms:created>
  <dcterms:modified xsi:type="dcterms:W3CDTF">2016-09-07T15:04:00Z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