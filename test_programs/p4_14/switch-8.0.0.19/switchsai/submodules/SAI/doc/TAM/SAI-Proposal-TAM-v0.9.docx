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08973B" w14:textId="77777777" w:rsidR="002B0093" w:rsidRDefault="009D2773">
      <w:pPr>
        <w:jc w:val="center"/>
      </w:pPr>
      <w:r>
        <w:rPr>
          <w:noProof/>
          <w:lang w:val="en-US" w:eastAsia="en-US" w:bidi="ar-SA"/>
        </w:rPr>
        <w:drawing>
          <wp:inline distT="0" distB="0" distL="0" distR="0" wp14:anchorId="79749030" wp14:editId="07CC7BCD">
            <wp:extent cx="3869690" cy="48863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3869690" cy="4886325"/>
                    </a:xfrm>
                    <a:prstGeom prst="rect">
                      <a:avLst/>
                    </a:prstGeom>
                    <a:ln/>
                  </pic:spPr>
                </pic:pic>
              </a:graphicData>
            </a:graphic>
          </wp:inline>
        </w:drawing>
      </w:r>
    </w:p>
    <w:p w14:paraId="7B9E5BF1" w14:textId="77777777" w:rsidR="002B0093" w:rsidRDefault="009D2773">
      <w:pPr>
        <w:pStyle w:val="Title"/>
        <w:jc w:val="center"/>
      </w:pPr>
      <w:r>
        <w:t xml:space="preserve">Switch Abstraction Interface </w:t>
      </w:r>
    </w:p>
    <w:p w14:paraId="053A1E86" w14:textId="77777777" w:rsidR="002B0093" w:rsidRDefault="009D2773">
      <w:pPr>
        <w:pStyle w:val="Title"/>
        <w:jc w:val="center"/>
      </w:pPr>
      <w:r>
        <w:t>Change Proposal</w:t>
      </w:r>
    </w:p>
    <w:p w14:paraId="21B1A95D" w14:textId="77777777" w:rsidR="002B0093" w:rsidRDefault="002B0093"/>
    <w:p w14:paraId="37BB0E7B" w14:textId="77777777" w:rsidR="002B0093" w:rsidRDefault="002B0093"/>
    <w:tbl>
      <w:tblPr>
        <w:tblStyle w:val="a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7915"/>
      </w:tblGrid>
      <w:tr w:rsidR="002B0093" w14:paraId="103FBDBE" w14:textId="77777777">
        <w:tc>
          <w:tcPr>
            <w:tcW w:w="1435" w:type="dxa"/>
          </w:tcPr>
          <w:p w14:paraId="1E275948" w14:textId="77777777" w:rsidR="002B0093" w:rsidRDefault="009D2773">
            <w:r>
              <w:rPr>
                <w:b/>
              </w:rPr>
              <w:t>Title</w:t>
            </w:r>
          </w:p>
        </w:tc>
        <w:tc>
          <w:tcPr>
            <w:tcW w:w="7915" w:type="dxa"/>
          </w:tcPr>
          <w:p w14:paraId="6698D567" w14:textId="77777777" w:rsidR="002B0093" w:rsidRDefault="000E176A">
            <w:pPr>
              <w:tabs>
                <w:tab w:val="left" w:pos="1992"/>
              </w:tabs>
            </w:pPr>
            <w:r>
              <w:rPr>
                <w:b/>
              </w:rPr>
              <w:t>SAI Telemetry and Monitoring</w:t>
            </w:r>
          </w:p>
        </w:tc>
      </w:tr>
      <w:tr w:rsidR="002B0093" w14:paraId="2A5693AF" w14:textId="77777777">
        <w:tc>
          <w:tcPr>
            <w:tcW w:w="1435" w:type="dxa"/>
          </w:tcPr>
          <w:p w14:paraId="785ED605" w14:textId="77777777" w:rsidR="002B0093" w:rsidRDefault="009D2773">
            <w:r>
              <w:rPr>
                <w:b/>
              </w:rPr>
              <w:t>Authors</w:t>
            </w:r>
          </w:p>
        </w:tc>
        <w:tc>
          <w:tcPr>
            <w:tcW w:w="7915" w:type="dxa"/>
          </w:tcPr>
          <w:p w14:paraId="69458044" w14:textId="77777777" w:rsidR="002B0093" w:rsidRDefault="009D2773">
            <w:r>
              <w:rPr>
                <w:b/>
              </w:rPr>
              <w:t>Broadcom Limited</w:t>
            </w:r>
          </w:p>
        </w:tc>
      </w:tr>
      <w:tr w:rsidR="002B0093" w14:paraId="0D09C10E" w14:textId="77777777">
        <w:tc>
          <w:tcPr>
            <w:tcW w:w="1435" w:type="dxa"/>
          </w:tcPr>
          <w:p w14:paraId="566C7864" w14:textId="77777777" w:rsidR="002B0093" w:rsidRDefault="009D2773">
            <w:r>
              <w:rPr>
                <w:b/>
              </w:rPr>
              <w:t>Status</w:t>
            </w:r>
          </w:p>
        </w:tc>
        <w:tc>
          <w:tcPr>
            <w:tcW w:w="7915" w:type="dxa"/>
          </w:tcPr>
          <w:p w14:paraId="1A5369AD" w14:textId="77777777" w:rsidR="002B0093" w:rsidRDefault="009D2773">
            <w:r>
              <w:rPr>
                <w:b/>
              </w:rPr>
              <w:t>In Review</w:t>
            </w:r>
          </w:p>
        </w:tc>
      </w:tr>
      <w:tr w:rsidR="002B0093" w14:paraId="04F212AB" w14:textId="77777777">
        <w:tc>
          <w:tcPr>
            <w:tcW w:w="1435" w:type="dxa"/>
          </w:tcPr>
          <w:p w14:paraId="4A3FFA32" w14:textId="77777777" w:rsidR="002B0093" w:rsidRDefault="009D2773">
            <w:r>
              <w:rPr>
                <w:b/>
              </w:rPr>
              <w:t>Type</w:t>
            </w:r>
          </w:p>
        </w:tc>
        <w:tc>
          <w:tcPr>
            <w:tcW w:w="7915" w:type="dxa"/>
          </w:tcPr>
          <w:p w14:paraId="136E2E47" w14:textId="77777777" w:rsidR="002B0093" w:rsidRDefault="009D2773">
            <w:r>
              <w:rPr>
                <w:b/>
              </w:rPr>
              <w:t>Standards Track</w:t>
            </w:r>
          </w:p>
        </w:tc>
      </w:tr>
      <w:tr w:rsidR="002B0093" w14:paraId="229AF48D" w14:textId="77777777">
        <w:tc>
          <w:tcPr>
            <w:tcW w:w="1435" w:type="dxa"/>
          </w:tcPr>
          <w:p w14:paraId="55C2D86D" w14:textId="77777777" w:rsidR="002B0093" w:rsidRDefault="009D2773">
            <w:r>
              <w:rPr>
                <w:b/>
              </w:rPr>
              <w:t>Created</w:t>
            </w:r>
          </w:p>
        </w:tc>
        <w:tc>
          <w:tcPr>
            <w:tcW w:w="7915" w:type="dxa"/>
          </w:tcPr>
          <w:p w14:paraId="2EF5B12E" w14:textId="4732AE13" w:rsidR="002B0093" w:rsidRDefault="009620D1">
            <w:r>
              <w:rPr>
                <w:b/>
              </w:rPr>
              <w:t>25 January 2017</w:t>
            </w:r>
          </w:p>
        </w:tc>
      </w:tr>
      <w:tr w:rsidR="002B0093" w14:paraId="50ED6F1B" w14:textId="77777777">
        <w:tc>
          <w:tcPr>
            <w:tcW w:w="1435" w:type="dxa"/>
          </w:tcPr>
          <w:p w14:paraId="2DA47999" w14:textId="77777777" w:rsidR="002B0093" w:rsidRDefault="009D2773">
            <w:r>
              <w:rPr>
                <w:b/>
              </w:rPr>
              <w:t>SAI-Version</w:t>
            </w:r>
          </w:p>
        </w:tc>
        <w:tc>
          <w:tcPr>
            <w:tcW w:w="7915" w:type="dxa"/>
          </w:tcPr>
          <w:p w14:paraId="19D9BB26" w14:textId="7E4CEF1B" w:rsidR="002B0093" w:rsidRDefault="009620D1" w:rsidP="009620D1">
            <w:r>
              <w:rPr>
                <w:b/>
              </w:rPr>
              <w:t>1.</w:t>
            </w:r>
            <w:r w:rsidR="009D2773">
              <w:rPr>
                <w:b/>
              </w:rPr>
              <w:t>0</w:t>
            </w:r>
          </w:p>
        </w:tc>
      </w:tr>
    </w:tbl>
    <w:sdt>
      <w:sdtPr>
        <w:rPr>
          <w:rFonts w:ascii="Calibri" w:eastAsia="Calibri" w:hAnsi="Calibri" w:cs="Calibri"/>
          <w:color w:val="000000"/>
          <w:sz w:val="22"/>
          <w:szCs w:val="22"/>
          <w:lang w:val="en-IN" w:eastAsia="en-IN" w:bidi="te-IN"/>
        </w:rPr>
        <w:id w:val="1682314938"/>
        <w:docPartObj>
          <w:docPartGallery w:val="Table of Contents"/>
          <w:docPartUnique/>
        </w:docPartObj>
      </w:sdtPr>
      <w:sdtEndPr>
        <w:rPr>
          <w:b/>
          <w:bCs/>
          <w:noProof/>
        </w:rPr>
      </w:sdtEndPr>
      <w:sdtContent>
        <w:p w14:paraId="3FCC3188" w14:textId="77777777" w:rsidR="009F4AA7" w:rsidRDefault="009F4AA7">
          <w:pPr>
            <w:pStyle w:val="TOCHeading"/>
          </w:pPr>
          <w:r>
            <w:t>Contents</w:t>
          </w:r>
        </w:p>
        <w:p w14:paraId="25B75531" w14:textId="77777777" w:rsidR="003873BB" w:rsidRDefault="009F4AA7">
          <w:pPr>
            <w:pStyle w:val="TOC1"/>
            <w:rPr>
              <w:rFonts w:asciiTheme="minorHAnsi" w:eastAsiaTheme="minorEastAsia" w:hAnsiTheme="minorHAnsi" w:cstheme="minorBidi"/>
              <w:noProof/>
              <w:color w:val="auto"/>
              <w:lang w:val="en-US" w:eastAsia="en-US" w:bidi="ar-SA"/>
            </w:rPr>
          </w:pPr>
          <w:r>
            <w:fldChar w:fldCharType="begin"/>
          </w:r>
          <w:r>
            <w:instrText xml:space="preserve"> TOC \o "1-3" \h \z \u </w:instrText>
          </w:r>
          <w:r>
            <w:fldChar w:fldCharType="separate"/>
          </w:r>
          <w:hyperlink w:anchor="_Toc473101838" w:history="1">
            <w:r w:rsidR="003873BB" w:rsidRPr="00282E68">
              <w:rPr>
                <w:rStyle w:val="Hyperlink"/>
                <w:noProof/>
              </w:rPr>
              <w:t>List of Changes</w:t>
            </w:r>
            <w:r w:rsidR="003873BB">
              <w:rPr>
                <w:noProof/>
                <w:webHidden/>
              </w:rPr>
              <w:tab/>
            </w:r>
            <w:r w:rsidR="003873BB">
              <w:rPr>
                <w:noProof/>
                <w:webHidden/>
              </w:rPr>
              <w:fldChar w:fldCharType="begin"/>
            </w:r>
            <w:r w:rsidR="003873BB">
              <w:rPr>
                <w:noProof/>
                <w:webHidden/>
              </w:rPr>
              <w:instrText xml:space="preserve"> PAGEREF _Toc473101838 \h </w:instrText>
            </w:r>
            <w:r w:rsidR="003873BB">
              <w:rPr>
                <w:noProof/>
                <w:webHidden/>
              </w:rPr>
            </w:r>
            <w:r w:rsidR="003873BB">
              <w:rPr>
                <w:noProof/>
                <w:webHidden/>
              </w:rPr>
              <w:fldChar w:fldCharType="separate"/>
            </w:r>
            <w:r w:rsidR="003873BB">
              <w:rPr>
                <w:noProof/>
                <w:webHidden/>
              </w:rPr>
              <w:t>4</w:t>
            </w:r>
            <w:r w:rsidR="003873BB">
              <w:rPr>
                <w:noProof/>
                <w:webHidden/>
              </w:rPr>
              <w:fldChar w:fldCharType="end"/>
            </w:r>
          </w:hyperlink>
        </w:p>
        <w:p w14:paraId="054BF2CD" w14:textId="77777777" w:rsidR="003873BB" w:rsidRDefault="003873BB">
          <w:pPr>
            <w:pStyle w:val="TOC1"/>
            <w:tabs>
              <w:tab w:val="left" w:pos="440"/>
            </w:tabs>
            <w:rPr>
              <w:rFonts w:asciiTheme="minorHAnsi" w:eastAsiaTheme="minorEastAsia" w:hAnsiTheme="minorHAnsi" w:cstheme="minorBidi"/>
              <w:noProof/>
              <w:color w:val="auto"/>
              <w:lang w:val="en-US" w:eastAsia="en-US" w:bidi="ar-SA"/>
            </w:rPr>
          </w:pPr>
          <w:hyperlink w:anchor="_Toc473101839" w:history="1">
            <w:r w:rsidRPr="00282E68">
              <w:rPr>
                <w:rStyle w:val="Hyperlink"/>
                <w:noProof/>
              </w:rPr>
              <w:t>1</w:t>
            </w:r>
            <w:r>
              <w:rPr>
                <w:rFonts w:asciiTheme="minorHAnsi" w:eastAsiaTheme="minorEastAsia" w:hAnsiTheme="minorHAnsi" w:cstheme="minorBidi"/>
                <w:noProof/>
                <w:color w:val="auto"/>
                <w:lang w:val="en-US" w:eastAsia="en-US" w:bidi="ar-SA"/>
              </w:rPr>
              <w:tab/>
            </w:r>
            <w:r w:rsidRPr="00282E68">
              <w:rPr>
                <w:rStyle w:val="Hyperlink"/>
                <w:noProof/>
              </w:rPr>
              <w:t>Overview</w:t>
            </w:r>
            <w:r>
              <w:rPr>
                <w:noProof/>
                <w:webHidden/>
              </w:rPr>
              <w:tab/>
            </w:r>
            <w:r>
              <w:rPr>
                <w:noProof/>
                <w:webHidden/>
              </w:rPr>
              <w:fldChar w:fldCharType="begin"/>
            </w:r>
            <w:r>
              <w:rPr>
                <w:noProof/>
                <w:webHidden/>
              </w:rPr>
              <w:instrText xml:space="preserve"> PAGEREF _Toc473101839 \h </w:instrText>
            </w:r>
            <w:r>
              <w:rPr>
                <w:noProof/>
                <w:webHidden/>
              </w:rPr>
            </w:r>
            <w:r>
              <w:rPr>
                <w:noProof/>
                <w:webHidden/>
              </w:rPr>
              <w:fldChar w:fldCharType="separate"/>
            </w:r>
            <w:r>
              <w:rPr>
                <w:noProof/>
                <w:webHidden/>
              </w:rPr>
              <w:t>6</w:t>
            </w:r>
            <w:r>
              <w:rPr>
                <w:noProof/>
                <w:webHidden/>
              </w:rPr>
              <w:fldChar w:fldCharType="end"/>
            </w:r>
          </w:hyperlink>
        </w:p>
        <w:p w14:paraId="4DAE4637" w14:textId="77777777" w:rsidR="003873BB" w:rsidRDefault="001249A0">
          <w:pPr>
            <w:pStyle w:val="TOC1"/>
            <w:tabs>
              <w:tab w:val="left" w:pos="440"/>
            </w:tabs>
            <w:rPr>
              <w:rFonts w:asciiTheme="minorHAnsi" w:eastAsiaTheme="minorEastAsia" w:hAnsiTheme="minorHAnsi" w:cstheme="minorBidi"/>
              <w:noProof/>
              <w:color w:val="auto"/>
              <w:lang w:val="en-US" w:eastAsia="en-US" w:bidi="ar-SA"/>
            </w:rPr>
          </w:pPr>
          <w:hyperlink w:anchor="_Toc473101840" w:history="1">
            <w:r w:rsidR="003873BB" w:rsidRPr="00282E68">
              <w:rPr>
                <w:rStyle w:val="Hyperlink"/>
                <w:noProof/>
              </w:rPr>
              <w:t>2</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Proposal</w:t>
            </w:r>
            <w:r w:rsidR="003873BB">
              <w:rPr>
                <w:noProof/>
                <w:webHidden/>
              </w:rPr>
              <w:tab/>
            </w:r>
            <w:r w:rsidR="003873BB">
              <w:rPr>
                <w:noProof/>
                <w:webHidden/>
              </w:rPr>
              <w:fldChar w:fldCharType="begin"/>
            </w:r>
            <w:r w:rsidR="003873BB">
              <w:rPr>
                <w:noProof/>
                <w:webHidden/>
              </w:rPr>
              <w:instrText xml:space="preserve"> PAGEREF _Toc473101840 \h </w:instrText>
            </w:r>
            <w:r w:rsidR="003873BB">
              <w:rPr>
                <w:noProof/>
                <w:webHidden/>
              </w:rPr>
            </w:r>
            <w:r w:rsidR="003873BB">
              <w:rPr>
                <w:noProof/>
                <w:webHidden/>
              </w:rPr>
              <w:fldChar w:fldCharType="separate"/>
            </w:r>
            <w:r w:rsidR="003873BB">
              <w:rPr>
                <w:noProof/>
                <w:webHidden/>
              </w:rPr>
              <w:t>6</w:t>
            </w:r>
            <w:r w:rsidR="003873BB">
              <w:rPr>
                <w:noProof/>
                <w:webHidden/>
              </w:rPr>
              <w:fldChar w:fldCharType="end"/>
            </w:r>
          </w:hyperlink>
        </w:p>
        <w:p w14:paraId="31C8781C" w14:textId="77777777" w:rsidR="003873BB" w:rsidRDefault="001249A0">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41" w:history="1">
            <w:r w:rsidR="003873BB" w:rsidRPr="00282E68">
              <w:rPr>
                <w:rStyle w:val="Hyperlink"/>
                <w:noProof/>
              </w:rPr>
              <w:t>2.1</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SAI tam Objects</w:t>
            </w:r>
            <w:r w:rsidR="003873BB">
              <w:rPr>
                <w:noProof/>
                <w:webHidden/>
              </w:rPr>
              <w:tab/>
            </w:r>
            <w:r w:rsidR="003873BB">
              <w:rPr>
                <w:noProof/>
                <w:webHidden/>
              </w:rPr>
              <w:fldChar w:fldCharType="begin"/>
            </w:r>
            <w:r w:rsidR="003873BB">
              <w:rPr>
                <w:noProof/>
                <w:webHidden/>
              </w:rPr>
              <w:instrText xml:space="preserve"> PAGEREF _Toc473101841 \h </w:instrText>
            </w:r>
            <w:r w:rsidR="003873BB">
              <w:rPr>
                <w:noProof/>
                <w:webHidden/>
              </w:rPr>
            </w:r>
            <w:r w:rsidR="003873BB">
              <w:rPr>
                <w:noProof/>
                <w:webHidden/>
              </w:rPr>
              <w:fldChar w:fldCharType="separate"/>
            </w:r>
            <w:r w:rsidR="003873BB">
              <w:rPr>
                <w:noProof/>
                <w:webHidden/>
              </w:rPr>
              <w:t>6</w:t>
            </w:r>
            <w:r w:rsidR="003873BB">
              <w:rPr>
                <w:noProof/>
                <w:webHidden/>
              </w:rPr>
              <w:fldChar w:fldCharType="end"/>
            </w:r>
          </w:hyperlink>
        </w:p>
        <w:p w14:paraId="72B492A0" w14:textId="77777777" w:rsidR="003873BB" w:rsidRDefault="001249A0">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42" w:history="1">
            <w:r w:rsidR="003873BB" w:rsidRPr="00282E68">
              <w:rPr>
                <w:rStyle w:val="Hyperlink"/>
                <w:noProof/>
              </w:rPr>
              <w:t>2.2</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Threshold Objects</w:t>
            </w:r>
            <w:r w:rsidR="003873BB">
              <w:rPr>
                <w:noProof/>
                <w:webHidden/>
              </w:rPr>
              <w:tab/>
            </w:r>
            <w:r w:rsidR="003873BB">
              <w:rPr>
                <w:noProof/>
                <w:webHidden/>
              </w:rPr>
              <w:fldChar w:fldCharType="begin"/>
            </w:r>
            <w:r w:rsidR="003873BB">
              <w:rPr>
                <w:noProof/>
                <w:webHidden/>
              </w:rPr>
              <w:instrText xml:space="preserve"> PAGEREF _Toc473101842 \h </w:instrText>
            </w:r>
            <w:r w:rsidR="003873BB">
              <w:rPr>
                <w:noProof/>
                <w:webHidden/>
              </w:rPr>
            </w:r>
            <w:r w:rsidR="003873BB">
              <w:rPr>
                <w:noProof/>
                <w:webHidden/>
              </w:rPr>
              <w:fldChar w:fldCharType="separate"/>
            </w:r>
            <w:r w:rsidR="003873BB">
              <w:rPr>
                <w:noProof/>
                <w:webHidden/>
              </w:rPr>
              <w:t>6</w:t>
            </w:r>
            <w:r w:rsidR="003873BB">
              <w:rPr>
                <w:noProof/>
                <w:webHidden/>
              </w:rPr>
              <w:fldChar w:fldCharType="end"/>
            </w:r>
          </w:hyperlink>
        </w:p>
        <w:p w14:paraId="1469F6C5" w14:textId="77777777" w:rsidR="003873BB" w:rsidRDefault="001249A0">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43" w:history="1">
            <w:r w:rsidR="003873BB" w:rsidRPr="00282E68">
              <w:rPr>
                <w:rStyle w:val="Hyperlink"/>
                <w:noProof/>
              </w:rPr>
              <w:t>2.3</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Tracking Mode</w:t>
            </w:r>
            <w:r w:rsidR="003873BB">
              <w:rPr>
                <w:noProof/>
                <w:webHidden/>
              </w:rPr>
              <w:tab/>
            </w:r>
            <w:r w:rsidR="003873BB">
              <w:rPr>
                <w:noProof/>
                <w:webHidden/>
              </w:rPr>
              <w:fldChar w:fldCharType="begin"/>
            </w:r>
            <w:r w:rsidR="003873BB">
              <w:rPr>
                <w:noProof/>
                <w:webHidden/>
              </w:rPr>
              <w:instrText xml:space="preserve"> PAGEREF _Toc473101843 \h </w:instrText>
            </w:r>
            <w:r w:rsidR="003873BB">
              <w:rPr>
                <w:noProof/>
                <w:webHidden/>
              </w:rPr>
            </w:r>
            <w:r w:rsidR="003873BB">
              <w:rPr>
                <w:noProof/>
                <w:webHidden/>
              </w:rPr>
              <w:fldChar w:fldCharType="separate"/>
            </w:r>
            <w:r w:rsidR="003873BB">
              <w:rPr>
                <w:noProof/>
                <w:webHidden/>
              </w:rPr>
              <w:t>6</w:t>
            </w:r>
            <w:r w:rsidR="003873BB">
              <w:rPr>
                <w:noProof/>
                <w:webHidden/>
              </w:rPr>
              <w:fldChar w:fldCharType="end"/>
            </w:r>
          </w:hyperlink>
        </w:p>
        <w:p w14:paraId="402C9399" w14:textId="77777777" w:rsidR="003873BB" w:rsidRDefault="001249A0">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44" w:history="1">
            <w:r w:rsidR="003873BB" w:rsidRPr="00282E68">
              <w:rPr>
                <w:rStyle w:val="Hyperlink"/>
                <w:noProof/>
              </w:rPr>
              <w:t>2.4</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Snapshot Objects</w:t>
            </w:r>
            <w:r w:rsidR="003873BB">
              <w:rPr>
                <w:noProof/>
                <w:webHidden/>
              </w:rPr>
              <w:tab/>
            </w:r>
            <w:r w:rsidR="003873BB">
              <w:rPr>
                <w:noProof/>
                <w:webHidden/>
              </w:rPr>
              <w:fldChar w:fldCharType="begin"/>
            </w:r>
            <w:r w:rsidR="003873BB">
              <w:rPr>
                <w:noProof/>
                <w:webHidden/>
              </w:rPr>
              <w:instrText xml:space="preserve"> PAGEREF _Toc473101844 \h </w:instrText>
            </w:r>
            <w:r w:rsidR="003873BB">
              <w:rPr>
                <w:noProof/>
                <w:webHidden/>
              </w:rPr>
            </w:r>
            <w:r w:rsidR="003873BB">
              <w:rPr>
                <w:noProof/>
                <w:webHidden/>
              </w:rPr>
              <w:fldChar w:fldCharType="separate"/>
            </w:r>
            <w:r w:rsidR="003873BB">
              <w:rPr>
                <w:noProof/>
                <w:webHidden/>
              </w:rPr>
              <w:t>6</w:t>
            </w:r>
            <w:r w:rsidR="003873BB">
              <w:rPr>
                <w:noProof/>
                <w:webHidden/>
              </w:rPr>
              <w:fldChar w:fldCharType="end"/>
            </w:r>
          </w:hyperlink>
        </w:p>
        <w:p w14:paraId="0927189F" w14:textId="77777777" w:rsidR="003873BB" w:rsidRDefault="001249A0">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45" w:history="1">
            <w:r w:rsidR="003873BB" w:rsidRPr="00282E68">
              <w:rPr>
                <w:rStyle w:val="Hyperlink"/>
                <w:noProof/>
              </w:rPr>
              <w:t>2.5</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Transporting Snapshots</w:t>
            </w:r>
            <w:r w:rsidR="003873BB">
              <w:rPr>
                <w:noProof/>
                <w:webHidden/>
              </w:rPr>
              <w:tab/>
            </w:r>
            <w:r w:rsidR="003873BB">
              <w:rPr>
                <w:noProof/>
                <w:webHidden/>
              </w:rPr>
              <w:fldChar w:fldCharType="begin"/>
            </w:r>
            <w:r w:rsidR="003873BB">
              <w:rPr>
                <w:noProof/>
                <w:webHidden/>
              </w:rPr>
              <w:instrText xml:space="preserve"> PAGEREF _Toc473101845 \h </w:instrText>
            </w:r>
            <w:r w:rsidR="003873BB">
              <w:rPr>
                <w:noProof/>
                <w:webHidden/>
              </w:rPr>
            </w:r>
            <w:r w:rsidR="003873BB">
              <w:rPr>
                <w:noProof/>
                <w:webHidden/>
              </w:rPr>
              <w:fldChar w:fldCharType="separate"/>
            </w:r>
            <w:r w:rsidR="003873BB">
              <w:rPr>
                <w:noProof/>
                <w:webHidden/>
              </w:rPr>
              <w:t>7</w:t>
            </w:r>
            <w:r w:rsidR="003873BB">
              <w:rPr>
                <w:noProof/>
                <w:webHidden/>
              </w:rPr>
              <w:fldChar w:fldCharType="end"/>
            </w:r>
          </w:hyperlink>
        </w:p>
        <w:p w14:paraId="3BE83C8A" w14:textId="77777777" w:rsidR="003873BB" w:rsidRDefault="001249A0">
          <w:pPr>
            <w:pStyle w:val="TOC1"/>
            <w:tabs>
              <w:tab w:val="left" w:pos="440"/>
            </w:tabs>
            <w:rPr>
              <w:rFonts w:asciiTheme="minorHAnsi" w:eastAsiaTheme="minorEastAsia" w:hAnsiTheme="minorHAnsi" w:cstheme="minorBidi"/>
              <w:noProof/>
              <w:color w:val="auto"/>
              <w:lang w:val="en-US" w:eastAsia="en-US" w:bidi="ar-SA"/>
            </w:rPr>
          </w:pPr>
          <w:hyperlink w:anchor="_Toc473101846" w:history="1">
            <w:r w:rsidR="003873BB" w:rsidRPr="00282E68">
              <w:rPr>
                <w:rStyle w:val="Hyperlink"/>
                <w:noProof/>
              </w:rPr>
              <w:t>3</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Specification</w:t>
            </w:r>
            <w:r w:rsidR="003873BB">
              <w:rPr>
                <w:noProof/>
                <w:webHidden/>
              </w:rPr>
              <w:tab/>
            </w:r>
            <w:r w:rsidR="003873BB">
              <w:rPr>
                <w:noProof/>
                <w:webHidden/>
              </w:rPr>
              <w:fldChar w:fldCharType="begin"/>
            </w:r>
            <w:r w:rsidR="003873BB">
              <w:rPr>
                <w:noProof/>
                <w:webHidden/>
              </w:rPr>
              <w:instrText xml:space="preserve"> PAGEREF _Toc473101846 \h </w:instrText>
            </w:r>
            <w:r w:rsidR="003873BB">
              <w:rPr>
                <w:noProof/>
                <w:webHidden/>
              </w:rPr>
            </w:r>
            <w:r w:rsidR="003873BB">
              <w:rPr>
                <w:noProof/>
                <w:webHidden/>
              </w:rPr>
              <w:fldChar w:fldCharType="separate"/>
            </w:r>
            <w:r w:rsidR="003873BB">
              <w:rPr>
                <w:noProof/>
                <w:webHidden/>
              </w:rPr>
              <w:t>7</w:t>
            </w:r>
            <w:r w:rsidR="003873BB">
              <w:rPr>
                <w:noProof/>
                <w:webHidden/>
              </w:rPr>
              <w:fldChar w:fldCharType="end"/>
            </w:r>
          </w:hyperlink>
        </w:p>
        <w:p w14:paraId="57675D7D" w14:textId="77777777" w:rsidR="003873BB" w:rsidRDefault="001249A0">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47" w:history="1">
            <w:r w:rsidR="003873BB" w:rsidRPr="00282E68">
              <w:rPr>
                <w:rStyle w:val="Hyperlink"/>
                <w:noProof/>
              </w:rPr>
              <w:t>3.1</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New file saitam.h</w:t>
            </w:r>
            <w:r w:rsidR="003873BB">
              <w:rPr>
                <w:noProof/>
                <w:webHidden/>
              </w:rPr>
              <w:tab/>
            </w:r>
            <w:r w:rsidR="003873BB">
              <w:rPr>
                <w:noProof/>
                <w:webHidden/>
              </w:rPr>
              <w:fldChar w:fldCharType="begin"/>
            </w:r>
            <w:r w:rsidR="003873BB">
              <w:rPr>
                <w:noProof/>
                <w:webHidden/>
              </w:rPr>
              <w:instrText xml:space="preserve"> PAGEREF _Toc473101847 \h </w:instrText>
            </w:r>
            <w:r w:rsidR="003873BB">
              <w:rPr>
                <w:noProof/>
                <w:webHidden/>
              </w:rPr>
            </w:r>
            <w:r w:rsidR="003873BB">
              <w:rPr>
                <w:noProof/>
                <w:webHidden/>
              </w:rPr>
              <w:fldChar w:fldCharType="separate"/>
            </w:r>
            <w:r w:rsidR="003873BB">
              <w:rPr>
                <w:noProof/>
                <w:webHidden/>
              </w:rPr>
              <w:t>7</w:t>
            </w:r>
            <w:r w:rsidR="003873BB">
              <w:rPr>
                <w:noProof/>
                <w:webHidden/>
              </w:rPr>
              <w:fldChar w:fldCharType="end"/>
            </w:r>
          </w:hyperlink>
        </w:p>
        <w:p w14:paraId="337A58B5" w14:textId="77777777" w:rsidR="003873BB" w:rsidRDefault="001249A0">
          <w:pPr>
            <w:pStyle w:val="TOC3"/>
            <w:tabs>
              <w:tab w:val="left" w:pos="1320"/>
              <w:tab w:val="right" w:leader="dot" w:pos="9350"/>
            </w:tabs>
            <w:rPr>
              <w:rFonts w:asciiTheme="minorHAnsi" w:eastAsiaTheme="minorEastAsia" w:hAnsiTheme="minorHAnsi" w:cstheme="minorBidi"/>
              <w:noProof/>
              <w:color w:val="auto"/>
              <w:lang w:val="en-US" w:eastAsia="en-US" w:bidi="ar-SA"/>
            </w:rPr>
          </w:pPr>
          <w:hyperlink w:anchor="_Toc473101848" w:history="1">
            <w:r w:rsidR="003873BB" w:rsidRPr="00282E68">
              <w:rPr>
                <w:rStyle w:val="Hyperlink"/>
                <w:noProof/>
              </w:rPr>
              <w:t>3.1.1</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Data Structures and Enumerations</w:t>
            </w:r>
            <w:r w:rsidR="003873BB">
              <w:rPr>
                <w:noProof/>
                <w:webHidden/>
              </w:rPr>
              <w:tab/>
            </w:r>
            <w:r w:rsidR="003873BB">
              <w:rPr>
                <w:noProof/>
                <w:webHidden/>
              </w:rPr>
              <w:fldChar w:fldCharType="begin"/>
            </w:r>
            <w:r w:rsidR="003873BB">
              <w:rPr>
                <w:noProof/>
                <w:webHidden/>
              </w:rPr>
              <w:instrText xml:space="preserve"> PAGEREF _Toc473101848 \h </w:instrText>
            </w:r>
            <w:r w:rsidR="003873BB">
              <w:rPr>
                <w:noProof/>
                <w:webHidden/>
              </w:rPr>
            </w:r>
            <w:r w:rsidR="003873BB">
              <w:rPr>
                <w:noProof/>
                <w:webHidden/>
              </w:rPr>
              <w:fldChar w:fldCharType="separate"/>
            </w:r>
            <w:r w:rsidR="003873BB">
              <w:rPr>
                <w:noProof/>
                <w:webHidden/>
              </w:rPr>
              <w:t>7</w:t>
            </w:r>
            <w:r w:rsidR="003873BB">
              <w:rPr>
                <w:noProof/>
                <w:webHidden/>
              </w:rPr>
              <w:fldChar w:fldCharType="end"/>
            </w:r>
          </w:hyperlink>
        </w:p>
        <w:p w14:paraId="77A9D87D" w14:textId="77777777" w:rsidR="003873BB" w:rsidRDefault="001249A0">
          <w:pPr>
            <w:pStyle w:val="TOC3"/>
            <w:tabs>
              <w:tab w:val="left" w:pos="1320"/>
              <w:tab w:val="right" w:leader="dot" w:pos="9350"/>
            </w:tabs>
            <w:rPr>
              <w:rFonts w:asciiTheme="minorHAnsi" w:eastAsiaTheme="minorEastAsia" w:hAnsiTheme="minorHAnsi" w:cstheme="minorBidi"/>
              <w:noProof/>
              <w:color w:val="auto"/>
              <w:lang w:val="en-US" w:eastAsia="en-US" w:bidi="ar-SA"/>
            </w:rPr>
          </w:pPr>
          <w:hyperlink w:anchor="_Toc473101849" w:history="1">
            <w:r w:rsidR="003873BB" w:rsidRPr="00282E68">
              <w:rPr>
                <w:rStyle w:val="Hyperlink"/>
                <w:noProof/>
              </w:rPr>
              <w:t>3.1.2</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API</w:t>
            </w:r>
            <w:r w:rsidR="003873BB">
              <w:rPr>
                <w:noProof/>
                <w:webHidden/>
              </w:rPr>
              <w:tab/>
            </w:r>
            <w:r w:rsidR="003873BB">
              <w:rPr>
                <w:noProof/>
                <w:webHidden/>
              </w:rPr>
              <w:fldChar w:fldCharType="begin"/>
            </w:r>
            <w:r w:rsidR="003873BB">
              <w:rPr>
                <w:noProof/>
                <w:webHidden/>
              </w:rPr>
              <w:instrText xml:space="preserve"> PAGEREF _Toc473101849 \h </w:instrText>
            </w:r>
            <w:r w:rsidR="003873BB">
              <w:rPr>
                <w:noProof/>
                <w:webHidden/>
              </w:rPr>
            </w:r>
            <w:r w:rsidR="003873BB">
              <w:rPr>
                <w:noProof/>
                <w:webHidden/>
              </w:rPr>
              <w:fldChar w:fldCharType="separate"/>
            </w:r>
            <w:r w:rsidR="003873BB">
              <w:rPr>
                <w:noProof/>
                <w:webHidden/>
              </w:rPr>
              <w:t>17</w:t>
            </w:r>
            <w:r w:rsidR="003873BB">
              <w:rPr>
                <w:noProof/>
                <w:webHidden/>
              </w:rPr>
              <w:fldChar w:fldCharType="end"/>
            </w:r>
          </w:hyperlink>
        </w:p>
        <w:p w14:paraId="49E33137" w14:textId="77777777" w:rsidR="003873BB" w:rsidRDefault="001249A0">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50" w:history="1">
            <w:r w:rsidR="003873BB" w:rsidRPr="00282E68">
              <w:rPr>
                <w:rStyle w:val="Hyperlink"/>
                <w:noProof/>
              </w:rPr>
              <w:t>3.2</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Changes to sai.h</w:t>
            </w:r>
            <w:r w:rsidR="003873BB">
              <w:rPr>
                <w:noProof/>
                <w:webHidden/>
              </w:rPr>
              <w:tab/>
            </w:r>
            <w:r w:rsidR="003873BB">
              <w:rPr>
                <w:noProof/>
                <w:webHidden/>
              </w:rPr>
              <w:fldChar w:fldCharType="begin"/>
            </w:r>
            <w:r w:rsidR="003873BB">
              <w:rPr>
                <w:noProof/>
                <w:webHidden/>
              </w:rPr>
              <w:instrText xml:space="preserve"> PAGEREF _Toc473101850 \h </w:instrText>
            </w:r>
            <w:r w:rsidR="003873BB">
              <w:rPr>
                <w:noProof/>
                <w:webHidden/>
              </w:rPr>
            </w:r>
            <w:r w:rsidR="003873BB">
              <w:rPr>
                <w:noProof/>
                <w:webHidden/>
              </w:rPr>
              <w:fldChar w:fldCharType="separate"/>
            </w:r>
            <w:r w:rsidR="003873BB">
              <w:rPr>
                <w:noProof/>
                <w:webHidden/>
              </w:rPr>
              <w:t>24</w:t>
            </w:r>
            <w:r w:rsidR="003873BB">
              <w:rPr>
                <w:noProof/>
                <w:webHidden/>
              </w:rPr>
              <w:fldChar w:fldCharType="end"/>
            </w:r>
          </w:hyperlink>
        </w:p>
        <w:p w14:paraId="2BE3E3EC" w14:textId="77777777" w:rsidR="003873BB" w:rsidRDefault="001249A0">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51" w:history="1">
            <w:r w:rsidR="003873BB" w:rsidRPr="00282E68">
              <w:rPr>
                <w:rStyle w:val="Hyperlink"/>
                <w:noProof/>
              </w:rPr>
              <w:t>3.3</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Changes to saitypes.h</w:t>
            </w:r>
            <w:r w:rsidR="003873BB">
              <w:rPr>
                <w:noProof/>
                <w:webHidden/>
              </w:rPr>
              <w:tab/>
            </w:r>
            <w:r w:rsidR="003873BB">
              <w:rPr>
                <w:noProof/>
                <w:webHidden/>
              </w:rPr>
              <w:fldChar w:fldCharType="begin"/>
            </w:r>
            <w:r w:rsidR="003873BB">
              <w:rPr>
                <w:noProof/>
                <w:webHidden/>
              </w:rPr>
              <w:instrText xml:space="preserve"> PAGEREF _Toc473101851 \h </w:instrText>
            </w:r>
            <w:r w:rsidR="003873BB">
              <w:rPr>
                <w:noProof/>
                <w:webHidden/>
              </w:rPr>
            </w:r>
            <w:r w:rsidR="003873BB">
              <w:rPr>
                <w:noProof/>
                <w:webHidden/>
              </w:rPr>
              <w:fldChar w:fldCharType="separate"/>
            </w:r>
            <w:r w:rsidR="003873BB">
              <w:rPr>
                <w:noProof/>
                <w:webHidden/>
              </w:rPr>
              <w:t>24</w:t>
            </w:r>
            <w:r w:rsidR="003873BB">
              <w:rPr>
                <w:noProof/>
                <w:webHidden/>
              </w:rPr>
              <w:fldChar w:fldCharType="end"/>
            </w:r>
          </w:hyperlink>
        </w:p>
        <w:p w14:paraId="60AB9F83" w14:textId="77777777" w:rsidR="003873BB" w:rsidRDefault="001249A0">
          <w:pPr>
            <w:pStyle w:val="TOC1"/>
            <w:tabs>
              <w:tab w:val="left" w:pos="440"/>
            </w:tabs>
            <w:rPr>
              <w:rFonts w:asciiTheme="minorHAnsi" w:eastAsiaTheme="minorEastAsia" w:hAnsiTheme="minorHAnsi" w:cstheme="minorBidi"/>
              <w:noProof/>
              <w:color w:val="auto"/>
              <w:lang w:val="en-US" w:eastAsia="en-US" w:bidi="ar-SA"/>
            </w:rPr>
          </w:pPr>
          <w:hyperlink w:anchor="_Toc473101852" w:history="1">
            <w:r w:rsidR="003873BB" w:rsidRPr="00282E68">
              <w:rPr>
                <w:rStyle w:val="Hyperlink"/>
                <w:noProof/>
              </w:rPr>
              <w:t>4</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Examples</w:t>
            </w:r>
            <w:r w:rsidR="003873BB">
              <w:rPr>
                <w:noProof/>
                <w:webHidden/>
              </w:rPr>
              <w:tab/>
            </w:r>
            <w:r w:rsidR="003873BB">
              <w:rPr>
                <w:noProof/>
                <w:webHidden/>
              </w:rPr>
              <w:fldChar w:fldCharType="begin"/>
            </w:r>
            <w:r w:rsidR="003873BB">
              <w:rPr>
                <w:noProof/>
                <w:webHidden/>
              </w:rPr>
              <w:instrText xml:space="preserve"> PAGEREF _Toc473101852 \h </w:instrText>
            </w:r>
            <w:r w:rsidR="003873BB">
              <w:rPr>
                <w:noProof/>
                <w:webHidden/>
              </w:rPr>
            </w:r>
            <w:r w:rsidR="003873BB">
              <w:rPr>
                <w:noProof/>
                <w:webHidden/>
              </w:rPr>
              <w:fldChar w:fldCharType="separate"/>
            </w:r>
            <w:r w:rsidR="003873BB">
              <w:rPr>
                <w:noProof/>
                <w:webHidden/>
              </w:rPr>
              <w:t>24</w:t>
            </w:r>
            <w:r w:rsidR="003873BB">
              <w:rPr>
                <w:noProof/>
                <w:webHidden/>
              </w:rPr>
              <w:fldChar w:fldCharType="end"/>
            </w:r>
          </w:hyperlink>
        </w:p>
        <w:p w14:paraId="33134912" w14:textId="77777777" w:rsidR="003873BB" w:rsidRDefault="001249A0">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53" w:history="1">
            <w:r w:rsidR="003873BB" w:rsidRPr="00282E68">
              <w:rPr>
                <w:rStyle w:val="Hyperlink"/>
                <w:noProof/>
              </w:rPr>
              <w:t>4.1</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Setting Up Buffer Tracking</w:t>
            </w:r>
            <w:r w:rsidR="003873BB">
              <w:rPr>
                <w:noProof/>
                <w:webHidden/>
              </w:rPr>
              <w:tab/>
            </w:r>
            <w:r w:rsidR="003873BB">
              <w:rPr>
                <w:noProof/>
                <w:webHidden/>
              </w:rPr>
              <w:fldChar w:fldCharType="begin"/>
            </w:r>
            <w:r w:rsidR="003873BB">
              <w:rPr>
                <w:noProof/>
                <w:webHidden/>
              </w:rPr>
              <w:instrText xml:space="preserve"> PAGEREF _Toc473101853 \h </w:instrText>
            </w:r>
            <w:r w:rsidR="003873BB">
              <w:rPr>
                <w:noProof/>
                <w:webHidden/>
              </w:rPr>
            </w:r>
            <w:r w:rsidR="003873BB">
              <w:rPr>
                <w:noProof/>
                <w:webHidden/>
              </w:rPr>
              <w:fldChar w:fldCharType="separate"/>
            </w:r>
            <w:r w:rsidR="003873BB">
              <w:rPr>
                <w:noProof/>
                <w:webHidden/>
              </w:rPr>
              <w:t>24</w:t>
            </w:r>
            <w:r w:rsidR="003873BB">
              <w:rPr>
                <w:noProof/>
                <w:webHidden/>
              </w:rPr>
              <w:fldChar w:fldCharType="end"/>
            </w:r>
          </w:hyperlink>
        </w:p>
        <w:p w14:paraId="05E70146" w14:textId="77777777" w:rsidR="003873BB" w:rsidRDefault="001249A0">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54" w:history="1">
            <w:r w:rsidR="003873BB" w:rsidRPr="00282E68">
              <w:rPr>
                <w:rStyle w:val="Hyperlink"/>
                <w:noProof/>
              </w:rPr>
              <w:t>4.2</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Creating and Reading from a Snapshot</w:t>
            </w:r>
            <w:r w:rsidR="003873BB">
              <w:rPr>
                <w:noProof/>
                <w:webHidden/>
              </w:rPr>
              <w:tab/>
            </w:r>
            <w:r w:rsidR="003873BB">
              <w:rPr>
                <w:noProof/>
                <w:webHidden/>
              </w:rPr>
              <w:fldChar w:fldCharType="begin"/>
            </w:r>
            <w:r w:rsidR="003873BB">
              <w:rPr>
                <w:noProof/>
                <w:webHidden/>
              </w:rPr>
              <w:instrText xml:space="preserve"> PAGEREF _Toc473101854 \h </w:instrText>
            </w:r>
            <w:r w:rsidR="003873BB">
              <w:rPr>
                <w:noProof/>
                <w:webHidden/>
              </w:rPr>
            </w:r>
            <w:r w:rsidR="003873BB">
              <w:rPr>
                <w:noProof/>
                <w:webHidden/>
              </w:rPr>
              <w:fldChar w:fldCharType="separate"/>
            </w:r>
            <w:r w:rsidR="003873BB">
              <w:rPr>
                <w:noProof/>
                <w:webHidden/>
              </w:rPr>
              <w:t>25</w:t>
            </w:r>
            <w:r w:rsidR="003873BB">
              <w:rPr>
                <w:noProof/>
                <w:webHidden/>
              </w:rPr>
              <w:fldChar w:fldCharType="end"/>
            </w:r>
          </w:hyperlink>
        </w:p>
        <w:p w14:paraId="0A2883B8" w14:textId="77777777" w:rsidR="003873BB" w:rsidRDefault="001249A0">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55" w:history="1">
            <w:r w:rsidR="003873BB" w:rsidRPr="00282E68">
              <w:rPr>
                <w:rStyle w:val="Hyperlink"/>
                <w:noProof/>
              </w:rPr>
              <w:t>4.3</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Creating a Partial Snapshot</w:t>
            </w:r>
            <w:r w:rsidR="003873BB">
              <w:rPr>
                <w:noProof/>
                <w:webHidden/>
              </w:rPr>
              <w:tab/>
            </w:r>
            <w:r w:rsidR="003873BB">
              <w:rPr>
                <w:noProof/>
                <w:webHidden/>
              </w:rPr>
              <w:fldChar w:fldCharType="begin"/>
            </w:r>
            <w:r w:rsidR="003873BB">
              <w:rPr>
                <w:noProof/>
                <w:webHidden/>
              </w:rPr>
              <w:instrText xml:space="preserve"> PAGEREF _Toc473101855 \h </w:instrText>
            </w:r>
            <w:r w:rsidR="003873BB">
              <w:rPr>
                <w:noProof/>
                <w:webHidden/>
              </w:rPr>
            </w:r>
            <w:r w:rsidR="003873BB">
              <w:rPr>
                <w:noProof/>
                <w:webHidden/>
              </w:rPr>
              <w:fldChar w:fldCharType="separate"/>
            </w:r>
            <w:r w:rsidR="003873BB">
              <w:rPr>
                <w:noProof/>
                <w:webHidden/>
              </w:rPr>
              <w:t>26</w:t>
            </w:r>
            <w:r w:rsidR="003873BB">
              <w:rPr>
                <w:noProof/>
                <w:webHidden/>
              </w:rPr>
              <w:fldChar w:fldCharType="end"/>
            </w:r>
          </w:hyperlink>
        </w:p>
        <w:p w14:paraId="4F51E08A" w14:textId="77777777" w:rsidR="003873BB" w:rsidRDefault="001249A0">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56" w:history="1">
            <w:r w:rsidR="003873BB" w:rsidRPr="00282E68">
              <w:rPr>
                <w:rStyle w:val="Hyperlink"/>
                <w:noProof/>
              </w:rPr>
              <w:t>4.4</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Creating a Threshold Object</w:t>
            </w:r>
            <w:r w:rsidR="003873BB">
              <w:rPr>
                <w:noProof/>
                <w:webHidden/>
              </w:rPr>
              <w:tab/>
            </w:r>
            <w:r w:rsidR="003873BB">
              <w:rPr>
                <w:noProof/>
                <w:webHidden/>
              </w:rPr>
              <w:fldChar w:fldCharType="begin"/>
            </w:r>
            <w:r w:rsidR="003873BB">
              <w:rPr>
                <w:noProof/>
                <w:webHidden/>
              </w:rPr>
              <w:instrText xml:space="preserve"> PAGEREF _Toc473101856 \h </w:instrText>
            </w:r>
            <w:r w:rsidR="003873BB">
              <w:rPr>
                <w:noProof/>
                <w:webHidden/>
              </w:rPr>
            </w:r>
            <w:r w:rsidR="003873BB">
              <w:rPr>
                <w:noProof/>
                <w:webHidden/>
              </w:rPr>
              <w:fldChar w:fldCharType="separate"/>
            </w:r>
            <w:r w:rsidR="003873BB">
              <w:rPr>
                <w:noProof/>
                <w:webHidden/>
              </w:rPr>
              <w:t>28</w:t>
            </w:r>
            <w:r w:rsidR="003873BB">
              <w:rPr>
                <w:noProof/>
                <w:webHidden/>
              </w:rPr>
              <w:fldChar w:fldCharType="end"/>
            </w:r>
          </w:hyperlink>
        </w:p>
        <w:p w14:paraId="03C5331C" w14:textId="283EF021" w:rsidR="009F4AA7" w:rsidRDefault="009F4AA7">
          <w:r>
            <w:rPr>
              <w:b/>
              <w:bCs/>
              <w:noProof/>
            </w:rPr>
            <w:fldChar w:fldCharType="end"/>
          </w:r>
        </w:p>
      </w:sdtContent>
    </w:sdt>
    <w:p w14:paraId="3F466DFF" w14:textId="77777777" w:rsidR="002B0093" w:rsidRDefault="001249A0">
      <w:hyperlink w:anchor="_Toc462230929"/>
    </w:p>
    <w:p w14:paraId="0BF6ABA7" w14:textId="77777777" w:rsidR="002B0093" w:rsidRDefault="001249A0">
      <w:hyperlink w:anchor="_Toc462230929"/>
    </w:p>
    <w:p w14:paraId="1123DB3F" w14:textId="77777777" w:rsidR="002B0093" w:rsidRDefault="009D2773">
      <w:r>
        <w:br w:type="page"/>
      </w:r>
    </w:p>
    <w:p w14:paraId="279EAE7E" w14:textId="77777777" w:rsidR="002B0093" w:rsidRDefault="001249A0">
      <w:pPr>
        <w:widowControl w:val="0"/>
        <w:spacing w:after="0" w:line="276" w:lineRule="auto"/>
        <w:sectPr w:rsidR="002B0093">
          <w:headerReference w:type="default" r:id="rId10"/>
          <w:footerReference w:type="default" r:id="rId11"/>
          <w:pgSz w:w="12240" w:h="15840"/>
          <w:pgMar w:top="1440" w:right="1440" w:bottom="1440" w:left="1440" w:header="720" w:footer="720" w:gutter="0"/>
          <w:pgNumType w:start="1"/>
          <w:cols w:space="720"/>
        </w:sectPr>
      </w:pPr>
      <w:hyperlink w:anchor="_Toc462230929"/>
    </w:p>
    <w:p w14:paraId="0D98F0DE" w14:textId="77777777" w:rsidR="002B0093" w:rsidRDefault="009D2773">
      <w:pPr>
        <w:pStyle w:val="Heading1"/>
      </w:pPr>
      <w:bookmarkStart w:id="0" w:name="_gjdgxs" w:colFirst="0" w:colLast="0"/>
      <w:bookmarkStart w:id="1" w:name="_Toc473101838"/>
      <w:bookmarkEnd w:id="0"/>
      <w:r>
        <w:lastRenderedPageBreak/>
        <w:t>List of Changes</w:t>
      </w:r>
      <w:bookmarkEnd w:id="1"/>
    </w:p>
    <w:tbl>
      <w:tblPr>
        <w:tblStyle w:val="a1"/>
        <w:tblW w:w="9350"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008"/>
        <w:gridCol w:w="4452"/>
        <w:gridCol w:w="2388"/>
        <w:gridCol w:w="1502"/>
      </w:tblGrid>
      <w:tr w:rsidR="002B0093" w14:paraId="0720121C" w14:textId="77777777" w:rsidTr="002B0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right w:val="single" w:sz="4" w:space="0" w:color="BDD7EE"/>
            </w:tcBorders>
          </w:tcPr>
          <w:p w14:paraId="3F5D2700" w14:textId="77777777" w:rsidR="002B0093" w:rsidRDefault="009D2773">
            <w:r>
              <w:t>Version</w:t>
            </w:r>
          </w:p>
        </w:tc>
        <w:tc>
          <w:tcPr>
            <w:tcW w:w="4452" w:type="dxa"/>
            <w:tcBorders>
              <w:top w:val="single" w:sz="4" w:space="0" w:color="BDD7EE"/>
              <w:left w:val="single" w:sz="4" w:space="0" w:color="BDD7EE"/>
              <w:right w:val="single" w:sz="4" w:space="0" w:color="BDD7EE"/>
            </w:tcBorders>
          </w:tcPr>
          <w:p w14:paraId="73AE073C" w14:textId="77777777" w:rsidR="002B0093" w:rsidRDefault="009D2773">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7EE"/>
              <w:left w:val="single" w:sz="4" w:space="0" w:color="BDD7EE"/>
              <w:right w:val="single" w:sz="4" w:space="0" w:color="BDD7EE"/>
            </w:tcBorders>
          </w:tcPr>
          <w:p w14:paraId="765879A3" w14:textId="77777777" w:rsidR="002B0093" w:rsidRDefault="009D2773">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7EE"/>
              <w:left w:val="single" w:sz="4" w:space="0" w:color="BDD7EE"/>
              <w:right w:val="single" w:sz="4" w:space="0" w:color="BDD7EE"/>
            </w:tcBorders>
          </w:tcPr>
          <w:p w14:paraId="3B3F5156" w14:textId="77777777" w:rsidR="002B0093" w:rsidRDefault="009D2773">
            <w:pPr>
              <w:cnfStyle w:val="100000000000" w:firstRow="1" w:lastRow="0" w:firstColumn="0" w:lastColumn="0" w:oddVBand="0" w:evenVBand="0" w:oddHBand="0" w:evenHBand="0" w:firstRowFirstColumn="0" w:firstRowLastColumn="0" w:lastRowFirstColumn="0" w:lastRowLastColumn="0"/>
            </w:pPr>
            <w:r>
              <w:t>Date</w:t>
            </w:r>
          </w:p>
        </w:tc>
      </w:tr>
      <w:tr w:rsidR="002B0093" w14:paraId="72C31E46" w14:textId="77777777"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14:paraId="746362AF" w14:textId="77777777" w:rsidR="002B0093" w:rsidRDefault="009D2773">
            <w:r>
              <w:rPr>
                <w:b w:val="0"/>
              </w:rPr>
              <w:t>1</w:t>
            </w:r>
          </w:p>
        </w:tc>
        <w:tc>
          <w:tcPr>
            <w:tcW w:w="4452" w:type="dxa"/>
            <w:tcBorders>
              <w:top w:val="single" w:sz="4" w:space="0" w:color="BDD7EE"/>
              <w:left w:val="single" w:sz="4" w:space="0" w:color="BDD7EE"/>
              <w:bottom w:val="single" w:sz="4" w:space="0" w:color="BDD7EE"/>
              <w:right w:val="single" w:sz="4" w:space="0" w:color="BDD7EE"/>
            </w:tcBorders>
          </w:tcPr>
          <w:p w14:paraId="23CDBB5A" w14:textId="77777777" w:rsidR="002B0093" w:rsidRDefault="007B0DF2">
            <w:pPr>
              <w:cnfStyle w:val="000000000000" w:firstRow="0" w:lastRow="0" w:firstColumn="0" w:lastColumn="0" w:oddVBand="0" w:evenVBand="0" w:oddHBand="0" w:evenHBand="0" w:firstRowFirstColumn="0" w:firstRowLastColumn="0" w:lastRowFirstColumn="0" w:lastRowLastColumn="0"/>
            </w:pPr>
            <w:r>
              <w:t xml:space="preserve">Proposal for </w:t>
            </w:r>
            <w:r w:rsidR="000E176A">
              <w:t>SAI Telemetry and Monitoring</w:t>
            </w:r>
          </w:p>
        </w:tc>
        <w:tc>
          <w:tcPr>
            <w:tcW w:w="2388" w:type="dxa"/>
            <w:tcBorders>
              <w:top w:val="single" w:sz="4" w:space="0" w:color="BDD7EE"/>
              <w:left w:val="single" w:sz="4" w:space="0" w:color="BDD7EE"/>
              <w:bottom w:val="single" w:sz="4" w:space="0" w:color="BDD7EE"/>
              <w:right w:val="single" w:sz="4" w:space="0" w:color="BDD7EE"/>
            </w:tcBorders>
          </w:tcPr>
          <w:p w14:paraId="26993534" w14:textId="77777777" w:rsidR="002B0093" w:rsidRDefault="007B0DF2">
            <w:pPr>
              <w:cnfStyle w:val="000000000000" w:firstRow="0" w:lastRow="0" w:firstColumn="0" w:lastColumn="0" w:oddVBand="0" w:evenVBand="0" w:oddHBand="0" w:evenHBand="0" w:firstRowFirstColumn="0" w:firstRowLastColumn="0" w:lastRowFirstColumn="0" w:lastRowLastColumn="0"/>
            </w:pPr>
            <w:r>
              <w:t>Broadcom Limited</w:t>
            </w:r>
          </w:p>
        </w:tc>
        <w:tc>
          <w:tcPr>
            <w:tcW w:w="1502" w:type="dxa"/>
            <w:tcBorders>
              <w:top w:val="single" w:sz="4" w:space="0" w:color="BDD7EE"/>
              <w:left w:val="single" w:sz="4" w:space="0" w:color="BDD7EE"/>
              <w:bottom w:val="single" w:sz="4" w:space="0" w:color="BDD7EE"/>
              <w:right w:val="single" w:sz="4" w:space="0" w:color="BDD7EE"/>
            </w:tcBorders>
          </w:tcPr>
          <w:p w14:paraId="5E9AC6A2" w14:textId="35AAC74D" w:rsidR="002B0093" w:rsidRDefault="000E176A">
            <w:pPr>
              <w:cnfStyle w:val="000000000000" w:firstRow="0" w:lastRow="0" w:firstColumn="0" w:lastColumn="0" w:oddVBand="0" w:evenVBand="0" w:oddHBand="0" w:evenHBand="0" w:firstRowFirstColumn="0" w:firstRowLastColumn="0" w:lastRowFirstColumn="0" w:lastRowLastColumn="0"/>
            </w:pPr>
            <w:r>
              <w:t>20</w:t>
            </w:r>
            <w:r w:rsidR="009620D1">
              <w:t xml:space="preserve"> Dec 20</w:t>
            </w:r>
            <w:r w:rsidR="009D2773">
              <w:t>1</w:t>
            </w:r>
            <w:r>
              <w:t>6</w:t>
            </w:r>
          </w:p>
        </w:tc>
      </w:tr>
      <w:tr w:rsidR="009620D1" w14:paraId="5E0FF70B" w14:textId="77777777"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14:paraId="0BA92B17" w14:textId="25853B36" w:rsidR="009620D1" w:rsidRDefault="009620D1">
            <w:r>
              <w:t>2</w:t>
            </w:r>
          </w:p>
        </w:tc>
        <w:tc>
          <w:tcPr>
            <w:tcW w:w="4452" w:type="dxa"/>
            <w:tcBorders>
              <w:top w:val="single" w:sz="4" w:space="0" w:color="BDD7EE"/>
              <w:left w:val="single" w:sz="4" w:space="0" w:color="BDD7EE"/>
              <w:bottom w:val="single" w:sz="4" w:space="0" w:color="BDD7EE"/>
              <w:right w:val="single" w:sz="4" w:space="0" w:color="BDD7EE"/>
            </w:tcBorders>
          </w:tcPr>
          <w:p w14:paraId="73E6DAB5" w14:textId="033D603C" w:rsidR="009620D1" w:rsidRDefault="009620D1">
            <w:pPr>
              <w:cnfStyle w:val="000000000000" w:firstRow="0" w:lastRow="0" w:firstColumn="0" w:lastColumn="0" w:oddVBand="0" w:evenVBand="0" w:oddHBand="0" w:evenHBand="0" w:firstRowFirstColumn="0" w:firstRowLastColumn="0" w:lastRowFirstColumn="0" w:lastRowLastColumn="0"/>
            </w:pPr>
            <w:r>
              <w:t>Updated to incorporate feedback comments</w:t>
            </w:r>
          </w:p>
        </w:tc>
        <w:tc>
          <w:tcPr>
            <w:tcW w:w="2388" w:type="dxa"/>
            <w:tcBorders>
              <w:top w:val="single" w:sz="4" w:space="0" w:color="BDD7EE"/>
              <w:left w:val="single" w:sz="4" w:space="0" w:color="BDD7EE"/>
              <w:bottom w:val="single" w:sz="4" w:space="0" w:color="BDD7EE"/>
              <w:right w:val="single" w:sz="4" w:space="0" w:color="BDD7EE"/>
            </w:tcBorders>
          </w:tcPr>
          <w:p w14:paraId="7A614B49" w14:textId="26B36C12" w:rsidR="009620D1" w:rsidRDefault="009620D1">
            <w:pPr>
              <w:cnfStyle w:val="000000000000" w:firstRow="0" w:lastRow="0" w:firstColumn="0" w:lastColumn="0" w:oddVBand="0" w:evenVBand="0" w:oddHBand="0" w:evenHBand="0" w:firstRowFirstColumn="0" w:firstRowLastColumn="0" w:lastRowFirstColumn="0" w:lastRowLastColumn="0"/>
            </w:pPr>
            <w:r>
              <w:t>Broadcom Limited</w:t>
            </w:r>
          </w:p>
        </w:tc>
        <w:tc>
          <w:tcPr>
            <w:tcW w:w="1502" w:type="dxa"/>
            <w:tcBorders>
              <w:top w:val="single" w:sz="4" w:space="0" w:color="BDD7EE"/>
              <w:left w:val="single" w:sz="4" w:space="0" w:color="BDD7EE"/>
              <w:bottom w:val="single" w:sz="4" w:space="0" w:color="BDD7EE"/>
              <w:right w:val="single" w:sz="4" w:space="0" w:color="BDD7EE"/>
            </w:tcBorders>
          </w:tcPr>
          <w:p w14:paraId="01922131" w14:textId="4C45AC48" w:rsidR="009620D1" w:rsidRDefault="009620D1">
            <w:pPr>
              <w:cnfStyle w:val="000000000000" w:firstRow="0" w:lastRow="0" w:firstColumn="0" w:lastColumn="0" w:oddVBand="0" w:evenVBand="0" w:oddHBand="0" w:evenHBand="0" w:firstRowFirstColumn="0" w:firstRowLastColumn="0" w:lastRowFirstColumn="0" w:lastRowLastColumn="0"/>
            </w:pPr>
            <w:r>
              <w:t>25 Jan 2017</w:t>
            </w:r>
          </w:p>
        </w:tc>
      </w:tr>
    </w:tbl>
    <w:p w14:paraId="426D5313" w14:textId="77777777" w:rsidR="002B0093" w:rsidRDefault="002B0093"/>
    <w:p w14:paraId="7718CC40" w14:textId="77777777" w:rsidR="002B0093" w:rsidRDefault="009D2773">
      <w:r>
        <w:br w:type="page"/>
      </w:r>
    </w:p>
    <w:p w14:paraId="0D60B6FA" w14:textId="77777777" w:rsidR="002B0093" w:rsidRDefault="002B0093">
      <w:pPr>
        <w:widowControl w:val="0"/>
        <w:spacing w:after="0" w:line="276" w:lineRule="auto"/>
        <w:sectPr w:rsidR="002B0093">
          <w:type w:val="continuous"/>
          <w:pgSz w:w="12240" w:h="15840"/>
          <w:pgMar w:top="1440" w:right="1440" w:bottom="1440" w:left="1440" w:header="720" w:footer="720" w:gutter="0"/>
          <w:cols w:space="720"/>
        </w:sectPr>
      </w:pPr>
    </w:p>
    <w:p w14:paraId="525854E2" w14:textId="77777777" w:rsidR="002B0093" w:rsidRDefault="009D2773">
      <w:r>
        <w:lastRenderedPageBreak/>
        <w:t>License</w:t>
      </w:r>
    </w:p>
    <w:p w14:paraId="21BD478F" w14:textId="77777777" w:rsidR="002B0093" w:rsidRDefault="009D2773">
      <w:pPr>
        <w:spacing w:after="0" w:line="240" w:lineRule="auto"/>
      </w:pPr>
      <w:r>
        <w:rPr>
          <w:rFonts w:ascii="Times New Roman" w:eastAsia="Times New Roman" w:hAnsi="Times New Roman" w:cs="Times New Roman"/>
          <w:sz w:val="18"/>
          <w:szCs w:val="18"/>
        </w:rPr>
        <w:t>©</w:t>
      </w:r>
      <w:r>
        <w:rPr>
          <w:rFonts w:ascii="Malgun Gothic" w:eastAsia="Malgun Gothic" w:hAnsi="Malgun Gothic" w:cs="Malgun Gothic"/>
          <w:sz w:val="18"/>
          <w:szCs w:val="18"/>
        </w:rPr>
        <w:t xml:space="preserve"> 2014 Microsoft Corporation, Dell Inc., Facebook, </w:t>
      </w:r>
      <w:proofErr w:type="spellStart"/>
      <w:r>
        <w:rPr>
          <w:rFonts w:ascii="Malgun Gothic" w:eastAsia="Malgun Gothic" w:hAnsi="Malgun Gothic" w:cs="Malgun Gothic"/>
          <w:sz w:val="18"/>
          <w:szCs w:val="18"/>
        </w:rPr>
        <w:t>Inc</w:t>
      </w:r>
      <w:proofErr w:type="spellEnd"/>
      <w:r>
        <w:rPr>
          <w:rFonts w:ascii="Malgun Gothic" w:eastAsia="Malgun Gothic" w:hAnsi="Malgun Gothic" w:cs="Malgun Gothic"/>
          <w:sz w:val="18"/>
          <w:szCs w:val="18"/>
        </w:rPr>
        <w:t xml:space="preserve">, Broadcom Limited, Intel Corporation, </w:t>
      </w:r>
      <w:proofErr w:type="spellStart"/>
      <w:r>
        <w:rPr>
          <w:rFonts w:ascii="Malgun Gothic" w:eastAsia="Malgun Gothic" w:hAnsi="Malgun Gothic" w:cs="Malgun Gothic"/>
          <w:sz w:val="18"/>
          <w:szCs w:val="18"/>
        </w:rPr>
        <w:t>Mellanox</w:t>
      </w:r>
      <w:proofErr w:type="spellEnd"/>
      <w:r>
        <w:rPr>
          <w:rFonts w:ascii="Malgun Gothic" w:eastAsia="Malgun Gothic" w:hAnsi="Malgun Gothic" w:cs="Malgun Gothic"/>
          <w:sz w:val="18"/>
          <w:szCs w:val="18"/>
        </w:rPr>
        <w:t xml:space="preserve"> Technologies Ltd.</w:t>
      </w:r>
    </w:p>
    <w:p w14:paraId="756EEA2D" w14:textId="77777777" w:rsidR="002B0093" w:rsidRDefault="002B0093">
      <w:pPr>
        <w:spacing w:after="0" w:line="240" w:lineRule="auto"/>
      </w:pPr>
    </w:p>
    <w:p w14:paraId="3B1AA726" w14:textId="77777777" w:rsidR="002B0093" w:rsidRDefault="009D2773">
      <w:pPr>
        <w:spacing w:after="0" w:line="240" w:lineRule="auto"/>
      </w:pPr>
      <w:r>
        <w:rPr>
          <w:rFonts w:ascii="Malgun Gothic" w:eastAsia="Malgun Gothic" w:hAnsi="Malgun Gothic" w:cs="Malgun Gothic"/>
          <w:sz w:val="18"/>
          <w:szCs w:val="18"/>
        </w:rPr>
        <w:t>As of September 9, 2014, the following persons or entities have made this Specification available under the Open Web Foundation Final Specification Agreement (</w:t>
      </w:r>
      <w:proofErr w:type="spellStart"/>
      <w:r>
        <w:rPr>
          <w:rFonts w:ascii="Malgun Gothic" w:eastAsia="Malgun Gothic" w:hAnsi="Malgun Gothic" w:cs="Malgun Gothic"/>
          <w:sz w:val="18"/>
          <w:szCs w:val="18"/>
        </w:rPr>
        <w:t>OWFa</w:t>
      </w:r>
      <w:proofErr w:type="spellEnd"/>
      <w:r>
        <w:rPr>
          <w:rFonts w:ascii="Malgun Gothic" w:eastAsia="Malgun Gothic" w:hAnsi="Malgun Gothic" w:cs="Malgun Gothic"/>
          <w:sz w:val="18"/>
          <w:szCs w:val="18"/>
        </w:rPr>
        <w:t xml:space="preserve"> 1.0), which is available at </w:t>
      </w:r>
      <w:hyperlink r:id="rId12">
        <w:r>
          <w:rPr>
            <w:rFonts w:ascii="Malgun Gothic" w:eastAsia="Malgun Gothic" w:hAnsi="Malgun Gothic" w:cs="Malgun Gothic"/>
            <w:color w:val="0563C1"/>
            <w:sz w:val="18"/>
            <w:szCs w:val="18"/>
            <w:u w:val="single"/>
          </w:rPr>
          <w:t>http://www.openwebfoundation.org/legal/the-owf-1-0-agreements/owfa-1-0</w:t>
        </w:r>
      </w:hyperlink>
      <w:r>
        <w:rPr>
          <w:rFonts w:ascii="Malgun Gothic" w:eastAsia="Malgun Gothic" w:hAnsi="Malgun Gothic" w:cs="Malgun Gothic"/>
          <w:sz w:val="18"/>
          <w:szCs w:val="18"/>
        </w:rPr>
        <w:t xml:space="preserve"> </w:t>
      </w:r>
    </w:p>
    <w:p w14:paraId="088B3EBD" w14:textId="77777777" w:rsidR="002B0093" w:rsidRDefault="009D2773">
      <w:pPr>
        <w:spacing w:after="0" w:line="240" w:lineRule="auto"/>
      </w:pPr>
      <w:r>
        <w:rPr>
          <w:rFonts w:ascii="Malgun Gothic" w:eastAsia="Malgun Gothic" w:hAnsi="Malgun Gothic" w:cs="Malgun Gothic"/>
          <w:sz w:val="18"/>
          <w:szCs w:val="18"/>
        </w:rPr>
        <w:t xml:space="preserve">Microsoft Corporation, Dell Inc., Facebook, </w:t>
      </w:r>
      <w:proofErr w:type="spellStart"/>
      <w:r>
        <w:rPr>
          <w:rFonts w:ascii="Malgun Gothic" w:eastAsia="Malgun Gothic" w:hAnsi="Malgun Gothic" w:cs="Malgun Gothic"/>
          <w:sz w:val="18"/>
          <w:szCs w:val="18"/>
        </w:rPr>
        <w:t>Inc</w:t>
      </w:r>
      <w:proofErr w:type="spellEnd"/>
      <w:r>
        <w:rPr>
          <w:rFonts w:ascii="Malgun Gothic" w:eastAsia="Malgun Gothic" w:hAnsi="Malgun Gothic" w:cs="Malgun Gothic"/>
          <w:sz w:val="18"/>
          <w:szCs w:val="18"/>
        </w:rPr>
        <w:t xml:space="preserve">, Intel Corporation, </w:t>
      </w:r>
      <w:proofErr w:type="spellStart"/>
      <w:r>
        <w:rPr>
          <w:rFonts w:ascii="Malgun Gothic" w:eastAsia="Malgun Gothic" w:hAnsi="Malgun Gothic" w:cs="Malgun Gothic"/>
          <w:sz w:val="18"/>
          <w:szCs w:val="18"/>
        </w:rPr>
        <w:t>Mellanox</w:t>
      </w:r>
      <w:proofErr w:type="spellEnd"/>
      <w:r>
        <w:rPr>
          <w:rFonts w:ascii="Malgun Gothic" w:eastAsia="Malgun Gothic" w:hAnsi="Malgun Gothic" w:cs="Malgun Gothic"/>
          <w:sz w:val="18"/>
          <w:szCs w:val="18"/>
        </w:rPr>
        <w:t xml:space="preserve"> Technologies Ltd.</w:t>
      </w:r>
    </w:p>
    <w:p w14:paraId="60F29BA5" w14:textId="77777777" w:rsidR="002B0093" w:rsidRDefault="002B0093">
      <w:pPr>
        <w:spacing w:after="0" w:line="240" w:lineRule="auto"/>
      </w:pPr>
    </w:p>
    <w:p w14:paraId="5649F19D" w14:textId="77777777" w:rsidR="002B0093" w:rsidRDefault="009D2773">
      <w:pPr>
        <w:spacing w:after="0" w:line="240" w:lineRule="auto"/>
      </w:pPr>
      <w:r>
        <w:rPr>
          <w:rFonts w:ascii="Malgun Gothic" w:eastAsia="Malgun Gothic" w:hAnsi="Malgun Gothic" w:cs="Malgun Gothic"/>
          <w:sz w:val="18"/>
          <w:szCs w:val="18"/>
        </w:rPr>
        <w:t xml:space="preserve">You can review the signed copies of the Open Web Foundation Agreement Version 1.0 for this Specification at </w:t>
      </w:r>
      <w:hyperlink r:id="rId13">
        <w:r>
          <w:rPr>
            <w:rFonts w:ascii="Malgun Gothic" w:eastAsia="Malgun Gothic" w:hAnsi="Malgun Gothic" w:cs="Malgun Gothic"/>
            <w:color w:val="0563C1"/>
            <w:sz w:val="18"/>
            <w:szCs w:val="18"/>
            <w:u w:val="single"/>
          </w:rPr>
          <w:t>http://opencompute.org/licensing/</w:t>
        </w:r>
      </w:hyperlink>
      <w:r>
        <w:rPr>
          <w:rFonts w:ascii="Malgun Gothic" w:eastAsia="Malgun Gothic" w:hAnsi="Malgun Gothic" w:cs="Malgun Gothic"/>
          <w:sz w:val="18"/>
          <w:szCs w:val="18"/>
        </w:rPr>
        <w:t xml:space="preserve">, which may also include additional parties to those listed above. </w:t>
      </w:r>
    </w:p>
    <w:p w14:paraId="6DC70AB8" w14:textId="77777777" w:rsidR="002B0093" w:rsidRDefault="002B0093">
      <w:pPr>
        <w:spacing w:after="0" w:line="240" w:lineRule="auto"/>
      </w:pPr>
    </w:p>
    <w:p w14:paraId="07F32A43" w14:textId="77777777" w:rsidR="002B0093" w:rsidRDefault="009D2773">
      <w:r>
        <w:rPr>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sz w:val="18"/>
          <w:szCs w:val="18"/>
        </w:rPr>
        <w:t>noninfringement</w:t>
      </w:r>
      <w:proofErr w:type="spellEnd"/>
      <w:r>
        <w:rPr>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16A8F1BB" w14:textId="77777777" w:rsidR="002B0093" w:rsidRDefault="009D2773">
      <w:r>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w:t>
      </w:r>
      <w:proofErr w:type="spellStart"/>
      <w:r>
        <w:rPr>
          <w:sz w:val="18"/>
          <w:szCs w:val="18"/>
        </w:rPr>
        <w:t>nonvolatile</w:t>
      </w:r>
      <w:proofErr w:type="spellEnd"/>
      <w:r>
        <w:rPr>
          <w:sz w:val="18"/>
          <w:szCs w:val="18"/>
        </w:rPr>
        <w:t xml:space="preserve"> memory (including without limitation, memory based on chalcogenide materials, phase change memory (PCM), one or more stacked layers of memory cells, embedded PCM memories, non-volatile cache memory, solid state drives, SRAM, embedded DRAM, </w:t>
      </w:r>
      <w:proofErr w:type="spellStart"/>
      <w:r>
        <w:rPr>
          <w:sz w:val="18"/>
          <w:szCs w:val="18"/>
        </w:rPr>
        <w:t>ferro</w:t>
      </w:r>
      <w:proofErr w:type="spellEnd"/>
      <w:r>
        <w:rPr>
          <w:sz w:val="18"/>
          <w:szCs w:val="18"/>
        </w:rPr>
        <w:t>-electric memory, and polymer memory)) and/or health-related and medical technology. IMPLEMENTATION OF THESE TECHNOLOGIES MAY BE SUBJECT TO THEIR OWN LEGAL TERMS.</w:t>
      </w:r>
    </w:p>
    <w:p w14:paraId="6A4E5EE9" w14:textId="77777777" w:rsidR="002B0093" w:rsidRDefault="002B0093">
      <w:pPr>
        <w:jc w:val="center"/>
      </w:pPr>
    </w:p>
    <w:p w14:paraId="5B9BF187" w14:textId="77777777" w:rsidR="002B0093" w:rsidRDefault="002B0093">
      <w:pPr>
        <w:jc w:val="center"/>
      </w:pPr>
    </w:p>
    <w:p w14:paraId="088D9C91" w14:textId="77777777" w:rsidR="002B0093" w:rsidRDefault="002B0093">
      <w:pPr>
        <w:jc w:val="center"/>
      </w:pPr>
    </w:p>
    <w:p w14:paraId="3BBC15F5" w14:textId="77777777" w:rsidR="002B0093" w:rsidRDefault="002B0093">
      <w:pPr>
        <w:jc w:val="center"/>
      </w:pPr>
    </w:p>
    <w:p w14:paraId="39A32315" w14:textId="77777777" w:rsidR="002B0093" w:rsidRDefault="002B0093">
      <w:pPr>
        <w:jc w:val="center"/>
      </w:pPr>
    </w:p>
    <w:p w14:paraId="4285B69E" w14:textId="77777777" w:rsidR="002B0093" w:rsidRDefault="002B0093">
      <w:pPr>
        <w:jc w:val="center"/>
      </w:pPr>
    </w:p>
    <w:p w14:paraId="1EBBAB02" w14:textId="77777777" w:rsidR="002B0093" w:rsidRDefault="002B0093">
      <w:pPr>
        <w:jc w:val="center"/>
      </w:pPr>
    </w:p>
    <w:p w14:paraId="209C3CE0" w14:textId="77777777" w:rsidR="002B0093" w:rsidRDefault="002B0093">
      <w:pPr>
        <w:keepNext/>
        <w:keepLines/>
        <w:spacing w:before="240" w:after="0"/>
        <w:ind w:left="432" w:hanging="432"/>
      </w:pPr>
    </w:p>
    <w:p w14:paraId="24D82C5A" w14:textId="77777777" w:rsidR="002B0093" w:rsidRDefault="009D2773">
      <w:r>
        <w:br w:type="page"/>
      </w:r>
    </w:p>
    <w:p w14:paraId="142A3D68" w14:textId="77777777" w:rsidR="002B0093" w:rsidRDefault="002B0093">
      <w:pPr>
        <w:widowControl w:val="0"/>
        <w:spacing w:after="0" w:line="276" w:lineRule="auto"/>
        <w:sectPr w:rsidR="002B0093">
          <w:type w:val="continuous"/>
          <w:pgSz w:w="12240" w:h="15840"/>
          <w:pgMar w:top="1440" w:right="1440" w:bottom="1440" w:left="1440" w:header="720" w:footer="720" w:gutter="0"/>
          <w:cols w:space="720"/>
        </w:sectPr>
      </w:pPr>
    </w:p>
    <w:p w14:paraId="338287EA" w14:textId="77777777" w:rsidR="002B0093" w:rsidRDefault="009D2773">
      <w:pPr>
        <w:pStyle w:val="Heading1"/>
        <w:numPr>
          <w:ilvl w:val="0"/>
          <w:numId w:val="3"/>
        </w:numPr>
        <w:ind w:hanging="432"/>
      </w:pPr>
      <w:bookmarkStart w:id="2" w:name="_30j0zll" w:colFirst="0" w:colLast="0"/>
      <w:bookmarkStart w:id="3" w:name="_Toc473101839"/>
      <w:bookmarkEnd w:id="2"/>
      <w:r>
        <w:lastRenderedPageBreak/>
        <w:t>Overview</w:t>
      </w:r>
      <w:bookmarkEnd w:id="3"/>
    </w:p>
    <w:p w14:paraId="02967017" w14:textId="1E2BF3E4" w:rsidR="00DE4A74" w:rsidRDefault="007B0DF2" w:rsidP="00DE4A74">
      <w:r>
        <w:t>SAI has provisions for retrieving the values for individual statistics.</w:t>
      </w:r>
      <w:r w:rsidR="009D2773">
        <w:t xml:space="preserve"> </w:t>
      </w:r>
      <w:r>
        <w:t xml:space="preserve">This document proposes a generic mechanism for snapshots - retrieving statistics data in bulk, as well as introduces a notification mechanism for monitoring </w:t>
      </w:r>
      <w:r w:rsidR="00DE4A74">
        <w:t>statistics</w:t>
      </w:r>
      <w:r>
        <w:t xml:space="preserve"> using thresholds. The snapshot and notification mechanism introduced in this Specification is generic in nature and can be used by any SAI objects capable of providing statistics and thresholds.</w:t>
      </w:r>
      <w:r w:rsidR="00DE4A74" w:rsidRPr="00DE4A74">
        <w:t xml:space="preserve"> </w:t>
      </w:r>
    </w:p>
    <w:p w14:paraId="3D15AA80" w14:textId="4F692AAF" w:rsidR="00DE4A74" w:rsidRDefault="00141802" w:rsidP="00DE4A74">
      <w:r>
        <w:t xml:space="preserve">Most </w:t>
      </w:r>
      <w:r w:rsidR="00DE4A74">
        <w:t xml:space="preserve">Networking Silicon </w:t>
      </w:r>
      <w:proofErr w:type="gramStart"/>
      <w:r w:rsidR="00626058">
        <w:t>contain</w:t>
      </w:r>
      <w:proofErr w:type="gramEnd"/>
      <w:r w:rsidR="00626058">
        <w:t xml:space="preserve"> </w:t>
      </w:r>
      <w:r w:rsidR="00DE4A74">
        <w:t xml:space="preserve">a Memory Management Unit which manages packet buffers. The Silicon provides statistics to measure the buffer usage in the MMU.  These buffer statistics allow user to get visibility into how the packet buffers are utilized. </w:t>
      </w:r>
    </w:p>
    <w:p w14:paraId="1C568719" w14:textId="2D60EF2B" w:rsidR="007B0DF2" w:rsidRDefault="007B0DF2" w:rsidP="007B0DF2"/>
    <w:p w14:paraId="3E89917D" w14:textId="77777777" w:rsidR="002B0093" w:rsidRDefault="009D2773">
      <w:pPr>
        <w:pStyle w:val="Heading1"/>
        <w:numPr>
          <w:ilvl w:val="0"/>
          <w:numId w:val="3"/>
        </w:numPr>
        <w:ind w:hanging="432"/>
      </w:pPr>
      <w:bookmarkStart w:id="4" w:name="_1fob9te" w:colFirst="0" w:colLast="0"/>
      <w:bookmarkStart w:id="5" w:name="_Toc473101840"/>
      <w:bookmarkEnd w:id="4"/>
      <w:r>
        <w:t>Proposal</w:t>
      </w:r>
      <w:bookmarkEnd w:id="5"/>
    </w:p>
    <w:p w14:paraId="3E9F4639" w14:textId="77777777" w:rsidR="002B0093" w:rsidRDefault="009D2773">
      <w:pPr>
        <w:pStyle w:val="Heading2"/>
        <w:numPr>
          <w:ilvl w:val="1"/>
          <w:numId w:val="3"/>
        </w:numPr>
        <w:ind w:hanging="576"/>
      </w:pPr>
      <w:bookmarkStart w:id="6" w:name="_3znysh7" w:colFirst="0" w:colLast="0"/>
      <w:bookmarkStart w:id="7" w:name="_2et92p0" w:colFirst="0" w:colLast="0"/>
      <w:bookmarkStart w:id="8" w:name="_Toc473101841"/>
      <w:bookmarkEnd w:id="6"/>
      <w:bookmarkEnd w:id="7"/>
      <w:r>
        <w:t xml:space="preserve">SAI </w:t>
      </w:r>
      <w:r w:rsidR="000E176A">
        <w:t>tam</w:t>
      </w:r>
      <w:r>
        <w:t xml:space="preserve"> Object</w:t>
      </w:r>
      <w:r w:rsidR="00B309FA">
        <w:t>s</w:t>
      </w:r>
      <w:bookmarkEnd w:id="8"/>
    </w:p>
    <w:p w14:paraId="7F55BC10" w14:textId="77777777" w:rsidR="00B309FA" w:rsidRDefault="00B309FA">
      <w:r>
        <w:t xml:space="preserve">TAM objects provide interface to the buffer trackers on the silicon. They provide API to configure the buffer trackers, setup the tracking modes, creating/deleting buffer statistic snapshots etc.  In this spec, these objects are referred to as the </w:t>
      </w:r>
      <w:r w:rsidRPr="002F1C01">
        <w:rPr>
          <w:rFonts w:ascii="Consolas" w:eastAsia="Consolas" w:hAnsi="Consolas" w:cs="Consolas"/>
          <w:b/>
          <w:sz w:val="20"/>
          <w:szCs w:val="20"/>
        </w:rPr>
        <w:t>tam</w:t>
      </w:r>
      <w:r>
        <w:t xml:space="preserve"> objects.</w:t>
      </w:r>
    </w:p>
    <w:p w14:paraId="171CBD55" w14:textId="77777777" w:rsidR="002B0093" w:rsidRDefault="009D2773">
      <w:pPr>
        <w:pStyle w:val="Heading2"/>
        <w:numPr>
          <w:ilvl w:val="1"/>
          <w:numId w:val="3"/>
        </w:numPr>
        <w:ind w:hanging="576"/>
      </w:pPr>
      <w:bookmarkStart w:id="9" w:name="_tyjcwt" w:colFirst="0" w:colLast="0"/>
      <w:bookmarkStart w:id="10" w:name="_Toc473101842"/>
      <w:bookmarkEnd w:id="9"/>
      <w:r>
        <w:t>Threshold</w:t>
      </w:r>
      <w:r w:rsidR="00F90AAC">
        <w:t xml:space="preserve"> Object</w:t>
      </w:r>
      <w:r>
        <w:t>s</w:t>
      </w:r>
      <w:bookmarkEnd w:id="10"/>
      <w:r>
        <w:t xml:space="preserve"> </w:t>
      </w:r>
    </w:p>
    <w:p w14:paraId="449821BF" w14:textId="10C69579" w:rsidR="002B0093" w:rsidRDefault="00DE4A74">
      <w:r>
        <w:t xml:space="preserve">Networking Silicon may </w:t>
      </w:r>
      <w:r w:rsidR="007B0DF2">
        <w:t>support</w:t>
      </w:r>
      <w:r w:rsidR="009D2773">
        <w:t xml:space="preserve"> configuring threshold levels for each of the statistics. Once a threshold is configured for a statistic, the silicon can notify the CPU when the statistic value </w:t>
      </w:r>
      <w:r w:rsidR="002C5F7B">
        <w:t>breaches/</w:t>
      </w:r>
      <w:r w:rsidR="009D2773">
        <w:t>exceeds the threshold.</w:t>
      </w:r>
    </w:p>
    <w:p w14:paraId="1B537B40" w14:textId="37DC3216" w:rsidR="002B0093" w:rsidRDefault="00F90AAC">
      <w:r>
        <w:t xml:space="preserve">This spec supports threshold configuration via Threshold objects. Threshold objects are created via the </w:t>
      </w:r>
      <w:proofErr w:type="spellStart"/>
      <w:r w:rsidRPr="002F1C01">
        <w:rPr>
          <w:rFonts w:ascii="Consolas" w:eastAsia="Consolas" w:hAnsi="Consolas" w:cs="Consolas"/>
          <w:b/>
          <w:sz w:val="20"/>
          <w:szCs w:val="20"/>
        </w:rPr>
        <w:t>sai_tam_threshold_create_fn</w:t>
      </w:r>
      <w:proofErr w:type="spellEnd"/>
      <w:r>
        <w:t xml:space="preserve"> API.  The statistic associated with the threshold object</w:t>
      </w:r>
      <w:r w:rsidR="00347E1C">
        <w:t xml:space="preserve"> and the associated </w:t>
      </w:r>
      <w:r w:rsidR="00141802">
        <w:t xml:space="preserve">breach </w:t>
      </w:r>
      <w:proofErr w:type="gramStart"/>
      <w:r w:rsidR="00347E1C">
        <w:t>level are</w:t>
      </w:r>
      <w:proofErr w:type="gramEnd"/>
      <w:r w:rsidR="00347E1C">
        <w:t xml:space="preserve"> </w:t>
      </w:r>
      <w:r>
        <w:t>passed as attribute</w:t>
      </w:r>
      <w:r w:rsidR="00347E1C">
        <w:t>s</w:t>
      </w:r>
      <w:r>
        <w:t xml:space="preserve"> during the threshold object creation.</w:t>
      </w:r>
      <w:r w:rsidR="00347E1C">
        <w:t xml:space="preserve"> A </w:t>
      </w:r>
      <w:proofErr w:type="spellStart"/>
      <w:r w:rsidR="00347E1C">
        <w:t>callback</w:t>
      </w:r>
      <w:proofErr w:type="spellEnd"/>
      <w:r w:rsidR="00347E1C">
        <w:t xml:space="preserve"> function can also be passed as an attribute during the threshold object creation. This </w:t>
      </w:r>
      <w:proofErr w:type="spellStart"/>
      <w:r w:rsidR="00347E1C">
        <w:t>callback</w:t>
      </w:r>
      <w:proofErr w:type="spellEnd"/>
      <w:r w:rsidR="00347E1C">
        <w:t xml:space="preserve"> function will be invoked upon a breach event</w:t>
      </w:r>
      <w:r w:rsidR="002C5F7B">
        <w:t xml:space="preserve"> for the corresponding threshold object</w:t>
      </w:r>
      <w:r w:rsidR="00D51262">
        <w:t>.</w:t>
      </w:r>
      <w:r w:rsidR="009D2773">
        <w:t xml:space="preserve">   </w:t>
      </w:r>
    </w:p>
    <w:p w14:paraId="6CABF813" w14:textId="77777777" w:rsidR="002B0093" w:rsidRDefault="009D2773">
      <w:pPr>
        <w:pStyle w:val="Heading2"/>
        <w:numPr>
          <w:ilvl w:val="1"/>
          <w:numId w:val="3"/>
        </w:numPr>
        <w:ind w:hanging="576"/>
      </w:pPr>
      <w:bookmarkStart w:id="11" w:name="_3dy6vkm" w:colFirst="0" w:colLast="0"/>
      <w:bookmarkStart w:id="12" w:name="_Toc473101843"/>
      <w:bookmarkEnd w:id="11"/>
      <w:r>
        <w:t>Tracking Mode</w:t>
      </w:r>
      <w:bookmarkEnd w:id="12"/>
    </w:p>
    <w:p w14:paraId="1C58E917" w14:textId="6E2378A7" w:rsidR="002B0093" w:rsidRDefault="009D2773">
      <w:r>
        <w:t xml:space="preserve">Networking Silicon </w:t>
      </w:r>
      <w:r w:rsidR="00141802">
        <w:t xml:space="preserve">may </w:t>
      </w:r>
      <w:r>
        <w:t>allow tracking either the current</w:t>
      </w:r>
      <w:r w:rsidR="00F479EC">
        <w:t>, minimum, average or</w:t>
      </w:r>
      <w:r>
        <w:t xml:space="preserve"> peak values of the statistics. By default, the current values for the statistics are tracked.  The required mode can be configured with the </w:t>
      </w:r>
      <w:r>
        <w:rPr>
          <w:rFonts w:ascii="Consolas" w:eastAsia="Consolas" w:hAnsi="Consolas" w:cs="Consolas"/>
          <w:b/>
          <w:sz w:val="20"/>
          <w:szCs w:val="20"/>
        </w:rPr>
        <w:t>SAI_</w:t>
      </w:r>
      <w:r w:rsidR="000E176A">
        <w:rPr>
          <w:rFonts w:ascii="Consolas" w:eastAsia="Consolas" w:hAnsi="Consolas" w:cs="Consolas"/>
          <w:b/>
          <w:sz w:val="20"/>
          <w:szCs w:val="20"/>
        </w:rPr>
        <w:t>TAM</w:t>
      </w:r>
      <w:r>
        <w:rPr>
          <w:rFonts w:ascii="Consolas" w:eastAsia="Consolas" w:hAnsi="Consolas" w:cs="Consolas"/>
          <w:b/>
          <w:sz w:val="20"/>
          <w:szCs w:val="20"/>
        </w:rPr>
        <w:t>_</w:t>
      </w:r>
      <w:r w:rsidR="00D51262">
        <w:rPr>
          <w:rFonts w:ascii="Consolas" w:eastAsia="Consolas" w:hAnsi="Consolas" w:cs="Consolas"/>
          <w:b/>
          <w:sz w:val="20"/>
          <w:szCs w:val="20"/>
        </w:rPr>
        <w:t>ATTR_</w:t>
      </w:r>
      <w:r>
        <w:rPr>
          <w:rFonts w:ascii="Consolas" w:eastAsia="Consolas" w:hAnsi="Consolas" w:cs="Consolas"/>
          <w:b/>
          <w:sz w:val="20"/>
          <w:szCs w:val="20"/>
        </w:rPr>
        <w:t xml:space="preserve">BUFFER_TRACKING_MODE </w:t>
      </w:r>
      <w:r>
        <w:t>attribute of the</w:t>
      </w:r>
      <w:r w:rsidR="00B309FA">
        <w:t xml:space="preserve"> associated</w:t>
      </w:r>
      <w:r>
        <w:t xml:space="preserve"> </w:t>
      </w:r>
      <w:r w:rsidR="000E176A">
        <w:rPr>
          <w:rFonts w:ascii="Consolas" w:eastAsia="Consolas" w:hAnsi="Consolas" w:cs="Consolas"/>
          <w:b/>
          <w:sz w:val="20"/>
          <w:szCs w:val="20"/>
        </w:rPr>
        <w:t>tam</w:t>
      </w:r>
      <w:r>
        <w:t xml:space="preserve"> object, using the </w:t>
      </w:r>
      <w:proofErr w:type="spellStart"/>
      <w:r>
        <w:rPr>
          <w:rFonts w:ascii="Consolas" w:eastAsia="Consolas" w:hAnsi="Consolas" w:cs="Consolas"/>
          <w:b/>
          <w:sz w:val="20"/>
          <w:szCs w:val="20"/>
        </w:rPr>
        <w:t>sai_</w:t>
      </w:r>
      <w:r w:rsidR="000E176A">
        <w:rPr>
          <w:rFonts w:ascii="Consolas" w:eastAsia="Consolas" w:hAnsi="Consolas" w:cs="Consolas"/>
          <w:b/>
          <w:sz w:val="20"/>
          <w:szCs w:val="20"/>
        </w:rPr>
        <w:t>tam</w:t>
      </w:r>
      <w:r>
        <w:rPr>
          <w:rFonts w:ascii="Consolas" w:eastAsia="Consolas" w:hAnsi="Consolas" w:cs="Consolas"/>
          <w:b/>
          <w:sz w:val="20"/>
          <w:szCs w:val="20"/>
        </w:rPr>
        <w:t>_attribute_set_fn</w:t>
      </w:r>
      <w:proofErr w:type="spellEnd"/>
      <w:r>
        <w:rPr>
          <w:sz w:val="20"/>
          <w:szCs w:val="20"/>
        </w:rPr>
        <w:t xml:space="preserve"> </w:t>
      </w:r>
      <w:r>
        <w:t>API.</w:t>
      </w:r>
    </w:p>
    <w:p w14:paraId="19F2D852" w14:textId="77777777" w:rsidR="002B0093" w:rsidRDefault="009D2773">
      <w:pPr>
        <w:pStyle w:val="Heading2"/>
        <w:numPr>
          <w:ilvl w:val="1"/>
          <w:numId w:val="3"/>
        </w:numPr>
        <w:ind w:hanging="576"/>
      </w:pPr>
      <w:bookmarkStart w:id="13" w:name="_1t3h5sf" w:colFirst="0" w:colLast="0"/>
      <w:bookmarkStart w:id="14" w:name="_Toc473101844"/>
      <w:bookmarkEnd w:id="13"/>
      <w:r>
        <w:t>Snapshot</w:t>
      </w:r>
      <w:r w:rsidR="00F6451A">
        <w:t xml:space="preserve"> Object</w:t>
      </w:r>
      <w:r>
        <w:t>s</w:t>
      </w:r>
      <w:bookmarkEnd w:id="14"/>
    </w:p>
    <w:p w14:paraId="146187C6" w14:textId="61D887CA" w:rsidR="002B0093" w:rsidRDefault="009D2773">
      <w:r>
        <w:t xml:space="preserve">The Silicon </w:t>
      </w:r>
      <w:r w:rsidR="00141802">
        <w:t xml:space="preserve">may </w:t>
      </w:r>
      <w:r>
        <w:t xml:space="preserve">support taking a current snapshot of all, or selected set, of the statistics, so that they can be used for a comparative analysis.  A snapshot may be made by invoking the </w:t>
      </w:r>
      <w:proofErr w:type="spellStart"/>
      <w:r>
        <w:rPr>
          <w:rFonts w:ascii="Consolas" w:eastAsia="Consolas" w:hAnsi="Consolas" w:cs="Consolas"/>
          <w:b/>
          <w:sz w:val="20"/>
          <w:szCs w:val="20"/>
        </w:rPr>
        <w:t>sai_</w:t>
      </w:r>
      <w:r w:rsidR="000E176A">
        <w:rPr>
          <w:rFonts w:ascii="Consolas" w:eastAsia="Consolas" w:hAnsi="Consolas" w:cs="Consolas"/>
          <w:b/>
          <w:sz w:val="20"/>
          <w:szCs w:val="20"/>
        </w:rPr>
        <w:t>tam</w:t>
      </w:r>
      <w:r>
        <w:rPr>
          <w:rFonts w:ascii="Consolas" w:eastAsia="Consolas" w:hAnsi="Consolas" w:cs="Consolas"/>
          <w:b/>
          <w:sz w:val="20"/>
          <w:szCs w:val="20"/>
        </w:rPr>
        <w:t>_snapshot_create_fn</w:t>
      </w:r>
      <w:proofErr w:type="spellEnd"/>
      <w:r>
        <w:t xml:space="preserve"> API.  This API returns a snapshot </w:t>
      </w:r>
      <w:r w:rsidR="00F6451A">
        <w:t xml:space="preserve">object </w:t>
      </w:r>
      <w:r>
        <w:t xml:space="preserve">id, which can be used as an attribute for the </w:t>
      </w:r>
      <w:proofErr w:type="spellStart"/>
      <w:r>
        <w:rPr>
          <w:rFonts w:ascii="Consolas" w:eastAsia="Consolas" w:hAnsi="Consolas" w:cs="Consolas"/>
          <w:b/>
          <w:sz w:val="20"/>
          <w:szCs w:val="20"/>
        </w:rPr>
        <w:t>sai_</w:t>
      </w:r>
      <w:r w:rsidR="000E176A">
        <w:rPr>
          <w:rFonts w:ascii="Consolas" w:eastAsia="Consolas" w:hAnsi="Consolas" w:cs="Consolas"/>
          <w:b/>
          <w:sz w:val="20"/>
          <w:szCs w:val="20"/>
        </w:rPr>
        <w:t>tam</w:t>
      </w:r>
      <w:r>
        <w:rPr>
          <w:rFonts w:ascii="Consolas" w:eastAsia="Consolas" w:hAnsi="Consolas" w:cs="Consolas"/>
          <w:b/>
          <w:sz w:val="20"/>
          <w:szCs w:val="20"/>
        </w:rPr>
        <w:t>_counters_get</w:t>
      </w:r>
      <w:proofErr w:type="spellEnd"/>
      <w:r>
        <w:t xml:space="preserve"> API to read all statistics from the snapshot.</w:t>
      </w:r>
    </w:p>
    <w:p w14:paraId="7CA2836E" w14:textId="4ADE4A97" w:rsidR="002B0093" w:rsidRDefault="009D2773">
      <w:r>
        <w:lastRenderedPageBreak/>
        <w:t>Additionally, when a statistic values breaches the configured threshold for that statistic, then the driver automatically takes a snapshot of all the statistics and the snapshot id is provided as part of the event notification function.</w:t>
      </w:r>
      <w:r w:rsidR="00E14441">
        <w:t xml:space="preserve"> This behaviour - auto creation of a snapshot when a threshold is breached - can be changed via the attribute </w:t>
      </w:r>
      <w:r w:rsidR="00E14441" w:rsidRPr="00E14441">
        <w:rPr>
          <w:rFonts w:ascii="Consolas" w:eastAsia="Consolas" w:hAnsi="Consolas" w:cs="Consolas"/>
          <w:b/>
          <w:sz w:val="20"/>
          <w:szCs w:val="20"/>
        </w:rPr>
        <w:t>SAI_</w:t>
      </w:r>
      <w:r w:rsidR="000E176A">
        <w:rPr>
          <w:rFonts w:ascii="Consolas" w:eastAsia="Consolas" w:hAnsi="Consolas" w:cs="Consolas"/>
          <w:b/>
          <w:sz w:val="20"/>
          <w:szCs w:val="20"/>
        </w:rPr>
        <w:t>TAM</w:t>
      </w:r>
      <w:r w:rsidR="00E14441" w:rsidRPr="00E14441">
        <w:rPr>
          <w:rFonts w:ascii="Consolas" w:eastAsia="Consolas" w:hAnsi="Consolas" w:cs="Consolas"/>
          <w:b/>
          <w:sz w:val="20"/>
          <w:szCs w:val="20"/>
        </w:rPr>
        <w:t>_</w:t>
      </w:r>
      <w:r w:rsidR="00F90AAC">
        <w:rPr>
          <w:rFonts w:ascii="Consolas" w:eastAsia="Consolas" w:hAnsi="Consolas" w:cs="Consolas"/>
          <w:b/>
          <w:sz w:val="20"/>
          <w:szCs w:val="20"/>
        </w:rPr>
        <w:t>THRESHOLD_</w:t>
      </w:r>
      <w:r w:rsidR="00E14441" w:rsidRPr="00E14441">
        <w:rPr>
          <w:rFonts w:ascii="Consolas" w:eastAsia="Consolas" w:hAnsi="Consolas" w:cs="Consolas"/>
          <w:b/>
          <w:sz w:val="20"/>
          <w:szCs w:val="20"/>
        </w:rPr>
        <w:t>ATTR_SNAPSHOT_ON_BREACH</w:t>
      </w:r>
      <w:r w:rsidR="00E14441">
        <w:t xml:space="preserve"> of the </w:t>
      </w:r>
      <w:r w:rsidR="00F90AAC">
        <w:t xml:space="preserve">corresponding threshold </w:t>
      </w:r>
      <w:r w:rsidR="00E14441">
        <w:t>object.</w:t>
      </w:r>
    </w:p>
    <w:p w14:paraId="0198FE43" w14:textId="77777777" w:rsidR="00E14441" w:rsidRDefault="00C85B60">
      <w:r>
        <w:t xml:space="preserve">Once a snapshot is created, it needs to be explicitly removed. For remote transporters (see below), the snapshots are removed automatically once transport is complete. </w:t>
      </w:r>
    </w:p>
    <w:p w14:paraId="655F0802" w14:textId="77777777" w:rsidR="002B0093" w:rsidRDefault="009D2773">
      <w:pPr>
        <w:pStyle w:val="Heading2"/>
        <w:numPr>
          <w:ilvl w:val="1"/>
          <w:numId w:val="3"/>
        </w:numPr>
        <w:ind w:hanging="576"/>
      </w:pPr>
      <w:bookmarkStart w:id="15" w:name="_4d34og8" w:colFirst="0" w:colLast="0"/>
      <w:bookmarkStart w:id="16" w:name="_Toc473101845"/>
      <w:bookmarkEnd w:id="15"/>
      <w:r>
        <w:t>Transporting Snapshots</w:t>
      </w:r>
      <w:bookmarkEnd w:id="16"/>
    </w:p>
    <w:p w14:paraId="09C3335C" w14:textId="4CE06682" w:rsidR="002B0093" w:rsidRDefault="009D2773">
      <w:r>
        <w:t>In general, the snapshot data is made available to the local CPU running the SAI control plane. However, there may be cases where the snapshot data may be required to be sent to a remote host/server. To facilitate such behavio</w:t>
      </w:r>
      <w:r w:rsidR="00793D6D">
        <w:t>u</w:t>
      </w:r>
      <w:r>
        <w:t xml:space="preserve">r, the user may specify </w:t>
      </w:r>
      <w:r w:rsidR="00141802">
        <w:t xml:space="preserve">a </w:t>
      </w:r>
      <w:r>
        <w:t>transport object (</w:t>
      </w:r>
      <w:proofErr w:type="spellStart"/>
      <w:r>
        <w:rPr>
          <w:rFonts w:ascii="Consolas" w:eastAsia="Consolas" w:hAnsi="Consolas" w:cs="Consolas"/>
          <w:b/>
          <w:sz w:val="20"/>
          <w:szCs w:val="20"/>
        </w:rPr>
        <w:t>sai_</w:t>
      </w:r>
      <w:r w:rsidR="000E176A">
        <w:rPr>
          <w:rFonts w:ascii="Consolas" w:eastAsia="Consolas" w:hAnsi="Consolas" w:cs="Consolas"/>
          <w:b/>
          <w:sz w:val="20"/>
          <w:szCs w:val="20"/>
        </w:rPr>
        <w:t>tam</w:t>
      </w:r>
      <w:r>
        <w:rPr>
          <w:rFonts w:ascii="Consolas" w:eastAsia="Consolas" w:hAnsi="Consolas" w:cs="Consolas"/>
          <w:b/>
          <w:sz w:val="20"/>
          <w:szCs w:val="20"/>
        </w:rPr>
        <w:t>_transporter_t</w:t>
      </w:r>
      <w:proofErr w:type="spellEnd"/>
      <w:r>
        <w:t xml:space="preserve">) to the </w:t>
      </w:r>
      <w:r w:rsidR="000E176A">
        <w:rPr>
          <w:rFonts w:ascii="Consolas" w:eastAsia="Consolas" w:hAnsi="Consolas" w:cs="Consolas"/>
          <w:b/>
          <w:sz w:val="20"/>
          <w:szCs w:val="20"/>
        </w:rPr>
        <w:t>tam</w:t>
      </w:r>
      <w:r>
        <w:t xml:space="preserve"> object, using the </w:t>
      </w:r>
      <w:r>
        <w:rPr>
          <w:rFonts w:ascii="Consolas" w:eastAsia="Consolas" w:hAnsi="Consolas" w:cs="Consolas"/>
          <w:b/>
          <w:sz w:val="20"/>
          <w:szCs w:val="20"/>
        </w:rPr>
        <w:t>SAI_</w:t>
      </w:r>
      <w:r w:rsidR="000E176A">
        <w:rPr>
          <w:rFonts w:ascii="Consolas" w:eastAsia="Consolas" w:hAnsi="Consolas" w:cs="Consolas"/>
          <w:b/>
          <w:sz w:val="20"/>
          <w:szCs w:val="20"/>
        </w:rPr>
        <w:t>TAM</w:t>
      </w:r>
      <w:r>
        <w:rPr>
          <w:rFonts w:ascii="Consolas" w:eastAsia="Consolas" w:hAnsi="Consolas" w:cs="Consolas"/>
          <w:b/>
          <w:sz w:val="20"/>
          <w:szCs w:val="20"/>
        </w:rPr>
        <w:t>_</w:t>
      </w:r>
      <w:r w:rsidR="00D51262">
        <w:rPr>
          <w:rFonts w:ascii="Consolas" w:eastAsia="Consolas" w:hAnsi="Consolas" w:cs="Consolas"/>
          <w:b/>
          <w:sz w:val="20"/>
          <w:szCs w:val="20"/>
        </w:rPr>
        <w:t>ATTR_</w:t>
      </w:r>
      <w:r>
        <w:rPr>
          <w:rFonts w:ascii="Consolas" w:eastAsia="Consolas" w:hAnsi="Consolas" w:cs="Consolas"/>
          <w:b/>
          <w:sz w:val="20"/>
          <w:szCs w:val="20"/>
        </w:rPr>
        <w:t xml:space="preserve">TRANSPORTER </w:t>
      </w:r>
      <w:r>
        <w:t xml:space="preserve">attribute.  </w:t>
      </w:r>
    </w:p>
    <w:p w14:paraId="20960E51" w14:textId="77777777" w:rsidR="002B0093" w:rsidRDefault="009D2773">
      <w:r>
        <w:t xml:space="preserve">By default, the </w:t>
      </w:r>
      <w:r w:rsidR="000E176A">
        <w:rPr>
          <w:rFonts w:ascii="Consolas" w:eastAsia="Consolas" w:hAnsi="Consolas" w:cs="Consolas"/>
          <w:b/>
          <w:sz w:val="20"/>
          <w:szCs w:val="20"/>
        </w:rPr>
        <w:t>tam</w:t>
      </w:r>
      <w:r>
        <w:t xml:space="preserve"> object</w:t>
      </w:r>
      <w:r w:rsidR="00B309FA">
        <w:t>s</w:t>
      </w:r>
      <w:r>
        <w:t xml:space="preserve"> cop</w:t>
      </w:r>
      <w:r w:rsidR="00B309FA">
        <w:t>y</w:t>
      </w:r>
      <w:r>
        <w:t xml:space="preserve"> the snapshots to local CPU. If a transporter is provided, the </w:t>
      </w:r>
      <w:r w:rsidR="000E176A">
        <w:rPr>
          <w:rFonts w:ascii="Consolas" w:eastAsia="Consolas" w:hAnsi="Consolas" w:cs="Consolas"/>
          <w:b/>
          <w:sz w:val="20"/>
          <w:szCs w:val="20"/>
        </w:rPr>
        <w:t>tam</w:t>
      </w:r>
      <w:r>
        <w:t xml:space="preserve"> object will use the transporter provided, to copy the snapshots. This is applicable for all the snapshots created in the switch, including the ones triggered by a threshold breach. </w:t>
      </w:r>
    </w:p>
    <w:p w14:paraId="37AFEE40" w14:textId="57C97965" w:rsidR="002B0093" w:rsidRDefault="00141802">
      <w:r>
        <w:t>A u</w:t>
      </w:r>
      <w:r w:rsidR="009D2773">
        <w:t xml:space="preserve">ser may also specify an alternate transporter for a specific snapshot by using the </w:t>
      </w:r>
      <w:r w:rsidR="009D2773">
        <w:rPr>
          <w:rFonts w:ascii="Consolas" w:eastAsia="Consolas" w:hAnsi="Consolas" w:cs="Consolas"/>
          <w:b/>
          <w:sz w:val="20"/>
          <w:szCs w:val="20"/>
        </w:rPr>
        <w:t>SAI_</w:t>
      </w:r>
      <w:r w:rsidR="000E176A">
        <w:rPr>
          <w:rFonts w:ascii="Consolas" w:eastAsia="Consolas" w:hAnsi="Consolas" w:cs="Consolas"/>
          <w:b/>
          <w:sz w:val="20"/>
          <w:szCs w:val="20"/>
        </w:rPr>
        <w:t>TAM</w:t>
      </w:r>
      <w:r w:rsidR="009D2773">
        <w:rPr>
          <w:rFonts w:ascii="Consolas" w:eastAsia="Consolas" w:hAnsi="Consolas" w:cs="Consolas"/>
          <w:b/>
          <w:sz w:val="20"/>
          <w:szCs w:val="20"/>
        </w:rPr>
        <w:t>_SNAPSHOT_</w:t>
      </w:r>
      <w:r w:rsidR="00D51262">
        <w:rPr>
          <w:rFonts w:ascii="Consolas" w:eastAsia="Consolas" w:hAnsi="Consolas" w:cs="Consolas"/>
          <w:b/>
          <w:sz w:val="20"/>
          <w:szCs w:val="20"/>
        </w:rPr>
        <w:t>ATTR_</w:t>
      </w:r>
      <w:r w:rsidR="009D2773">
        <w:rPr>
          <w:rFonts w:ascii="Consolas" w:eastAsia="Consolas" w:hAnsi="Consolas" w:cs="Consolas"/>
          <w:b/>
          <w:sz w:val="20"/>
          <w:szCs w:val="20"/>
        </w:rPr>
        <w:t xml:space="preserve">TRANSPORTER </w:t>
      </w:r>
      <w:r w:rsidR="009D2773">
        <w:t>attribute while creating the snapshot.</w:t>
      </w:r>
    </w:p>
    <w:p w14:paraId="7353E942" w14:textId="77777777" w:rsidR="002B0093" w:rsidRDefault="009D2773">
      <w:bookmarkStart w:id="17" w:name="_2s8eyo1" w:colFirst="0" w:colLast="0"/>
      <w:bookmarkEnd w:id="17"/>
      <w:r>
        <w:t xml:space="preserve">It may be noted that the snapshot data may not be available on the local CPU for querying depending on the </w:t>
      </w:r>
      <w:r w:rsidR="00793D6D">
        <w:t xml:space="preserve">chosen </w:t>
      </w:r>
      <w:r>
        <w:t>transporter.</w:t>
      </w:r>
    </w:p>
    <w:p w14:paraId="75288B46" w14:textId="10975E42" w:rsidR="00252796" w:rsidRDefault="00252796">
      <w:r>
        <w:t>For specifying the remote transport</w:t>
      </w:r>
      <w:r w:rsidR="00C85B60">
        <w:t>ing</w:t>
      </w:r>
      <w:r>
        <w:t xml:space="preserve"> properties, this spec reuses the SAI </w:t>
      </w:r>
      <w:r w:rsidRPr="00252796">
        <w:rPr>
          <w:i/>
          <w:iCs/>
        </w:rPr>
        <w:t>M</w:t>
      </w:r>
      <w:r w:rsidR="00626058">
        <w:rPr>
          <w:i/>
          <w:iCs/>
        </w:rPr>
        <w:t>irror</w:t>
      </w:r>
      <w:r w:rsidRPr="00252796">
        <w:rPr>
          <w:i/>
          <w:iCs/>
        </w:rPr>
        <w:t xml:space="preserve"> Session</w:t>
      </w:r>
      <w:r>
        <w:t xml:space="preserve"> objects. A Monitor session object is created and is</w:t>
      </w:r>
      <w:r w:rsidR="00BF476A">
        <w:t xml:space="preserve"> passed as an attribute to the t</w:t>
      </w:r>
      <w:r>
        <w:t>ransporter object, during its creation.</w:t>
      </w:r>
    </w:p>
    <w:p w14:paraId="2F73F7D7" w14:textId="77777777" w:rsidR="002B0093" w:rsidRDefault="009D2773">
      <w:pPr>
        <w:pStyle w:val="Heading1"/>
        <w:numPr>
          <w:ilvl w:val="0"/>
          <w:numId w:val="3"/>
        </w:numPr>
        <w:ind w:hanging="432"/>
      </w:pPr>
      <w:bookmarkStart w:id="18" w:name="_63n3nuq2zvlq" w:colFirst="0" w:colLast="0"/>
      <w:bookmarkStart w:id="19" w:name="_Toc473101846"/>
      <w:bookmarkEnd w:id="18"/>
      <w:r>
        <w:t>Specification</w:t>
      </w:r>
      <w:bookmarkEnd w:id="19"/>
    </w:p>
    <w:p w14:paraId="0EF7ACE1" w14:textId="77777777" w:rsidR="002B0093" w:rsidRDefault="00793D6D">
      <w:pPr>
        <w:pStyle w:val="Heading2"/>
        <w:numPr>
          <w:ilvl w:val="1"/>
          <w:numId w:val="3"/>
        </w:numPr>
        <w:ind w:hanging="576"/>
      </w:pPr>
      <w:bookmarkStart w:id="20" w:name="_17dp8vu" w:colFirst="0" w:colLast="0"/>
      <w:bookmarkStart w:id="21" w:name="_Toc473101847"/>
      <w:bookmarkEnd w:id="20"/>
      <w:r>
        <w:t xml:space="preserve">New file </w:t>
      </w:r>
      <w:proofErr w:type="spellStart"/>
      <w:r>
        <w:t>sai</w:t>
      </w:r>
      <w:r w:rsidR="000E176A">
        <w:t>tam</w:t>
      </w:r>
      <w:r w:rsidR="009D2773">
        <w:t>.h</w:t>
      </w:r>
      <w:bookmarkEnd w:id="21"/>
      <w:proofErr w:type="spellEnd"/>
    </w:p>
    <w:p w14:paraId="7028C1A3" w14:textId="2583A664" w:rsidR="0068437B" w:rsidRPr="0068437B" w:rsidRDefault="009D2773" w:rsidP="0068437B">
      <w:pPr>
        <w:pStyle w:val="Heading3"/>
        <w:numPr>
          <w:ilvl w:val="2"/>
          <w:numId w:val="3"/>
        </w:numPr>
        <w:ind w:hanging="720"/>
      </w:pPr>
      <w:bookmarkStart w:id="22" w:name="_3rdcrjn" w:colFirst="0" w:colLast="0"/>
      <w:bookmarkStart w:id="23" w:name="_Toc473101848"/>
      <w:bookmarkEnd w:id="22"/>
      <w:r>
        <w:t>Data Structures and Enumerations</w:t>
      </w:r>
      <w:bookmarkEnd w:id="23"/>
    </w:p>
    <w:p w14:paraId="4D8817AD" w14:textId="77777777" w:rsidR="002B0093" w:rsidRPr="00F04C31" w:rsidRDefault="002B0093">
      <w:pPr>
        <w:spacing w:after="0" w:line="240" w:lineRule="auto"/>
        <w:rPr>
          <w:color w:val="auto"/>
        </w:rPr>
      </w:pPr>
    </w:p>
    <w:p w14:paraId="7901358A" w14:textId="0C44EF7A"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6212364" w14:textId="77777777" w:rsidR="005E2A3E"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 xml:space="preserve">*  </w:t>
      </w:r>
      <w:r w:rsidR="005E2A3E" w:rsidRPr="00F04C31">
        <w:rPr>
          <w:rFonts w:ascii="Consolas" w:hAnsi="Consolas" w:cs="Consolas"/>
          <w:color w:val="auto"/>
          <w:sz w:val="19"/>
          <w:szCs w:val="19"/>
          <w:lang w:bidi="kn-IN"/>
        </w:rPr>
        <w:t>@brief</w:t>
      </w:r>
      <w:proofErr w:type="gramEnd"/>
      <w:r w:rsidR="005E2A3E"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TAM Statistic ID</w:t>
      </w:r>
    </w:p>
    <w:p w14:paraId="012EF842" w14:textId="01F6B274" w:rsidR="0068437B" w:rsidRPr="00F04C31" w:rsidRDefault="0068437B"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14:paraId="3E6FEC57" w14:textId="4772DDFD" w:rsidR="004C4A56" w:rsidRPr="00F04C31" w:rsidRDefault="005E2A3E"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 xml:space="preserve">*  </w:t>
      </w:r>
      <w:r w:rsidR="004C4A56" w:rsidRPr="00F04C31">
        <w:rPr>
          <w:rFonts w:ascii="Consolas" w:hAnsi="Consolas" w:cs="Consolas"/>
          <w:color w:val="auto"/>
          <w:sz w:val="19"/>
          <w:szCs w:val="19"/>
          <w:lang w:bidi="kn-IN"/>
        </w:rPr>
        <w:t>Identifies</w:t>
      </w:r>
      <w:proofErr w:type="gramEnd"/>
      <w:r w:rsidR="004C4A56" w:rsidRPr="00F04C31">
        <w:rPr>
          <w:rFonts w:ascii="Consolas" w:hAnsi="Consolas" w:cs="Consolas"/>
          <w:color w:val="auto"/>
          <w:sz w:val="19"/>
          <w:szCs w:val="19"/>
          <w:lang w:bidi="kn-IN"/>
        </w:rPr>
        <w:t xml:space="preserve"> a specific counter within the SAI object hierarchy</w:t>
      </w:r>
    </w:p>
    <w:p w14:paraId="66CA8D29"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  This</w:t>
      </w:r>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typedef</w:t>
      </w:r>
      <w:proofErr w:type="spellEnd"/>
      <w:r w:rsidRPr="00F04C31">
        <w:rPr>
          <w:rFonts w:ascii="Consolas" w:hAnsi="Consolas" w:cs="Consolas"/>
          <w:color w:val="auto"/>
          <w:sz w:val="19"/>
          <w:szCs w:val="19"/>
          <w:lang w:bidi="kn-IN"/>
        </w:rPr>
        <w:t xml:space="preserve"> will be part of </w:t>
      </w:r>
      <w:proofErr w:type="spellStart"/>
      <w:r w:rsidRPr="00F04C31">
        <w:rPr>
          <w:rFonts w:ascii="Consolas" w:hAnsi="Consolas" w:cs="Consolas"/>
          <w:color w:val="auto"/>
          <w:sz w:val="19"/>
          <w:szCs w:val="19"/>
          <w:lang w:bidi="kn-IN"/>
        </w:rPr>
        <w:t>saitypes.h</w:t>
      </w:r>
      <w:proofErr w:type="spellEnd"/>
      <w:r w:rsidRPr="00F04C31">
        <w:rPr>
          <w:rFonts w:ascii="Consolas" w:hAnsi="Consolas" w:cs="Consolas"/>
          <w:color w:val="auto"/>
          <w:sz w:val="19"/>
          <w:szCs w:val="19"/>
          <w:lang w:bidi="kn-IN"/>
        </w:rPr>
        <w:t xml:space="preserve"> and more specifically added to the</w:t>
      </w:r>
    </w:p>
    <w:p w14:paraId="039649A5"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  union</w:t>
      </w:r>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sai_attribute_value_t</w:t>
      </w:r>
      <w:proofErr w:type="spellEnd"/>
      <w:r w:rsidRPr="00F04C31">
        <w:rPr>
          <w:rFonts w:ascii="Consolas" w:hAnsi="Consolas" w:cs="Consolas"/>
          <w:color w:val="auto"/>
          <w:sz w:val="19"/>
          <w:szCs w:val="19"/>
          <w:lang w:bidi="kn-IN"/>
        </w:rPr>
        <w:t xml:space="preserve"> so that this statistic id can be sent as attribute</w:t>
      </w:r>
    </w:p>
    <w:p w14:paraId="3793FA10"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  to</w:t>
      </w:r>
      <w:proofErr w:type="gramEnd"/>
      <w:r w:rsidRPr="00F04C31">
        <w:rPr>
          <w:rFonts w:ascii="Consolas" w:hAnsi="Consolas" w:cs="Consolas"/>
          <w:color w:val="auto"/>
          <w:sz w:val="19"/>
          <w:szCs w:val="19"/>
          <w:lang w:bidi="kn-IN"/>
        </w:rPr>
        <w:t xml:space="preserve"> various API</w:t>
      </w:r>
    </w:p>
    <w:p w14:paraId="4693012D" w14:textId="77777777" w:rsidR="0068437B"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68437B" w:rsidRPr="00F04C31">
        <w:rPr>
          <w:rFonts w:ascii="Consolas" w:hAnsi="Consolas" w:cs="Consolas"/>
          <w:color w:val="auto"/>
          <w:sz w:val="19"/>
          <w:szCs w:val="19"/>
          <w:lang w:bidi="kn-IN"/>
        </w:rPr>
        <w:t>*</w:t>
      </w:r>
    </w:p>
    <w:p w14:paraId="42ECF75A" w14:textId="09B186B3" w:rsidR="004C4A56" w:rsidRPr="00F04C31" w:rsidRDefault="0068437B"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4C4A56" w:rsidRPr="00F04C31">
        <w:rPr>
          <w:rFonts w:ascii="Consolas" w:hAnsi="Consolas" w:cs="Consolas"/>
          <w:color w:val="auto"/>
          <w:sz w:val="19"/>
          <w:szCs w:val="19"/>
          <w:lang w:bidi="kn-IN"/>
        </w:rPr>
        <w:t>*/</w:t>
      </w:r>
    </w:p>
    <w:p w14:paraId="17DA12BC"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240D8460"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struct</w:t>
      </w:r>
      <w:proofErr w:type="spellEnd"/>
      <w:r w:rsidRPr="00F04C31">
        <w:rPr>
          <w:rFonts w:ascii="Consolas" w:hAnsi="Consolas" w:cs="Consolas"/>
          <w:color w:val="auto"/>
          <w:sz w:val="19"/>
          <w:szCs w:val="19"/>
          <w:lang w:bidi="kn-IN"/>
        </w:rPr>
        <w:t xml:space="preserve"> _</w:t>
      </w:r>
      <w:proofErr w:type="spellStart"/>
      <w:r w:rsidRPr="00F04C31">
        <w:rPr>
          <w:rFonts w:ascii="Consolas" w:hAnsi="Consolas" w:cs="Consolas"/>
          <w:color w:val="auto"/>
          <w:sz w:val="19"/>
          <w:szCs w:val="19"/>
          <w:lang w:bidi="kn-IN"/>
        </w:rPr>
        <w:t>sai_tam_statistic_id_t</w:t>
      </w:r>
      <w:proofErr w:type="spellEnd"/>
      <w:r w:rsidRPr="00F04C31">
        <w:rPr>
          <w:rFonts w:ascii="Consolas" w:hAnsi="Consolas" w:cs="Consolas"/>
          <w:color w:val="auto"/>
          <w:sz w:val="19"/>
          <w:szCs w:val="19"/>
          <w:lang w:bidi="kn-IN"/>
        </w:rPr>
        <w:t xml:space="preserve"> {</w:t>
      </w:r>
    </w:p>
    <w:p w14:paraId="359C14B1"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5F200E03" w14:textId="6F6FA7B2" w:rsidR="00995E74" w:rsidRPr="00F04C31" w:rsidRDefault="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w:t>
      </w:r>
      <w:r w:rsidR="00995E74" w:rsidRPr="00F04C31">
        <w:rPr>
          <w:rFonts w:ascii="Consolas" w:hAnsi="Consolas" w:cs="Consolas"/>
          <w:color w:val="auto"/>
          <w:sz w:val="19"/>
          <w:szCs w:val="19"/>
          <w:lang w:bidi="kn-IN"/>
        </w:rPr>
        <w:t>*</w:t>
      </w:r>
    </w:p>
    <w:p w14:paraId="289E0EA8" w14:textId="5096FFE5" w:rsidR="005E2A3E" w:rsidRPr="00F04C31" w:rsidRDefault="00995E7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 @brief Monitored object</w:t>
      </w:r>
      <w:r w:rsidR="004C4A56"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id</w:t>
      </w:r>
      <w:r w:rsidR="004C4A56" w:rsidRPr="00F04C31">
        <w:rPr>
          <w:rFonts w:ascii="Consolas" w:hAnsi="Consolas" w:cs="Consolas"/>
          <w:color w:val="auto"/>
          <w:sz w:val="19"/>
          <w:szCs w:val="19"/>
          <w:lang w:bidi="kn-IN"/>
        </w:rPr>
        <w:t>*/</w:t>
      </w:r>
    </w:p>
    <w:p w14:paraId="34DC8C7D" w14:textId="0C06797F" w:rsidR="00995E74" w:rsidRPr="00F04C31" w:rsidRDefault="00995E7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14:paraId="0E183474"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parent_id</w:t>
      </w:r>
      <w:proofErr w:type="spellEnd"/>
      <w:r w:rsidRPr="00F04C31">
        <w:rPr>
          <w:rFonts w:ascii="Consolas" w:hAnsi="Consolas" w:cs="Consolas"/>
          <w:color w:val="auto"/>
          <w:sz w:val="19"/>
          <w:szCs w:val="19"/>
          <w:lang w:bidi="kn-IN"/>
        </w:rPr>
        <w:t>;</w:t>
      </w:r>
    </w:p>
    <w:p w14:paraId="51A0FB57"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
    <w:p w14:paraId="27D71119"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00B7B36B" w14:textId="380A002B"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 </w:t>
      </w:r>
      <w:r w:rsidR="005E2A3E" w:rsidRPr="00F04C31">
        <w:rPr>
          <w:rFonts w:ascii="Consolas" w:hAnsi="Consolas" w:cs="Consolas"/>
          <w:color w:val="auto"/>
          <w:sz w:val="19"/>
          <w:szCs w:val="19"/>
          <w:lang w:bidi="kn-IN"/>
        </w:rPr>
        <w:t xml:space="preserve">@brief </w:t>
      </w:r>
      <w:r w:rsidR="00995E74" w:rsidRPr="00F04C31">
        <w:rPr>
          <w:rFonts w:ascii="Consolas" w:hAnsi="Consolas" w:cs="Consolas"/>
          <w:color w:val="auto"/>
          <w:sz w:val="19"/>
          <w:szCs w:val="19"/>
          <w:lang w:bidi="kn-IN"/>
        </w:rPr>
        <w:t>Monitored object t</w:t>
      </w:r>
      <w:r w:rsidRPr="00F04C31">
        <w:rPr>
          <w:rFonts w:ascii="Consolas" w:hAnsi="Consolas" w:cs="Consolas"/>
          <w:color w:val="auto"/>
          <w:sz w:val="19"/>
          <w:szCs w:val="19"/>
          <w:lang w:bidi="kn-IN"/>
        </w:rPr>
        <w:t>ype</w:t>
      </w:r>
    </w:p>
    <w:p w14:paraId="226AC05A"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 </w:t>
      </w:r>
      <w:proofErr w:type="gramStart"/>
      <w:r w:rsidRPr="00F04C31">
        <w:rPr>
          <w:rFonts w:ascii="Consolas" w:hAnsi="Consolas" w:cs="Consolas"/>
          <w:color w:val="auto"/>
          <w:sz w:val="19"/>
          <w:szCs w:val="19"/>
          <w:lang w:bidi="kn-IN"/>
        </w:rPr>
        <w:t>Ex :</w:t>
      </w:r>
      <w:proofErr w:type="gramEnd"/>
      <w:r w:rsidRPr="00F04C31">
        <w:rPr>
          <w:rFonts w:ascii="Consolas" w:hAnsi="Consolas" w:cs="Consolas"/>
          <w:color w:val="auto"/>
          <w:sz w:val="19"/>
          <w:szCs w:val="19"/>
          <w:lang w:bidi="kn-IN"/>
        </w:rPr>
        <w:t xml:space="preserve"> SAI_OBJECT_TYPE_BUFFER_POOL, SAI_OBJECT_TYPE_INGRESS_PRIORITY_GROUP</w:t>
      </w:r>
    </w:p>
    <w:p w14:paraId="7462042D"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
    <w:p w14:paraId="6F4722A0"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sai_object_type_t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parent_type</w:t>
      </w:r>
      <w:proofErr w:type="spellEnd"/>
      <w:r w:rsidRPr="00F04C31">
        <w:rPr>
          <w:rFonts w:ascii="Consolas" w:hAnsi="Consolas" w:cs="Consolas"/>
          <w:color w:val="auto"/>
          <w:sz w:val="19"/>
          <w:szCs w:val="19"/>
          <w:lang w:bidi="kn-IN"/>
        </w:rPr>
        <w:t>;</w:t>
      </w:r>
    </w:p>
    <w:p w14:paraId="33D1C0B2"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
    <w:p w14:paraId="10DA4BFA" w14:textId="77777777" w:rsidR="004C4A56" w:rsidRPr="00F04C31" w:rsidRDefault="004C4A56" w:rsidP="00E6365F">
      <w:pPr>
        <w:autoSpaceDE w:val="0"/>
        <w:autoSpaceDN w:val="0"/>
        <w:adjustRightInd w:val="0"/>
        <w:spacing w:after="0" w:line="240" w:lineRule="auto"/>
        <w:ind w:firstLine="720"/>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14:paraId="21A16B19" w14:textId="31B9ACBC" w:rsidR="004C4A56" w:rsidRPr="00F04C31" w:rsidRDefault="005E2A3E" w:rsidP="00B92C2A">
      <w:pPr>
        <w:autoSpaceDE w:val="0"/>
        <w:autoSpaceDN w:val="0"/>
        <w:adjustRightInd w:val="0"/>
        <w:spacing w:after="0" w:line="240" w:lineRule="auto"/>
        <w:ind w:firstLine="720"/>
        <w:rPr>
          <w:rFonts w:ascii="Consolas" w:hAnsi="Consolas" w:cs="Consolas"/>
          <w:color w:val="auto"/>
          <w:sz w:val="19"/>
          <w:szCs w:val="19"/>
          <w:lang w:bidi="kn-IN"/>
        </w:rPr>
      </w:pPr>
      <w:r w:rsidRPr="00F04C31">
        <w:rPr>
          <w:rFonts w:ascii="Consolas" w:hAnsi="Consolas" w:cs="Consolas"/>
          <w:color w:val="auto"/>
          <w:sz w:val="19"/>
          <w:szCs w:val="19"/>
          <w:lang w:bidi="kn-IN"/>
        </w:rPr>
        <w:t xml:space="preserve">  @brief </w:t>
      </w:r>
      <w:r w:rsidR="00995E74" w:rsidRPr="00F04C31">
        <w:rPr>
          <w:rFonts w:ascii="Consolas" w:hAnsi="Consolas" w:cs="Consolas"/>
          <w:color w:val="auto"/>
          <w:sz w:val="19"/>
          <w:szCs w:val="19"/>
          <w:lang w:bidi="kn-IN"/>
        </w:rPr>
        <w:t>C</w:t>
      </w:r>
      <w:r w:rsidR="004C4A56" w:rsidRPr="00F04C31">
        <w:rPr>
          <w:rFonts w:ascii="Consolas" w:hAnsi="Consolas" w:cs="Consolas"/>
          <w:color w:val="auto"/>
          <w:sz w:val="19"/>
          <w:szCs w:val="19"/>
          <w:lang w:bidi="kn-IN"/>
        </w:rPr>
        <w:t>ounter</w:t>
      </w:r>
    </w:p>
    <w:p w14:paraId="4A9B42EC"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 </w:t>
      </w:r>
      <w:proofErr w:type="gramStart"/>
      <w:r w:rsidRPr="00F04C31">
        <w:rPr>
          <w:rFonts w:ascii="Consolas" w:hAnsi="Consolas" w:cs="Consolas"/>
          <w:color w:val="auto"/>
          <w:sz w:val="19"/>
          <w:szCs w:val="19"/>
          <w:lang w:bidi="kn-IN"/>
        </w:rPr>
        <w:t>Ex :</w:t>
      </w:r>
      <w:proofErr w:type="gramEnd"/>
      <w:r w:rsidRPr="00F04C31">
        <w:rPr>
          <w:rFonts w:ascii="Consolas" w:hAnsi="Consolas" w:cs="Consolas"/>
          <w:color w:val="auto"/>
          <w:sz w:val="19"/>
          <w:szCs w:val="19"/>
          <w:lang w:bidi="kn-IN"/>
        </w:rPr>
        <w:t xml:space="preserve"> SAI_INGRESS_PRIORITY_GROUP_STAT_CURR_OCCUPANCY_BYTES</w:t>
      </w:r>
    </w:p>
    <w:p w14:paraId="41632EF3"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
    <w:p w14:paraId="150D0A9B"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uint64_t   </w:t>
      </w:r>
      <w:proofErr w:type="spellStart"/>
      <w:r w:rsidRPr="00F04C31">
        <w:rPr>
          <w:rFonts w:ascii="Consolas" w:hAnsi="Consolas" w:cs="Consolas"/>
          <w:color w:val="auto"/>
          <w:sz w:val="19"/>
          <w:szCs w:val="19"/>
          <w:lang w:bidi="kn-IN"/>
        </w:rPr>
        <w:t>counter_id</w:t>
      </w:r>
      <w:proofErr w:type="spellEnd"/>
      <w:r w:rsidRPr="00F04C31">
        <w:rPr>
          <w:rFonts w:ascii="Consolas" w:hAnsi="Consolas" w:cs="Consolas"/>
          <w:color w:val="auto"/>
          <w:sz w:val="19"/>
          <w:szCs w:val="19"/>
          <w:lang w:bidi="kn-IN"/>
        </w:rPr>
        <w:t>;</w:t>
      </w:r>
    </w:p>
    <w:p w14:paraId="305C861F"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6892145F"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sai_tam_statistic_id_t</w:t>
      </w:r>
      <w:proofErr w:type="spellEnd"/>
      <w:r w:rsidRPr="00F04C31">
        <w:rPr>
          <w:rFonts w:ascii="Consolas" w:hAnsi="Consolas" w:cs="Consolas"/>
          <w:color w:val="auto"/>
          <w:sz w:val="19"/>
          <w:szCs w:val="19"/>
          <w:lang w:bidi="kn-IN"/>
        </w:rPr>
        <w:t>;</w:t>
      </w:r>
    </w:p>
    <w:p w14:paraId="47247ACB"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63C75AC6" w14:textId="77777777"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948D913" w14:textId="6316F406"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proofErr w:type="gramStart"/>
      <w:r w:rsidRPr="00F04C31">
        <w:rPr>
          <w:rFonts w:ascii="Consolas" w:hAnsi="Consolas" w:cs="Consolas"/>
          <w:color w:val="auto"/>
          <w:sz w:val="19"/>
          <w:szCs w:val="19"/>
          <w:lang w:bidi="kn-IN"/>
        </w:rPr>
        <w:t xml:space="preserve">*  </w:t>
      </w:r>
      <w:r w:rsidR="005E2A3E" w:rsidRPr="00F04C31">
        <w:rPr>
          <w:rFonts w:ascii="Consolas" w:hAnsi="Consolas" w:cs="Consolas"/>
          <w:color w:val="auto"/>
          <w:sz w:val="19"/>
          <w:szCs w:val="19"/>
          <w:lang w:bidi="kn-IN"/>
        </w:rPr>
        <w:t>@brief</w:t>
      </w:r>
      <w:proofErr w:type="gramEnd"/>
      <w:r w:rsidR="005E2A3E"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 xml:space="preserve">TAM Statistic </w:t>
      </w:r>
      <w:r w:rsidR="00C746DB" w:rsidRPr="00F04C31">
        <w:rPr>
          <w:rFonts w:ascii="Consolas" w:hAnsi="Consolas" w:cs="Consolas"/>
          <w:color w:val="auto"/>
          <w:sz w:val="19"/>
          <w:szCs w:val="19"/>
          <w:lang w:bidi="kn-IN"/>
        </w:rPr>
        <w:t>ID L</w:t>
      </w:r>
      <w:r w:rsidRPr="00F04C31">
        <w:rPr>
          <w:rFonts w:ascii="Consolas" w:hAnsi="Consolas" w:cs="Consolas"/>
          <w:color w:val="auto"/>
          <w:sz w:val="19"/>
          <w:szCs w:val="19"/>
          <w:lang w:bidi="kn-IN"/>
        </w:rPr>
        <w:t>ist</w:t>
      </w:r>
    </w:p>
    <w:p w14:paraId="7ABC9B38" w14:textId="77777777"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309BB426" w14:textId="77777777"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p>
    <w:p w14:paraId="605AD292" w14:textId="196D8C30"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struct</w:t>
      </w:r>
      <w:proofErr w:type="spellEnd"/>
      <w:r w:rsidRPr="00F04C31">
        <w:rPr>
          <w:rFonts w:ascii="Consolas" w:hAnsi="Consolas" w:cs="Consolas"/>
          <w:color w:val="auto"/>
          <w:sz w:val="19"/>
          <w:szCs w:val="19"/>
          <w:lang w:bidi="kn-IN"/>
        </w:rPr>
        <w:t xml:space="preserve"> _</w:t>
      </w:r>
      <w:proofErr w:type="spellStart"/>
      <w:r w:rsidRPr="00F04C31">
        <w:rPr>
          <w:rFonts w:ascii="Consolas" w:hAnsi="Consolas" w:cs="Consolas"/>
          <w:color w:val="auto"/>
          <w:sz w:val="19"/>
          <w:szCs w:val="19"/>
          <w:lang w:bidi="kn-IN"/>
        </w:rPr>
        <w:t>sai_tam_statistic_id_list_t</w:t>
      </w:r>
      <w:proofErr w:type="spellEnd"/>
      <w:r w:rsidRPr="00F04C31">
        <w:rPr>
          <w:rFonts w:ascii="Consolas" w:hAnsi="Consolas" w:cs="Consolas"/>
          <w:color w:val="auto"/>
          <w:sz w:val="19"/>
          <w:szCs w:val="19"/>
          <w:lang w:bidi="kn-IN"/>
        </w:rPr>
        <w:t xml:space="preserve"> {</w:t>
      </w:r>
    </w:p>
    <w:p w14:paraId="09B10CCE" w14:textId="77777777"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84503E4" w14:textId="67A8855F" w:rsidR="00C746DB" w:rsidRPr="00F04C31" w:rsidRDefault="00F24F67"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C746DB" w:rsidRPr="00F04C31">
        <w:rPr>
          <w:rFonts w:ascii="Consolas" w:hAnsi="Consolas" w:cs="Consolas"/>
          <w:color w:val="auto"/>
          <w:sz w:val="19"/>
          <w:szCs w:val="19"/>
          <w:lang w:bidi="kn-IN"/>
        </w:rPr>
        <w:t>* @brief count*/</w:t>
      </w:r>
    </w:p>
    <w:p w14:paraId="174D10CB" w14:textId="03F5ADE4" w:rsidR="007E3044" w:rsidRPr="00F04C31" w:rsidRDefault="00F24F67"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C746DB" w:rsidRPr="00F04C31">
        <w:rPr>
          <w:rFonts w:ascii="Consolas" w:hAnsi="Consolas" w:cs="Consolas"/>
          <w:color w:val="auto"/>
          <w:sz w:val="19"/>
          <w:szCs w:val="19"/>
          <w:lang w:bidi="kn-IN"/>
        </w:rPr>
        <w:t xml:space="preserve"> */</w:t>
      </w:r>
    </w:p>
    <w:p w14:paraId="1BAE7E15" w14:textId="77777777"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gramStart"/>
      <w:r w:rsidRPr="00F04C31">
        <w:rPr>
          <w:rFonts w:ascii="Consolas" w:hAnsi="Consolas" w:cs="Consolas"/>
          <w:color w:val="auto"/>
          <w:sz w:val="19"/>
          <w:szCs w:val="19"/>
          <w:lang w:bidi="kn-IN"/>
        </w:rPr>
        <w:t>uint32_t</w:t>
      </w:r>
      <w:proofErr w:type="gramEnd"/>
      <w:r w:rsidRPr="00F04C31">
        <w:rPr>
          <w:rFonts w:ascii="Consolas" w:hAnsi="Consolas" w:cs="Consolas"/>
          <w:color w:val="auto"/>
          <w:sz w:val="19"/>
          <w:szCs w:val="19"/>
          <w:lang w:bidi="kn-IN"/>
        </w:rPr>
        <w:t xml:space="preserve"> count;</w:t>
      </w:r>
    </w:p>
    <w:p w14:paraId="5F7A96EC" w14:textId="77777777"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CFCD03F" w14:textId="01DEA3EC" w:rsidR="00C746DB" w:rsidRPr="00F04C31" w:rsidRDefault="00F24F67"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C746DB" w:rsidRPr="00F04C31">
        <w:rPr>
          <w:rFonts w:ascii="Consolas" w:hAnsi="Consolas" w:cs="Consolas"/>
          <w:color w:val="auto"/>
          <w:sz w:val="19"/>
          <w:szCs w:val="19"/>
          <w:lang w:bidi="kn-IN"/>
        </w:rPr>
        <w:t xml:space="preserve"> * @brief list*/</w:t>
      </w:r>
    </w:p>
    <w:p w14:paraId="09CDEC0A" w14:textId="12109E76" w:rsidR="00C746DB" w:rsidRPr="00F04C31" w:rsidRDefault="00F24F67"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C746DB" w:rsidRPr="00F04C31">
        <w:rPr>
          <w:rFonts w:ascii="Consolas" w:hAnsi="Consolas" w:cs="Consolas"/>
          <w:color w:val="auto"/>
          <w:sz w:val="19"/>
          <w:szCs w:val="19"/>
          <w:lang w:bidi="kn-IN"/>
        </w:rPr>
        <w:t xml:space="preserve"> */</w:t>
      </w:r>
    </w:p>
    <w:p w14:paraId="028A08DA" w14:textId="0AECE01B"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sai_tam_statistic_id_t</w:t>
      </w:r>
      <w:proofErr w:type="spellEnd"/>
      <w:r w:rsidRPr="00F04C31">
        <w:rPr>
          <w:rFonts w:ascii="Consolas" w:hAnsi="Consolas" w:cs="Consolas"/>
          <w:color w:val="auto"/>
          <w:sz w:val="19"/>
          <w:szCs w:val="19"/>
          <w:lang w:bidi="kn-IN"/>
        </w:rPr>
        <w:t xml:space="preserve"> *list;</w:t>
      </w:r>
    </w:p>
    <w:p w14:paraId="1456EC3D" w14:textId="77777777"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p>
    <w:p w14:paraId="65B1AC0E" w14:textId="6255CBDD"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sai_tam_statistic_id_list</w:t>
      </w:r>
      <w:proofErr w:type="spellEnd"/>
      <w:r w:rsidRPr="00F04C31">
        <w:rPr>
          <w:rFonts w:ascii="Consolas" w:hAnsi="Consolas" w:cs="Consolas"/>
          <w:color w:val="auto"/>
          <w:sz w:val="19"/>
          <w:szCs w:val="19"/>
          <w:lang w:bidi="kn-IN"/>
        </w:rPr>
        <w:t>;</w:t>
      </w:r>
    </w:p>
    <w:p w14:paraId="6C228DBD" w14:textId="77777777"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p>
    <w:p w14:paraId="5D87A85E"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38530A32"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558B9EB3" w14:textId="77777777" w:rsidR="00C746DB"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roofErr w:type="gramStart"/>
      <w:r w:rsidRPr="00F04C31">
        <w:rPr>
          <w:rFonts w:ascii="Consolas" w:hAnsi="Consolas" w:cs="Consolas"/>
          <w:color w:val="auto"/>
          <w:sz w:val="19"/>
          <w:szCs w:val="19"/>
          <w:lang w:bidi="kn-IN"/>
        </w:rPr>
        <w:t xml:space="preserve">*  </w:t>
      </w:r>
      <w:r w:rsidR="00C746DB" w:rsidRPr="00F04C31">
        <w:rPr>
          <w:rFonts w:ascii="Consolas" w:hAnsi="Consolas" w:cs="Consolas"/>
          <w:color w:val="auto"/>
          <w:sz w:val="19"/>
          <w:szCs w:val="19"/>
          <w:lang w:bidi="kn-IN"/>
        </w:rPr>
        <w:t>@brief</w:t>
      </w:r>
      <w:proofErr w:type="gramEnd"/>
      <w:r w:rsidR="00C746DB"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TAM Statistic</w:t>
      </w:r>
    </w:p>
    <w:p w14:paraId="029C6FDD" w14:textId="467C110E" w:rsidR="00C746DB" w:rsidRPr="00F04C31" w:rsidRDefault="00C746DB"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64BAF727" w14:textId="7F45D10D" w:rsidR="004C4A56" w:rsidRPr="00F04C31" w:rsidRDefault="00C746DB" w:rsidP="004C4A56">
      <w:pPr>
        <w:autoSpaceDE w:val="0"/>
        <w:autoSpaceDN w:val="0"/>
        <w:adjustRightInd w:val="0"/>
        <w:spacing w:after="0" w:line="240" w:lineRule="auto"/>
        <w:rPr>
          <w:rFonts w:ascii="Consolas" w:hAnsi="Consolas" w:cs="Consolas"/>
          <w:color w:val="auto"/>
          <w:sz w:val="19"/>
          <w:szCs w:val="19"/>
          <w:lang w:bidi="kn-IN"/>
        </w:rPr>
      </w:pPr>
      <w:proofErr w:type="gramStart"/>
      <w:r w:rsidRPr="00F04C31">
        <w:rPr>
          <w:rFonts w:ascii="Consolas" w:hAnsi="Consolas" w:cs="Consolas"/>
          <w:color w:val="auto"/>
          <w:sz w:val="19"/>
          <w:szCs w:val="19"/>
          <w:lang w:bidi="kn-IN"/>
        </w:rPr>
        <w:t xml:space="preserve">*  </w:t>
      </w:r>
      <w:r w:rsidR="004C4A56" w:rsidRPr="00F04C31">
        <w:rPr>
          <w:rFonts w:ascii="Consolas" w:hAnsi="Consolas" w:cs="Consolas"/>
          <w:color w:val="auto"/>
          <w:sz w:val="19"/>
          <w:szCs w:val="19"/>
          <w:lang w:bidi="kn-IN"/>
        </w:rPr>
        <w:t>Identifies</w:t>
      </w:r>
      <w:proofErr w:type="gramEnd"/>
      <w:r w:rsidR="004C4A56" w:rsidRPr="00F04C31">
        <w:rPr>
          <w:rFonts w:ascii="Consolas" w:hAnsi="Consolas" w:cs="Consolas"/>
          <w:color w:val="auto"/>
          <w:sz w:val="19"/>
          <w:szCs w:val="19"/>
          <w:lang w:bidi="kn-IN"/>
        </w:rPr>
        <w:t xml:space="preserve"> a specific counter within the SAI object hierarchy</w:t>
      </w:r>
    </w:p>
    <w:p w14:paraId="73A88EF2"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roofErr w:type="gramStart"/>
      <w:r w:rsidRPr="00F04C31">
        <w:rPr>
          <w:rFonts w:ascii="Consolas" w:hAnsi="Consolas" w:cs="Consolas"/>
          <w:color w:val="auto"/>
          <w:sz w:val="19"/>
          <w:szCs w:val="19"/>
          <w:lang w:bidi="kn-IN"/>
        </w:rPr>
        <w:t>*  and</w:t>
      </w:r>
      <w:proofErr w:type="gramEnd"/>
      <w:r w:rsidRPr="00F04C31">
        <w:rPr>
          <w:rFonts w:ascii="Consolas" w:hAnsi="Consolas" w:cs="Consolas"/>
          <w:color w:val="auto"/>
          <w:sz w:val="19"/>
          <w:szCs w:val="19"/>
          <w:lang w:bidi="kn-IN"/>
        </w:rPr>
        <w:t xml:space="preserve"> provides the current value of the counter</w:t>
      </w:r>
    </w:p>
    <w:p w14:paraId="2480DCD1"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EA3FDFC"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7453B85C"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struct</w:t>
      </w:r>
      <w:proofErr w:type="spellEnd"/>
      <w:r w:rsidRPr="00F04C31">
        <w:rPr>
          <w:rFonts w:ascii="Consolas" w:hAnsi="Consolas" w:cs="Consolas"/>
          <w:color w:val="auto"/>
          <w:sz w:val="19"/>
          <w:szCs w:val="19"/>
          <w:lang w:bidi="kn-IN"/>
        </w:rPr>
        <w:t xml:space="preserve"> _</w:t>
      </w:r>
      <w:proofErr w:type="spellStart"/>
      <w:r w:rsidRPr="00F04C31">
        <w:rPr>
          <w:rFonts w:ascii="Consolas" w:hAnsi="Consolas" w:cs="Consolas"/>
          <w:color w:val="auto"/>
          <w:sz w:val="19"/>
          <w:szCs w:val="19"/>
          <w:lang w:bidi="kn-IN"/>
        </w:rPr>
        <w:t>sai_tam_statistic_t</w:t>
      </w:r>
      <w:proofErr w:type="spellEnd"/>
      <w:r w:rsidRPr="00F04C31">
        <w:rPr>
          <w:rFonts w:ascii="Consolas" w:hAnsi="Consolas" w:cs="Consolas"/>
          <w:color w:val="auto"/>
          <w:sz w:val="19"/>
          <w:szCs w:val="19"/>
          <w:lang w:bidi="kn-IN"/>
        </w:rPr>
        <w:t xml:space="preserve"> {</w:t>
      </w:r>
    </w:p>
    <w:p w14:paraId="4F8C8149" w14:textId="77777777"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C48A363" w14:textId="3C6BC1A7"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 @brief Statistic ID*/</w:t>
      </w:r>
    </w:p>
    <w:p w14:paraId="69B0ECF2" w14:textId="77777777"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14:paraId="4AD49F87"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59F8CC7E"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sai_tam_statistic_id_t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statistic_id</w:t>
      </w:r>
      <w:proofErr w:type="spellEnd"/>
      <w:r w:rsidRPr="00F04C31">
        <w:rPr>
          <w:rFonts w:ascii="Consolas" w:hAnsi="Consolas" w:cs="Consolas"/>
          <w:color w:val="auto"/>
          <w:sz w:val="19"/>
          <w:szCs w:val="19"/>
          <w:lang w:bidi="kn-IN"/>
        </w:rPr>
        <w:t>;</w:t>
      </w:r>
    </w:p>
    <w:p w14:paraId="7E66580A" w14:textId="77777777"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374C7F07" w14:textId="6E04EDF3"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 @brief Value*/</w:t>
      </w:r>
    </w:p>
    <w:p w14:paraId="0CB21214" w14:textId="77777777"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14:paraId="46E29B23" w14:textId="77777777" w:rsidR="00C746DB" w:rsidRPr="00F04C31" w:rsidRDefault="00C746DB" w:rsidP="004C4A56">
      <w:pPr>
        <w:autoSpaceDE w:val="0"/>
        <w:autoSpaceDN w:val="0"/>
        <w:adjustRightInd w:val="0"/>
        <w:spacing w:after="0" w:line="240" w:lineRule="auto"/>
        <w:rPr>
          <w:rFonts w:ascii="Consolas" w:hAnsi="Consolas" w:cs="Consolas"/>
          <w:color w:val="auto"/>
          <w:sz w:val="19"/>
          <w:szCs w:val="19"/>
          <w:lang w:bidi="kn-IN"/>
        </w:rPr>
      </w:pPr>
    </w:p>
    <w:p w14:paraId="38C9DE6F"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r>
      <w:proofErr w:type="gramStart"/>
      <w:r w:rsidRPr="00F04C31">
        <w:rPr>
          <w:rFonts w:ascii="Consolas" w:hAnsi="Consolas" w:cs="Consolas"/>
          <w:color w:val="auto"/>
          <w:sz w:val="19"/>
          <w:szCs w:val="19"/>
          <w:lang w:bidi="kn-IN"/>
        </w:rPr>
        <w:t>uint64_t</w:t>
      </w:r>
      <w:proofErr w:type="gramEnd"/>
      <w:r w:rsidRPr="00F04C31">
        <w:rPr>
          <w:rFonts w:ascii="Consolas" w:hAnsi="Consolas" w:cs="Consolas"/>
          <w:color w:val="auto"/>
          <w:sz w:val="19"/>
          <w:szCs w:val="19"/>
          <w:lang w:bidi="kn-IN"/>
        </w:rPr>
        <w:t xml:space="preserve">   value;</w:t>
      </w:r>
    </w:p>
    <w:p w14:paraId="336707F0"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12A86432"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sai_tam_statistic_t</w:t>
      </w:r>
      <w:proofErr w:type="spellEnd"/>
      <w:r w:rsidRPr="00F04C31">
        <w:rPr>
          <w:rFonts w:ascii="Consolas" w:hAnsi="Consolas" w:cs="Consolas"/>
          <w:color w:val="auto"/>
          <w:sz w:val="19"/>
          <w:szCs w:val="19"/>
          <w:lang w:bidi="kn-IN"/>
        </w:rPr>
        <w:t>;</w:t>
      </w:r>
    </w:p>
    <w:p w14:paraId="61189C1E"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082A0F75"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15EDFE51"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66421734"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TAM Threshold Breach Event notification</w:t>
      </w:r>
    </w:p>
    <w:p w14:paraId="1081256C"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4585598E"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struct</w:t>
      </w:r>
      <w:proofErr w:type="spellEnd"/>
      <w:r w:rsidRPr="00F04C31">
        <w:rPr>
          <w:rFonts w:ascii="Consolas" w:hAnsi="Consolas" w:cs="Consolas"/>
          <w:color w:val="auto"/>
          <w:sz w:val="19"/>
          <w:szCs w:val="19"/>
          <w:lang w:bidi="kn-IN"/>
        </w:rPr>
        <w:t xml:space="preserve"> _</w:t>
      </w:r>
      <w:proofErr w:type="spellStart"/>
      <w:r w:rsidRPr="00F04C31">
        <w:rPr>
          <w:rFonts w:ascii="Consolas" w:hAnsi="Consolas" w:cs="Consolas"/>
          <w:color w:val="auto"/>
          <w:sz w:val="19"/>
          <w:szCs w:val="19"/>
          <w:lang w:bidi="kn-IN"/>
        </w:rPr>
        <w:t>sai_tam_threshold_breach_event_t</w:t>
      </w:r>
      <w:proofErr w:type="spellEnd"/>
      <w:r w:rsidRPr="00F04C31">
        <w:rPr>
          <w:rFonts w:ascii="Consolas" w:hAnsi="Consolas" w:cs="Consolas"/>
          <w:color w:val="auto"/>
          <w:sz w:val="19"/>
          <w:szCs w:val="19"/>
          <w:lang w:bidi="kn-IN"/>
        </w:rPr>
        <w:t xml:space="preserve"> {</w:t>
      </w:r>
    </w:p>
    <w:p w14:paraId="27C974B4"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p>
    <w:p w14:paraId="1A6143D8" w14:textId="77777777" w:rsidR="00C746DB"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048EEAD" w14:textId="7988D6AE" w:rsidR="00C746DB" w:rsidRPr="00F04C31" w:rsidRDefault="00C746DB" w:rsidP="00B92C2A">
      <w:pPr>
        <w:autoSpaceDE w:val="0"/>
        <w:autoSpaceDN w:val="0"/>
        <w:adjustRightInd w:val="0"/>
        <w:spacing w:after="0" w:line="240" w:lineRule="auto"/>
        <w:ind w:firstLine="720"/>
        <w:rPr>
          <w:rFonts w:ascii="Consolas" w:hAnsi="Consolas" w:cs="Consolas"/>
          <w:color w:val="auto"/>
          <w:sz w:val="19"/>
          <w:szCs w:val="19"/>
          <w:lang w:bidi="kn-IN"/>
        </w:rPr>
      </w:pPr>
      <w:r w:rsidRPr="00F04C31">
        <w:rPr>
          <w:rFonts w:ascii="Consolas" w:hAnsi="Consolas" w:cs="Consolas"/>
          <w:color w:val="auto"/>
          <w:sz w:val="19"/>
          <w:szCs w:val="19"/>
          <w:lang w:bidi="kn-IN"/>
        </w:rPr>
        <w:t xml:space="preserve"> * @brief T</w:t>
      </w:r>
      <w:r w:rsidR="00057137" w:rsidRPr="00F04C31">
        <w:rPr>
          <w:rFonts w:ascii="Consolas" w:hAnsi="Consolas" w:cs="Consolas"/>
          <w:color w:val="auto"/>
          <w:sz w:val="19"/>
          <w:szCs w:val="19"/>
          <w:lang w:bidi="kn-IN"/>
        </w:rPr>
        <w:t xml:space="preserve">hreshold </w:t>
      </w:r>
      <w:r w:rsidRPr="00F04C31">
        <w:rPr>
          <w:rFonts w:ascii="Consolas" w:hAnsi="Consolas" w:cs="Consolas"/>
          <w:color w:val="auto"/>
          <w:sz w:val="19"/>
          <w:szCs w:val="19"/>
          <w:lang w:bidi="kn-IN"/>
        </w:rPr>
        <w:t>ID</w:t>
      </w:r>
    </w:p>
    <w:p w14:paraId="768EE83E" w14:textId="11A0D22A" w:rsidR="00057137" w:rsidRPr="00F04C31" w:rsidRDefault="00C746DB" w:rsidP="00B92C2A">
      <w:pPr>
        <w:autoSpaceDE w:val="0"/>
        <w:autoSpaceDN w:val="0"/>
        <w:adjustRightInd w:val="0"/>
        <w:spacing w:after="0" w:line="240" w:lineRule="auto"/>
        <w:ind w:firstLine="720"/>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057137" w:rsidRPr="00F04C31">
        <w:rPr>
          <w:rFonts w:ascii="Consolas" w:hAnsi="Consolas" w:cs="Consolas"/>
          <w:color w:val="auto"/>
          <w:sz w:val="19"/>
          <w:szCs w:val="19"/>
          <w:lang w:bidi="kn-IN"/>
        </w:rPr>
        <w:t>*/</w:t>
      </w:r>
    </w:p>
    <w:p w14:paraId="63707DF8"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threshold_id</w:t>
      </w:r>
      <w:proofErr w:type="spellEnd"/>
      <w:r w:rsidRPr="00F04C31">
        <w:rPr>
          <w:rFonts w:ascii="Consolas" w:hAnsi="Consolas" w:cs="Consolas"/>
          <w:color w:val="auto"/>
          <w:sz w:val="19"/>
          <w:szCs w:val="19"/>
          <w:lang w:bidi="kn-IN"/>
        </w:rPr>
        <w:t>;</w:t>
      </w:r>
    </w:p>
    <w:p w14:paraId="6D9D7F36"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p>
    <w:p w14:paraId="1FA2C65E" w14:textId="77777777" w:rsidR="00C746DB" w:rsidRPr="00F04C31" w:rsidRDefault="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3DC3DFE7" w14:textId="068D3DE2" w:rsidR="00C746DB" w:rsidRPr="00F04C31" w:rsidRDefault="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 @brief S</w:t>
      </w:r>
      <w:r w:rsidR="00057137" w:rsidRPr="00F04C31">
        <w:rPr>
          <w:rFonts w:ascii="Consolas" w:hAnsi="Consolas" w:cs="Consolas"/>
          <w:color w:val="auto"/>
          <w:sz w:val="19"/>
          <w:szCs w:val="19"/>
          <w:lang w:bidi="kn-IN"/>
        </w:rPr>
        <w:t xml:space="preserve">napshot </w:t>
      </w:r>
      <w:r w:rsidRPr="00F04C31">
        <w:rPr>
          <w:rFonts w:ascii="Consolas" w:hAnsi="Consolas" w:cs="Consolas"/>
          <w:color w:val="auto"/>
          <w:sz w:val="19"/>
          <w:szCs w:val="19"/>
          <w:lang w:bidi="kn-IN"/>
        </w:rPr>
        <w:t>Valid</w:t>
      </w:r>
    </w:p>
    <w:p w14:paraId="2C497500" w14:textId="69FB1FCA" w:rsidR="00057137" w:rsidRPr="00F04C31" w:rsidRDefault="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14:paraId="191A457D" w14:textId="1E032F66" w:rsidR="00057137" w:rsidRPr="00F04C31" w:rsidRDefault="00C746DB"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57137" w:rsidRPr="00F04C31">
        <w:rPr>
          <w:rFonts w:ascii="Consolas" w:hAnsi="Consolas" w:cs="Consolas"/>
          <w:color w:val="auto"/>
          <w:sz w:val="19"/>
          <w:szCs w:val="19"/>
          <w:lang w:bidi="kn-IN"/>
        </w:rPr>
        <w:t xml:space="preserve">* Indicates whether the </w:t>
      </w:r>
      <w:proofErr w:type="spellStart"/>
      <w:r w:rsidR="00057137" w:rsidRPr="00F04C31">
        <w:rPr>
          <w:rFonts w:ascii="Consolas" w:hAnsi="Consolas" w:cs="Consolas"/>
          <w:color w:val="auto"/>
          <w:sz w:val="19"/>
          <w:szCs w:val="19"/>
          <w:lang w:bidi="kn-IN"/>
        </w:rPr>
        <w:t>snapshot_id</w:t>
      </w:r>
      <w:proofErr w:type="spellEnd"/>
      <w:r w:rsidR="00057137" w:rsidRPr="00F04C31">
        <w:rPr>
          <w:rFonts w:ascii="Consolas" w:hAnsi="Consolas" w:cs="Consolas"/>
          <w:color w:val="auto"/>
          <w:sz w:val="19"/>
          <w:szCs w:val="19"/>
          <w:lang w:bidi="kn-IN"/>
        </w:rPr>
        <w:t xml:space="preserve"> </w:t>
      </w:r>
      <w:r w:rsidR="001950F3" w:rsidRPr="00F04C31">
        <w:rPr>
          <w:rFonts w:ascii="Consolas" w:hAnsi="Consolas" w:cs="Consolas"/>
          <w:color w:val="auto"/>
          <w:sz w:val="19"/>
          <w:szCs w:val="19"/>
          <w:lang w:bidi="kn-IN"/>
        </w:rPr>
        <w:t xml:space="preserve">field points to </w:t>
      </w:r>
      <w:r w:rsidR="00057137" w:rsidRPr="00F04C31">
        <w:rPr>
          <w:rFonts w:ascii="Consolas" w:hAnsi="Consolas" w:cs="Consolas"/>
          <w:color w:val="auto"/>
          <w:sz w:val="19"/>
          <w:szCs w:val="19"/>
          <w:lang w:bidi="kn-IN"/>
        </w:rPr>
        <w:t>a valid object</w:t>
      </w:r>
    </w:p>
    <w:p w14:paraId="1FE880A3"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 </w:t>
      </w:r>
      <w:proofErr w:type="spellStart"/>
      <w:proofErr w:type="gramStart"/>
      <w:r w:rsidRPr="00F04C31">
        <w:rPr>
          <w:rFonts w:ascii="Consolas" w:hAnsi="Consolas" w:cs="Consolas"/>
          <w:color w:val="auto"/>
          <w:sz w:val="19"/>
          <w:szCs w:val="19"/>
          <w:lang w:bidi="kn-IN"/>
        </w:rPr>
        <w:t>is_snapshot_valid</w:t>
      </w:r>
      <w:proofErr w:type="spellEnd"/>
      <w:proofErr w:type="gramEnd"/>
      <w:r w:rsidRPr="00F04C31">
        <w:rPr>
          <w:rFonts w:ascii="Consolas" w:hAnsi="Consolas" w:cs="Consolas"/>
          <w:color w:val="auto"/>
          <w:sz w:val="19"/>
          <w:szCs w:val="19"/>
          <w:lang w:bidi="kn-IN"/>
        </w:rPr>
        <w:t xml:space="preserve"> is set to false when the attribute </w:t>
      </w:r>
    </w:p>
    <w:p w14:paraId="359BB7D8"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 SAI_TAM_THRESHOLD_ATTR_SNAPSHOT_ON_BREACH is either unspecified </w:t>
      </w:r>
    </w:p>
    <w:p w14:paraId="31E8B003"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 </w:t>
      </w:r>
      <w:proofErr w:type="gramStart"/>
      <w:r w:rsidRPr="00F04C31">
        <w:rPr>
          <w:rFonts w:ascii="Consolas" w:hAnsi="Consolas" w:cs="Consolas"/>
          <w:color w:val="auto"/>
          <w:sz w:val="19"/>
          <w:szCs w:val="19"/>
          <w:lang w:bidi="kn-IN"/>
        </w:rPr>
        <w:t>or</w:t>
      </w:r>
      <w:proofErr w:type="gramEnd"/>
      <w:r w:rsidRPr="00F04C31">
        <w:rPr>
          <w:rFonts w:ascii="Consolas" w:hAnsi="Consolas" w:cs="Consolas"/>
          <w:color w:val="auto"/>
          <w:sz w:val="19"/>
          <w:szCs w:val="19"/>
          <w:lang w:bidi="kn-IN"/>
        </w:rPr>
        <w:t xml:space="preserve"> set to false.</w:t>
      </w:r>
    </w:p>
    <w:p w14:paraId="46B53510"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
    <w:p w14:paraId="30C175B7"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gramStart"/>
      <w:r w:rsidRPr="00F04C31">
        <w:rPr>
          <w:rFonts w:ascii="Consolas" w:hAnsi="Consolas" w:cs="Consolas"/>
          <w:color w:val="auto"/>
          <w:sz w:val="19"/>
          <w:szCs w:val="19"/>
          <w:lang w:bidi="kn-IN"/>
        </w:rPr>
        <w:t>bool</w:t>
      </w:r>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is_snapshot_valid</w:t>
      </w:r>
      <w:proofErr w:type="spellEnd"/>
      <w:r w:rsidRPr="00F04C31">
        <w:rPr>
          <w:rFonts w:ascii="Consolas" w:hAnsi="Consolas" w:cs="Consolas"/>
          <w:color w:val="auto"/>
          <w:sz w:val="19"/>
          <w:szCs w:val="19"/>
          <w:lang w:bidi="kn-IN"/>
        </w:rPr>
        <w:t>;</w:t>
      </w:r>
    </w:p>
    <w:p w14:paraId="08CDAB3A"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p>
    <w:p w14:paraId="62A1F00F" w14:textId="77777777" w:rsidR="005F3A4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C746DB" w:rsidRPr="00F04C31">
        <w:rPr>
          <w:rFonts w:ascii="Consolas" w:hAnsi="Consolas" w:cs="Consolas"/>
          <w:color w:val="auto"/>
          <w:sz w:val="19"/>
          <w:szCs w:val="19"/>
          <w:lang w:bidi="kn-IN"/>
        </w:rPr>
        <w:t>@brief Snapshot Id</w:t>
      </w:r>
    </w:p>
    <w:p w14:paraId="72967941"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 This field is valid only when </w:t>
      </w:r>
      <w:proofErr w:type="spellStart"/>
      <w:r w:rsidRPr="00F04C31">
        <w:rPr>
          <w:rFonts w:ascii="Consolas" w:hAnsi="Consolas" w:cs="Consolas"/>
          <w:color w:val="auto"/>
          <w:sz w:val="19"/>
          <w:szCs w:val="19"/>
          <w:lang w:bidi="kn-IN"/>
        </w:rPr>
        <w:t>is_snapshot_valid</w:t>
      </w:r>
      <w:proofErr w:type="spellEnd"/>
      <w:r w:rsidRPr="00F04C31">
        <w:rPr>
          <w:rFonts w:ascii="Consolas" w:hAnsi="Consolas" w:cs="Consolas"/>
          <w:color w:val="auto"/>
          <w:sz w:val="19"/>
          <w:szCs w:val="19"/>
          <w:lang w:bidi="kn-IN"/>
        </w:rPr>
        <w:t xml:space="preserve"> is set to true</w:t>
      </w:r>
    </w:p>
    <w:p w14:paraId="11B6B42B"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
    <w:p w14:paraId="292A8B59"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snapshot_id</w:t>
      </w:r>
      <w:proofErr w:type="spellEnd"/>
      <w:r w:rsidRPr="00F04C31">
        <w:rPr>
          <w:rFonts w:ascii="Consolas" w:hAnsi="Consolas" w:cs="Consolas"/>
          <w:color w:val="auto"/>
          <w:sz w:val="19"/>
          <w:szCs w:val="19"/>
          <w:lang w:bidi="kn-IN"/>
        </w:rPr>
        <w:t>;</w:t>
      </w:r>
    </w:p>
    <w:p w14:paraId="603091DF"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p>
    <w:p w14:paraId="17FD870A" w14:textId="77777777" w:rsidR="005F3A4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0B065DF" w14:textId="17FA99AA" w:rsidR="005F3A47" w:rsidRPr="00F04C31" w:rsidRDefault="005F3A4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 @brief </w:t>
      </w:r>
      <w:r w:rsidR="00057137" w:rsidRPr="00F04C31">
        <w:rPr>
          <w:rFonts w:ascii="Consolas" w:hAnsi="Consolas" w:cs="Consolas"/>
          <w:color w:val="auto"/>
          <w:sz w:val="19"/>
          <w:szCs w:val="19"/>
          <w:lang w:bidi="kn-IN"/>
        </w:rPr>
        <w:t>Threshold / Statistic value for the breach event</w:t>
      </w:r>
    </w:p>
    <w:p w14:paraId="42590F39" w14:textId="03E5DC50" w:rsidR="00057137" w:rsidRPr="00F04C31" w:rsidRDefault="005F3A4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057137" w:rsidRPr="00F04C31">
        <w:rPr>
          <w:rFonts w:ascii="Consolas" w:hAnsi="Consolas" w:cs="Consolas"/>
          <w:color w:val="auto"/>
          <w:sz w:val="19"/>
          <w:szCs w:val="19"/>
          <w:lang w:bidi="kn-IN"/>
        </w:rPr>
        <w:t>*/</w:t>
      </w:r>
    </w:p>
    <w:p w14:paraId="6DA9D72B" w14:textId="3740AE33"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gramStart"/>
      <w:r w:rsidR="00626058" w:rsidRPr="00F04C31">
        <w:rPr>
          <w:rFonts w:ascii="Consolas" w:hAnsi="Consolas" w:cs="Consolas"/>
          <w:color w:val="auto"/>
          <w:sz w:val="19"/>
          <w:szCs w:val="19"/>
          <w:lang w:bidi="kn-IN"/>
        </w:rPr>
        <w:t>uint64_t</w:t>
      </w:r>
      <w:proofErr w:type="gramEnd"/>
      <w:r w:rsidR="00626058" w:rsidRPr="00F04C31">
        <w:rPr>
          <w:rFonts w:ascii="Consolas" w:hAnsi="Consolas" w:cs="Consolas"/>
          <w:color w:val="auto"/>
          <w:sz w:val="19"/>
          <w:szCs w:val="19"/>
          <w:lang w:bidi="kn-IN"/>
        </w:rPr>
        <w:t xml:space="preserve"> value</w:t>
      </w:r>
      <w:r w:rsidRPr="00F04C31">
        <w:rPr>
          <w:rFonts w:ascii="Consolas" w:hAnsi="Consolas" w:cs="Consolas"/>
          <w:color w:val="auto"/>
          <w:sz w:val="19"/>
          <w:szCs w:val="19"/>
          <w:lang w:bidi="kn-IN"/>
        </w:rPr>
        <w:t>;</w:t>
      </w:r>
    </w:p>
    <w:p w14:paraId="27B0882E" w14:textId="77777777"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
    <w:p w14:paraId="67FE9E59" w14:textId="7280B438" w:rsidR="004C4A56" w:rsidRPr="00F04C31" w:rsidRDefault="0005713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sai_tam_threshold_breach_event_t</w:t>
      </w:r>
      <w:proofErr w:type="spellEnd"/>
      <w:r w:rsidRPr="00F04C31">
        <w:rPr>
          <w:rFonts w:ascii="Consolas" w:hAnsi="Consolas" w:cs="Consolas"/>
          <w:color w:val="auto"/>
          <w:sz w:val="19"/>
          <w:szCs w:val="19"/>
          <w:lang w:bidi="kn-IN"/>
        </w:rPr>
        <w:t>;</w:t>
      </w:r>
    </w:p>
    <w:p w14:paraId="2E0DB80A"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5F5A2D33"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2184E801"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02C5261D"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TAM Threshold breach notification function</w:t>
      </w:r>
    </w:p>
    <w:p w14:paraId="6053DF67"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0CAE6D75"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1AA9CF5D"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void(*</w:t>
      </w:r>
      <w:proofErr w:type="spellStart"/>
      <w:r w:rsidRPr="00F04C31">
        <w:rPr>
          <w:rFonts w:ascii="Consolas" w:hAnsi="Consolas" w:cs="Consolas"/>
          <w:color w:val="auto"/>
          <w:sz w:val="19"/>
          <w:szCs w:val="19"/>
          <w:lang w:bidi="kn-IN"/>
        </w:rPr>
        <w:t>sai_tam_threshold_breach_event_notification_fn</w:t>
      </w:r>
      <w:proofErr w:type="spellEnd"/>
      <w:r w:rsidRPr="00F04C31">
        <w:rPr>
          <w:rFonts w:ascii="Consolas" w:hAnsi="Consolas" w:cs="Consolas"/>
          <w:color w:val="auto"/>
          <w:sz w:val="19"/>
          <w:szCs w:val="19"/>
          <w:lang w:bidi="kn-IN"/>
        </w:rPr>
        <w:t>)(</w:t>
      </w:r>
    </w:p>
    <w:p w14:paraId="7F84DC8D"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uint32_t count,</w:t>
      </w:r>
    </w:p>
    <w:p w14:paraId="270E0F26"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sai_tam_threshold_breach_event_t</w:t>
      </w:r>
      <w:proofErr w:type="spellEnd"/>
      <w:r w:rsidRPr="00F04C31">
        <w:rPr>
          <w:rFonts w:ascii="Consolas" w:hAnsi="Consolas" w:cs="Consolas"/>
          <w:color w:val="auto"/>
          <w:sz w:val="19"/>
          <w:szCs w:val="19"/>
          <w:lang w:bidi="kn-IN"/>
        </w:rPr>
        <w:t xml:space="preserve"> *data</w:t>
      </w:r>
    </w:p>
    <w:p w14:paraId="6167FD71"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D72D3AE"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692FAF2C"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656019A7"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TAM Threshold Attributes.</w:t>
      </w:r>
    </w:p>
    <w:p w14:paraId="32C5005F"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4AAC1B25"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479A4417"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enum</w:t>
      </w:r>
      <w:proofErr w:type="spellEnd"/>
      <w:r w:rsidRPr="00F04C31">
        <w:rPr>
          <w:rFonts w:ascii="Consolas" w:hAnsi="Consolas" w:cs="Consolas"/>
          <w:color w:val="auto"/>
          <w:sz w:val="19"/>
          <w:szCs w:val="19"/>
          <w:lang w:bidi="kn-IN"/>
        </w:rPr>
        <w:t xml:space="preserve"> _</w:t>
      </w:r>
      <w:proofErr w:type="spellStart"/>
      <w:r w:rsidRPr="00F04C31">
        <w:rPr>
          <w:rFonts w:ascii="Consolas" w:hAnsi="Consolas" w:cs="Consolas"/>
          <w:color w:val="auto"/>
          <w:sz w:val="19"/>
          <w:szCs w:val="19"/>
          <w:lang w:bidi="kn-IN"/>
        </w:rPr>
        <w:t>sai_tam_threshold_attr_t</w:t>
      </w:r>
      <w:proofErr w:type="spellEnd"/>
      <w:r w:rsidRPr="00F04C31">
        <w:rPr>
          <w:rFonts w:ascii="Consolas" w:hAnsi="Consolas" w:cs="Consolas"/>
          <w:color w:val="auto"/>
          <w:sz w:val="19"/>
          <w:szCs w:val="19"/>
          <w:lang w:bidi="kn-IN"/>
        </w:rPr>
        <w:t xml:space="preserve"> {</w:t>
      </w:r>
    </w:p>
    <w:p w14:paraId="0433048B"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2A40EC54" w14:textId="77777777" w:rsidR="005F3A47" w:rsidRPr="00F04C31" w:rsidRDefault="003B5D98" w:rsidP="005F3A4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r>
      <w:r w:rsidR="005F3A47" w:rsidRPr="00F04C31">
        <w:rPr>
          <w:rFonts w:ascii="Consolas" w:hAnsi="Consolas" w:cs="Consolas"/>
          <w:color w:val="auto"/>
          <w:sz w:val="19"/>
          <w:szCs w:val="19"/>
          <w:lang w:bidi="kn-IN"/>
        </w:rPr>
        <w:t>/**</w:t>
      </w:r>
    </w:p>
    <w:p w14:paraId="17B718F3" w14:textId="259742FE" w:rsidR="005F3A47" w:rsidRPr="00F04C31" w:rsidRDefault="005F3A47" w:rsidP="005F3A4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Start of Attributes</w:t>
      </w:r>
    </w:p>
    <w:p w14:paraId="6644F239" w14:textId="77777777" w:rsidR="005F3A47" w:rsidRPr="00F04C31" w:rsidRDefault="005F3A47" w:rsidP="005F3A4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B68D00B" w14:textId="75DA813F" w:rsidR="003B5D98" w:rsidRPr="00F04C31" w:rsidRDefault="005F3A4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3B5D98" w:rsidRPr="00F04C31">
        <w:rPr>
          <w:rFonts w:ascii="Consolas" w:hAnsi="Consolas" w:cs="Consolas"/>
          <w:color w:val="auto"/>
          <w:sz w:val="19"/>
          <w:szCs w:val="19"/>
          <w:lang w:bidi="kn-IN"/>
        </w:rPr>
        <w:t>SAI_TAM_THRESHOLD_ATTR_START,</w:t>
      </w:r>
    </w:p>
    <w:p w14:paraId="0325516F" w14:textId="77777777" w:rsidR="003B5D98" w:rsidRPr="00F04C31" w:rsidRDefault="003B5D98" w:rsidP="004C4A56">
      <w:pPr>
        <w:autoSpaceDE w:val="0"/>
        <w:autoSpaceDN w:val="0"/>
        <w:adjustRightInd w:val="0"/>
        <w:spacing w:after="0" w:line="240" w:lineRule="auto"/>
        <w:rPr>
          <w:rFonts w:ascii="Consolas" w:hAnsi="Consolas" w:cs="Consolas"/>
          <w:color w:val="auto"/>
          <w:sz w:val="19"/>
          <w:szCs w:val="19"/>
          <w:lang w:bidi="kn-IN"/>
        </w:rPr>
      </w:pPr>
    </w:p>
    <w:p w14:paraId="34420856"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35D78C7" w14:textId="24419C77" w:rsidR="005F3A47"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5F3A47" w:rsidRPr="00F04C31">
        <w:rPr>
          <w:rFonts w:ascii="Consolas" w:hAnsi="Consolas" w:cs="Consolas"/>
          <w:color w:val="auto"/>
          <w:sz w:val="19"/>
          <w:szCs w:val="19"/>
          <w:lang w:bidi="kn-IN"/>
        </w:rPr>
        <w:t xml:space="preserve">@brief TAM </w:t>
      </w:r>
      <w:r w:rsidRPr="00F04C31">
        <w:rPr>
          <w:rFonts w:ascii="Consolas" w:hAnsi="Consolas" w:cs="Consolas"/>
          <w:color w:val="auto"/>
          <w:sz w:val="19"/>
          <w:szCs w:val="19"/>
          <w:lang w:bidi="kn-IN"/>
        </w:rPr>
        <w:t>Object</w:t>
      </w:r>
    </w:p>
    <w:p w14:paraId="4046DB05" w14:textId="77777777" w:rsidR="005F3A47"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D50E6D2" w14:textId="4832CA18" w:rsidR="005F3A47"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r w:rsidR="004C4A56" w:rsidRPr="00F04C31">
        <w:rPr>
          <w:rFonts w:ascii="Consolas" w:hAnsi="Consolas" w:cs="Consolas"/>
          <w:color w:val="auto"/>
          <w:sz w:val="19"/>
          <w:szCs w:val="19"/>
          <w:lang w:bidi="kn-IN"/>
        </w:rPr>
        <w:t>sai_object_</w:t>
      </w:r>
      <w:r w:rsidR="00E609F0" w:rsidRPr="00F04C31">
        <w:rPr>
          <w:rFonts w:ascii="Consolas" w:hAnsi="Consolas" w:cs="Consolas"/>
          <w:color w:val="auto"/>
          <w:sz w:val="19"/>
          <w:szCs w:val="19"/>
          <w:lang w:bidi="kn-IN"/>
        </w:rPr>
        <w:t>id</w:t>
      </w:r>
      <w:r w:rsidR="004C4A56" w:rsidRPr="00F04C31">
        <w:rPr>
          <w:rFonts w:ascii="Consolas" w:hAnsi="Consolas" w:cs="Consolas"/>
          <w:color w:val="auto"/>
          <w:sz w:val="19"/>
          <w:szCs w:val="19"/>
          <w:lang w:bidi="kn-IN"/>
        </w:rPr>
        <w:t>_t</w:t>
      </w:r>
      <w:proofErr w:type="spellEnd"/>
    </w:p>
    <w:p w14:paraId="64469BCA" w14:textId="5608B191" w:rsidR="004C4A56"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MANDATORY_ON_</w:t>
      </w:r>
      <w:r w:rsidR="004C4A56" w:rsidRPr="00F04C31">
        <w:rPr>
          <w:rFonts w:ascii="Consolas" w:hAnsi="Consolas" w:cs="Consolas"/>
          <w:color w:val="auto"/>
          <w:sz w:val="19"/>
          <w:szCs w:val="19"/>
          <w:lang w:bidi="kn-IN"/>
        </w:rPr>
        <w:t>CREATE</w:t>
      </w:r>
    </w:p>
    <w:p w14:paraId="03D37857"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2BC60EB" w14:textId="452B230E"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SAI_TAM_THRESHOLD_ATTR_TAM_ID</w:t>
      </w:r>
      <w:r w:rsidR="005E2A3E" w:rsidRPr="00F04C31">
        <w:rPr>
          <w:rFonts w:ascii="Consolas" w:hAnsi="Consolas" w:cs="Consolas"/>
          <w:color w:val="auto"/>
          <w:sz w:val="19"/>
          <w:szCs w:val="19"/>
          <w:lang w:bidi="kn-IN"/>
        </w:rPr>
        <w:t xml:space="preserve"> = SAI_TAM_THRESHOLD_ATTR_START</w:t>
      </w:r>
      <w:r w:rsidRPr="00F04C31">
        <w:rPr>
          <w:rFonts w:ascii="Consolas" w:hAnsi="Consolas" w:cs="Consolas"/>
          <w:color w:val="auto"/>
          <w:sz w:val="19"/>
          <w:szCs w:val="19"/>
          <w:lang w:bidi="kn-IN"/>
        </w:rPr>
        <w:t>,</w:t>
      </w:r>
    </w:p>
    <w:p w14:paraId="6FDF03DD"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59A43616"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99CF1FF" w14:textId="77777777" w:rsidR="005F3A47"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5F3A47"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Statistic for this threshold</w:t>
      </w:r>
    </w:p>
    <w:p w14:paraId="69324E80" w14:textId="77777777" w:rsidR="005F3A47"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
    <w:p w14:paraId="563E1447" w14:textId="2690EDCE" w:rsidR="005F3A47"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r w:rsidR="004C4A56" w:rsidRPr="00F04C31">
        <w:rPr>
          <w:rFonts w:ascii="Consolas" w:hAnsi="Consolas" w:cs="Consolas"/>
          <w:color w:val="auto"/>
          <w:sz w:val="19"/>
          <w:szCs w:val="19"/>
          <w:lang w:bidi="kn-IN"/>
        </w:rPr>
        <w:t>sai_tam_statistic_id_t</w:t>
      </w:r>
      <w:proofErr w:type="spellEnd"/>
    </w:p>
    <w:p w14:paraId="0BBBCD20" w14:textId="78E27FFA" w:rsidR="004C4A56"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r w:rsidR="004C4A56"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@flags MANDATORY_ON_</w:t>
      </w:r>
      <w:r w:rsidR="004C4A56" w:rsidRPr="00F04C31">
        <w:rPr>
          <w:rFonts w:ascii="Consolas" w:hAnsi="Consolas" w:cs="Consolas"/>
          <w:color w:val="auto"/>
          <w:sz w:val="19"/>
          <w:szCs w:val="19"/>
          <w:lang w:bidi="kn-IN"/>
        </w:rPr>
        <w:t>CREATE</w:t>
      </w:r>
    </w:p>
    <w:p w14:paraId="3EB90404"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ADBDA8E"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SAI_TAM_THRESHOLD_ATTR_STATISTIC,</w:t>
      </w:r>
    </w:p>
    <w:p w14:paraId="3F5C4FE7"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53723459"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17E54440" w14:textId="77777777" w:rsidR="005F3A47"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5F3A47" w:rsidRPr="00F04C31">
        <w:rPr>
          <w:rFonts w:ascii="Consolas" w:hAnsi="Consolas" w:cs="Consolas"/>
          <w:color w:val="auto"/>
          <w:sz w:val="19"/>
          <w:szCs w:val="19"/>
          <w:lang w:bidi="kn-IN"/>
        </w:rPr>
        <w:t>@brief Level</w:t>
      </w:r>
    </w:p>
    <w:p w14:paraId="0334BA17" w14:textId="77777777" w:rsidR="005F3A47"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0767415A" w14:textId="245488F1" w:rsidR="00433AA4"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4C4A56" w:rsidRPr="00F04C31">
        <w:rPr>
          <w:rFonts w:ascii="Consolas" w:hAnsi="Consolas" w:cs="Consolas"/>
          <w:color w:val="auto"/>
          <w:sz w:val="19"/>
          <w:szCs w:val="19"/>
          <w:lang w:bidi="kn-IN"/>
        </w:rPr>
        <w:t>Breach level for this threshold</w:t>
      </w:r>
      <w:r w:rsidR="00433AA4" w:rsidRPr="00F04C31">
        <w:rPr>
          <w:rFonts w:ascii="Consolas" w:hAnsi="Consolas" w:cs="Consolas"/>
          <w:color w:val="auto"/>
          <w:sz w:val="19"/>
          <w:szCs w:val="19"/>
          <w:lang w:bidi="kn-IN"/>
        </w:rPr>
        <w:t xml:space="preserve"> </w:t>
      </w:r>
      <w:r w:rsidR="004C4A56" w:rsidRPr="00F04C31">
        <w:rPr>
          <w:rFonts w:ascii="Consolas" w:hAnsi="Consolas" w:cs="Consolas"/>
          <w:color w:val="auto"/>
          <w:sz w:val="19"/>
          <w:szCs w:val="19"/>
          <w:lang w:bidi="kn-IN"/>
        </w:rPr>
        <w:t>in number of bytes</w:t>
      </w:r>
    </w:p>
    <w:p w14:paraId="5F4F1598" w14:textId="5A164769" w:rsidR="004C4A56" w:rsidRPr="00F04C31" w:rsidRDefault="00433AA4"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7FC4B32" w14:textId="58CC8185"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If specified, a threshold breach event will be recorded when the buffer</w:t>
      </w:r>
    </w:p>
    <w:p w14:paraId="24DDBB58"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usage</w:t>
      </w:r>
      <w:proofErr w:type="gramEnd"/>
      <w:r w:rsidRPr="00F04C31">
        <w:rPr>
          <w:rFonts w:ascii="Consolas" w:hAnsi="Consolas" w:cs="Consolas"/>
          <w:color w:val="auto"/>
          <w:sz w:val="19"/>
          <w:szCs w:val="19"/>
          <w:lang w:bidi="kn-IN"/>
        </w:rPr>
        <w:t xml:space="preserve"> goes beyond the level.</w:t>
      </w:r>
    </w:p>
    <w:p w14:paraId="6968F44F"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A7176A1"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If not specified, the threshold is created without any level, which is </w:t>
      </w:r>
    </w:p>
    <w:p w14:paraId="6DE0E8F5" w14:textId="23BE7A63"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effectively</w:t>
      </w:r>
      <w:proofErr w:type="gramEnd"/>
      <w:r w:rsidRPr="00F04C31">
        <w:rPr>
          <w:rFonts w:ascii="Consolas" w:hAnsi="Consolas" w:cs="Consolas"/>
          <w:color w:val="auto"/>
          <w:sz w:val="19"/>
          <w:szCs w:val="19"/>
          <w:lang w:bidi="kn-IN"/>
        </w:rPr>
        <w:t xml:space="preserve"> disabling the threshold monitoring for the statistic</w:t>
      </w:r>
    </w:p>
    <w:p w14:paraId="5D7D1F84" w14:textId="2F07C965" w:rsidR="005F3A47"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5F3A47" w:rsidRPr="00F04C31">
        <w:rPr>
          <w:rFonts w:ascii="Consolas" w:hAnsi="Consolas" w:cs="Consolas"/>
          <w:color w:val="auto"/>
          <w:sz w:val="19"/>
          <w:szCs w:val="19"/>
          <w:lang w:bidi="kn-IN"/>
        </w:rPr>
        <w:t>*</w:t>
      </w:r>
    </w:p>
    <w:p w14:paraId="323A7C0D" w14:textId="77213465" w:rsidR="00433AA4" w:rsidRPr="00F04C31" w:rsidRDefault="00433AA4"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uint64_t</w:t>
      </w:r>
    </w:p>
    <w:p w14:paraId="4FE40133" w14:textId="1E90F953" w:rsidR="00433AA4" w:rsidRPr="00F04C31" w:rsidRDefault="00433AA4"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CREATE_AND_SET</w:t>
      </w:r>
    </w:p>
    <w:p w14:paraId="65EBB523" w14:textId="01BE9503" w:rsidR="00433AA4" w:rsidRPr="00F04C31" w:rsidRDefault="00433AA4"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t>
      </w:r>
      <w:proofErr w:type="spellStart"/>
      <w:r w:rsidRPr="00F04C31">
        <w:rPr>
          <w:rFonts w:ascii="Consolas" w:hAnsi="Consolas" w:cs="Consolas"/>
          <w:color w:val="auto"/>
          <w:sz w:val="19"/>
          <w:szCs w:val="19"/>
          <w:lang w:bidi="kn-IN"/>
        </w:rPr>
        <w:t>allownull</w:t>
      </w:r>
      <w:proofErr w:type="spellEnd"/>
      <w:r w:rsidRPr="00F04C31">
        <w:rPr>
          <w:rFonts w:ascii="Consolas" w:hAnsi="Consolas" w:cs="Consolas"/>
          <w:color w:val="auto"/>
          <w:sz w:val="19"/>
          <w:szCs w:val="19"/>
          <w:lang w:bidi="kn-IN"/>
        </w:rPr>
        <w:t xml:space="preserve"> true</w:t>
      </w:r>
    </w:p>
    <w:p w14:paraId="6856038D" w14:textId="384AF78E" w:rsidR="004C4A56"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4C4A56" w:rsidRPr="00F04C31">
        <w:rPr>
          <w:rFonts w:ascii="Consolas" w:hAnsi="Consolas" w:cs="Consolas"/>
          <w:color w:val="auto"/>
          <w:sz w:val="19"/>
          <w:szCs w:val="19"/>
          <w:lang w:bidi="kn-IN"/>
        </w:rPr>
        <w:t>*/</w:t>
      </w:r>
    </w:p>
    <w:p w14:paraId="46D31E80"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SAI_TAM_THRESHOLD_ATTR_LEVEL,</w:t>
      </w:r>
    </w:p>
    <w:p w14:paraId="2C45EC05"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117C354A"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3ADCE19" w14:textId="5D69E960" w:rsidR="00027E4D"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433AA4"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Transporter Object</w:t>
      </w:r>
    </w:p>
    <w:p w14:paraId="65151792" w14:textId="432AF7AB" w:rsidR="004C4A56" w:rsidRPr="00F04C31" w:rsidRDefault="00027E4D"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5362503"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Provides the snapshot transporter object for this threshold.</w:t>
      </w:r>
    </w:p>
    <w:p w14:paraId="3936D049"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When the threshold is breached, this transporter will be used</w:t>
      </w:r>
    </w:p>
    <w:p w14:paraId="06E16574"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to</w:t>
      </w:r>
      <w:proofErr w:type="gramEnd"/>
      <w:r w:rsidRPr="00F04C31">
        <w:rPr>
          <w:rFonts w:ascii="Consolas" w:hAnsi="Consolas" w:cs="Consolas"/>
          <w:color w:val="auto"/>
          <w:sz w:val="19"/>
          <w:szCs w:val="19"/>
          <w:lang w:bidi="kn-IN"/>
        </w:rPr>
        <w:t xml:space="preserve"> 'copy' the data to the 'transporter-desired' location.</w:t>
      </w:r>
    </w:p>
    <w:p w14:paraId="0FFDB9F5"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
    <w:p w14:paraId="13D3A2EE"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In the absence of a transporter, the tracker's default transporter</w:t>
      </w:r>
    </w:p>
    <w:p w14:paraId="391E3D68" w14:textId="626C3542"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will be used</w:t>
      </w:r>
      <w:r w:rsidR="00027E4D" w:rsidRPr="00F04C31">
        <w:rPr>
          <w:rFonts w:ascii="Consolas" w:hAnsi="Consolas" w:cs="Consolas"/>
          <w:color w:val="auto"/>
          <w:sz w:val="19"/>
          <w:szCs w:val="19"/>
          <w:lang w:bidi="kn-IN"/>
        </w:rPr>
        <w:t>.</w:t>
      </w:r>
    </w:p>
    <w:p w14:paraId="5A4A0C12" w14:textId="6469CDA8" w:rsidR="003164DD" w:rsidRPr="00F04C31" w:rsidRDefault="003164DD"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47F0BFB1" w14:textId="4A0384AA" w:rsidR="003164DD" w:rsidRPr="00F04C31" w:rsidRDefault="003164DD" w:rsidP="003164D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It may be noted that, </w:t>
      </w:r>
      <w:proofErr w:type="gramStart"/>
      <w:r w:rsidRPr="00F04C31">
        <w:rPr>
          <w:rFonts w:ascii="Consolas" w:hAnsi="Consolas" w:cs="Consolas"/>
          <w:color w:val="auto"/>
          <w:sz w:val="19"/>
          <w:szCs w:val="19"/>
          <w:lang w:bidi="kn-IN"/>
        </w:rPr>
        <w:t>Upon</w:t>
      </w:r>
      <w:proofErr w:type="gramEnd"/>
      <w:r w:rsidRPr="00F04C31">
        <w:rPr>
          <w:rFonts w:ascii="Consolas" w:hAnsi="Consolas" w:cs="Consolas"/>
          <w:color w:val="auto"/>
          <w:sz w:val="19"/>
          <w:szCs w:val="19"/>
          <w:lang w:bidi="kn-IN"/>
        </w:rPr>
        <w:t xml:space="preserve"> a breach, the 'snapshot' object is </w:t>
      </w:r>
    </w:p>
    <w:p w14:paraId="79F6D63E" w14:textId="77777777" w:rsidR="003164DD" w:rsidRPr="00F04C31" w:rsidRDefault="003164DD" w:rsidP="003164D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automatically</w:t>
      </w:r>
      <w:proofErr w:type="gramEnd"/>
      <w:r w:rsidRPr="00F04C31">
        <w:rPr>
          <w:rFonts w:ascii="Consolas" w:hAnsi="Consolas" w:cs="Consolas"/>
          <w:color w:val="auto"/>
          <w:sz w:val="19"/>
          <w:szCs w:val="19"/>
          <w:lang w:bidi="kn-IN"/>
        </w:rPr>
        <w:t xml:space="preserve"> created (see below attribute), and it will not have a </w:t>
      </w:r>
    </w:p>
    <w:p w14:paraId="0D860CC6" w14:textId="77777777" w:rsidR="003164DD" w:rsidRPr="00F04C31" w:rsidRDefault="003164DD" w:rsidP="003164D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separate</w:t>
      </w:r>
      <w:proofErr w:type="gramEnd"/>
      <w:r w:rsidRPr="00F04C31">
        <w:rPr>
          <w:rFonts w:ascii="Consolas" w:hAnsi="Consolas" w:cs="Consolas"/>
          <w:color w:val="auto"/>
          <w:sz w:val="19"/>
          <w:szCs w:val="19"/>
          <w:lang w:bidi="kn-IN"/>
        </w:rPr>
        <w:t xml:space="preserve"> transporter object. Instead this transporter (or the tracker's </w:t>
      </w:r>
    </w:p>
    <w:p w14:paraId="526E0A38" w14:textId="6AA4D255" w:rsidR="003164DD" w:rsidRPr="00F04C31" w:rsidRDefault="003164DD" w:rsidP="003164D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default transporter) is used.</w:t>
      </w:r>
    </w:p>
    <w:p w14:paraId="6AF072D0" w14:textId="17B5B310" w:rsidR="00433AA4" w:rsidRPr="00F04C31" w:rsidRDefault="00433AA4" w:rsidP="003164D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0DE7FBDB" w14:textId="7F8D2C5C" w:rsidR="00433AA4" w:rsidRPr="00F04C31" w:rsidRDefault="00433AA4" w:rsidP="003164D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 xml:space="preserve">* @type </w:t>
      </w:r>
      <w:proofErr w:type="spellStart"/>
      <w:r w:rsidRPr="00F04C31">
        <w:rPr>
          <w:rFonts w:ascii="Consolas" w:hAnsi="Consolas" w:cs="Consolas"/>
          <w:color w:val="auto"/>
          <w:sz w:val="19"/>
          <w:szCs w:val="19"/>
          <w:lang w:bidi="kn-IN"/>
        </w:rPr>
        <w:t>sai_object_id_t</w:t>
      </w:r>
      <w:proofErr w:type="spellEnd"/>
    </w:p>
    <w:p w14:paraId="27BE9B8C" w14:textId="0B42FB42" w:rsidR="00027E4D" w:rsidRPr="00F04C31" w:rsidRDefault="00027E4D" w:rsidP="003164D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t>
      </w:r>
      <w:proofErr w:type="spellStart"/>
      <w:r w:rsidRPr="00F04C31">
        <w:rPr>
          <w:rFonts w:ascii="Consolas" w:hAnsi="Consolas" w:cs="Consolas"/>
          <w:color w:val="auto"/>
          <w:sz w:val="19"/>
          <w:szCs w:val="19"/>
          <w:lang w:bidi="kn-IN"/>
        </w:rPr>
        <w:t>allownull</w:t>
      </w:r>
      <w:proofErr w:type="spellEnd"/>
      <w:r w:rsidRPr="00F04C31">
        <w:rPr>
          <w:rFonts w:ascii="Consolas" w:hAnsi="Consolas" w:cs="Consolas"/>
          <w:color w:val="auto"/>
          <w:sz w:val="19"/>
          <w:szCs w:val="19"/>
          <w:lang w:bidi="kn-IN"/>
        </w:rPr>
        <w:t xml:space="preserve"> true</w:t>
      </w:r>
    </w:p>
    <w:p w14:paraId="58269A6B"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BFEDA54"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SAI_TAM_THRESHOLD_ATTR_TRANSPORTER,</w:t>
      </w:r>
    </w:p>
    <w:p w14:paraId="5B0AB217"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445EF392"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329086DA" w14:textId="3D1E02C2" w:rsidR="00027E4D" w:rsidRPr="00F04C31" w:rsidRDefault="00027E4D"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Snapshot on breach</w:t>
      </w:r>
    </w:p>
    <w:p w14:paraId="1DAE2715" w14:textId="519F430A" w:rsidR="00027E4D" w:rsidRPr="00F04C31" w:rsidRDefault="00027E4D"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09B3125E" w14:textId="6C441285"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Take a snapshot upon a threshold breach</w:t>
      </w:r>
      <w:r w:rsidR="00027E4D" w:rsidRPr="00F04C31">
        <w:rPr>
          <w:rFonts w:ascii="Consolas" w:hAnsi="Consolas" w:cs="Consolas"/>
          <w:color w:val="auto"/>
          <w:sz w:val="19"/>
          <w:szCs w:val="19"/>
          <w:lang w:bidi="kn-IN"/>
        </w:rPr>
        <w:t>.</w:t>
      </w:r>
    </w:p>
    <w:p w14:paraId="35D449F6"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When this attribute is specified and set to true, Snapshots are</w:t>
      </w:r>
    </w:p>
    <w:p w14:paraId="2C26237B" w14:textId="0A87679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automatically</w:t>
      </w:r>
      <w:proofErr w:type="gramEnd"/>
      <w:r w:rsidRPr="00F04C31">
        <w:rPr>
          <w:rFonts w:ascii="Consolas" w:hAnsi="Consolas" w:cs="Consolas"/>
          <w:color w:val="auto"/>
          <w:sz w:val="19"/>
          <w:szCs w:val="19"/>
          <w:lang w:bidi="kn-IN"/>
        </w:rPr>
        <w:t xml:space="preserve"> created upon the threshold breach</w:t>
      </w:r>
      <w:r w:rsidR="00027E4D" w:rsidRPr="00F04C31">
        <w:rPr>
          <w:rFonts w:ascii="Consolas" w:hAnsi="Consolas" w:cs="Consolas"/>
          <w:color w:val="auto"/>
          <w:sz w:val="19"/>
          <w:szCs w:val="19"/>
          <w:lang w:bidi="kn-IN"/>
        </w:rPr>
        <w:t>.</w:t>
      </w:r>
    </w:p>
    <w:p w14:paraId="4E2BF99A" w14:textId="079DB54B"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Otherwise a snapshot is not created</w:t>
      </w:r>
      <w:r w:rsidR="00027E4D" w:rsidRPr="00F04C31">
        <w:rPr>
          <w:rFonts w:ascii="Consolas" w:hAnsi="Consolas" w:cs="Consolas"/>
          <w:color w:val="auto"/>
          <w:sz w:val="19"/>
          <w:szCs w:val="19"/>
          <w:lang w:bidi="kn-IN"/>
        </w:rPr>
        <w:t>.</w:t>
      </w:r>
    </w:p>
    <w:p w14:paraId="65DBC47A" w14:textId="05A8DC1B" w:rsidR="00027E4D" w:rsidRPr="00F04C31" w:rsidRDefault="00027E4D"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0B52E1B0" w14:textId="440F848B" w:rsidR="00027E4D" w:rsidRPr="00F04C31" w:rsidRDefault="00027E4D"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proofErr w:type="gramStart"/>
      <w:r w:rsidRPr="00F04C31">
        <w:rPr>
          <w:rFonts w:ascii="Consolas" w:hAnsi="Consolas" w:cs="Consolas"/>
          <w:color w:val="auto"/>
          <w:sz w:val="19"/>
          <w:szCs w:val="19"/>
          <w:lang w:bidi="kn-IN"/>
        </w:rPr>
        <w:t>boolean</w:t>
      </w:r>
      <w:proofErr w:type="spellEnd"/>
      <w:proofErr w:type="gramEnd"/>
    </w:p>
    <w:p w14:paraId="2D3CF90C" w14:textId="55A75C1B" w:rsidR="00027E4D" w:rsidRPr="00F04C31" w:rsidRDefault="00027E4D"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t>
      </w:r>
      <w:proofErr w:type="spellStart"/>
      <w:r w:rsidRPr="00F04C31">
        <w:rPr>
          <w:rFonts w:ascii="Consolas" w:hAnsi="Consolas" w:cs="Consolas"/>
          <w:color w:val="auto"/>
          <w:sz w:val="19"/>
          <w:szCs w:val="19"/>
          <w:lang w:bidi="kn-IN"/>
        </w:rPr>
        <w:t>allownull</w:t>
      </w:r>
      <w:proofErr w:type="spellEnd"/>
      <w:r w:rsidRPr="00F04C31">
        <w:rPr>
          <w:rFonts w:ascii="Consolas" w:hAnsi="Consolas" w:cs="Consolas"/>
          <w:color w:val="auto"/>
          <w:sz w:val="19"/>
          <w:szCs w:val="19"/>
          <w:lang w:bidi="kn-IN"/>
        </w:rPr>
        <w:t xml:space="preserve"> true</w:t>
      </w:r>
    </w:p>
    <w:p w14:paraId="08137392"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D456DB8"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SAI_TAM_THRESHOLD_ATTR_SNAPSHOT_ON_BREACH,</w:t>
      </w:r>
    </w:p>
    <w:p w14:paraId="50E547EB" w14:textId="77777777" w:rsidR="007E3044" w:rsidRPr="00F04C31" w:rsidRDefault="007E3044" w:rsidP="004C4A56">
      <w:pPr>
        <w:autoSpaceDE w:val="0"/>
        <w:autoSpaceDN w:val="0"/>
        <w:adjustRightInd w:val="0"/>
        <w:spacing w:after="0" w:line="240" w:lineRule="auto"/>
        <w:rPr>
          <w:rFonts w:ascii="Consolas" w:hAnsi="Consolas" w:cs="Consolas"/>
          <w:color w:val="auto"/>
          <w:sz w:val="19"/>
          <w:szCs w:val="19"/>
          <w:lang w:bidi="kn-IN"/>
        </w:rPr>
      </w:pPr>
    </w:p>
    <w:p w14:paraId="1F2E32E4" w14:textId="1CC84599" w:rsidR="00027E4D" w:rsidRPr="00F04C31" w:rsidRDefault="00027E4D"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7E3044" w:rsidRPr="00F04C31">
        <w:rPr>
          <w:rFonts w:ascii="Consolas" w:hAnsi="Consolas" w:cs="Consolas"/>
          <w:color w:val="auto"/>
          <w:sz w:val="19"/>
          <w:szCs w:val="19"/>
          <w:lang w:bidi="kn-IN"/>
        </w:rPr>
        <w:t>/**</w:t>
      </w:r>
    </w:p>
    <w:p w14:paraId="5BA0D096" w14:textId="6B10D255"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27E4D"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Buffers/Statistics for inclusion in the snapshot</w:t>
      </w:r>
    </w:p>
    <w:p w14:paraId="646214B9" w14:textId="2B3D774D"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Specifies the Statistics/Types for the</w:t>
      </w:r>
      <w:r w:rsidR="000A27C8" w:rsidRPr="00F04C31">
        <w:rPr>
          <w:rFonts w:ascii="Consolas" w:hAnsi="Consolas" w:cs="Consolas"/>
          <w:color w:val="auto"/>
          <w:sz w:val="19"/>
          <w:szCs w:val="19"/>
          <w:lang w:bidi="kn-IN"/>
        </w:rPr>
        <w:t xml:space="preserve"> snapshot.</w:t>
      </w:r>
    </w:p>
    <w:p w14:paraId="436EF57D" w14:textId="05EFA107" w:rsidR="007E3044" w:rsidRPr="00F04C31" w:rsidRDefault="000A27C8"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E3044" w:rsidRPr="00F04C31">
        <w:rPr>
          <w:rFonts w:ascii="Consolas" w:hAnsi="Consolas" w:cs="Consolas"/>
          <w:color w:val="auto"/>
          <w:sz w:val="19"/>
          <w:szCs w:val="19"/>
          <w:lang w:bidi="kn-IN"/>
        </w:rPr>
        <w:t xml:space="preserve">If not specified, all buffers tracked by </w:t>
      </w:r>
    </w:p>
    <w:p w14:paraId="12CCA4F0" w14:textId="4D6AF25A"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the</w:t>
      </w:r>
      <w:proofErr w:type="gramEnd"/>
      <w:r w:rsidRPr="00F04C31">
        <w:rPr>
          <w:rFonts w:ascii="Consolas" w:hAnsi="Consolas" w:cs="Consolas"/>
          <w:color w:val="auto"/>
          <w:sz w:val="19"/>
          <w:szCs w:val="19"/>
          <w:lang w:bidi="kn-IN"/>
        </w:rPr>
        <w:t xml:space="preserve"> associated TAM object are included in the sna</w:t>
      </w:r>
      <w:r w:rsidR="00027E4D" w:rsidRPr="00F04C31">
        <w:rPr>
          <w:rFonts w:ascii="Consolas" w:hAnsi="Consolas" w:cs="Consolas"/>
          <w:color w:val="auto"/>
          <w:sz w:val="19"/>
          <w:szCs w:val="19"/>
          <w:lang w:bidi="kn-IN"/>
        </w:rPr>
        <w:t>pshot.</w:t>
      </w:r>
    </w:p>
    <w:p w14:paraId="4FE04D93" w14:textId="77777777"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When specified, the buffers requested for snapshot must be within the set </w:t>
      </w:r>
    </w:p>
    <w:p w14:paraId="6B0CD7B1" w14:textId="77777777"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tracked by the associated TAM object.</w:t>
      </w:r>
    </w:p>
    <w:p w14:paraId="4A22AD43" w14:textId="4A7D91D3" w:rsidR="00027E4D" w:rsidRPr="00F04C31" w:rsidRDefault="00027E4D"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35DF16E1" w14:textId="7516F4CB" w:rsidR="00027E4D" w:rsidRPr="00F04C31" w:rsidRDefault="00027E4D"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r w:rsidRPr="00F04C31">
        <w:rPr>
          <w:rFonts w:ascii="Consolas" w:hAnsi="Consolas" w:cs="Consolas"/>
          <w:color w:val="auto"/>
          <w:sz w:val="19"/>
          <w:szCs w:val="19"/>
          <w:lang w:bidi="kn-IN"/>
        </w:rPr>
        <w:t>sai_tam_statistic_id_list</w:t>
      </w:r>
      <w:proofErr w:type="spellEnd"/>
    </w:p>
    <w:p w14:paraId="7F61E43C" w14:textId="1CCB4648" w:rsidR="00027E4D" w:rsidRPr="00F04C31" w:rsidRDefault="00027E4D"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t>
      </w:r>
      <w:proofErr w:type="spellStart"/>
      <w:r w:rsidRPr="00F04C31">
        <w:rPr>
          <w:rFonts w:ascii="Consolas" w:hAnsi="Consolas" w:cs="Consolas"/>
          <w:color w:val="auto"/>
          <w:sz w:val="19"/>
          <w:szCs w:val="19"/>
          <w:lang w:bidi="kn-IN"/>
        </w:rPr>
        <w:t>allownull</w:t>
      </w:r>
      <w:proofErr w:type="spellEnd"/>
      <w:r w:rsidRPr="00F04C31">
        <w:rPr>
          <w:rFonts w:ascii="Consolas" w:hAnsi="Consolas" w:cs="Consolas"/>
          <w:color w:val="auto"/>
          <w:sz w:val="19"/>
          <w:szCs w:val="19"/>
          <w:lang w:bidi="kn-IN"/>
        </w:rPr>
        <w:t xml:space="preserve"> true</w:t>
      </w:r>
    </w:p>
    <w:p w14:paraId="66BB9297" w14:textId="77777777"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44F39D45" w14:textId="77777777"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SAI_TAM_SNAPSHOT_ATTR_STAT_TYPES,</w:t>
      </w:r>
    </w:p>
    <w:p w14:paraId="1B8F2934"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321010D6" w14:textId="77777777" w:rsidR="00487C62" w:rsidRPr="00F04C31" w:rsidRDefault="004C4A56"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
    <w:p w14:paraId="31679EB6" w14:textId="77777777" w:rsidR="00487C62" w:rsidRPr="00F04C31" w:rsidRDefault="00487C62" w:rsidP="00E6365F">
      <w:pPr>
        <w:autoSpaceDE w:val="0"/>
        <w:autoSpaceDN w:val="0"/>
        <w:adjustRightInd w:val="0"/>
        <w:spacing w:after="0" w:line="240" w:lineRule="auto"/>
        <w:ind w:firstLine="720"/>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5F4EF72D" w14:textId="77777777" w:rsidR="00027E4D"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27E4D"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 xml:space="preserve">Notification </w:t>
      </w:r>
      <w:proofErr w:type="spellStart"/>
      <w:r w:rsidRPr="00F04C31">
        <w:rPr>
          <w:rFonts w:ascii="Consolas" w:hAnsi="Consolas" w:cs="Consolas"/>
          <w:color w:val="auto"/>
          <w:sz w:val="19"/>
          <w:szCs w:val="19"/>
          <w:lang w:bidi="kn-IN"/>
        </w:rPr>
        <w:t>Callback</w:t>
      </w:r>
      <w:proofErr w:type="spellEnd"/>
      <w:r w:rsidRPr="00F04C31">
        <w:rPr>
          <w:rFonts w:ascii="Consolas" w:hAnsi="Consolas" w:cs="Consolas"/>
          <w:color w:val="auto"/>
          <w:sz w:val="19"/>
          <w:szCs w:val="19"/>
          <w:lang w:bidi="kn-IN"/>
        </w:rPr>
        <w:t xml:space="preserve"> Function</w:t>
      </w:r>
    </w:p>
    <w:p w14:paraId="6F407ED6" w14:textId="4840C2E1" w:rsidR="00487C62" w:rsidRPr="00F04C31" w:rsidRDefault="00027E4D"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47FC813" w14:textId="77777777"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Provides the </w:t>
      </w:r>
      <w:proofErr w:type="spellStart"/>
      <w:r w:rsidRPr="00F04C31">
        <w:rPr>
          <w:rFonts w:ascii="Consolas" w:hAnsi="Consolas" w:cs="Consolas"/>
          <w:color w:val="auto"/>
          <w:sz w:val="19"/>
          <w:szCs w:val="19"/>
          <w:lang w:bidi="kn-IN"/>
        </w:rPr>
        <w:t>callback</w:t>
      </w:r>
      <w:proofErr w:type="spellEnd"/>
      <w:r w:rsidRPr="00F04C31">
        <w:rPr>
          <w:rFonts w:ascii="Consolas" w:hAnsi="Consolas" w:cs="Consolas"/>
          <w:color w:val="auto"/>
          <w:sz w:val="19"/>
          <w:szCs w:val="19"/>
          <w:lang w:bidi="kn-IN"/>
        </w:rPr>
        <w:t xml:space="preserve"> function to be invoked upon a </w:t>
      </w:r>
      <w:proofErr w:type="spellStart"/>
      <w:r w:rsidRPr="00F04C31">
        <w:rPr>
          <w:rFonts w:ascii="Consolas" w:hAnsi="Consolas" w:cs="Consolas"/>
          <w:color w:val="auto"/>
          <w:sz w:val="19"/>
          <w:szCs w:val="19"/>
          <w:lang w:bidi="kn-IN"/>
        </w:rPr>
        <w:t>thresold</w:t>
      </w:r>
      <w:proofErr w:type="spellEnd"/>
      <w:r w:rsidRPr="00F04C31">
        <w:rPr>
          <w:rFonts w:ascii="Consolas" w:hAnsi="Consolas" w:cs="Consolas"/>
          <w:color w:val="auto"/>
          <w:sz w:val="19"/>
          <w:szCs w:val="19"/>
          <w:lang w:bidi="kn-IN"/>
        </w:rPr>
        <w:t xml:space="preserve"> breach.</w:t>
      </w:r>
    </w:p>
    <w:p w14:paraId="552B3A4C" w14:textId="77777777"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In the absence of a </w:t>
      </w:r>
      <w:proofErr w:type="spellStart"/>
      <w:r w:rsidRPr="00F04C31">
        <w:rPr>
          <w:rFonts w:ascii="Consolas" w:hAnsi="Consolas" w:cs="Consolas"/>
          <w:color w:val="auto"/>
          <w:sz w:val="19"/>
          <w:szCs w:val="19"/>
          <w:lang w:bidi="kn-IN"/>
        </w:rPr>
        <w:t>callback</w:t>
      </w:r>
      <w:proofErr w:type="spellEnd"/>
      <w:r w:rsidRPr="00F04C31">
        <w:rPr>
          <w:rFonts w:ascii="Consolas" w:hAnsi="Consolas" w:cs="Consolas"/>
          <w:color w:val="auto"/>
          <w:sz w:val="19"/>
          <w:szCs w:val="19"/>
          <w:lang w:bidi="kn-IN"/>
        </w:rPr>
        <w:t xml:space="preserve"> function, the event will be ignored (DEFAULT)</w:t>
      </w:r>
    </w:p>
    <w:p w14:paraId="766854B1" w14:textId="77777777"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1B85F766" w14:textId="77777777"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If neither of </w:t>
      </w:r>
      <w:proofErr w:type="spellStart"/>
      <w:r w:rsidRPr="00F04C31">
        <w:rPr>
          <w:rFonts w:ascii="Consolas" w:hAnsi="Consolas" w:cs="Consolas"/>
          <w:color w:val="auto"/>
          <w:sz w:val="19"/>
          <w:szCs w:val="19"/>
          <w:lang w:bidi="kn-IN"/>
        </w:rPr>
        <w:t>callback</w:t>
      </w:r>
      <w:proofErr w:type="spellEnd"/>
      <w:r w:rsidRPr="00F04C31">
        <w:rPr>
          <w:rFonts w:ascii="Consolas" w:hAnsi="Consolas" w:cs="Consolas"/>
          <w:color w:val="auto"/>
          <w:sz w:val="19"/>
          <w:szCs w:val="19"/>
          <w:lang w:bidi="kn-IN"/>
        </w:rPr>
        <w:t xml:space="preserve"> nor transporter is provided, no snapshot is made.</w:t>
      </w:r>
    </w:p>
    <w:p w14:paraId="7D70C983" w14:textId="77777777"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AEF8F0A" w14:textId="77777777"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If </w:t>
      </w:r>
      <w:proofErr w:type="spellStart"/>
      <w:r w:rsidRPr="00F04C31">
        <w:rPr>
          <w:rFonts w:ascii="Consolas" w:hAnsi="Consolas" w:cs="Consolas"/>
          <w:color w:val="auto"/>
          <w:sz w:val="19"/>
          <w:szCs w:val="19"/>
          <w:lang w:bidi="kn-IN"/>
        </w:rPr>
        <w:t>callback</w:t>
      </w:r>
      <w:proofErr w:type="spellEnd"/>
      <w:r w:rsidRPr="00F04C31">
        <w:rPr>
          <w:rFonts w:ascii="Consolas" w:hAnsi="Consolas" w:cs="Consolas"/>
          <w:color w:val="auto"/>
          <w:sz w:val="19"/>
          <w:szCs w:val="19"/>
          <w:lang w:bidi="kn-IN"/>
        </w:rPr>
        <w:t xml:space="preserve"> is required but SAI_TAM_THRESHOLD_ATTR_SNAPSHOT_ON_BREACH is </w:t>
      </w:r>
    </w:p>
    <w:p w14:paraId="034F5491" w14:textId="77777777"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either</w:t>
      </w:r>
      <w:proofErr w:type="gramEnd"/>
      <w:r w:rsidRPr="00F04C31">
        <w:rPr>
          <w:rFonts w:ascii="Consolas" w:hAnsi="Consolas" w:cs="Consolas"/>
          <w:color w:val="auto"/>
          <w:sz w:val="19"/>
          <w:szCs w:val="19"/>
          <w:lang w:bidi="kn-IN"/>
        </w:rPr>
        <w:t xml:space="preserve"> unspecified, or set to false,  then the event data passed to the </w:t>
      </w:r>
    </w:p>
    <w:p w14:paraId="156C01BD" w14:textId="77777777"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spellStart"/>
      <w:proofErr w:type="gramStart"/>
      <w:r w:rsidRPr="00F04C31">
        <w:rPr>
          <w:rFonts w:ascii="Consolas" w:hAnsi="Consolas" w:cs="Consolas"/>
          <w:color w:val="auto"/>
          <w:sz w:val="19"/>
          <w:szCs w:val="19"/>
          <w:lang w:bidi="kn-IN"/>
        </w:rPr>
        <w:t>callback</w:t>
      </w:r>
      <w:proofErr w:type="spellEnd"/>
      <w:proofErr w:type="gramEnd"/>
      <w:r w:rsidRPr="00F04C31">
        <w:rPr>
          <w:rFonts w:ascii="Consolas" w:hAnsi="Consolas" w:cs="Consolas"/>
          <w:color w:val="auto"/>
          <w:sz w:val="19"/>
          <w:szCs w:val="19"/>
          <w:lang w:bidi="kn-IN"/>
        </w:rPr>
        <w:t xml:space="preserve"> function will have the field </w:t>
      </w:r>
      <w:proofErr w:type="spellStart"/>
      <w:r w:rsidRPr="00F04C31">
        <w:rPr>
          <w:rFonts w:ascii="Consolas" w:hAnsi="Consolas" w:cs="Consolas"/>
          <w:color w:val="auto"/>
          <w:sz w:val="19"/>
          <w:szCs w:val="19"/>
          <w:lang w:bidi="kn-IN"/>
        </w:rPr>
        <w:t>is_snapshot_valid</w:t>
      </w:r>
      <w:proofErr w:type="spellEnd"/>
      <w:r w:rsidRPr="00F04C31">
        <w:rPr>
          <w:rFonts w:ascii="Consolas" w:hAnsi="Consolas" w:cs="Consolas"/>
          <w:color w:val="auto"/>
          <w:sz w:val="19"/>
          <w:szCs w:val="19"/>
          <w:lang w:bidi="kn-IN"/>
        </w:rPr>
        <w:t xml:space="preserve"> set to false.</w:t>
      </w:r>
    </w:p>
    <w:p w14:paraId="789391C0" w14:textId="76FC299D" w:rsidR="00027E4D" w:rsidRPr="00F04C31" w:rsidRDefault="00027E4D"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7067E8E" w14:textId="77777777" w:rsidR="00027E4D" w:rsidRPr="00F04C31" w:rsidRDefault="00027E4D" w:rsidP="00027E4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r w:rsidRPr="00F04C31">
        <w:rPr>
          <w:rFonts w:ascii="Consolas" w:hAnsi="Consolas" w:cs="Consolas"/>
          <w:color w:val="auto"/>
          <w:sz w:val="19"/>
          <w:szCs w:val="19"/>
          <w:lang w:bidi="kn-IN"/>
        </w:rPr>
        <w:t>sai_tam_threshold_breach_event_notification_fn</w:t>
      </w:r>
      <w:proofErr w:type="spellEnd"/>
    </w:p>
    <w:p w14:paraId="3F31E7BA" w14:textId="77777777" w:rsidR="00027E4D" w:rsidRPr="00F04C31" w:rsidRDefault="00027E4D" w:rsidP="00027E4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t>
      </w:r>
      <w:proofErr w:type="spellStart"/>
      <w:r w:rsidRPr="00F04C31">
        <w:rPr>
          <w:rFonts w:ascii="Consolas" w:hAnsi="Consolas" w:cs="Consolas"/>
          <w:color w:val="auto"/>
          <w:sz w:val="19"/>
          <w:szCs w:val="19"/>
          <w:lang w:bidi="kn-IN"/>
        </w:rPr>
        <w:t>allownull</w:t>
      </w:r>
      <w:proofErr w:type="spellEnd"/>
      <w:r w:rsidRPr="00F04C31">
        <w:rPr>
          <w:rFonts w:ascii="Consolas" w:hAnsi="Consolas" w:cs="Consolas"/>
          <w:color w:val="auto"/>
          <w:sz w:val="19"/>
          <w:szCs w:val="19"/>
          <w:lang w:bidi="kn-IN"/>
        </w:rPr>
        <w:t xml:space="preserve"> true</w:t>
      </w:r>
    </w:p>
    <w:p w14:paraId="6B8B78F1" w14:textId="77777777"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01B12895" w14:textId="0DB863D4" w:rsidR="004C4A56"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SAI_TAM_THRESHOLD_ATTR_BREACH_CALLBACK</w:t>
      </w:r>
      <w:r w:rsidR="00792D78" w:rsidRPr="00F04C31">
        <w:rPr>
          <w:rFonts w:ascii="Consolas" w:hAnsi="Consolas" w:cs="Consolas"/>
          <w:color w:val="auto"/>
          <w:sz w:val="19"/>
          <w:szCs w:val="19"/>
          <w:lang w:bidi="kn-IN"/>
        </w:rPr>
        <w:t>,</w:t>
      </w:r>
    </w:p>
    <w:p w14:paraId="62031704"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p>
    <w:p w14:paraId="2B96DF9A"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60CE70B"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End of Attributes</w:t>
      </w:r>
    </w:p>
    <w:p w14:paraId="48087181"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06F739E8" w14:textId="5A9D47CB"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SAI_TAM_TAMTHRESHOLD__ATTR_END</w:t>
      </w:r>
    </w:p>
    <w:p w14:paraId="046E8245" w14:textId="2ED9651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1E885601"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sai_tam_threshold_attr_t</w:t>
      </w:r>
      <w:proofErr w:type="spellEnd"/>
      <w:r w:rsidRPr="00F04C31">
        <w:rPr>
          <w:rFonts w:ascii="Consolas" w:hAnsi="Consolas" w:cs="Consolas"/>
          <w:color w:val="auto"/>
          <w:sz w:val="19"/>
          <w:szCs w:val="19"/>
          <w:lang w:bidi="kn-IN"/>
        </w:rPr>
        <w:t>;</w:t>
      </w:r>
    </w:p>
    <w:p w14:paraId="6F583307"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25AA79DC"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1811B4C8"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A51178C"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TAM Snapshot Attributes.</w:t>
      </w:r>
    </w:p>
    <w:p w14:paraId="14014D39"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10FC44D3"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38E90036"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enum</w:t>
      </w:r>
      <w:proofErr w:type="spellEnd"/>
      <w:r w:rsidRPr="00F04C31">
        <w:rPr>
          <w:rFonts w:ascii="Consolas" w:hAnsi="Consolas" w:cs="Consolas"/>
          <w:color w:val="auto"/>
          <w:sz w:val="19"/>
          <w:szCs w:val="19"/>
          <w:lang w:bidi="kn-IN"/>
        </w:rPr>
        <w:t xml:space="preserve"> _</w:t>
      </w:r>
      <w:proofErr w:type="spellStart"/>
      <w:r w:rsidRPr="00F04C31">
        <w:rPr>
          <w:rFonts w:ascii="Consolas" w:hAnsi="Consolas" w:cs="Consolas"/>
          <w:color w:val="auto"/>
          <w:sz w:val="19"/>
          <w:szCs w:val="19"/>
          <w:lang w:bidi="kn-IN"/>
        </w:rPr>
        <w:t>sai_tam_snapshot_attr_t</w:t>
      </w:r>
      <w:proofErr w:type="spellEnd"/>
      <w:r w:rsidRPr="00F04C31">
        <w:rPr>
          <w:rFonts w:ascii="Consolas" w:hAnsi="Consolas" w:cs="Consolas"/>
          <w:color w:val="auto"/>
          <w:sz w:val="19"/>
          <w:szCs w:val="19"/>
          <w:lang w:bidi="kn-IN"/>
        </w:rPr>
        <w:t xml:space="preserve"> {</w:t>
      </w:r>
    </w:p>
    <w:p w14:paraId="49B8ED56" w14:textId="77777777"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p>
    <w:p w14:paraId="6A06C0E3" w14:textId="77777777"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022A20D" w14:textId="77777777"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Start of Attributes</w:t>
      </w:r>
    </w:p>
    <w:p w14:paraId="6BAFA18A" w14:textId="77777777"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4BD51CA6" w14:textId="63B3B5C9"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SAI_TAM_SNAPSHOT_ATTR_START, </w:t>
      </w:r>
    </w:p>
    <w:p w14:paraId="7B0E2DFA" w14:textId="77777777"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p>
    <w:p w14:paraId="3E350C6C"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162F780" w14:textId="77777777" w:rsidR="007A4CA1"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A4CA1"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TAM Object for this snapshot</w:t>
      </w:r>
    </w:p>
    <w:p w14:paraId="0B0245CA" w14:textId="77777777" w:rsidR="007A4CA1" w:rsidRPr="00F04C31" w:rsidRDefault="007A4CA1"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689D7A6" w14:textId="77777777" w:rsidR="007A4CA1"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Specifies the TAM object for this snapshot.</w:t>
      </w:r>
    </w:p>
    <w:p w14:paraId="0CC05A4E" w14:textId="3CE501BA" w:rsidR="007A4CA1" w:rsidRPr="00F04C31" w:rsidRDefault="007A4CA1"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D835EB3" w14:textId="77777777" w:rsidR="007A4CA1" w:rsidRPr="00F04C31" w:rsidRDefault="007A4CA1" w:rsidP="007A4CA1">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r w:rsidRPr="00F04C31">
        <w:rPr>
          <w:rFonts w:ascii="Consolas" w:hAnsi="Consolas" w:cs="Consolas"/>
          <w:color w:val="auto"/>
          <w:sz w:val="19"/>
          <w:szCs w:val="19"/>
          <w:lang w:bidi="kn-IN"/>
        </w:rPr>
        <w:t>sai_object_id_t</w:t>
      </w:r>
      <w:proofErr w:type="spellEnd"/>
    </w:p>
    <w:p w14:paraId="33D4FB7B" w14:textId="77777777" w:rsidR="007A4CA1" w:rsidRPr="00F04C31" w:rsidRDefault="007A4CA1" w:rsidP="007A4CA1">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MANDATORY_ON_CREATE</w:t>
      </w:r>
    </w:p>
    <w:p w14:paraId="3907207D" w14:textId="1122C244"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17637F2" w14:textId="525318FC"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SAI_TAM_SNAPSHOT_ATTR_TAM_ID</w:t>
      </w:r>
      <w:r w:rsidR="00F24F67" w:rsidRPr="00F04C31">
        <w:rPr>
          <w:rFonts w:ascii="Consolas" w:hAnsi="Consolas" w:cs="Consolas"/>
          <w:color w:val="auto"/>
          <w:sz w:val="19"/>
          <w:szCs w:val="19"/>
          <w:lang w:bidi="kn-IN"/>
        </w:rPr>
        <w:t xml:space="preserve"> = SAI_TAM_SNAPSHOT_ATTR_START</w:t>
      </w:r>
      <w:r w:rsidRPr="00F04C31">
        <w:rPr>
          <w:rFonts w:ascii="Consolas" w:hAnsi="Consolas" w:cs="Consolas"/>
          <w:color w:val="auto"/>
          <w:sz w:val="19"/>
          <w:szCs w:val="19"/>
          <w:lang w:bidi="kn-IN"/>
        </w:rPr>
        <w:t>,</w:t>
      </w:r>
    </w:p>
    <w:p w14:paraId="0F4D2545"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1D9B8031"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444B331" w14:textId="77777777" w:rsidR="007A4CA1"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A4CA1"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Buffers/Statistics for inclusion in snapshot</w:t>
      </w:r>
    </w:p>
    <w:p w14:paraId="3826DFAA" w14:textId="77777777" w:rsidR="007A4CA1" w:rsidRPr="00F04C31" w:rsidRDefault="007A4CA1"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AFC1CE5" w14:textId="34356A48" w:rsidR="007E3044" w:rsidRPr="00F04C31" w:rsidRDefault="004C4A56"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Specifies the Statistics/Types for a snapshot.</w:t>
      </w:r>
    </w:p>
    <w:p w14:paraId="34D02101" w14:textId="085FEBC4" w:rsidR="004C4A56"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4C4A56" w:rsidRPr="00F04C31">
        <w:rPr>
          <w:rFonts w:ascii="Consolas" w:hAnsi="Consolas" w:cs="Consolas"/>
          <w:color w:val="auto"/>
          <w:sz w:val="19"/>
          <w:szCs w:val="19"/>
          <w:lang w:bidi="kn-IN"/>
        </w:rPr>
        <w:t xml:space="preserve">If not specified, all buffers tracked by </w:t>
      </w:r>
    </w:p>
    <w:p w14:paraId="2F8EE6A6"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the</w:t>
      </w:r>
      <w:proofErr w:type="gramEnd"/>
      <w:r w:rsidRPr="00F04C31">
        <w:rPr>
          <w:rFonts w:ascii="Consolas" w:hAnsi="Consolas" w:cs="Consolas"/>
          <w:color w:val="auto"/>
          <w:sz w:val="19"/>
          <w:szCs w:val="19"/>
          <w:lang w:bidi="kn-IN"/>
        </w:rPr>
        <w:t xml:space="preserve"> associated TAM object are included in the snapshot. (DEFAULT)</w:t>
      </w:r>
    </w:p>
    <w:p w14:paraId="18334C7E"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When specified, the buffers requested for snapshot must be within the set </w:t>
      </w:r>
    </w:p>
    <w:p w14:paraId="030A3D9E"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tracked by the associated TAM object.</w:t>
      </w:r>
    </w:p>
    <w:p w14:paraId="49D6125A" w14:textId="3FE32D1E" w:rsidR="007A4CA1" w:rsidRPr="00F04C31" w:rsidRDefault="007A4CA1"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0946B0D8" w14:textId="77777777" w:rsidR="007A4CA1" w:rsidRPr="00F04C31" w:rsidRDefault="007A4CA1" w:rsidP="007A4CA1">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r w:rsidRPr="00F04C31">
        <w:rPr>
          <w:rFonts w:ascii="Consolas" w:hAnsi="Consolas" w:cs="Consolas"/>
          <w:color w:val="auto"/>
          <w:sz w:val="19"/>
          <w:szCs w:val="19"/>
          <w:lang w:bidi="kn-IN"/>
        </w:rPr>
        <w:t>sai_tam_statistic_id_list_t</w:t>
      </w:r>
      <w:proofErr w:type="spellEnd"/>
    </w:p>
    <w:p w14:paraId="22383BFA" w14:textId="77777777"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CREATE_AND_SET</w:t>
      </w:r>
    </w:p>
    <w:p w14:paraId="23F18BD1" w14:textId="4525A931" w:rsidR="007A4CA1" w:rsidRPr="00F04C31" w:rsidRDefault="007A4CA1" w:rsidP="007A4CA1">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t>
      </w:r>
      <w:proofErr w:type="spellStart"/>
      <w:r w:rsidRPr="00F04C31">
        <w:rPr>
          <w:rFonts w:ascii="Consolas" w:hAnsi="Consolas" w:cs="Consolas"/>
          <w:color w:val="auto"/>
          <w:sz w:val="19"/>
          <w:szCs w:val="19"/>
          <w:lang w:bidi="kn-IN"/>
        </w:rPr>
        <w:t>allownull</w:t>
      </w:r>
      <w:proofErr w:type="spellEnd"/>
      <w:r w:rsidRPr="00F04C31">
        <w:rPr>
          <w:rFonts w:ascii="Consolas" w:hAnsi="Consolas" w:cs="Consolas"/>
          <w:color w:val="auto"/>
          <w:sz w:val="19"/>
          <w:szCs w:val="19"/>
          <w:lang w:bidi="kn-IN"/>
        </w:rPr>
        <w:t xml:space="preserve"> true</w:t>
      </w:r>
    </w:p>
    <w:p w14:paraId="3AEA8095"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153B816" w14:textId="62E4829C"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SAI_TAM_SNAPSHOT_ATTR_</w:t>
      </w:r>
      <w:r w:rsidR="007E3044" w:rsidRPr="00F04C31">
        <w:rPr>
          <w:rFonts w:ascii="Consolas" w:hAnsi="Consolas" w:cs="Consolas"/>
          <w:color w:val="auto"/>
          <w:sz w:val="19"/>
          <w:szCs w:val="19"/>
          <w:lang w:bidi="kn-IN"/>
        </w:rPr>
        <w:t>STAT_TYPE</w:t>
      </w:r>
      <w:r w:rsidRPr="00F04C31">
        <w:rPr>
          <w:rFonts w:ascii="Consolas" w:hAnsi="Consolas" w:cs="Consolas"/>
          <w:color w:val="auto"/>
          <w:sz w:val="19"/>
          <w:szCs w:val="19"/>
          <w:lang w:bidi="kn-IN"/>
        </w:rPr>
        <w:t>,</w:t>
      </w:r>
    </w:p>
    <w:p w14:paraId="13C9FA50"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46948C21"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B5D37C1" w14:textId="77777777" w:rsidR="007A4CA1"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A4CA1"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Transporter Object</w:t>
      </w:r>
    </w:p>
    <w:p w14:paraId="4BD0A940" w14:textId="013C31E7" w:rsidR="004C4A56" w:rsidRPr="00F04C31" w:rsidRDefault="007A4CA1"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1EF9DF3C"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Provides the snapshot transporter object for this snapshot.</w:t>
      </w:r>
    </w:p>
    <w:p w14:paraId="72F5B23F"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When the snapshot is made, this transporter will be used</w:t>
      </w:r>
    </w:p>
    <w:p w14:paraId="56C41698"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to</w:t>
      </w:r>
      <w:proofErr w:type="gramEnd"/>
      <w:r w:rsidRPr="00F04C31">
        <w:rPr>
          <w:rFonts w:ascii="Consolas" w:hAnsi="Consolas" w:cs="Consolas"/>
          <w:color w:val="auto"/>
          <w:sz w:val="19"/>
          <w:szCs w:val="19"/>
          <w:lang w:bidi="kn-IN"/>
        </w:rPr>
        <w:t xml:space="preserve"> 'copy' the data to the 'transporter-desired' location.</w:t>
      </w:r>
    </w:p>
    <w:p w14:paraId="3BA39ADD"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In the absence of a transporter, the tracker's default transporter</w:t>
      </w:r>
    </w:p>
    <w:p w14:paraId="0E78DB5E"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will be used (DEFAULT)</w:t>
      </w:r>
    </w:p>
    <w:p w14:paraId="29F3123C" w14:textId="1F54AFDF"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0EEBC4AC" w14:textId="77777777"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r w:rsidRPr="00F04C31">
        <w:rPr>
          <w:rFonts w:ascii="Consolas" w:hAnsi="Consolas" w:cs="Consolas"/>
          <w:color w:val="auto"/>
          <w:sz w:val="19"/>
          <w:szCs w:val="19"/>
          <w:lang w:bidi="kn-IN"/>
        </w:rPr>
        <w:t>sai_object_id_t</w:t>
      </w:r>
      <w:proofErr w:type="spellEnd"/>
    </w:p>
    <w:p w14:paraId="7D4D737E" w14:textId="35C88EF3"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CREATE_AND_SET</w:t>
      </w:r>
    </w:p>
    <w:p w14:paraId="32991507" w14:textId="0A1FF9C8"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t>
      </w:r>
      <w:proofErr w:type="spellStart"/>
      <w:r w:rsidRPr="00F04C31">
        <w:rPr>
          <w:rFonts w:ascii="Consolas" w:hAnsi="Consolas" w:cs="Consolas"/>
          <w:color w:val="auto"/>
          <w:sz w:val="19"/>
          <w:szCs w:val="19"/>
          <w:lang w:bidi="kn-IN"/>
        </w:rPr>
        <w:t>allownull</w:t>
      </w:r>
      <w:proofErr w:type="spellEnd"/>
      <w:r w:rsidRPr="00F04C31">
        <w:rPr>
          <w:rFonts w:ascii="Consolas" w:hAnsi="Consolas" w:cs="Consolas"/>
          <w:color w:val="auto"/>
          <w:sz w:val="19"/>
          <w:szCs w:val="19"/>
          <w:lang w:bidi="kn-IN"/>
        </w:rPr>
        <w:t xml:space="preserve"> true</w:t>
      </w:r>
    </w:p>
    <w:p w14:paraId="4D8458C6"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94E8389" w14:textId="0BB962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SAI_TAM_SNAPSHOT_ATTR_TRANSPORTER</w:t>
      </w:r>
      <w:r w:rsidR="00792D78" w:rsidRPr="00F04C31">
        <w:rPr>
          <w:rFonts w:ascii="Consolas" w:hAnsi="Consolas" w:cs="Consolas"/>
          <w:color w:val="auto"/>
          <w:sz w:val="19"/>
          <w:szCs w:val="19"/>
          <w:lang w:bidi="kn-IN"/>
        </w:rPr>
        <w:t>,</w:t>
      </w:r>
    </w:p>
    <w:p w14:paraId="0720558B"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p>
    <w:p w14:paraId="7E7E6838"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2712B6C"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End of Attributes</w:t>
      </w:r>
    </w:p>
    <w:p w14:paraId="5A9BAA78"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0E7AE70" w14:textId="731BC74A"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SAI_TAM_SNAPSHOT_ATTR_END</w:t>
      </w:r>
    </w:p>
    <w:p w14:paraId="77D024CA" w14:textId="77777777"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p>
    <w:p w14:paraId="51789721"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sai_tam_snapshot_attr_t</w:t>
      </w:r>
      <w:proofErr w:type="spellEnd"/>
      <w:r w:rsidRPr="00F04C31">
        <w:rPr>
          <w:rFonts w:ascii="Consolas" w:hAnsi="Consolas" w:cs="Consolas"/>
          <w:color w:val="auto"/>
          <w:sz w:val="19"/>
          <w:szCs w:val="19"/>
          <w:lang w:bidi="kn-IN"/>
        </w:rPr>
        <w:t>;</w:t>
      </w:r>
    </w:p>
    <w:p w14:paraId="1A4AB810"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3F8406F1"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470B302E" w14:textId="6261A848"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roofErr w:type="gramStart"/>
      <w:r w:rsidRPr="00F04C31">
        <w:rPr>
          <w:rFonts w:ascii="Consolas" w:hAnsi="Consolas" w:cs="Consolas"/>
          <w:color w:val="auto"/>
          <w:sz w:val="19"/>
          <w:szCs w:val="19"/>
          <w:lang w:bidi="kn-IN"/>
        </w:rPr>
        <w:t xml:space="preserve">*  </w:t>
      </w:r>
      <w:r w:rsidR="00073CCA" w:rsidRPr="00F04C31">
        <w:rPr>
          <w:rFonts w:ascii="Consolas" w:hAnsi="Consolas" w:cs="Consolas"/>
          <w:color w:val="auto"/>
          <w:sz w:val="19"/>
          <w:szCs w:val="19"/>
          <w:lang w:bidi="kn-IN"/>
        </w:rPr>
        <w:t>@brief</w:t>
      </w:r>
      <w:proofErr w:type="gramEnd"/>
      <w:r w:rsidR="00073CCA"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TAM Tracking Options</w:t>
      </w:r>
    </w:p>
    <w:p w14:paraId="13442C61"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39674CA5"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enum</w:t>
      </w:r>
      <w:proofErr w:type="spellEnd"/>
      <w:r w:rsidRPr="00F04C31">
        <w:rPr>
          <w:rFonts w:ascii="Consolas" w:hAnsi="Consolas" w:cs="Consolas"/>
          <w:color w:val="auto"/>
          <w:sz w:val="19"/>
          <w:szCs w:val="19"/>
          <w:lang w:bidi="kn-IN"/>
        </w:rPr>
        <w:t xml:space="preserve"> _</w:t>
      </w:r>
      <w:proofErr w:type="spellStart"/>
      <w:r w:rsidRPr="00F04C31">
        <w:rPr>
          <w:rFonts w:ascii="Consolas" w:hAnsi="Consolas" w:cs="Consolas"/>
          <w:color w:val="auto"/>
          <w:sz w:val="19"/>
          <w:szCs w:val="19"/>
          <w:lang w:bidi="kn-IN"/>
        </w:rPr>
        <w:t>sai_tam_tracking_options_t</w:t>
      </w:r>
      <w:proofErr w:type="spellEnd"/>
      <w:r w:rsidRPr="00F04C31">
        <w:rPr>
          <w:rFonts w:ascii="Consolas" w:hAnsi="Consolas" w:cs="Consolas"/>
          <w:color w:val="auto"/>
          <w:sz w:val="19"/>
          <w:szCs w:val="19"/>
          <w:lang w:bidi="kn-IN"/>
        </w:rPr>
        <w:t xml:space="preserve"> {</w:t>
      </w:r>
    </w:p>
    <w:p w14:paraId="4AF433C0"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SAI_TAM_TRACKING_MODE_PEAK,</w:t>
      </w:r>
    </w:p>
    <w:p w14:paraId="1572367A"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SAI_TAM_TRACKING_MODE_CURRENT,</w:t>
      </w:r>
    </w:p>
    <w:p w14:paraId="59A0A51C"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SAI_TAM_TRACKING_MODE_AVERAGE,</w:t>
      </w:r>
    </w:p>
    <w:p w14:paraId="02EB0542"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SAI_TAM_TRACKING_MODE_MINIMUM</w:t>
      </w:r>
    </w:p>
    <w:p w14:paraId="0D355F8A"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sai_tam_tracking_options_t</w:t>
      </w:r>
      <w:proofErr w:type="spellEnd"/>
      <w:r w:rsidRPr="00F04C31">
        <w:rPr>
          <w:rFonts w:ascii="Consolas" w:hAnsi="Consolas" w:cs="Consolas"/>
          <w:color w:val="auto"/>
          <w:sz w:val="19"/>
          <w:szCs w:val="19"/>
          <w:lang w:bidi="kn-IN"/>
        </w:rPr>
        <w:t>;</w:t>
      </w:r>
    </w:p>
    <w:p w14:paraId="539EEB34"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12B211F6"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5467BA05" w14:textId="5781B06A"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roofErr w:type="gramStart"/>
      <w:r w:rsidRPr="00F04C31">
        <w:rPr>
          <w:rFonts w:ascii="Consolas" w:hAnsi="Consolas" w:cs="Consolas"/>
          <w:color w:val="auto"/>
          <w:sz w:val="19"/>
          <w:szCs w:val="19"/>
          <w:lang w:bidi="kn-IN"/>
        </w:rPr>
        <w:t xml:space="preserve">*  </w:t>
      </w:r>
      <w:r w:rsidR="00073CCA" w:rsidRPr="00F04C31">
        <w:rPr>
          <w:rFonts w:ascii="Consolas" w:hAnsi="Consolas" w:cs="Consolas"/>
          <w:color w:val="auto"/>
          <w:sz w:val="19"/>
          <w:szCs w:val="19"/>
          <w:lang w:bidi="kn-IN"/>
        </w:rPr>
        <w:t>@brief</w:t>
      </w:r>
      <w:proofErr w:type="gramEnd"/>
      <w:r w:rsidR="00073CCA"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TAM Reporting Options</w:t>
      </w:r>
    </w:p>
    <w:p w14:paraId="2A583FBD"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1691FB0C"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enum</w:t>
      </w:r>
      <w:proofErr w:type="spellEnd"/>
      <w:r w:rsidRPr="00F04C31">
        <w:rPr>
          <w:rFonts w:ascii="Consolas" w:hAnsi="Consolas" w:cs="Consolas"/>
          <w:color w:val="auto"/>
          <w:sz w:val="19"/>
          <w:szCs w:val="19"/>
          <w:lang w:bidi="kn-IN"/>
        </w:rPr>
        <w:t xml:space="preserve"> _</w:t>
      </w:r>
      <w:proofErr w:type="spellStart"/>
      <w:r w:rsidRPr="00F04C31">
        <w:rPr>
          <w:rFonts w:ascii="Consolas" w:hAnsi="Consolas" w:cs="Consolas"/>
          <w:color w:val="auto"/>
          <w:sz w:val="19"/>
          <w:szCs w:val="19"/>
          <w:lang w:bidi="kn-IN"/>
        </w:rPr>
        <w:t>sai_tam_reporting_options_t</w:t>
      </w:r>
      <w:proofErr w:type="spellEnd"/>
      <w:r w:rsidRPr="00F04C31">
        <w:rPr>
          <w:rFonts w:ascii="Consolas" w:hAnsi="Consolas" w:cs="Consolas"/>
          <w:color w:val="auto"/>
          <w:sz w:val="19"/>
          <w:szCs w:val="19"/>
          <w:lang w:bidi="kn-IN"/>
        </w:rPr>
        <w:t xml:space="preserve"> {</w:t>
      </w:r>
    </w:p>
    <w:p w14:paraId="5B5D4C39" w14:textId="7D532103"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SAI_TAM_REPORTING_MODE_BYTES,</w:t>
      </w:r>
    </w:p>
    <w:p w14:paraId="7049CA76" w14:textId="764F2BC2"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SAI_TAM_REPORTING_MODE_PERCENTAGE,</w:t>
      </w:r>
    </w:p>
    <w:p w14:paraId="59E8F50C"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sai_tam_reporting_options_t</w:t>
      </w:r>
      <w:proofErr w:type="spellEnd"/>
      <w:r w:rsidRPr="00F04C31">
        <w:rPr>
          <w:rFonts w:ascii="Consolas" w:hAnsi="Consolas" w:cs="Consolas"/>
          <w:color w:val="auto"/>
          <w:sz w:val="19"/>
          <w:szCs w:val="19"/>
          <w:lang w:bidi="kn-IN"/>
        </w:rPr>
        <w:t>;</w:t>
      </w:r>
    </w:p>
    <w:p w14:paraId="590DA1A7"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7AFF6AC4"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33AFDF02" w14:textId="2559BFAE"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073CCA"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TAM Attributes.</w:t>
      </w:r>
    </w:p>
    <w:p w14:paraId="7D0B28AA"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3023F2E7"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6E2A462E"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enum</w:t>
      </w:r>
      <w:proofErr w:type="spellEnd"/>
      <w:r w:rsidRPr="00F04C31">
        <w:rPr>
          <w:rFonts w:ascii="Consolas" w:hAnsi="Consolas" w:cs="Consolas"/>
          <w:color w:val="auto"/>
          <w:sz w:val="19"/>
          <w:szCs w:val="19"/>
          <w:lang w:bidi="kn-IN"/>
        </w:rPr>
        <w:t xml:space="preserve"> _</w:t>
      </w:r>
      <w:proofErr w:type="spellStart"/>
      <w:r w:rsidRPr="00F04C31">
        <w:rPr>
          <w:rFonts w:ascii="Consolas" w:hAnsi="Consolas" w:cs="Consolas"/>
          <w:color w:val="auto"/>
          <w:sz w:val="19"/>
          <w:szCs w:val="19"/>
          <w:lang w:bidi="kn-IN"/>
        </w:rPr>
        <w:t>sai_tam_attr_t</w:t>
      </w:r>
      <w:proofErr w:type="spellEnd"/>
      <w:r w:rsidRPr="00F04C31">
        <w:rPr>
          <w:rFonts w:ascii="Consolas" w:hAnsi="Consolas" w:cs="Consolas"/>
          <w:color w:val="auto"/>
          <w:sz w:val="19"/>
          <w:szCs w:val="19"/>
          <w:lang w:bidi="kn-IN"/>
        </w:rPr>
        <w:t xml:space="preserve"> {</w:t>
      </w:r>
    </w:p>
    <w:p w14:paraId="64E1FBB4" w14:textId="77777777"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4C820BAC" w14:textId="77777777"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Start of Attributes</w:t>
      </w:r>
    </w:p>
    <w:p w14:paraId="340692D0" w14:textId="77777777"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8F25CE1" w14:textId="2234B55C"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SAI_TAM_ATTR_START, </w:t>
      </w:r>
    </w:p>
    <w:p w14:paraId="66D350BD"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53CD5094"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3D84B8B" w14:textId="77777777" w:rsidR="00073CCA"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Switch Object for this TAM</w:t>
      </w:r>
    </w:p>
    <w:p w14:paraId="6EC5B726" w14:textId="77777777"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34FAE10A" w14:textId="538380F6"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r w:rsidR="004C4A56" w:rsidRPr="00F04C31">
        <w:rPr>
          <w:rFonts w:ascii="Consolas" w:hAnsi="Consolas" w:cs="Consolas"/>
          <w:color w:val="auto"/>
          <w:sz w:val="19"/>
          <w:szCs w:val="19"/>
          <w:lang w:bidi="kn-IN"/>
        </w:rPr>
        <w:t>sai_object_id_t</w:t>
      </w:r>
      <w:proofErr w:type="spellEnd"/>
    </w:p>
    <w:p w14:paraId="06992984" w14:textId="062D30FF" w:rsidR="004C4A56"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MANDATORY_ON_</w:t>
      </w:r>
      <w:r w:rsidR="004C4A56" w:rsidRPr="00F04C31">
        <w:rPr>
          <w:rFonts w:ascii="Consolas" w:hAnsi="Consolas" w:cs="Consolas"/>
          <w:color w:val="auto"/>
          <w:sz w:val="19"/>
          <w:szCs w:val="19"/>
          <w:lang w:bidi="kn-IN"/>
        </w:rPr>
        <w:t>CREATE</w:t>
      </w:r>
    </w:p>
    <w:p w14:paraId="3CDA6812"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1D76072" w14:textId="585F5CDA"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SAI_TAM_ATTR_SWITCH_ID</w:t>
      </w:r>
      <w:r w:rsidR="00F24F67" w:rsidRPr="00F04C31">
        <w:rPr>
          <w:rFonts w:ascii="Consolas" w:hAnsi="Consolas" w:cs="Consolas"/>
          <w:color w:val="auto"/>
          <w:sz w:val="19"/>
          <w:szCs w:val="19"/>
          <w:lang w:bidi="kn-IN"/>
        </w:rPr>
        <w:t>= SAI_TAM_ATTR_START</w:t>
      </w:r>
      <w:r w:rsidRPr="00F04C31">
        <w:rPr>
          <w:rFonts w:ascii="Consolas" w:hAnsi="Consolas" w:cs="Consolas"/>
          <w:color w:val="auto"/>
          <w:sz w:val="19"/>
          <w:szCs w:val="19"/>
          <w:lang w:bidi="kn-IN"/>
        </w:rPr>
        <w:t>,</w:t>
      </w:r>
    </w:p>
    <w:p w14:paraId="5E9BAA16"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14D9026F"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87B491D" w14:textId="77777777" w:rsidR="00073CCA"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Total Number of counters supported</w:t>
      </w:r>
    </w:p>
    <w:p w14:paraId="3A7DD838" w14:textId="77777777"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017F3EB" w14:textId="12A6CBA8"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r w:rsidR="004C4A56" w:rsidRPr="00F04C31">
        <w:rPr>
          <w:rFonts w:ascii="Consolas" w:hAnsi="Consolas" w:cs="Consolas"/>
          <w:color w:val="auto"/>
          <w:sz w:val="19"/>
          <w:szCs w:val="19"/>
          <w:lang w:bidi="kn-IN"/>
        </w:rPr>
        <w:t>uint32_t</w:t>
      </w:r>
    </w:p>
    <w:p w14:paraId="643F1A23" w14:textId="5655C01F" w:rsidR="004C4A56"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@flags </w:t>
      </w:r>
      <w:r w:rsidR="004C4A56" w:rsidRPr="00F04C31">
        <w:rPr>
          <w:rFonts w:ascii="Consolas" w:hAnsi="Consolas" w:cs="Consolas"/>
          <w:color w:val="auto"/>
          <w:sz w:val="19"/>
          <w:szCs w:val="19"/>
          <w:lang w:bidi="kn-IN"/>
        </w:rPr>
        <w:t>READ</w:t>
      </w:r>
      <w:r w:rsidRPr="00F04C31">
        <w:rPr>
          <w:rFonts w:ascii="Consolas" w:hAnsi="Consolas" w:cs="Consolas"/>
          <w:color w:val="auto"/>
          <w:sz w:val="19"/>
          <w:szCs w:val="19"/>
          <w:lang w:bidi="kn-IN"/>
        </w:rPr>
        <w:t>_</w:t>
      </w:r>
      <w:r w:rsidR="004C4A56" w:rsidRPr="00F04C31">
        <w:rPr>
          <w:rFonts w:ascii="Consolas" w:hAnsi="Consolas" w:cs="Consolas"/>
          <w:color w:val="auto"/>
          <w:sz w:val="19"/>
          <w:szCs w:val="19"/>
          <w:lang w:bidi="kn-IN"/>
        </w:rPr>
        <w:t>ONLY</w:t>
      </w:r>
    </w:p>
    <w:p w14:paraId="63DAAB4C"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6EA62BE"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SAI_TAM_ATTR_TOTAL_NUM_STATISTICS,</w:t>
      </w:r>
    </w:p>
    <w:p w14:paraId="78DAEE95"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01FFC8FD"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w:t>
      </w:r>
    </w:p>
    <w:p w14:paraId="3E8F98AC" w14:textId="32B83A9B" w:rsidR="00073CCA"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 xml:space="preserve">Latest Snapshot </w:t>
      </w:r>
      <w:r w:rsidR="00073CCA" w:rsidRPr="00F04C31">
        <w:rPr>
          <w:rFonts w:ascii="Consolas" w:hAnsi="Consolas" w:cs="Consolas"/>
          <w:color w:val="auto"/>
          <w:sz w:val="19"/>
          <w:szCs w:val="19"/>
          <w:lang w:bidi="kn-IN"/>
        </w:rPr>
        <w:t>ID</w:t>
      </w:r>
    </w:p>
    <w:p w14:paraId="769381FE" w14:textId="77777777"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5489C7E" w14:textId="60AD21E0"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r w:rsidR="004C4A56" w:rsidRPr="00F04C31">
        <w:rPr>
          <w:rFonts w:ascii="Consolas" w:hAnsi="Consolas" w:cs="Consolas"/>
          <w:color w:val="auto"/>
          <w:sz w:val="19"/>
          <w:szCs w:val="19"/>
          <w:lang w:bidi="kn-IN"/>
        </w:rPr>
        <w:t>sai_object_id_t</w:t>
      </w:r>
      <w:proofErr w:type="spellEnd"/>
    </w:p>
    <w:p w14:paraId="4CCE32F4" w14:textId="399DFAF1" w:rsidR="004C4A56"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@flags </w:t>
      </w:r>
      <w:r w:rsidR="004C4A56" w:rsidRPr="00F04C31">
        <w:rPr>
          <w:rFonts w:ascii="Consolas" w:hAnsi="Consolas" w:cs="Consolas"/>
          <w:color w:val="auto"/>
          <w:sz w:val="19"/>
          <w:szCs w:val="19"/>
          <w:lang w:bidi="kn-IN"/>
        </w:rPr>
        <w:t>READ</w:t>
      </w:r>
      <w:r w:rsidRPr="00F04C31">
        <w:rPr>
          <w:rFonts w:ascii="Consolas" w:hAnsi="Consolas" w:cs="Consolas"/>
          <w:color w:val="auto"/>
          <w:sz w:val="19"/>
          <w:szCs w:val="19"/>
          <w:lang w:bidi="kn-IN"/>
        </w:rPr>
        <w:t>_</w:t>
      </w:r>
      <w:r w:rsidR="004C4A56" w:rsidRPr="00F04C31">
        <w:rPr>
          <w:rFonts w:ascii="Consolas" w:hAnsi="Consolas" w:cs="Consolas"/>
          <w:color w:val="auto"/>
          <w:sz w:val="19"/>
          <w:szCs w:val="19"/>
          <w:lang w:bidi="kn-IN"/>
        </w:rPr>
        <w:t>ONLY</w:t>
      </w:r>
    </w:p>
    <w:p w14:paraId="1D859875"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9367482" w14:textId="7177B45F"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SAI_TAM_ATTR_LATEST_SNAPSHOT_ID,</w:t>
      </w:r>
    </w:p>
    <w:p w14:paraId="184F90C2" w14:textId="3F7119D9" w:rsidR="00247ACA" w:rsidRPr="00F04C31" w:rsidRDefault="00247ACA" w:rsidP="004C4A56">
      <w:pPr>
        <w:autoSpaceDE w:val="0"/>
        <w:autoSpaceDN w:val="0"/>
        <w:adjustRightInd w:val="0"/>
        <w:spacing w:after="0" w:line="240" w:lineRule="auto"/>
        <w:rPr>
          <w:rFonts w:ascii="Consolas" w:hAnsi="Consolas" w:cs="Consolas"/>
          <w:color w:val="auto"/>
          <w:sz w:val="19"/>
          <w:szCs w:val="19"/>
          <w:lang w:bidi="kn-IN"/>
        </w:rPr>
      </w:pPr>
    </w:p>
    <w:p w14:paraId="2E2D6FC5" w14:textId="77777777" w:rsidR="00247ACA" w:rsidRPr="00F04C31" w:rsidRDefault="00247ACA" w:rsidP="00D23E38">
      <w:pPr>
        <w:autoSpaceDE w:val="0"/>
        <w:autoSpaceDN w:val="0"/>
        <w:adjustRightInd w:val="0"/>
        <w:spacing w:after="0" w:line="240" w:lineRule="auto"/>
        <w:ind w:firstLine="720"/>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02593FD" w14:textId="00236E7C"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Maximum Number of snapshots that can be created.</w:t>
      </w:r>
    </w:p>
    <w:p w14:paraId="5CAB05F5" w14:textId="75432FBE"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If the number of currently created snapshots already reach this limit, any</w:t>
      </w:r>
    </w:p>
    <w:p w14:paraId="2D8B7A9E" w14:textId="16F636D3"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attempt</w:t>
      </w:r>
      <w:proofErr w:type="gramEnd"/>
      <w:r w:rsidRPr="00F04C31">
        <w:rPr>
          <w:rFonts w:ascii="Consolas" w:hAnsi="Consolas" w:cs="Consolas"/>
          <w:color w:val="auto"/>
          <w:sz w:val="19"/>
          <w:szCs w:val="19"/>
          <w:lang w:bidi="kn-IN"/>
        </w:rPr>
        <w:t xml:space="preserve"> to create more snapshots return error.</w:t>
      </w:r>
    </w:p>
    <w:p w14:paraId="3B7CB60A" w14:textId="23949A75"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81078EC" w14:textId="77777777"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uint32_t</w:t>
      </w:r>
    </w:p>
    <w:p w14:paraId="1AFBC550" w14:textId="77777777"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READ_ONLY</w:t>
      </w:r>
    </w:p>
    <w:p w14:paraId="47CD3DCB" w14:textId="77777777"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7C86346" w14:textId="574EDB6F"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SAI_TAM_ATTR_MAX_NUM_SNAPSHOTS,</w:t>
      </w:r>
    </w:p>
    <w:p w14:paraId="70F97C96" w14:textId="77777777" w:rsidR="00247ACA" w:rsidRPr="00F04C31" w:rsidRDefault="00247ACA" w:rsidP="004C4A56">
      <w:pPr>
        <w:autoSpaceDE w:val="0"/>
        <w:autoSpaceDN w:val="0"/>
        <w:adjustRightInd w:val="0"/>
        <w:spacing w:after="0" w:line="240" w:lineRule="auto"/>
        <w:rPr>
          <w:rFonts w:ascii="Consolas" w:hAnsi="Consolas" w:cs="Consolas"/>
          <w:color w:val="auto"/>
          <w:sz w:val="19"/>
          <w:szCs w:val="19"/>
          <w:lang w:bidi="kn-IN"/>
        </w:rPr>
      </w:pPr>
    </w:p>
    <w:p w14:paraId="27602D7F" w14:textId="77777777" w:rsidR="00487C62" w:rsidRPr="00F04C31" w:rsidRDefault="004C4A56"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
    <w:p w14:paraId="74A43A3F" w14:textId="77777777" w:rsidR="00487C62" w:rsidRPr="00F04C31" w:rsidRDefault="00487C62" w:rsidP="001C5A81">
      <w:pPr>
        <w:autoSpaceDE w:val="0"/>
        <w:autoSpaceDN w:val="0"/>
        <w:adjustRightInd w:val="0"/>
        <w:spacing w:after="0" w:line="240" w:lineRule="auto"/>
        <w:ind w:firstLine="720"/>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5B5B74A0" w14:textId="7CB0CEC8"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Clear all Thresholds</w:t>
      </w:r>
    </w:p>
    <w:p w14:paraId="5E961423" w14:textId="77777777"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If this attribute is specified and set to true, then </w:t>
      </w:r>
    </w:p>
    <w:p w14:paraId="3E8F5FC7" w14:textId="77777777"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the</w:t>
      </w:r>
      <w:proofErr w:type="gramEnd"/>
      <w:r w:rsidRPr="00F04C31">
        <w:rPr>
          <w:rFonts w:ascii="Consolas" w:hAnsi="Consolas" w:cs="Consolas"/>
          <w:color w:val="auto"/>
          <w:sz w:val="19"/>
          <w:szCs w:val="19"/>
          <w:lang w:bidi="kn-IN"/>
        </w:rPr>
        <w:t xml:space="preserve"> following actions take place for each of the created threshold objects</w:t>
      </w:r>
    </w:p>
    <w:p w14:paraId="2C95A8A9" w14:textId="77777777" w:rsidR="001C5A81" w:rsidRPr="00F04C31" w:rsidRDefault="001C5A81" w:rsidP="001C5A81">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1. The values specified via the SAI_TAM_THRESHOLD_ATTR_LEVEL attribute are </w:t>
      </w:r>
    </w:p>
    <w:p w14:paraId="047429B3" w14:textId="77777777" w:rsidR="001C5A81" w:rsidRPr="00F04C31" w:rsidRDefault="001C5A81" w:rsidP="001C5A81">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removed</w:t>
      </w:r>
    </w:p>
    <w:p w14:paraId="257ED7AB" w14:textId="77777777"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2. Threshold monitoring is disabled</w:t>
      </w:r>
    </w:p>
    <w:p w14:paraId="472E7892" w14:textId="4E4B3A38" w:rsidR="00073CCA" w:rsidRPr="00F04C31" w:rsidRDefault="00073CCA"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7E6DA22" w14:textId="373F48F0" w:rsidR="00073CCA" w:rsidRPr="00F04C31" w:rsidRDefault="00073CCA"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Boolean</w:t>
      </w:r>
    </w:p>
    <w:p w14:paraId="13DB1802" w14:textId="78E1B3D7" w:rsidR="00073CCA" w:rsidRPr="00F04C31" w:rsidRDefault="00073CCA"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WRITE_ONLY | CREATE_AND_SET</w:t>
      </w:r>
    </w:p>
    <w:p w14:paraId="542D46D9" w14:textId="77777777" w:rsidR="00487C62" w:rsidRPr="00F04C31" w:rsidRDefault="00487C62"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0C577CB9" w14:textId="5CA229DF"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SAI_TAM_ATTR_CLEAR_ALL_THRESHOLDS,</w:t>
      </w:r>
    </w:p>
    <w:p w14:paraId="13588CD7"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471FE075"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CF2C5DE" w14:textId="25F9C9B1"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Operational State for the Buffer Tracking</w:t>
      </w:r>
    </w:p>
    <w:p w14:paraId="454CECD0" w14:textId="49CFC5B8"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CC839E1" w14:textId="189AF965"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proofErr w:type="gramStart"/>
      <w:r w:rsidRPr="00F04C31">
        <w:rPr>
          <w:rFonts w:ascii="Consolas" w:hAnsi="Consolas" w:cs="Consolas"/>
          <w:color w:val="auto"/>
          <w:sz w:val="19"/>
          <w:szCs w:val="19"/>
          <w:lang w:bidi="kn-IN"/>
        </w:rPr>
        <w:t>boolean</w:t>
      </w:r>
      <w:proofErr w:type="spellEnd"/>
      <w:proofErr w:type="gramEnd"/>
    </w:p>
    <w:p w14:paraId="789D958F" w14:textId="7ABB48AA"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73CCA" w:rsidRPr="00F04C31">
        <w:rPr>
          <w:rFonts w:ascii="Consolas" w:hAnsi="Consolas" w:cs="Consolas"/>
          <w:color w:val="auto"/>
          <w:sz w:val="19"/>
          <w:szCs w:val="19"/>
          <w:lang w:bidi="kn-IN"/>
        </w:rPr>
        <w:t>@</w:t>
      </w:r>
      <w:r w:rsidRPr="00F04C31">
        <w:rPr>
          <w:rFonts w:ascii="Consolas" w:hAnsi="Consolas" w:cs="Consolas"/>
          <w:color w:val="auto"/>
          <w:sz w:val="19"/>
          <w:szCs w:val="19"/>
          <w:lang w:bidi="kn-IN"/>
        </w:rPr>
        <w:t>default</w:t>
      </w:r>
      <w:r w:rsidR="00073CCA" w:rsidRPr="00F04C31">
        <w:rPr>
          <w:rFonts w:ascii="Consolas" w:hAnsi="Consolas" w:cs="Consolas"/>
          <w:color w:val="auto"/>
          <w:sz w:val="19"/>
          <w:szCs w:val="19"/>
          <w:lang w:bidi="kn-IN"/>
        </w:rPr>
        <w:t xml:space="preserve"> true</w:t>
      </w:r>
    </w:p>
    <w:p w14:paraId="0C5E5822" w14:textId="1B06DFB9"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t>
      </w:r>
      <w:proofErr w:type="spellStart"/>
      <w:r w:rsidRPr="00F04C31">
        <w:rPr>
          <w:rFonts w:ascii="Consolas" w:hAnsi="Consolas" w:cs="Consolas"/>
          <w:color w:val="auto"/>
          <w:sz w:val="19"/>
          <w:szCs w:val="19"/>
          <w:lang w:bidi="kn-IN"/>
        </w:rPr>
        <w:t>allownull</w:t>
      </w:r>
      <w:proofErr w:type="spellEnd"/>
      <w:r w:rsidRPr="00F04C31">
        <w:rPr>
          <w:rFonts w:ascii="Consolas" w:hAnsi="Consolas" w:cs="Consolas"/>
          <w:color w:val="auto"/>
          <w:sz w:val="19"/>
          <w:szCs w:val="19"/>
          <w:lang w:bidi="kn-IN"/>
        </w:rPr>
        <w:t xml:space="preserve"> true</w:t>
      </w:r>
    </w:p>
    <w:p w14:paraId="507F8CD4"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484A80D9"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SAI_TAM_ATTR_BUFFER_TRACKING_ADMIN_STATE,</w:t>
      </w:r>
    </w:p>
    <w:p w14:paraId="6D3DEAE2"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7B68C913"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71F84A4" w14:textId="4A450811" w:rsidR="00073CCA"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gramStart"/>
      <w:r w:rsidRPr="00F04C31">
        <w:rPr>
          <w:rFonts w:ascii="Consolas" w:hAnsi="Consolas" w:cs="Consolas"/>
          <w:color w:val="auto"/>
          <w:sz w:val="19"/>
          <w:szCs w:val="19"/>
          <w:lang w:bidi="kn-IN"/>
        </w:rPr>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Statistics reporting mode.</w:t>
      </w:r>
      <w:proofErr w:type="gramEnd"/>
    </w:p>
    <w:p w14:paraId="7FB6E5F4"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When not specified, reports in number of bytes (DEFAULT)</w:t>
      </w:r>
    </w:p>
    <w:p w14:paraId="0EEAB5A9" w14:textId="77777777"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D47C2A0" w14:textId="7D693235"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r w:rsidRPr="00F04C31">
        <w:rPr>
          <w:rFonts w:ascii="Consolas" w:hAnsi="Consolas" w:cs="Consolas"/>
          <w:color w:val="auto"/>
          <w:sz w:val="19"/>
          <w:szCs w:val="19"/>
          <w:lang w:bidi="kn-IN"/>
        </w:rPr>
        <w:t>sai_tam_reporting_options_t</w:t>
      </w:r>
      <w:proofErr w:type="spellEnd"/>
    </w:p>
    <w:p w14:paraId="250250BD" w14:textId="6E78C01B"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@default </w:t>
      </w:r>
      <w:r w:rsidR="00F24F67" w:rsidRPr="00F04C31">
        <w:rPr>
          <w:rFonts w:ascii="Consolas" w:hAnsi="Consolas" w:cs="Consolas"/>
          <w:color w:val="auto"/>
          <w:sz w:val="19"/>
          <w:szCs w:val="19"/>
          <w:lang w:bidi="kn-IN"/>
        </w:rPr>
        <w:t>SAI_TAM_REPORTING_MODE_BYTES</w:t>
      </w:r>
    </w:p>
    <w:p w14:paraId="64E0299E" w14:textId="77777777"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t>
      </w:r>
      <w:proofErr w:type="spellStart"/>
      <w:r w:rsidRPr="00F04C31">
        <w:rPr>
          <w:rFonts w:ascii="Consolas" w:hAnsi="Consolas" w:cs="Consolas"/>
          <w:color w:val="auto"/>
          <w:sz w:val="19"/>
          <w:szCs w:val="19"/>
          <w:lang w:bidi="kn-IN"/>
        </w:rPr>
        <w:t>allownull</w:t>
      </w:r>
      <w:proofErr w:type="spellEnd"/>
      <w:r w:rsidRPr="00F04C31">
        <w:rPr>
          <w:rFonts w:ascii="Consolas" w:hAnsi="Consolas" w:cs="Consolas"/>
          <w:color w:val="auto"/>
          <w:sz w:val="19"/>
          <w:szCs w:val="19"/>
          <w:lang w:bidi="kn-IN"/>
        </w:rPr>
        <w:t xml:space="preserve"> true</w:t>
      </w:r>
    </w:p>
    <w:p w14:paraId="26A0B81B"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EC39E06"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SAI_TAM_ATTR_BUFFER_REPORTING_MODE,</w:t>
      </w:r>
    </w:p>
    <w:p w14:paraId="3192518E"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554F7459"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42F6A46" w14:textId="7AAAC12E"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Buffer Tracker Mode</w:t>
      </w:r>
    </w:p>
    <w:p w14:paraId="7CF3C9D2" w14:textId="1F2A9BE0"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w:t>
      </w:r>
    </w:p>
    <w:p w14:paraId="0A0CE782"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Specifies whether the Chip should track the peak values of the</w:t>
      </w:r>
    </w:p>
    <w:p w14:paraId="2C1A252B"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buffers</w:t>
      </w:r>
      <w:proofErr w:type="gramEnd"/>
      <w:r w:rsidRPr="00F04C31">
        <w:rPr>
          <w:rFonts w:ascii="Consolas" w:hAnsi="Consolas" w:cs="Consolas"/>
          <w:color w:val="auto"/>
          <w:sz w:val="19"/>
          <w:szCs w:val="19"/>
          <w:lang w:bidi="kn-IN"/>
        </w:rPr>
        <w:t xml:space="preserve"> or current usage values (DEFAULT)</w:t>
      </w:r>
    </w:p>
    <w:p w14:paraId="40AA975F" w14:textId="5B7E05E6"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A6F53AC" w14:textId="619815C0"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r w:rsidRPr="00F04C31">
        <w:rPr>
          <w:rFonts w:ascii="Consolas" w:hAnsi="Consolas" w:cs="Consolas"/>
          <w:color w:val="auto"/>
          <w:sz w:val="19"/>
          <w:szCs w:val="19"/>
          <w:lang w:bidi="kn-IN"/>
        </w:rPr>
        <w:t>sai_tam_tracking_options_t</w:t>
      </w:r>
      <w:proofErr w:type="spellEnd"/>
    </w:p>
    <w:p w14:paraId="4BE9E106" w14:textId="22EDE745"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@default SAI_TAM_TRACKING_MODE_CURRENT</w:t>
      </w:r>
    </w:p>
    <w:p w14:paraId="666A8077" w14:textId="77777777"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t>
      </w:r>
      <w:proofErr w:type="spellStart"/>
      <w:r w:rsidRPr="00F04C31">
        <w:rPr>
          <w:rFonts w:ascii="Consolas" w:hAnsi="Consolas" w:cs="Consolas"/>
          <w:color w:val="auto"/>
          <w:sz w:val="19"/>
          <w:szCs w:val="19"/>
          <w:lang w:bidi="kn-IN"/>
        </w:rPr>
        <w:t>allownull</w:t>
      </w:r>
      <w:proofErr w:type="spellEnd"/>
      <w:r w:rsidRPr="00F04C31">
        <w:rPr>
          <w:rFonts w:ascii="Consolas" w:hAnsi="Consolas" w:cs="Consolas"/>
          <w:color w:val="auto"/>
          <w:sz w:val="19"/>
          <w:szCs w:val="19"/>
          <w:lang w:bidi="kn-IN"/>
        </w:rPr>
        <w:t xml:space="preserve"> true</w:t>
      </w:r>
    </w:p>
    <w:p w14:paraId="0210AC48"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4ADE879"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SAI_TAM_ATTR_BUFFER_TRACKING_MODE,</w:t>
      </w:r>
    </w:p>
    <w:p w14:paraId="2EBC4B25"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089B851D"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14E65A0" w14:textId="03C1ED03"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F24F67"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Buffers/Statistics for tracking using this object</w:t>
      </w:r>
    </w:p>
    <w:p w14:paraId="479D9EE4" w14:textId="41AE43C3"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E206BF9" w14:textId="20F8A7BE" w:rsidR="004C4A56" w:rsidRPr="00F04C31" w:rsidRDefault="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Specifies the Statistics/Types for tracking. If not specified, all</w:t>
      </w:r>
    </w:p>
    <w:p w14:paraId="6CDB3294"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supported</w:t>
      </w:r>
      <w:proofErr w:type="gramEnd"/>
      <w:r w:rsidRPr="00F04C31">
        <w:rPr>
          <w:rFonts w:ascii="Consolas" w:hAnsi="Consolas" w:cs="Consolas"/>
          <w:color w:val="auto"/>
          <w:sz w:val="19"/>
          <w:szCs w:val="19"/>
          <w:lang w:bidi="kn-IN"/>
        </w:rPr>
        <w:t xml:space="preserve"> buffers are included for tracking. (DEFAULT)</w:t>
      </w:r>
    </w:p>
    <w:p w14:paraId="3030532C"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48F39F1E"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A statistic can't be tracked by more </w:t>
      </w:r>
      <w:proofErr w:type="spellStart"/>
      <w:r w:rsidRPr="00F04C31">
        <w:rPr>
          <w:rFonts w:ascii="Consolas" w:hAnsi="Consolas" w:cs="Consolas"/>
          <w:color w:val="auto"/>
          <w:sz w:val="19"/>
          <w:szCs w:val="19"/>
          <w:lang w:bidi="kn-IN"/>
        </w:rPr>
        <w:t>then</w:t>
      </w:r>
      <w:proofErr w:type="spellEnd"/>
      <w:r w:rsidRPr="00F04C31">
        <w:rPr>
          <w:rFonts w:ascii="Consolas" w:hAnsi="Consolas" w:cs="Consolas"/>
          <w:color w:val="auto"/>
          <w:sz w:val="19"/>
          <w:szCs w:val="19"/>
          <w:lang w:bidi="kn-IN"/>
        </w:rPr>
        <w:t xml:space="preserve"> one TAM Objects</w:t>
      </w:r>
    </w:p>
    <w:p w14:paraId="177644CB" w14:textId="226081C5"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899E12E" w14:textId="621AF151"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r w:rsidRPr="00F04C31">
        <w:rPr>
          <w:rFonts w:ascii="Consolas" w:hAnsi="Consolas" w:cs="Consolas"/>
          <w:color w:val="auto"/>
          <w:sz w:val="19"/>
          <w:szCs w:val="19"/>
          <w:lang w:bidi="kn-IN"/>
        </w:rPr>
        <w:t>sai_tam_statistic_id_list_t</w:t>
      </w:r>
      <w:proofErr w:type="spellEnd"/>
    </w:p>
    <w:p w14:paraId="3EA8ABFC" w14:textId="4ABF7310"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t>
      </w:r>
      <w:proofErr w:type="spellStart"/>
      <w:r w:rsidRPr="00F04C31">
        <w:rPr>
          <w:rFonts w:ascii="Consolas" w:hAnsi="Consolas" w:cs="Consolas"/>
          <w:color w:val="auto"/>
          <w:sz w:val="19"/>
          <w:szCs w:val="19"/>
          <w:lang w:bidi="kn-IN"/>
        </w:rPr>
        <w:t>allownull</w:t>
      </w:r>
      <w:proofErr w:type="spellEnd"/>
      <w:r w:rsidRPr="00F04C31">
        <w:rPr>
          <w:rFonts w:ascii="Consolas" w:hAnsi="Consolas" w:cs="Consolas"/>
          <w:color w:val="auto"/>
          <w:sz w:val="19"/>
          <w:szCs w:val="19"/>
          <w:lang w:bidi="kn-IN"/>
        </w:rPr>
        <w:t xml:space="preserve"> true</w:t>
      </w:r>
    </w:p>
    <w:p w14:paraId="452C1D76"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4873105B"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SAI_TAM_ATTR_TRACKING_OPTIONS,</w:t>
      </w:r>
    </w:p>
    <w:p w14:paraId="014760C2"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2A57A2F5"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F13587C" w14:textId="7E47ED00"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F24F67"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Default Transporter</w:t>
      </w:r>
    </w:p>
    <w:p w14:paraId="26E781DC" w14:textId="77FC7861"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4367D54"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Provides a default snapshot transporter object for the Tracker.</w:t>
      </w:r>
    </w:p>
    <w:p w14:paraId="5972CD84"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When a snapshot is made, this transporter will be used</w:t>
      </w:r>
    </w:p>
    <w:p w14:paraId="24431E2A"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to</w:t>
      </w:r>
      <w:proofErr w:type="gramEnd"/>
      <w:r w:rsidRPr="00F04C31">
        <w:rPr>
          <w:rFonts w:ascii="Consolas" w:hAnsi="Consolas" w:cs="Consolas"/>
          <w:color w:val="auto"/>
          <w:sz w:val="19"/>
          <w:szCs w:val="19"/>
          <w:lang w:bidi="kn-IN"/>
        </w:rPr>
        <w:t xml:space="preserve"> 'copy' the data to the 'transporter-desired' location.</w:t>
      </w:r>
    </w:p>
    <w:p w14:paraId="3DE90999"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30221257"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In the absence of a transporter, the tracker will copy the</w:t>
      </w:r>
    </w:p>
    <w:p w14:paraId="262672B1" w14:textId="285C160F"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roofErr w:type="gramStart"/>
      <w:r w:rsidRPr="00F04C31">
        <w:rPr>
          <w:rFonts w:ascii="Consolas" w:hAnsi="Consolas" w:cs="Consolas"/>
          <w:color w:val="auto"/>
          <w:sz w:val="19"/>
          <w:szCs w:val="19"/>
          <w:lang w:bidi="kn-IN"/>
        </w:rPr>
        <w:t>data</w:t>
      </w:r>
      <w:proofErr w:type="gramEnd"/>
      <w:r w:rsidRPr="00F04C31">
        <w:rPr>
          <w:rFonts w:ascii="Consolas" w:hAnsi="Consolas" w:cs="Consolas"/>
          <w:color w:val="auto"/>
          <w:sz w:val="19"/>
          <w:szCs w:val="19"/>
          <w:lang w:bidi="kn-IN"/>
        </w:rPr>
        <w:t xml:space="preserve"> to the local CPU</w:t>
      </w:r>
      <w:r w:rsidR="00F24F67" w:rsidRPr="00F04C31">
        <w:rPr>
          <w:rFonts w:ascii="Consolas" w:hAnsi="Consolas" w:cs="Consolas"/>
          <w:color w:val="auto"/>
          <w:sz w:val="19"/>
          <w:szCs w:val="19"/>
          <w:lang w:bidi="kn-IN"/>
        </w:rPr>
        <w:t xml:space="preserve"> transporter.</w:t>
      </w:r>
    </w:p>
    <w:p w14:paraId="568AB8FD" w14:textId="2D3D24AB"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E7D75D6" w14:textId="56FB8116"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r w:rsidRPr="00F04C31">
        <w:rPr>
          <w:rFonts w:ascii="Consolas" w:hAnsi="Consolas" w:cs="Consolas"/>
          <w:color w:val="auto"/>
          <w:sz w:val="19"/>
          <w:szCs w:val="19"/>
          <w:lang w:bidi="kn-IN"/>
        </w:rPr>
        <w:t>sai_object_id_t</w:t>
      </w:r>
      <w:proofErr w:type="spellEnd"/>
    </w:p>
    <w:p w14:paraId="5E1E96C4" w14:textId="77777777"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t>
      </w:r>
      <w:proofErr w:type="spellStart"/>
      <w:r w:rsidRPr="00F04C31">
        <w:rPr>
          <w:rFonts w:ascii="Consolas" w:hAnsi="Consolas" w:cs="Consolas"/>
          <w:color w:val="auto"/>
          <w:sz w:val="19"/>
          <w:szCs w:val="19"/>
          <w:lang w:bidi="kn-IN"/>
        </w:rPr>
        <w:t>allownull</w:t>
      </w:r>
      <w:proofErr w:type="spellEnd"/>
      <w:r w:rsidRPr="00F04C31">
        <w:rPr>
          <w:rFonts w:ascii="Consolas" w:hAnsi="Consolas" w:cs="Consolas"/>
          <w:color w:val="auto"/>
          <w:sz w:val="19"/>
          <w:szCs w:val="19"/>
          <w:lang w:bidi="kn-IN"/>
        </w:rPr>
        <w:t xml:space="preserve"> true</w:t>
      </w:r>
    </w:p>
    <w:p w14:paraId="2C0AB709"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321C99BB" w14:textId="552BF12C"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SAI_TAM_ATTR_TRANSPORTER</w:t>
      </w:r>
      <w:r w:rsidR="00792D78" w:rsidRPr="00F04C31">
        <w:rPr>
          <w:rFonts w:ascii="Consolas" w:hAnsi="Consolas" w:cs="Consolas"/>
          <w:color w:val="auto"/>
          <w:sz w:val="19"/>
          <w:szCs w:val="19"/>
          <w:lang w:bidi="kn-IN"/>
        </w:rPr>
        <w:t>,</w:t>
      </w:r>
    </w:p>
    <w:p w14:paraId="2A73F104" w14:textId="77777777"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p>
    <w:p w14:paraId="3CF1EEE9"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8672CEC" w14:textId="1FDADBBD"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End of Attributes</w:t>
      </w:r>
    </w:p>
    <w:p w14:paraId="19333021"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BCA2606" w14:textId="7BE1E400"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SAI_TAM_ATTR_END</w:t>
      </w:r>
    </w:p>
    <w:p w14:paraId="22F76A9A"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sai_tam_attr_t</w:t>
      </w:r>
      <w:proofErr w:type="spellEnd"/>
      <w:r w:rsidRPr="00F04C31">
        <w:rPr>
          <w:rFonts w:ascii="Consolas" w:hAnsi="Consolas" w:cs="Consolas"/>
          <w:color w:val="auto"/>
          <w:sz w:val="19"/>
          <w:szCs w:val="19"/>
          <w:lang w:bidi="kn-IN"/>
        </w:rPr>
        <w:t>;</w:t>
      </w:r>
    </w:p>
    <w:p w14:paraId="08C14B00"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7A66E330"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58269E60"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5C969F1E"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TAM type of snapshot transport</w:t>
      </w:r>
    </w:p>
    <w:p w14:paraId="19631E5D"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0A908ECF"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enum</w:t>
      </w:r>
      <w:proofErr w:type="spellEnd"/>
      <w:r w:rsidRPr="00F04C31">
        <w:rPr>
          <w:rFonts w:ascii="Consolas" w:hAnsi="Consolas" w:cs="Consolas"/>
          <w:color w:val="auto"/>
          <w:sz w:val="19"/>
          <w:szCs w:val="19"/>
          <w:lang w:bidi="kn-IN"/>
        </w:rPr>
        <w:t xml:space="preserve"> _</w:t>
      </w:r>
      <w:proofErr w:type="spellStart"/>
      <w:r w:rsidRPr="00F04C31">
        <w:rPr>
          <w:rFonts w:ascii="Consolas" w:hAnsi="Consolas" w:cs="Consolas"/>
          <w:color w:val="auto"/>
          <w:sz w:val="19"/>
          <w:szCs w:val="19"/>
          <w:lang w:bidi="kn-IN"/>
        </w:rPr>
        <w:t>sai_tam_transporter_type_t</w:t>
      </w:r>
      <w:proofErr w:type="spellEnd"/>
      <w:r w:rsidRPr="00F04C31">
        <w:rPr>
          <w:rFonts w:ascii="Consolas" w:hAnsi="Consolas" w:cs="Consolas"/>
          <w:color w:val="auto"/>
          <w:sz w:val="19"/>
          <w:szCs w:val="19"/>
          <w:lang w:bidi="kn-IN"/>
        </w:rPr>
        <w:t xml:space="preserve"> {</w:t>
      </w:r>
    </w:p>
    <w:p w14:paraId="66C35771"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6EFE6563" w14:textId="1FB4F954"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Local</w:t>
      </w:r>
      <w:r w:rsidR="00626058" w:rsidRPr="00F04C31">
        <w:rPr>
          <w:rFonts w:ascii="Consolas" w:hAnsi="Consolas" w:cs="Consolas"/>
          <w:color w:val="auto"/>
          <w:sz w:val="19"/>
          <w:szCs w:val="19"/>
          <w:lang w:bidi="kn-IN"/>
        </w:rPr>
        <w:t>, to the CPU</w:t>
      </w:r>
      <w:r w:rsidRPr="00F04C31">
        <w:rPr>
          <w:rFonts w:ascii="Consolas" w:hAnsi="Consolas" w:cs="Consolas"/>
          <w:color w:val="auto"/>
          <w:sz w:val="19"/>
          <w:szCs w:val="19"/>
          <w:lang w:bidi="kn-IN"/>
        </w:rPr>
        <w:t xml:space="preserve"> */</w:t>
      </w:r>
    </w:p>
    <w:p w14:paraId="308470EA"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SAI_TAM_TRANSPORTER_TYPE_LOCAL,</w:t>
      </w:r>
    </w:p>
    <w:p w14:paraId="63EC94DA"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061752DB" w14:textId="4767AE99"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 Remote</w:t>
      </w:r>
      <w:r w:rsidR="00626058" w:rsidRPr="00F04C31">
        <w:rPr>
          <w:rFonts w:ascii="Consolas" w:hAnsi="Consolas" w:cs="Consolas"/>
          <w:color w:val="auto"/>
          <w:sz w:val="19"/>
          <w:szCs w:val="19"/>
          <w:lang w:bidi="kn-IN"/>
        </w:rPr>
        <w:t xml:space="preserve">, to a remote monitoring client </w:t>
      </w:r>
      <w:r w:rsidRPr="00F04C31">
        <w:rPr>
          <w:rFonts w:ascii="Consolas" w:hAnsi="Consolas" w:cs="Consolas"/>
          <w:color w:val="auto"/>
          <w:sz w:val="19"/>
          <w:szCs w:val="19"/>
          <w:lang w:bidi="kn-IN"/>
        </w:rPr>
        <w:t>*/</w:t>
      </w:r>
    </w:p>
    <w:p w14:paraId="47D23F00"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SAI_TAM_TRANSPORTER_TYPE_REMOTE,</w:t>
      </w:r>
    </w:p>
    <w:p w14:paraId="67C7B99D"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7428BB56"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sai_tam_transporter_type_t</w:t>
      </w:r>
      <w:proofErr w:type="spellEnd"/>
      <w:r w:rsidRPr="00F04C31">
        <w:rPr>
          <w:rFonts w:ascii="Consolas" w:hAnsi="Consolas" w:cs="Consolas"/>
          <w:color w:val="auto"/>
          <w:sz w:val="19"/>
          <w:szCs w:val="19"/>
          <w:lang w:bidi="kn-IN"/>
        </w:rPr>
        <w:t>;</w:t>
      </w:r>
    </w:p>
    <w:p w14:paraId="59A7C362"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13FF6B3C"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48C18E19"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TAM Snapshot Transporter Attributes</w:t>
      </w:r>
    </w:p>
    <w:p w14:paraId="447542DA"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61928301"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enum</w:t>
      </w:r>
      <w:proofErr w:type="spellEnd"/>
      <w:r w:rsidRPr="00F04C31">
        <w:rPr>
          <w:rFonts w:ascii="Consolas" w:hAnsi="Consolas" w:cs="Consolas"/>
          <w:color w:val="auto"/>
          <w:sz w:val="19"/>
          <w:szCs w:val="19"/>
          <w:lang w:bidi="kn-IN"/>
        </w:rPr>
        <w:t xml:space="preserve"> _</w:t>
      </w:r>
      <w:proofErr w:type="spellStart"/>
      <w:r w:rsidRPr="00F04C31">
        <w:rPr>
          <w:rFonts w:ascii="Consolas" w:hAnsi="Consolas" w:cs="Consolas"/>
          <w:color w:val="auto"/>
          <w:sz w:val="19"/>
          <w:szCs w:val="19"/>
          <w:lang w:bidi="kn-IN"/>
        </w:rPr>
        <w:t>sai_tam_transporter_attr_t</w:t>
      </w:r>
      <w:proofErr w:type="spellEnd"/>
      <w:r w:rsidRPr="00F04C31">
        <w:rPr>
          <w:rFonts w:ascii="Consolas" w:hAnsi="Consolas" w:cs="Consolas"/>
          <w:color w:val="auto"/>
          <w:sz w:val="19"/>
          <w:szCs w:val="19"/>
          <w:lang w:bidi="kn-IN"/>
        </w:rPr>
        <w:t xml:space="preserve"> {</w:t>
      </w:r>
    </w:p>
    <w:p w14:paraId="3FC93978"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5AE9500"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Start of Attributes</w:t>
      </w:r>
    </w:p>
    <w:p w14:paraId="3596E3C3"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8AC839B" w14:textId="317C9B6C"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SAI_TAM_TRANSPORTER_ATTR_START, </w:t>
      </w:r>
    </w:p>
    <w:p w14:paraId="4CB8A716"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62EEDC25"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10F713E7" w14:textId="6FC6F711" w:rsidR="00792D78"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92D78"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Transporter Type</w:t>
      </w:r>
    </w:p>
    <w:p w14:paraId="00805987" w14:textId="2D479AFE" w:rsidR="004C4A56"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5900661" w14:textId="2DC7AC0F"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If this attribute value is unspecified</w:t>
      </w:r>
      <w:r w:rsidR="00792D78" w:rsidRPr="00F04C31">
        <w:rPr>
          <w:rFonts w:ascii="Consolas" w:hAnsi="Consolas" w:cs="Consolas"/>
          <w:color w:val="auto"/>
          <w:sz w:val="19"/>
          <w:szCs w:val="19"/>
          <w:lang w:bidi="kn-IN"/>
        </w:rPr>
        <w:t xml:space="preserve"> the </w:t>
      </w:r>
      <w:r w:rsidRPr="00F04C31">
        <w:rPr>
          <w:rFonts w:ascii="Consolas" w:hAnsi="Consolas" w:cs="Consolas"/>
          <w:color w:val="auto"/>
          <w:sz w:val="19"/>
          <w:szCs w:val="19"/>
          <w:lang w:bidi="kn-IN"/>
        </w:rPr>
        <w:t>local transport</w:t>
      </w:r>
      <w:r w:rsidR="00792D78" w:rsidRPr="00F04C31">
        <w:rPr>
          <w:rFonts w:ascii="Consolas" w:hAnsi="Consolas" w:cs="Consolas"/>
          <w:color w:val="auto"/>
          <w:sz w:val="19"/>
          <w:szCs w:val="19"/>
          <w:lang w:bidi="kn-IN"/>
        </w:rPr>
        <w:t>er</w:t>
      </w:r>
      <w:r w:rsidRPr="00F04C31">
        <w:rPr>
          <w:rFonts w:ascii="Consolas" w:hAnsi="Consolas" w:cs="Consolas"/>
          <w:color w:val="auto"/>
          <w:sz w:val="19"/>
          <w:szCs w:val="19"/>
          <w:lang w:bidi="kn-IN"/>
        </w:rPr>
        <w:t xml:space="preserve"> is used</w:t>
      </w:r>
      <w:r w:rsidR="00792D78" w:rsidRPr="00F04C31">
        <w:rPr>
          <w:rFonts w:ascii="Consolas" w:hAnsi="Consolas" w:cs="Consolas"/>
          <w:color w:val="auto"/>
          <w:sz w:val="19"/>
          <w:szCs w:val="19"/>
          <w:lang w:bidi="kn-IN"/>
        </w:rPr>
        <w:t>.</w:t>
      </w:r>
    </w:p>
    <w:p w14:paraId="7485A980" w14:textId="4A4B18E8"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E9F8F58" w14:textId="468C5FAE"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proofErr w:type="spellStart"/>
      <w:r w:rsidRPr="00F04C31">
        <w:rPr>
          <w:rFonts w:ascii="Consolas" w:hAnsi="Consolas" w:cs="Consolas"/>
          <w:color w:val="auto"/>
          <w:sz w:val="19"/>
          <w:szCs w:val="19"/>
          <w:lang w:bidi="kn-IN"/>
        </w:rPr>
        <w:t>sai_tam_transporter_type_t</w:t>
      </w:r>
      <w:proofErr w:type="spellEnd"/>
    </w:p>
    <w:p w14:paraId="123F7812" w14:textId="1891198E"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t>
      </w:r>
      <w:proofErr w:type="spellStart"/>
      <w:r w:rsidRPr="00F04C31">
        <w:rPr>
          <w:rFonts w:ascii="Consolas" w:hAnsi="Consolas" w:cs="Consolas"/>
          <w:color w:val="auto"/>
          <w:sz w:val="19"/>
          <w:szCs w:val="19"/>
          <w:lang w:bidi="kn-IN"/>
        </w:rPr>
        <w:t>allownull</w:t>
      </w:r>
      <w:proofErr w:type="spellEnd"/>
      <w:r w:rsidRPr="00F04C31">
        <w:rPr>
          <w:rFonts w:ascii="Consolas" w:hAnsi="Consolas" w:cs="Consolas"/>
          <w:color w:val="auto"/>
          <w:sz w:val="19"/>
          <w:szCs w:val="19"/>
          <w:lang w:bidi="kn-IN"/>
        </w:rPr>
        <w:t xml:space="preserve"> true</w:t>
      </w:r>
    </w:p>
    <w:p w14:paraId="615193C6"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119EF949"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1ACE1DA5" w14:textId="276857E0"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SAI_TAM_TRANSPORTER_ATTR_TYPE</w:t>
      </w:r>
      <w:r w:rsidR="00792D78" w:rsidRPr="00F04C31">
        <w:rPr>
          <w:rFonts w:ascii="Consolas" w:hAnsi="Consolas" w:cs="Consolas"/>
          <w:color w:val="auto"/>
          <w:sz w:val="19"/>
          <w:szCs w:val="19"/>
          <w:lang w:bidi="kn-IN"/>
        </w:rPr>
        <w:t xml:space="preserve"> = SAI_TAM_TRANSPORTER_ATTR_START</w:t>
      </w:r>
      <w:r w:rsidRPr="00F04C31">
        <w:rPr>
          <w:rFonts w:ascii="Consolas" w:hAnsi="Consolas" w:cs="Consolas"/>
          <w:color w:val="auto"/>
          <w:sz w:val="19"/>
          <w:szCs w:val="19"/>
          <w:lang w:bidi="kn-IN"/>
        </w:rPr>
        <w:t>,</w:t>
      </w:r>
    </w:p>
    <w:p w14:paraId="7053F84A"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6069154F"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3A635D3A"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3BE0FB2B" w14:textId="2EA52F62"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gramStart"/>
      <w:r w:rsidRPr="00F04C31">
        <w:rPr>
          <w:rFonts w:ascii="Consolas" w:hAnsi="Consolas" w:cs="Consolas"/>
          <w:color w:val="auto"/>
          <w:sz w:val="19"/>
          <w:szCs w:val="19"/>
          <w:lang w:bidi="kn-IN"/>
        </w:rPr>
        <w:t xml:space="preserve">* </w:t>
      </w:r>
      <w:r w:rsidR="00792D78"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Maximum size beyond which it</w:t>
      </w:r>
      <w:r w:rsidR="00792D78"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will be truncated.</w:t>
      </w:r>
      <w:proofErr w:type="gramEnd"/>
    </w:p>
    <w:p w14:paraId="69C40FBB" w14:textId="0708F19F"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411082ED"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If this attribute value is zero or unspecified, snapshots are not</w:t>
      </w:r>
    </w:p>
    <w:p w14:paraId="317BA3ED"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truncated while transporting. (DEFAULT)</w:t>
      </w:r>
    </w:p>
    <w:p w14:paraId="7D2A09BE" w14:textId="645A6C67"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8D09114" w14:textId="4AB6E693"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uint32_t</w:t>
      </w:r>
    </w:p>
    <w:p w14:paraId="6F4C8F2A" w14:textId="1217958D"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92D78" w:rsidRPr="00F04C31">
        <w:rPr>
          <w:rFonts w:ascii="Consolas" w:hAnsi="Consolas" w:cs="Consolas"/>
          <w:color w:val="auto"/>
          <w:sz w:val="19"/>
          <w:szCs w:val="19"/>
          <w:lang w:bidi="kn-IN"/>
        </w:rPr>
        <w:t>@</w:t>
      </w:r>
      <w:proofErr w:type="spellStart"/>
      <w:r w:rsidR="00792D78" w:rsidRPr="00F04C31">
        <w:rPr>
          <w:rFonts w:ascii="Consolas" w:hAnsi="Consolas" w:cs="Consolas"/>
          <w:color w:val="auto"/>
          <w:sz w:val="19"/>
          <w:szCs w:val="19"/>
          <w:lang w:bidi="kn-IN"/>
        </w:rPr>
        <w:t>allownull</w:t>
      </w:r>
      <w:proofErr w:type="spellEnd"/>
      <w:r w:rsidR="00792D78" w:rsidRPr="00F04C31">
        <w:rPr>
          <w:rFonts w:ascii="Consolas" w:hAnsi="Consolas" w:cs="Consolas"/>
          <w:color w:val="auto"/>
          <w:sz w:val="19"/>
          <w:szCs w:val="19"/>
          <w:lang w:bidi="kn-IN"/>
        </w:rPr>
        <w:t xml:space="preserve"> true</w:t>
      </w:r>
    </w:p>
    <w:p w14:paraId="3FFC4B18" w14:textId="1A5168A5"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6CCD3CE" w14:textId="2DD0F89F"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AE6648B"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SAI_TAM_TRANSPORTER_ATTR_MAX_SNAPSHOT_SIZE,</w:t>
      </w:r>
    </w:p>
    <w:p w14:paraId="53AC191D"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0C4C479A"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65639F28"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39DDB4EC" w14:textId="402830FF"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92D78" w:rsidRPr="00F04C31">
        <w:rPr>
          <w:rFonts w:ascii="Consolas" w:hAnsi="Consolas" w:cs="Consolas"/>
          <w:color w:val="auto"/>
          <w:sz w:val="19"/>
          <w:szCs w:val="19"/>
          <w:lang w:bidi="kn-IN"/>
        </w:rPr>
        <w:t xml:space="preserve">@type </w:t>
      </w:r>
      <w:proofErr w:type="gramStart"/>
      <w:r w:rsidRPr="00F04C31">
        <w:rPr>
          <w:rFonts w:ascii="Consolas" w:hAnsi="Consolas" w:cs="Consolas"/>
          <w:color w:val="auto"/>
          <w:sz w:val="19"/>
          <w:szCs w:val="19"/>
          <w:lang w:bidi="kn-IN"/>
        </w:rPr>
        <w:t>M</w:t>
      </w:r>
      <w:r w:rsidR="00626058" w:rsidRPr="00F04C31">
        <w:rPr>
          <w:rFonts w:ascii="Consolas" w:hAnsi="Consolas" w:cs="Consolas"/>
          <w:color w:val="auto"/>
          <w:sz w:val="19"/>
          <w:szCs w:val="19"/>
          <w:lang w:bidi="kn-IN"/>
        </w:rPr>
        <w:t>irroring</w:t>
      </w:r>
      <w:proofErr w:type="gramEnd"/>
      <w:r w:rsidR="00626058"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session object defining the remote transport capabilities.</w:t>
      </w:r>
    </w:p>
    <w:p w14:paraId="60EC832C" w14:textId="494C62BA"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09729116"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If this attribute is unspecified, Local CPU Transport is used (DEFAULT)</w:t>
      </w:r>
    </w:p>
    <w:p w14:paraId="1274555C" w14:textId="303C5079"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0B34BA2F" w14:textId="3091BF2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92D78" w:rsidRPr="00F04C31">
        <w:rPr>
          <w:rFonts w:ascii="Consolas" w:hAnsi="Consolas" w:cs="Consolas"/>
          <w:color w:val="auto"/>
          <w:sz w:val="19"/>
          <w:szCs w:val="19"/>
          <w:lang w:bidi="kn-IN"/>
        </w:rPr>
        <w:t xml:space="preserve">@type </w:t>
      </w:r>
      <w:proofErr w:type="spellStart"/>
      <w:r w:rsidRPr="00F04C31">
        <w:rPr>
          <w:rFonts w:ascii="Consolas" w:hAnsi="Consolas" w:cs="Consolas"/>
          <w:color w:val="auto"/>
          <w:sz w:val="19"/>
          <w:szCs w:val="19"/>
          <w:lang w:bidi="kn-IN"/>
        </w:rPr>
        <w:t>sai_object_id_t</w:t>
      </w:r>
      <w:proofErr w:type="spellEnd"/>
    </w:p>
    <w:p w14:paraId="6A15360F"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t>
      </w:r>
      <w:proofErr w:type="spellStart"/>
      <w:r w:rsidRPr="00F04C31">
        <w:rPr>
          <w:rFonts w:ascii="Consolas" w:hAnsi="Consolas" w:cs="Consolas"/>
          <w:color w:val="auto"/>
          <w:sz w:val="19"/>
          <w:szCs w:val="19"/>
          <w:lang w:bidi="kn-IN"/>
        </w:rPr>
        <w:t>allownull</w:t>
      </w:r>
      <w:proofErr w:type="spellEnd"/>
      <w:r w:rsidRPr="00F04C31">
        <w:rPr>
          <w:rFonts w:ascii="Consolas" w:hAnsi="Consolas" w:cs="Consolas"/>
          <w:color w:val="auto"/>
          <w:sz w:val="19"/>
          <w:szCs w:val="19"/>
          <w:lang w:bidi="kn-IN"/>
        </w:rPr>
        <w:t xml:space="preserve"> true</w:t>
      </w:r>
    </w:p>
    <w:p w14:paraId="4AC7DEDA"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F624115" w14:textId="625F1801"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767AF0D" w14:textId="250EF8FD"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SAI_TAM_TRANSPORTER_ATTR_MONITOR_ID</w:t>
      </w:r>
      <w:r w:rsidR="00792D78" w:rsidRPr="00F04C31">
        <w:rPr>
          <w:rFonts w:ascii="Consolas" w:hAnsi="Consolas" w:cs="Consolas"/>
          <w:color w:val="auto"/>
          <w:sz w:val="19"/>
          <w:szCs w:val="19"/>
          <w:lang w:bidi="kn-IN"/>
        </w:rPr>
        <w:t>,</w:t>
      </w:r>
    </w:p>
    <w:p w14:paraId="4A72D2E8"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p>
    <w:p w14:paraId="3211F5AF"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60B0786"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End of Attributes</w:t>
      </w:r>
    </w:p>
    <w:p w14:paraId="202C8E6D" w14:textId="77777777"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860B0E7" w14:textId="606F8ECB"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SAI_TAM_TRANSPORTER_ATTR_END</w:t>
      </w:r>
    </w:p>
    <w:p w14:paraId="3FB364A8"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14:paraId="60296030" w14:textId="77777777"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sai_tam_transporter_attr_t</w:t>
      </w:r>
      <w:proofErr w:type="spellEnd"/>
      <w:r w:rsidRPr="00F04C31">
        <w:rPr>
          <w:rFonts w:ascii="Consolas" w:hAnsi="Consolas" w:cs="Consolas"/>
          <w:color w:val="auto"/>
          <w:sz w:val="19"/>
          <w:szCs w:val="19"/>
          <w:lang w:bidi="kn-IN"/>
        </w:rPr>
        <w:t>;</w:t>
      </w:r>
    </w:p>
    <w:p w14:paraId="2E5C058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1B4BE734" w14:textId="77777777" w:rsidR="009F0E26" w:rsidRPr="00F04C31" w:rsidRDefault="009F0E26">
      <w:pPr>
        <w:spacing w:after="0" w:line="240" w:lineRule="auto"/>
        <w:rPr>
          <w:color w:val="auto"/>
        </w:rPr>
      </w:pPr>
    </w:p>
    <w:p w14:paraId="49F1785A" w14:textId="77777777" w:rsidR="002B0093" w:rsidRDefault="009D2773">
      <w:pPr>
        <w:pStyle w:val="Heading3"/>
        <w:numPr>
          <w:ilvl w:val="2"/>
          <w:numId w:val="3"/>
        </w:numPr>
        <w:ind w:hanging="720"/>
      </w:pPr>
      <w:bookmarkStart w:id="24" w:name="_26in1rg" w:colFirst="0" w:colLast="0"/>
      <w:bookmarkStart w:id="25" w:name="_Toc473101849"/>
      <w:bookmarkEnd w:id="24"/>
      <w:r>
        <w:t>API</w:t>
      </w:r>
      <w:bookmarkEnd w:id="25"/>
    </w:p>
    <w:p w14:paraId="4FA2F2F4" w14:textId="77777777" w:rsidR="002B0093" w:rsidRPr="00F04C31" w:rsidRDefault="002B0093">
      <w:pPr>
        <w:widowControl w:val="0"/>
        <w:spacing w:after="0" w:line="240" w:lineRule="auto"/>
        <w:rPr>
          <w:color w:val="auto"/>
        </w:rPr>
      </w:pPr>
    </w:p>
    <w:p w14:paraId="394F67D0" w14:textId="1D7C3248"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364E62FE" w14:textId="40A1AE00"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7838683C" w14:textId="7528BA39"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Create and return a TAM object</w:t>
      </w:r>
    </w:p>
    <w:p w14:paraId="7C61A520" w14:textId="6C136749" w:rsidR="00DF1D2D" w:rsidRPr="00F04C31" w:rsidRDefault="00DF1D2D" w:rsidP="009F0E26">
      <w:pPr>
        <w:autoSpaceDE w:val="0"/>
        <w:autoSpaceDN w:val="0"/>
        <w:adjustRightInd w:val="0"/>
        <w:spacing w:after="0" w:line="240" w:lineRule="auto"/>
        <w:rPr>
          <w:rFonts w:ascii="Consolas" w:hAnsi="Consolas" w:cs="Consolas"/>
          <w:color w:val="auto"/>
          <w:sz w:val="19"/>
          <w:szCs w:val="19"/>
          <w:lang w:bidi="kn-IN"/>
        </w:rPr>
      </w:pPr>
    </w:p>
    <w:p w14:paraId="2703CE51" w14:textId="367D1112"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r w:rsidR="00DF1D2D"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 xml:space="preserve">This creates a TAM object in the driver for tracking the buffer usage. </w:t>
      </w:r>
    </w:p>
    <w:p w14:paraId="580ED177" w14:textId="7704BCD2"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Via the attributes, caller may indicate a preference for tracking of a </w:t>
      </w:r>
    </w:p>
    <w:p w14:paraId="4B86AC7A" w14:textId="0BCCC9F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r w:rsidR="00DF1D2D"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specific</w:t>
      </w:r>
      <w:proofErr w:type="gramEnd"/>
      <w:r w:rsidRPr="00F04C31">
        <w:rPr>
          <w:rFonts w:ascii="Consolas" w:hAnsi="Consolas" w:cs="Consolas"/>
          <w:color w:val="auto"/>
          <w:sz w:val="19"/>
          <w:szCs w:val="19"/>
          <w:lang w:bidi="kn-IN"/>
        </w:rPr>
        <w:t xml:space="preserve"> set of statistics/groups.</w:t>
      </w:r>
    </w:p>
    <w:p w14:paraId="0893B3E4" w14:textId="062F5508"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14:paraId="2568F710" w14:textId="60DDD431"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out] </w:t>
      </w:r>
      <w:proofErr w:type="spellStart"/>
      <w:r w:rsidRPr="00F04C31">
        <w:rPr>
          <w:rFonts w:ascii="Consolas" w:hAnsi="Consolas" w:cs="Consolas"/>
          <w:color w:val="auto"/>
          <w:sz w:val="19"/>
          <w:szCs w:val="19"/>
          <w:lang w:bidi="kn-IN"/>
        </w:rPr>
        <w:t>tam_id</w:t>
      </w:r>
      <w:proofErr w:type="spellEnd"/>
      <w:r w:rsidRPr="00F04C31">
        <w:rPr>
          <w:rFonts w:ascii="Consolas" w:hAnsi="Consolas" w:cs="Consolas"/>
          <w:color w:val="auto"/>
          <w:sz w:val="19"/>
          <w:szCs w:val="19"/>
          <w:lang w:bidi="kn-IN"/>
        </w:rPr>
        <w:t xml:space="preserve">  - TAM object</w:t>
      </w:r>
    </w:p>
    <w:p w14:paraId="46DAF45C" w14:textId="39225629"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attr_list</w:t>
      </w:r>
      <w:proofErr w:type="spellEnd"/>
      <w:r w:rsidRPr="00F04C31">
        <w:rPr>
          <w:rFonts w:ascii="Consolas" w:hAnsi="Consolas" w:cs="Consolas"/>
          <w:color w:val="auto"/>
          <w:sz w:val="19"/>
          <w:szCs w:val="19"/>
          <w:lang w:bidi="kn-IN"/>
        </w:rPr>
        <w:t xml:space="preserve"> – tam attributes</w:t>
      </w:r>
    </w:p>
    <w:p w14:paraId="58DD3534" w14:textId="75502E1F"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394EE62E" w14:textId="20064331"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22E147D5" w14:textId="2B4C5FE1"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378D770B" w14:textId="2C07139B"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491CB178" w14:textId="2687E51F"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6CD12594"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2E9B889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sai_status_t</w:t>
      </w:r>
      <w:proofErr w:type="spellEnd"/>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sai_tam_create_fn</w:t>
      </w:r>
      <w:proofErr w:type="spellEnd"/>
      <w:r w:rsidRPr="00F04C31">
        <w:rPr>
          <w:rFonts w:ascii="Consolas" w:hAnsi="Consolas" w:cs="Consolas"/>
          <w:color w:val="auto"/>
          <w:sz w:val="19"/>
          <w:szCs w:val="19"/>
          <w:lang w:bidi="kn-IN"/>
        </w:rPr>
        <w:t>) (</w:t>
      </w:r>
    </w:p>
    <w:p w14:paraId="1FD2E87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_Out_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tam_id</w:t>
      </w:r>
      <w:proofErr w:type="spellEnd"/>
      <w:r w:rsidRPr="00F04C31">
        <w:rPr>
          <w:rFonts w:ascii="Consolas" w:hAnsi="Consolas" w:cs="Consolas"/>
          <w:color w:val="auto"/>
          <w:sz w:val="19"/>
          <w:szCs w:val="19"/>
          <w:lang w:bidi="kn-IN"/>
        </w:rPr>
        <w:t>,</w:t>
      </w:r>
    </w:p>
    <w:p w14:paraId="792BC84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uint32_t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w:t>
      </w:r>
    </w:p>
    <w:p w14:paraId="1FAF69D2"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sai_attribute_t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attr_list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sai_tam_attr_t</w:t>
      </w:r>
      <w:proofErr w:type="spellEnd"/>
      <w:r w:rsidRPr="00F04C31">
        <w:rPr>
          <w:rFonts w:ascii="Consolas" w:hAnsi="Consolas" w:cs="Consolas"/>
          <w:color w:val="auto"/>
          <w:sz w:val="19"/>
          <w:szCs w:val="19"/>
          <w:lang w:bidi="kn-IN"/>
        </w:rPr>
        <w:t xml:space="preserve"> */</w:t>
      </w:r>
    </w:p>
    <w:p w14:paraId="277B53E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414EFB72"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0E110A2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3EC017F2"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466D9880" w14:textId="4A6CBE01" w:rsidR="00DF1D2D"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6A637036" w14:textId="48C20BD2" w:rsidR="009F0E26" w:rsidRPr="00F04C31" w:rsidRDefault="00DF1D2D"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9F0E26" w:rsidRPr="00F04C31">
        <w:rPr>
          <w:rFonts w:ascii="Consolas" w:hAnsi="Consolas" w:cs="Consolas"/>
          <w:color w:val="auto"/>
          <w:sz w:val="19"/>
          <w:szCs w:val="19"/>
          <w:lang w:bidi="kn-IN"/>
        </w:rPr>
        <w:t xml:space="preserve">@brief </w:t>
      </w:r>
      <w:proofErr w:type="gramStart"/>
      <w:r w:rsidR="009F0E26" w:rsidRPr="00F04C31">
        <w:rPr>
          <w:rFonts w:ascii="Consolas" w:hAnsi="Consolas" w:cs="Consolas"/>
          <w:color w:val="auto"/>
          <w:sz w:val="19"/>
          <w:szCs w:val="19"/>
          <w:lang w:bidi="kn-IN"/>
        </w:rPr>
        <w:t>Deletes</w:t>
      </w:r>
      <w:proofErr w:type="gramEnd"/>
      <w:r w:rsidR="009F0E26" w:rsidRPr="00F04C31">
        <w:rPr>
          <w:rFonts w:ascii="Consolas" w:hAnsi="Consolas" w:cs="Consolas"/>
          <w:color w:val="auto"/>
          <w:sz w:val="19"/>
          <w:szCs w:val="19"/>
          <w:lang w:bidi="kn-IN"/>
        </w:rPr>
        <w:t xml:space="preserve"> a specified tam object.</w:t>
      </w:r>
    </w:p>
    <w:p w14:paraId="366D4C3D" w14:textId="77777777" w:rsidR="00DF1D2D"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0FB8B1E0" w14:textId="5B0779D2" w:rsidR="009F0E26" w:rsidRPr="00F04C31" w:rsidRDefault="00DF1D2D"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9F0E26" w:rsidRPr="00F04C31">
        <w:rPr>
          <w:rFonts w:ascii="Consolas" w:hAnsi="Consolas" w:cs="Consolas"/>
          <w:color w:val="auto"/>
          <w:sz w:val="19"/>
          <w:szCs w:val="19"/>
          <w:lang w:bidi="kn-IN"/>
        </w:rPr>
        <w:t>Deleting a tam object also deletes all associated snapshot and threshold objects</w:t>
      </w:r>
      <w:r w:rsidRPr="00F04C31">
        <w:rPr>
          <w:rFonts w:ascii="Consolas" w:hAnsi="Consolas" w:cs="Consolas"/>
          <w:color w:val="auto"/>
          <w:sz w:val="19"/>
          <w:szCs w:val="19"/>
          <w:lang w:bidi="kn-IN"/>
        </w:rPr>
        <w:t>.</w:t>
      </w:r>
    </w:p>
    <w:p w14:paraId="3B8CA84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1E1FA333"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14:paraId="3EC4B05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tam_id</w:t>
      </w:r>
      <w:proofErr w:type="spellEnd"/>
      <w:r w:rsidRPr="00F04C31">
        <w:rPr>
          <w:rFonts w:ascii="Consolas" w:hAnsi="Consolas" w:cs="Consolas"/>
          <w:color w:val="auto"/>
          <w:sz w:val="19"/>
          <w:szCs w:val="19"/>
          <w:lang w:bidi="kn-IN"/>
        </w:rPr>
        <w:t xml:space="preserve">  - tam object to be removed.</w:t>
      </w:r>
    </w:p>
    <w:p w14:paraId="1AAE117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2E1A302"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453738D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728CD4B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1FC9624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0BCCD42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4BF3AE24"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sai_status_t</w:t>
      </w:r>
      <w:proofErr w:type="spellEnd"/>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sai_tam_remove_fn</w:t>
      </w:r>
      <w:proofErr w:type="spellEnd"/>
      <w:r w:rsidRPr="00F04C31">
        <w:rPr>
          <w:rFonts w:ascii="Consolas" w:hAnsi="Consolas" w:cs="Consolas"/>
          <w:color w:val="auto"/>
          <w:sz w:val="19"/>
          <w:szCs w:val="19"/>
          <w:lang w:bidi="kn-IN"/>
        </w:rPr>
        <w:t>) (</w:t>
      </w:r>
    </w:p>
    <w:p w14:paraId="5E6C69FA" w14:textId="48D963D3"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tam_id</w:t>
      </w:r>
      <w:proofErr w:type="spellEnd"/>
    </w:p>
    <w:p w14:paraId="002A7FEE"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97A745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69CE5E96"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D0F8A1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48308564"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gramStart"/>
      <w:r w:rsidRPr="00F04C31">
        <w:rPr>
          <w:rFonts w:ascii="Consolas" w:hAnsi="Consolas" w:cs="Consolas"/>
          <w:color w:val="auto"/>
          <w:sz w:val="19"/>
          <w:szCs w:val="19"/>
          <w:lang w:bidi="kn-IN"/>
        </w:rPr>
        <w:t>*   @brief Get values for specified TAM attributes.</w:t>
      </w:r>
      <w:proofErr w:type="gramEnd"/>
    </w:p>
    <w:p w14:paraId="087A37A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53B5D1D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 Arguments:</w:t>
      </w:r>
    </w:p>
    <w:p w14:paraId="01400C96"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tam_id</w:t>
      </w:r>
      <w:proofErr w:type="spellEnd"/>
      <w:r w:rsidRPr="00F04C31">
        <w:rPr>
          <w:rFonts w:ascii="Consolas" w:hAnsi="Consolas" w:cs="Consolas"/>
          <w:color w:val="auto"/>
          <w:sz w:val="19"/>
          <w:szCs w:val="19"/>
          <w:lang w:bidi="kn-IN"/>
        </w:rPr>
        <w:t xml:space="preserve"> – tam object id</w:t>
      </w:r>
    </w:p>
    <w:p w14:paraId="112F840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 xml:space="preserve"> - number of attributes</w:t>
      </w:r>
    </w:p>
    <w:p w14:paraId="66E9AAF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spellStart"/>
      <w:proofErr w:type="gramEnd"/>
      <w:r w:rsidRPr="00F04C31">
        <w:rPr>
          <w:rFonts w:ascii="Consolas" w:hAnsi="Consolas" w:cs="Consolas"/>
          <w:color w:val="auto"/>
          <w:sz w:val="19"/>
          <w:szCs w:val="19"/>
          <w:lang w:bidi="kn-IN"/>
        </w:rPr>
        <w:t>inout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attr_list</w:t>
      </w:r>
      <w:proofErr w:type="spellEnd"/>
      <w:r w:rsidRPr="00F04C31">
        <w:rPr>
          <w:rFonts w:ascii="Consolas" w:hAnsi="Consolas" w:cs="Consolas"/>
          <w:color w:val="auto"/>
          <w:sz w:val="19"/>
          <w:szCs w:val="19"/>
          <w:lang w:bidi="kn-IN"/>
        </w:rPr>
        <w:t xml:space="preserve"> - array of attributes</w:t>
      </w:r>
    </w:p>
    <w:p w14:paraId="2D5156B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479298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573B524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19D10C2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03CCB04E"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5E945C4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7CA4F59E" w14:textId="77777777" w:rsidR="009F0E26" w:rsidRPr="00791A8F"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791A8F">
        <w:rPr>
          <w:rFonts w:ascii="Consolas" w:hAnsi="Consolas" w:cs="Consolas"/>
          <w:color w:val="auto"/>
          <w:sz w:val="19"/>
          <w:szCs w:val="19"/>
          <w:lang w:bidi="kn-IN"/>
        </w:rPr>
        <w:t>sai_status_t</w:t>
      </w:r>
      <w:proofErr w:type="spellEnd"/>
      <w:r w:rsidRPr="00791A8F">
        <w:rPr>
          <w:rFonts w:ascii="Consolas" w:hAnsi="Consolas" w:cs="Consolas"/>
          <w:color w:val="auto"/>
          <w:sz w:val="19"/>
          <w:szCs w:val="19"/>
          <w:lang w:bidi="kn-IN"/>
        </w:rPr>
        <w:t>(*</w:t>
      </w:r>
      <w:proofErr w:type="spellStart"/>
      <w:r w:rsidRPr="00791A8F">
        <w:rPr>
          <w:rFonts w:ascii="Consolas" w:hAnsi="Consolas" w:cs="Consolas"/>
          <w:color w:val="auto"/>
          <w:sz w:val="19"/>
          <w:szCs w:val="19"/>
          <w:lang w:bidi="kn-IN"/>
        </w:rPr>
        <w:t>sai_tam_attribute_get_fn</w:t>
      </w:r>
      <w:proofErr w:type="spellEnd"/>
      <w:r w:rsidRPr="00791A8F">
        <w:rPr>
          <w:rFonts w:ascii="Consolas" w:hAnsi="Consolas" w:cs="Consolas"/>
          <w:color w:val="auto"/>
          <w:sz w:val="19"/>
          <w:szCs w:val="19"/>
          <w:lang w:bidi="kn-IN"/>
        </w:rPr>
        <w:t>) (</w:t>
      </w:r>
    </w:p>
    <w:p w14:paraId="5F6FA8D4"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tam_id</w:t>
      </w:r>
      <w:proofErr w:type="spellEnd"/>
      <w:r w:rsidRPr="00F04C31">
        <w:rPr>
          <w:rFonts w:ascii="Consolas" w:hAnsi="Consolas" w:cs="Consolas"/>
          <w:color w:val="auto"/>
          <w:sz w:val="19"/>
          <w:szCs w:val="19"/>
          <w:lang w:bidi="kn-IN"/>
        </w:rPr>
        <w:t>,</w:t>
      </w:r>
    </w:p>
    <w:p w14:paraId="59ACC5B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uint32_t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w:t>
      </w:r>
    </w:p>
    <w:p w14:paraId="542A3BF3" w14:textId="56D77D21"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w:t>
      </w:r>
      <w:proofErr w:type="spellStart"/>
      <w:r w:rsidRPr="00F04C31">
        <w:rPr>
          <w:rFonts w:ascii="Consolas" w:hAnsi="Consolas" w:cs="Consolas"/>
          <w:color w:val="auto"/>
          <w:sz w:val="19"/>
          <w:szCs w:val="19"/>
          <w:lang w:bidi="kn-IN"/>
        </w:rPr>
        <w:t>Inout</w:t>
      </w:r>
      <w:proofErr w:type="spellEnd"/>
      <w:r w:rsidRPr="00F04C31">
        <w:rPr>
          <w:rFonts w:ascii="Consolas" w:hAnsi="Consolas" w:cs="Consolas"/>
          <w:color w:val="auto"/>
          <w:sz w:val="19"/>
          <w:szCs w:val="19"/>
          <w:lang w:bidi="kn-IN"/>
        </w:rPr>
        <w:t xml:space="preserve">_ </w:t>
      </w:r>
      <w:proofErr w:type="spellStart"/>
      <w:r w:rsidRPr="00F04C31">
        <w:rPr>
          <w:rFonts w:ascii="Consolas" w:hAnsi="Consolas" w:cs="Consolas"/>
          <w:color w:val="auto"/>
          <w:sz w:val="19"/>
          <w:szCs w:val="19"/>
          <w:lang w:bidi="kn-IN"/>
        </w:rPr>
        <w:t>sai_attribute_t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attr_list</w:t>
      </w:r>
      <w:proofErr w:type="spellEnd"/>
    </w:p>
    <w:p w14:paraId="734AA8C6"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1239A96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49254084"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3528EF3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7E6D8344"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Set TAM attribute value(s).</w:t>
      </w:r>
    </w:p>
    <w:p w14:paraId="4A51BEB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3D0D50D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14:paraId="42E3E97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tam_id</w:t>
      </w:r>
      <w:proofErr w:type="spellEnd"/>
      <w:r w:rsidRPr="00F04C31">
        <w:rPr>
          <w:rFonts w:ascii="Consolas" w:hAnsi="Consolas" w:cs="Consolas"/>
          <w:color w:val="auto"/>
          <w:sz w:val="19"/>
          <w:szCs w:val="19"/>
          <w:lang w:bidi="kn-IN"/>
        </w:rPr>
        <w:t xml:space="preserve"> - tam id</w:t>
      </w:r>
    </w:p>
    <w:p w14:paraId="3C80DA3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attr</w:t>
      </w:r>
      <w:proofErr w:type="spellEnd"/>
      <w:r w:rsidRPr="00F04C31">
        <w:rPr>
          <w:rFonts w:ascii="Consolas" w:hAnsi="Consolas" w:cs="Consolas"/>
          <w:color w:val="auto"/>
          <w:sz w:val="19"/>
          <w:szCs w:val="19"/>
          <w:lang w:bidi="kn-IN"/>
        </w:rPr>
        <w:t xml:space="preserve"> - attribute</w:t>
      </w:r>
    </w:p>
    <w:p w14:paraId="363F60B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386E414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78CBBAE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3ACE15E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0F2AD44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91E525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1B4A272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791A8F">
        <w:rPr>
          <w:rFonts w:ascii="Consolas" w:hAnsi="Consolas" w:cs="Consolas"/>
          <w:color w:val="auto"/>
          <w:sz w:val="19"/>
          <w:szCs w:val="19"/>
          <w:lang w:bidi="kn-IN"/>
        </w:rPr>
        <w:t>sai_status_t</w:t>
      </w:r>
      <w:proofErr w:type="spellEnd"/>
      <w:r w:rsidRPr="00791A8F">
        <w:rPr>
          <w:rFonts w:ascii="Consolas" w:hAnsi="Consolas" w:cs="Consolas"/>
          <w:color w:val="auto"/>
          <w:sz w:val="19"/>
          <w:szCs w:val="19"/>
          <w:lang w:bidi="kn-IN"/>
        </w:rPr>
        <w:t>(*</w:t>
      </w:r>
      <w:proofErr w:type="spellStart"/>
      <w:r w:rsidRPr="00791A8F">
        <w:rPr>
          <w:rFonts w:ascii="Consolas" w:hAnsi="Consolas" w:cs="Consolas"/>
          <w:color w:val="auto"/>
          <w:sz w:val="19"/>
          <w:szCs w:val="19"/>
          <w:lang w:bidi="kn-IN"/>
        </w:rPr>
        <w:t>sai_tam_attribute_set_fn</w:t>
      </w:r>
      <w:proofErr w:type="spellEnd"/>
      <w:r w:rsidRPr="00791A8F">
        <w:rPr>
          <w:rFonts w:ascii="Consolas" w:hAnsi="Consolas" w:cs="Consolas"/>
          <w:color w:val="auto"/>
          <w:sz w:val="19"/>
          <w:szCs w:val="19"/>
          <w:lang w:bidi="kn-IN"/>
        </w:rPr>
        <w:t>) (</w:t>
      </w:r>
    </w:p>
    <w:p w14:paraId="06CBEE24"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tam_id</w:t>
      </w:r>
      <w:proofErr w:type="spellEnd"/>
      <w:r w:rsidRPr="00F04C31">
        <w:rPr>
          <w:rFonts w:ascii="Consolas" w:hAnsi="Consolas" w:cs="Consolas"/>
          <w:color w:val="auto"/>
          <w:sz w:val="19"/>
          <w:szCs w:val="19"/>
          <w:lang w:bidi="kn-IN"/>
        </w:rPr>
        <w:t>,</w:t>
      </w:r>
    </w:p>
    <w:p w14:paraId="587B83B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uint32_t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w:t>
      </w:r>
    </w:p>
    <w:p w14:paraId="1577E203" w14:textId="23E82EE9"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sai_attribute_t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attr_list</w:t>
      </w:r>
      <w:proofErr w:type="spellEnd"/>
    </w:p>
    <w:p w14:paraId="3326563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0C686F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3B34D62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507510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34BC7DB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Create and return a snapshot object</w:t>
      </w:r>
    </w:p>
    <w:p w14:paraId="077ACC31" w14:textId="0CF81E37" w:rsidR="00DF1D2D" w:rsidRPr="00F04C31" w:rsidRDefault="00DF1D2D"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3E2FBF34" w14:textId="1D5C64E8"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This creates a snapshot in the hardware and copies the snapshot data</w:t>
      </w:r>
    </w:p>
    <w:p w14:paraId="48C7130B" w14:textId="7C97DDF6"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into</w:t>
      </w:r>
      <w:proofErr w:type="gramEnd"/>
      <w:r w:rsidRPr="00F04C31">
        <w:rPr>
          <w:rFonts w:ascii="Consolas" w:hAnsi="Consolas" w:cs="Consolas"/>
          <w:color w:val="auto"/>
          <w:sz w:val="19"/>
          <w:szCs w:val="19"/>
          <w:lang w:bidi="kn-IN"/>
        </w:rPr>
        <w:t xml:space="preserve"> the driver. Via the attributes, caller may indicate a preference</w:t>
      </w:r>
    </w:p>
    <w:p w14:paraId="553EC8DF" w14:textId="7B50CB17" w:rsidR="009F0E26" w:rsidRPr="00F04C31" w:rsidRDefault="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for</w:t>
      </w:r>
      <w:proofErr w:type="gramEnd"/>
      <w:r w:rsidRPr="00F04C31">
        <w:rPr>
          <w:rFonts w:ascii="Consolas" w:hAnsi="Consolas" w:cs="Consolas"/>
          <w:color w:val="auto"/>
          <w:sz w:val="19"/>
          <w:szCs w:val="19"/>
          <w:lang w:bidi="kn-IN"/>
        </w:rPr>
        <w:t xml:space="preserve"> snapshot of a specific set of statistics/groups.</w:t>
      </w:r>
    </w:p>
    <w:p w14:paraId="64ACE41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57B6E7FF"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14:paraId="1EEF10D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out] </w:t>
      </w:r>
      <w:proofErr w:type="spellStart"/>
      <w:r w:rsidRPr="00F04C31">
        <w:rPr>
          <w:rFonts w:ascii="Consolas" w:hAnsi="Consolas" w:cs="Consolas"/>
          <w:color w:val="auto"/>
          <w:sz w:val="19"/>
          <w:szCs w:val="19"/>
          <w:lang w:bidi="kn-IN"/>
        </w:rPr>
        <w:t>snapshot_id</w:t>
      </w:r>
      <w:proofErr w:type="spellEnd"/>
      <w:r w:rsidRPr="00F04C31">
        <w:rPr>
          <w:rFonts w:ascii="Consolas" w:hAnsi="Consolas" w:cs="Consolas"/>
          <w:color w:val="auto"/>
          <w:sz w:val="19"/>
          <w:szCs w:val="19"/>
          <w:lang w:bidi="kn-IN"/>
        </w:rPr>
        <w:t xml:space="preserve">  - snapshot object</w:t>
      </w:r>
    </w:p>
    <w:p w14:paraId="54658422" w14:textId="4D227A75"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attr_list</w:t>
      </w:r>
      <w:proofErr w:type="spellEnd"/>
      <w:r w:rsidRPr="00F04C31">
        <w:rPr>
          <w:rFonts w:ascii="Consolas" w:hAnsi="Consolas" w:cs="Consolas"/>
          <w:color w:val="auto"/>
          <w:sz w:val="19"/>
          <w:szCs w:val="19"/>
          <w:lang w:bidi="kn-IN"/>
        </w:rPr>
        <w:t xml:space="preserve"> – </w:t>
      </w:r>
      <w:r w:rsidR="00A703BB" w:rsidRPr="00F04C31">
        <w:rPr>
          <w:rFonts w:ascii="Consolas" w:hAnsi="Consolas" w:cs="Consolas"/>
          <w:color w:val="auto"/>
          <w:sz w:val="19"/>
          <w:szCs w:val="19"/>
          <w:lang w:bidi="kn-IN"/>
        </w:rPr>
        <w:t>[</w:t>
      </w:r>
      <w:proofErr w:type="spellStart"/>
      <w:r w:rsidR="00A703BB" w:rsidRPr="00F04C31">
        <w:rPr>
          <w:rFonts w:ascii="Consolas" w:hAnsi="Consolas" w:cs="Consolas"/>
          <w:color w:val="auto"/>
          <w:sz w:val="19"/>
          <w:szCs w:val="19"/>
          <w:lang w:bidi="kn-IN"/>
        </w:rPr>
        <w:t>sai_tam_attribute_t</w:t>
      </w:r>
      <w:proofErr w:type="spellEnd"/>
      <w:r w:rsidR="00A703BB" w:rsidRPr="00F04C31">
        <w:rPr>
          <w:rFonts w:ascii="Consolas" w:hAnsi="Consolas" w:cs="Consolas"/>
          <w:color w:val="auto"/>
          <w:sz w:val="19"/>
          <w:szCs w:val="19"/>
          <w:lang w:bidi="kn-IN"/>
        </w:rPr>
        <w:t>]</w:t>
      </w:r>
    </w:p>
    <w:p w14:paraId="558AF48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4ED2BEC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05ED777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020CD94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41F8A32E"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A98F77F"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595BC78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791A8F">
        <w:rPr>
          <w:rFonts w:ascii="Consolas" w:hAnsi="Consolas" w:cs="Consolas"/>
          <w:color w:val="auto"/>
          <w:sz w:val="19"/>
          <w:szCs w:val="19"/>
          <w:lang w:bidi="kn-IN"/>
        </w:rPr>
        <w:t>sai_status_t</w:t>
      </w:r>
      <w:proofErr w:type="spellEnd"/>
      <w:r w:rsidRPr="00791A8F">
        <w:rPr>
          <w:rFonts w:ascii="Consolas" w:hAnsi="Consolas" w:cs="Consolas"/>
          <w:color w:val="auto"/>
          <w:sz w:val="19"/>
          <w:szCs w:val="19"/>
          <w:lang w:bidi="kn-IN"/>
        </w:rPr>
        <w:t>(*</w:t>
      </w:r>
      <w:proofErr w:type="spellStart"/>
      <w:r w:rsidRPr="00791A8F">
        <w:rPr>
          <w:rFonts w:ascii="Consolas" w:hAnsi="Consolas" w:cs="Consolas"/>
          <w:color w:val="auto"/>
          <w:sz w:val="19"/>
          <w:szCs w:val="19"/>
          <w:lang w:bidi="kn-IN"/>
        </w:rPr>
        <w:t>sai_tam_snapshot_create_fn</w:t>
      </w:r>
      <w:proofErr w:type="spellEnd"/>
      <w:r w:rsidRPr="00791A8F">
        <w:rPr>
          <w:rFonts w:ascii="Consolas" w:hAnsi="Consolas" w:cs="Consolas"/>
          <w:color w:val="auto"/>
          <w:sz w:val="19"/>
          <w:szCs w:val="19"/>
          <w:lang w:bidi="kn-IN"/>
        </w:rPr>
        <w:t>) (</w:t>
      </w:r>
    </w:p>
    <w:p w14:paraId="3102AB1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 xml:space="preserve">_Out_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snapshot_id</w:t>
      </w:r>
      <w:proofErr w:type="spellEnd"/>
      <w:r w:rsidRPr="00F04C31">
        <w:rPr>
          <w:rFonts w:ascii="Consolas" w:hAnsi="Consolas" w:cs="Consolas"/>
          <w:color w:val="auto"/>
          <w:sz w:val="19"/>
          <w:szCs w:val="19"/>
          <w:lang w:bidi="kn-IN"/>
        </w:rPr>
        <w:t>,</w:t>
      </w:r>
    </w:p>
    <w:p w14:paraId="4E6B30EE"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uint32_t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w:t>
      </w:r>
    </w:p>
    <w:p w14:paraId="0140F98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sai_attribute_t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attr_list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sai_tam_snapshot_attr_t</w:t>
      </w:r>
      <w:proofErr w:type="spellEnd"/>
      <w:r w:rsidRPr="00F04C31">
        <w:rPr>
          <w:rFonts w:ascii="Consolas" w:hAnsi="Consolas" w:cs="Consolas"/>
          <w:color w:val="auto"/>
          <w:sz w:val="19"/>
          <w:szCs w:val="19"/>
          <w:lang w:bidi="kn-IN"/>
        </w:rPr>
        <w:t xml:space="preserve"> */</w:t>
      </w:r>
    </w:p>
    <w:p w14:paraId="34B2369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33E52AAE"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79A322C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027ADC8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3E6B7612" w14:textId="3EC0C6DA"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A703BB"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 xml:space="preserve">@brief Deletes </w:t>
      </w:r>
      <w:proofErr w:type="gramStart"/>
      <w:r w:rsidRPr="00F04C31">
        <w:rPr>
          <w:rFonts w:ascii="Consolas" w:hAnsi="Consolas" w:cs="Consolas"/>
          <w:color w:val="auto"/>
          <w:sz w:val="19"/>
          <w:szCs w:val="19"/>
          <w:lang w:bidi="kn-IN"/>
        </w:rPr>
        <w:t>a specified snapshot object</w:t>
      </w:r>
      <w:proofErr w:type="gramEnd"/>
      <w:r w:rsidR="00A703BB" w:rsidRPr="00F04C31">
        <w:rPr>
          <w:rFonts w:ascii="Consolas" w:hAnsi="Consolas" w:cs="Consolas"/>
          <w:color w:val="auto"/>
          <w:sz w:val="19"/>
          <w:szCs w:val="19"/>
          <w:lang w:bidi="kn-IN"/>
        </w:rPr>
        <w:t xml:space="preserve"> and free driver memory</w:t>
      </w:r>
      <w:r w:rsidRPr="00F04C31">
        <w:rPr>
          <w:rFonts w:ascii="Consolas" w:hAnsi="Consolas" w:cs="Consolas"/>
          <w:color w:val="auto"/>
          <w:sz w:val="19"/>
          <w:szCs w:val="19"/>
          <w:lang w:bidi="kn-IN"/>
        </w:rPr>
        <w:t>.</w:t>
      </w:r>
    </w:p>
    <w:p w14:paraId="3B9D6583"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04C1C52"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14:paraId="22E74571" w14:textId="049965B3"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snapshot_id</w:t>
      </w:r>
      <w:proofErr w:type="spellEnd"/>
      <w:r w:rsidRPr="00F04C31">
        <w:rPr>
          <w:rFonts w:ascii="Consolas" w:hAnsi="Consolas" w:cs="Consolas"/>
          <w:color w:val="auto"/>
          <w:sz w:val="19"/>
          <w:szCs w:val="19"/>
          <w:lang w:bidi="kn-IN"/>
        </w:rPr>
        <w:t xml:space="preserve">  - snapshot object to be removed.</w:t>
      </w:r>
    </w:p>
    <w:p w14:paraId="1D5FB6C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BF2AE2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280FF62C" w14:textId="0BDF48F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0763ADF6"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16155DC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4CBB89F6"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51A88712" w14:textId="77777777" w:rsidR="009F0E26" w:rsidRPr="00791A8F"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791A8F">
        <w:rPr>
          <w:rFonts w:ascii="Consolas" w:hAnsi="Consolas" w:cs="Consolas"/>
          <w:color w:val="auto"/>
          <w:sz w:val="19"/>
          <w:szCs w:val="19"/>
          <w:lang w:bidi="kn-IN"/>
        </w:rPr>
        <w:t>sai_status_t</w:t>
      </w:r>
      <w:proofErr w:type="spellEnd"/>
      <w:r w:rsidRPr="00791A8F">
        <w:rPr>
          <w:rFonts w:ascii="Consolas" w:hAnsi="Consolas" w:cs="Consolas"/>
          <w:color w:val="auto"/>
          <w:sz w:val="19"/>
          <w:szCs w:val="19"/>
          <w:lang w:bidi="kn-IN"/>
        </w:rPr>
        <w:t>(*</w:t>
      </w:r>
      <w:proofErr w:type="spellStart"/>
      <w:r w:rsidRPr="00791A8F">
        <w:rPr>
          <w:rFonts w:ascii="Consolas" w:hAnsi="Consolas" w:cs="Consolas"/>
          <w:color w:val="auto"/>
          <w:sz w:val="19"/>
          <w:szCs w:val="19"/>
          <w:lang w:bidi="kn-IN"/>
        </w:rPr>
        <w:t>sai_tam_snapshot_remove_fn</w:t>
      </w:r>
      <w:proofErr w:type="spellEnd"/>
      <w:r w:rsidRPr="00791A8F">
        <w:rPr>
          <w:rFonts w:ascii="Consolas" w:hAnsi="Consolas" w:cs="Consolas"/>
          <w:color w:val="auto"/>
          <w:sz w:val="19"/>
          <w:szCs w:val="19"/>
          <w:lang w:bidi="kn-IN"/>
        </w:rPr>
        <w:t>) (</w:t>
      </w:r>
    </w:p>
    <w:p w14:paraId="49529C2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snapshot_id</w:t>
      </w:r>
      <w:proofErr w:type="spellEnd"/>
    </w:p>
    <w:p w14:paraId="013E2DA3"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49697E0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6F15057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147FCEF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0633DC0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gramStart"/>
      <w:r w:rsidRPr="00F04C31">
        <w:rPr>
          <w:rFonts w:ascii="Consolas" w:hAnsi="Consolas" w:cs="Consolas"/>
          <w:color w:val="auto"/>
          <w:sz w:val="19"/>
          <w:szCs w:val="19"/>
          <w:lang w:bidi="kn-IN"/>
        </w:rPr>
        <w:t>*   @brief Get values for specified Snapshot attributes.</w:t>
      </w:r>
      <w:proofErr w:type="gramEnd"/>
    </w:p>
    <w:p w14:paraId="0E8CF3E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5074B17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14:paraId="27C8FAF3"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snapshot_id</w:t>
      </w:r>
      <w:proofErr w:type="spellEnd"/>
      <w:r w:rsidRPr="00F04C31">
        <w:rPr>
          <w:rFonts w:ascii="Consolas" w:hAnsi="Consolas" w:cs="Consolas"/>
          <w:color w:val="auto"/>
          <w:sz w:val="19"/>
          <w:szCs w:val="19"/>
          <w:lang w:bidi="kn-IN"/>
        </w:rPr>
        <w:t xml:space="preserve"> – snapshot object id</w:t>
      </w:r>
    </w:p>
    <w:p w14:paraId="644FF226"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 xml:space="preserve"> - number of attributes</w:t>
      </w:r>
    </w:p>
    <w:p w14:paraId="6A098CA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spellStart"/>
      <w:proofErr w:type="gramEnd"/>
      <w:r w:rsidRPr="00F04C31">
        <w:rPr>
          <w:rFonts w:ascii="Consolas" w:hAnsi="Consolas" w:cs="Consolas"/>
          <w:color w:val="auto"/>
          <w:sz w:val="19"/>
          <w:szCs w:val="19"/>
          <w:lang w:bidi="kn-IN"/>
        </w:rPr>
        <w:t>inout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attr_list</w:t>
      </w:r>
      <w:proofErr w:type="spellEnd"/>
      <w:r w:rsidRPr="00F04C31">
        <w:rPr>
          <w:rFonts w:ascii="Consolas" w:hAnsi="Consolas" w:cs="Consolas"/>
          <w:color w:val="auto"/>
          <w:sz w:val="19"/>
          <w:szCs w:val="19"/>
          <w:lang w:bidi="kn-IN"/>
        </w:rPr>
        <w:t xml:space="preserve"> - array of attributes</w:t>
      </w:r>
    </w:p>
    <w:p w14:paraId="0B6584E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50A8B8D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73C89E12"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726503AF"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284B473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6AF6C49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17E0D1FD" w14:textId="77777777" w:rsidR="009F0E26" w:rsidRPr="00791A8F"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791A8F">
        <w:rPr>
          <w:rFonts w:ascii="Consolas" w:hAnsi="Consolas" w:cs="Consolas"/>
          <w:color w:val="auto"/>
          <w:sz w:val="19"/>
          <w:szCs w:val="19"/>
          <w:lang w:bidi="kn-IN"/>
        </w:rPr>
        <w:t>sai_status_t</w:t>
      </w:r>
      <w:proofErr w:type="spellEnd"/>
      <w:r w:rsidRPr="00791A8F">
        <w:rPr>
          <w:rFonts w:ascii="Consolas" w:hAnsi="Consolas" w:cs="Consolas"/>
          <w:color w:val="auto"/>
          <w:sz w:val="19"/>
          <w:szCs w:val="19"/>
          <w:lang w:bidi="kn-IN"/>
        </w:rPr>
        <w:t>(*</w:t>
      </w:r>
      <w:proofErr w:type="spellStart"/>
      <w:r w:rsidRPr="00791A8F">
        <w:rPr>
          <w:rFonts w:ascii="Consolas" w:hAnsi="Consolas" w:cs="Consolas"/>
          <w:color w:val="auto"/>
          <w:sz w:val="19"/>
          <w:szCs w:val="19"/>
          <w:lang w:bidi="kn-IN"/>
        </w:rPr>
        <w:t>sai_tam_snapshot_attribute_get_fn</w:t>
      </w:r>
      <w:proofErr w:type="spellEnd"/>
      <w:r w:rsidRPr="00791A8F">
        <w:rPr>
          <w:rFonts w:ascii="Consolas" w:hAnsi="Consolas" w:cs="Consolas"/>
          <w:color w:val="auto"/>
          <w:sz w:val="19"/>
          <w:szCs w:val="19"/>
          <w:lang w:bidi="kn-IN"/>
        </w:rPr>
        <w:t>) (</w:t>
      </w:r>
    </w:p>
    <w:p w14:paraId="26E49793"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snapshot_id</w:t>
      </w:r>
      <w:proofErr w:type="spellEnd"/>
      <w:r w:rsidRPr="00F04C31">
        <w:rPr>
          <w:rFonts w:ascii="Consolas" w:hAnsi="Consolas" w:cs="Consolas"/>
          <w:color w:val="auto"/>
          <w:sz w:val="19"/>
          <w:szCs w:val="19"/>
          <w:lang w:bidi="kn-IN"/>
        </w:rPr>
        <w:t>,</w:t>
      </w:r>
    </w:p>
    <w:p w14:paraId="2A97B2E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uint32_t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w:t>
      </w:r>
    </w:p>
    <w:p w14:paraId="18B6185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w:t>
      </w:r>
      <w:proofErr w:type="spellStart"/>
      <w:r w:rsidRPr="00F04C31">
        <w:rPr>
          <w:rFonts w:ascii="Consolas" w:hAnsi="Consolas" w:cs="Consolas"/>
          <w:color w:val="auto"/>
          <w:sz w:val="19"/>
          <w:szCs w:val="19"/>
          <w:lang w:bidi="kn-IN"/>
        </w:rPr>
        <w:t>Inout</w:t>
      </w:r>
      <w:proofErr w:type="spellEnd"/>
      <w:r w:rsidRPr="00F04C31">
        <w:rPr>
          <w:rFonts w:ascii="Consolas" w:hAnsi="Consolas" w:cs="Consolas"/>
          <w:color w:val="auto"/>
          <w:sz w:val="19"/>
          <w:szCs w:val="19"/>
          <w:lang w:bidi="kn-IN"/>
        </w:rPr>
        <w:t xml:space="preserve">_ </w:t>
      </w:r>
      <w:proofErr w:type="spellStart"/>
      <w:r w:rsidRPr="00F04C31">
        <w:rPr>
          <w:rFonts w:ascii="Consolas" w:hAnsi="Consolas" w:cs="Consolas"/>
          <w:color w:val="auto"/>
          <w:sz w:val="19"/>
          <w:szCs w:val="19"/>
          <w:lang w:bidi="kn-IN"/>
        </w:rPr>
        <w:t>sai_attribute_t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attr_list</w:t>
      </w:r>
      <w:proofErr w:type="spellEnd"/>
    </w:p>
    <w:p w14:paraId="1CD16B3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90B2F7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2D28C63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1048171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38AAF6FE"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Set Snapshot attribute value(s).</w:t>
      </w:r>
    </w:p>
    <w:p w14:paraId="11D2511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4C7E42B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14:paraId="22D13786" w14:textId="0FFEE368"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snapshot_id</w:t>
      </w:r>
      <w:proofErr w:type="spellEnd"/>
      <w:r w:rsidRPr="00F04C31">
        <w:rPr>
          <w:rFonts w:ascii="Consolas" w:hAnsi="Consolas" w:cs="Consolas"/>
          <w:color w:val="auto"/>
          <w:sz w:val="19"/>
          <w:szCs w:val="19"/>
          <w:lang w:bidi="kn-IN"/>
        </w:rPr>
        <w:t xml:space="preserve"> - snapshot object id</w:t>
      </w:r>
    </w:p>
    <w:p w14:paraId="4F4BE47F" w14:textId="4066BEAF"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attr_list</w:t>
      </w:r>
      <w:proofErr w:type="spellEnd"/>
      <w:r w:rsidRPr="00F04C31">
        <w:rPr>
          <w:rFonts w:ascii="Consolas" w:hAnsi="Consolas" w:cs="Consolas"/>
          <w:color w:val="auto"/>
          <w:sz w:val="19"/>
          <w:szCs w:val="19"/>
          <w:lang w:bidi="kn-IN"/>
        </w:rPr>
        <w:t xml:space="preserve"> - attribute</w:t>
      </w:r>
    </w:p>
    <w:p w14:paraId="2D89CDA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1AA360A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08BEB59E" w14:textId="40AE185D"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174A198F"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10C34E6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FA39BE3"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32A01E78" w14:textId="77777777" w:rsidR="009F0E26" w:rsidRPr="00791A8F"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791A8F">
        <w:rPr>
          <w:rFonts w:ascii="Consolas" w:hAnsi="Consolas" w:cs="Consolas"/>
          <w:color w:val="auto"/>
          <w:sz w:val="19"/>
          <w:szCs w:val="19"/>
          <w:lang w:bidi="kn-IN"/>
        </w:rPr>
        <w:t>sai_status_t</w:t>
      </w:r>
      <w:proofErr w:type="spellEnd"/>
      <w:r w:rsidRPr="00791A8F">
        <w:rPr>
          <w:rFonts w:ascii="Consolas" w:hAnsi="Consolas" w:cs="Consolas"/>
          <w:color w:val="auto"/>
          <w:sz w:val="19"/>
          <w:szCs w:val="19"/>
          <w:lang w:bidi="kn-IN"/>
        </w:rPr>
        <w:t>(*</w:t>
      </w:r>
      <w:proofErr w:type="spellStart"/>
      <w:r w:rsidRPr="00791A8F">
        <w:rPr>
          <w:rFonts w:ascii="Consolas" w:hAnsi="Consolas" w:cs="Consolas"/>
          <w:color w:val="auto"/>
          <w:sz w:val="19"/>
          <w:szCs w:val="19"/>
          <w:lang w:bidi="kn-IN"/>
        </w:rPr>
        <w:t>sai_tam_snapshot_attribute_set_fn</w:t>
      </w:r>
      <w:proofErr w:type="spellEnd"/>
      <w:r w:rsidRPr="00791A8F">
        <w:rPr>
          <w:rFonts w:ascii="Consolas" w:hAnsi="Consolas" w:cs="Consolas"/>
          <w:color w:val="auto"/>
          <w:sz w:val="19"/>
          <w:szCs w:val="19"/>
          <w:lang w:bidi="kn-IN"/>
        </w:rPr>
        <w:t>) (</w:t>
      </w:r>
    </w:p>
    <w:p w14:paraId="43BDB49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snapshot_id</w:t>
      </w:r>
      <w:proofErr w:type="spellEnd"/>
      <w:r w:rsidRPr="00F04C31">
        <w:rPr>
          <w:rFonts w:ascii="Consolas" w:hAnsi="Consolas" w:cs="Consolas"/>
          <w:color w:val="auto"/>
          <w:sz w:val="19"/>
          <w:szCs w:val="19"/>
          <w:lang w:bidi="kn-IN"/>
        </w:rPr>
        <w:t>,</w:t>
      </w:r>
    </w:p>
    <w:p w14:paraId="5FC6CEC3"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uint32_t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w:t>
      </w:r>
    </w:p>
    <w:p w14:paraId="68F705F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sai_attribute_t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attr_list</w:t>
      </w:r>
      <w:proofErr w:type="spellEnd"/>
    </w:p>
    <w:p w14:paraId="67AD1A5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6D76EB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41C0364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05EF381C" w14:textId="3183B98F"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Routine </w:t>
      </w:r>
      <w:proofErr w:type="gramStart"/>
      <w:r w:rsidRPr="00F04C31">
        <w:rPr>
          <w:rFonts w:ascii="Consolas" w:hAnsi="Consolas" w:cs="Consolas"/>
          <w:color w:val="auto"/>
          <w:sz w:val="19"/>
          <w:szCs w:val="19"/>
          <w:lang w:bidi="kn-IN"/>
        </w:rPr>
        <w:t>Description :</w:t>
      </w:r>
      <w:proofErr w:type="gramEnd"/>
    </w:p>
    <w:p w14:paraId="297F8CF5" w14:textId="25ABD01D" w:rsidR="00A703BB" w:rsidRPr="00F04C31" w:rsidRDefault="009F0E26" w:rsidP="00A703B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A703BB"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@brief Obtain the values for all statistics from a snapshot.</w:t>
      </w:r>
    </w:p>
    <w:p w14:paraId="4B5BC1D9" w14:textId="1A288F74" w:rsidR="00DF1D2D" w:rsidRPr="00F04C31" w:rsidRDefault="00DF1D2D" w:rsidP="00A703B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2E7E863" w14:textId="1D4F6B1F" w:rsidR="00A703BB" w:rsidRPr="00F04C31" w:rsidRDefault="00A703BB" w:rsidP="00A703B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Attribute list must supply sufficient memory for statistics</w:t>
      </w:r>
    </w:p>
    <w:p w14:paraId="45CB03CB" w14:textId="77777777" w:rsidR="00A703BB" w:rsidRPr="00F04C31" w:rsidRDefault="00A703BB" w:rsidP="00A703B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as</w:t>
      </w:r>
      <w:proofErr w:type="gramEnd"/>
      <w:r w:rsidRPr="00F04C31">
        <w:rPr>
          <w:rFonts w:ascii="Consolas" w:hAnsi="Consolas" w:cs="Consolas"/>
          <w:color w:val="auto"/>
          <w:sz w:val="19"/>
          <w:szCs w:val="19"/>
          <w:lang w:bidi="kn-IN"/>
        </w:rPr>
        <w:t xml:space="preserve"> specified for the snapshot object, which may be all statistics</w:t>
      </w:r>
    </w:p>
    <w:p w14:paraId="45483661" w14:textId="257261AB" w:rsidR="009F0E26" w:rsidRPr="00F04C31" w:rsidRDefault="00A703BB"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supported by the associated tam object.</w:t>
      </w:r>
    </w:p>
    <w:p w14:paraId="7E5B078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053C62D2"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14:paraId="78A7BC2C" w14:textId="71E98AFD"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r w:rsidR="00DF1D2D"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snapshot_id</w:t>
      </w:r>
      <w:proofErr w:type="spellEnd"/>
      <w:r w:rsidRPr="00F04C31">
        <w:rPr>
          <w:rFonts w:ascii="Consolas" w:hAnsi="Consolas" w:cs="Consolas"/>
          <w:color w:val="auto"/>
          <w:sz w:val="19"/>
          <w:szCs w:val="19"/>
          <w:lang w:bidi="kn-IN"/>
        </w:rPr>
        <w:t xml:space="preserve"> – snapshot object id</w:t>
      </w:r>
    </w:p>
    <w:p w14:paraId="55EAD26D" w14:textId="4796BA3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DF1D2D"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spellStart"/>
      <w:proofErr w:type="gramEnd"/>
      <w:r w:rsidRPr="00F04C31">
        <w:rPr>
          <w:rFonts w:ascii="Consolas" w:hAnsi="Consolas" w:cs="Consolas"/>
          <w:color w:val="auto"/>
          <w:sz w:val="19"/>
          <w:szCs w:val="19"/>
          <w:lang w:bidi="kn-IN"/>
        </w:rPr>
        <w:t>inout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stat_count</w:t>
      </w:r>
      <w:proofErr w:type="spellEnd"/>
      <w:r w:rsidRPr="00F04C31">
        <w:rPr>
          <w:rFonts w:ascii="Consolas" w:hAnsi="Consolas" w:cs="Consolas"/>
          <w:color w:val="auto"/>
          <w:sz w:val="19"/>
          <w:szCs w:val="19"/>
          <w:lang w:bidi="kn-IN"/>
        </w:rPr>
        <w:t xml:space="preserve"> - number of statistics (required/provided)</w:t>
      </w:r>
    </w:p>
    <w:p w14:paraId="2C9795E9" w14:textId="5C0504D1"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DF1D2D"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spellStart"/>
      <w:proofErr w:type="gramEnd"/>
      <w:r w:rsidRPr="00F04C31">
        <w:rPr>
          <w:rFonts w:ascii="Consolas" w:hAnsi="Consolas" w:cs="Consolas"/>
          <w:color w:val="auto"/>
          <w:sz w:val="19"/>
          <w:szCs w:val="19"/>
          <w:lang w:bidi="kn-IN"/>
        </w:rPr>
        <w:t>inout</w:t>
      </w:r>
      <w:proofErr w:type="spellEnd"/>
      <w:r w:rsidRPr="00F04C31">
        <w:rPr>
          <w:rFonts w:ascii="Consolas" w:hAnsi="Consolas" w:cs="Consolas"/>
          <w:color w:val="auto"/>
          <w:sz w:val="19"/>
          <w:szCs w:val="19"/>
          <w:lang w:bidi="kn-IN"/>
        </w:rPr>
        <w:t>] statistics - statistics (allocated/provided)</w:t>
      </w:r>
    </w:p>
    <w:p w14:paraId="4E5EDE3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87FC444"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Return </w:t>
      </w:r>
      <w:proofErr w:type="gramStart"/>
      <w:r w:rsidRPr="00F04C31">
        <w:rPr>
          <w:rFonts w:ascii="Consolas" w:hAnsi="Consolas" w:cs="Consolas"/>
          <w:color w:val="auto"/>
          <w:sz w:val="19"/>
          <w:szCs w:val="19"/>
          <w:lang w:bidi="kn-IN"/>
        </w:rPr>
        <w:t>Values :</w:t>
      </w:r>
      <w:proofErr w:type="gramEnd"/>
    </w:p>
    <w:p w14:paraId="489927D7" w14:textId="0681938A"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DF1D2D"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@return SAI_STATUS_SUCCESS on success</w:t>
      </w:r>
    </w:p>
    <w:p w14:paraId="369A335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54B0F224"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3461EE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541B625F" w14:textId="77777777" w:rsidR="009F0E26" w:rsidRPr="00791A8F"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791A8F">
        <w:rPr>
          <w:rFonts w:ascii="Consolas" w:hAnsi="Consolas" w:cs="Consolas"/>
          <w:color w:val="auto"/>
          <w:sz w:val="19"/>
          <w:szCs w:val="19"/>
          <w:lang w:bidi="kn-IN"/>
        </w:rPr>
        <w:t>sai_status_t</w:t>
      </w:r>
      <w:proofErr w:type="spellEnd"/>
      <w:r w:rsidRPr="00791A8F">
        <w:rPr>
          <w:rFonts w:ascii="Consolas" w:hAnsi="Consolas" w:cs="Consolas"/>
          <w:color w:val="auto"/>
          <w:sz w:val="19"/>
          <w:szCs w:val="19"/>
          <w:lang w:bidi="kn-IN"/>
        </w:rPr>
        <w:t>(*</w:t>
      </w:r>
      <w:proofErr w:type="spellStart"/>
      <w:r w:rsidRPr="00791A8F">
        <w:rPr>
          <w:rFonts w:ascii="Consolas" w:hAnsi="Consolas" w:cs="Consolas"/>
          <w:color w:val="auto"/>
          <w:sz w:val="19"/>
          <w:szCs w:val="19"/>
          <w:lang w:bidi="kn-IN"/>
        </w:rPr>
        <w:t>sai_tam_snapshot_statistics_get_fn</w:t>
      </w:r>
      <w:proofErr w:type="spellEnd"/>
      <w:r w:rsidRPr="00791A8F">
        <w:rPr>
          <w:rFonts w:ascii="Consolas" w:hAnsi="Consolas" w:cs="Consolas"/>
          <w:color w:val="auto"/>
          <w:sz w:val="19"/>
          <w:szCs w:val="19"/>
          <w:lang w:bidi="kn-IN"/>
        </w:rPr>
        <w:t>) (</w:t>
      </w:r>
    </w:p>
    <w:p w14:paraId="3999BF0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snapshot_id</w:t>
      </w:r>
      <w:proofErr w:type="spellEnd"/>
      <w:r w:rsidRPr="00F04C31">
        <w:rPr>
          <w:rFonts w:ascii="Consolas" w:hAnsi="Consolas" w:cs="Consolas"/>
          <w:color w:val="auto"/>
          <w:sz w:val="19"/>
          <w:szCs w:val="19"/>
          <w:lang w:bidi="kn-IN"/>
        </w:rPr>
        <w:t>,</w:t>
      </w:r>
    </w:p>
    <w:p w14:paraId="5A42A50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w:t>
      </w:r>
      <w:proofErr w:type="spellStart"/>
      <w:r w:rsidRPr="00F04C31">
        <w:rPr>
          <w:rFonts w:ascii="Consolas" w:hAnsi="Consolas" w:cs="Consolas"/>
          <w:color w:val="auto"/>
          <w:sz w:val="19"/>
          <w:szCs w:val="19"/>
          <w:lang w:bidi="kn-IN"/>
        </w:rPr>
        <w:t>Inout</w:t>
      </w:r>
      <w:proofErr w:type="spellEnd"/>
      <w:r w:rsidRPr="00F04C31">
        <w:rPr>
          <w:rFonts w:ascii="Consolas" w:hAnsi="Consolas" w:cs="Consolas"/>
          <w:color w:val="auto"/>
          <w:sz w:val="19"/>
          <w:szCs w:val="19"/>
          <w:lang w:bidi="kn-IN"/>
        </w:rPr>
        <w:t xml:space="preserve">_ uint32_t * </w:t>
      </w:r>
      <w:proofErr w:type="spellStart"/>
      <w:r w:rsidRPr="00F04C31">
        <w:rPr>
          <w:rFonts w:ascii="Consolas" w:hAnsi="Consolas" w:cs="Consolas"/>
          <w:color w:val="auto"/>
          <w:sz w:val="19"/>
          <w:szCs w:val="19"/>
          <w:lang w:bidi="kn-IN"/>
        </w:rPr>
        <w:t>stat_count</w:t>
      </w:r>
      <w:proofErr w:type="spellEnd"/>
      <w:r w:rsidRPr="00F04C31">
        <w:rPr>
          <w:rFonts w:ascii="Consolas" w:hAnsi="Consolas" w:cs="Consolas"/>
          <w:color w:val="auto"/>
          <w:sz w:val="19"/>
          <w:szCs w:val="19"/>
          <w:lang w:bidi="kn-IN"/>
        </w:rPr>
        <w:t>,</w:t>
      </w:r>
    </w:p>
    <w:p w14:paraId="49C1881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w:t>
      </w:r>
      <w:proofErr w:type="spellStart"/>
      <w:r w:rsidRPr="00F04C31">
        <w:rPr>
          <w:rFonts w:ascii="Consolas" w:hAnsi="Consolas" w:cs="Consolas"/>
          <w:color w:val="auto"/>
          <w:sz w:val="19"/>
          <w:szCs w:val="19"/>
          <w:lang w:bidi="kn-IN"/>
        </w:rPr>
        <w:t>Inout</w:t>
      </w:r>
      <w:proofErr w:type="spellEnd"/>
      <w:r w:rsidRPr="00F04C31">
        <w:rPr>
          <w:rFonts w:ascii="Consolas" w:hAnsi="Consolas" w:cs="Consolas"/>
          <w:color w:val="auto"/>
          <w:sz w:val="19"/>
          <w:szCs w:val="19"/>
          <w:lang w:bidi="kn-IN"/>
        </w:rPr>
        <w:t xml:space="preserve">_ </w:t>
      </w:r>
      <w:proofErr w:type="spellStart"/>
      <w:r w:rsidRPr="00F04C31">
        <w:rPr>
          <w:rFonts w:ascii="Consolas" w:hAnsi="Consolas" w:cs="Consolas"/>
          <w:color w:val="auto"/>
          <w:sz w:val="19"/>
          <w:szCs w:val="19"/>
          <w:lang w:bidi="kn-IN"/>
        </w:rPr>
        <w:t>sai_tam_statistic_t</w:t>
      </w:r>
      <w:proofErr w:type="spellEnd"/>
      <w:r w:rsidRPr="00F04C31">
        <w:rPr>
          <w:rFonts w:ascii="Consolas" w:hAnsi="Consolas" w:cs="Consolas"/>
          <w:color w:val="auto"/>
          <w:sz w:val="19"/>
          <w:szCs w:val="19"/>
          <w:lang w:bidi="kn-IN"/>
        </w:rPr>
        <w:t xml:space="preserve"> * statistics</w:t>
      </w:r>
    </w:p>
    <w:p w14:paraId="208F651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3826628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339D89F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3DC37F4F"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0FF7CFB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30E88D67" w14:textId="335EB719"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@brief Create and return a </w:t>
      </w:r>
      <w:r w:rsidR="00626058" w:rsidRPr="00F04C31">
        <w:rPr>
          <w:rFonts w:ascii="Consolas" w:hAnsi="Consolas" w:cs="Consolas"/>
          <w:color w:val="auto"/>
          <w:sz w:val="19"/>
          <w:szCs w:val="19"/>
          <w:lang w:bidi="kn-IN"/>
        </w:rPr>
        <w:t xml:space="preserve">threshold </w:t>
      </w:r>
      <w:r w:rsidRPr="00F04C31">
        <w:rPr>
          <w:rFonts w:ascii="Consolas" w:hAnsi="Consolas" w:cs="Consolas"/>
          <w:color w:val="auto"/>
          <w:sz w:val="19"/>
          <w:szCs w:val="19"/>
          <w:lang w:bidi="kn-IN"/>
        </w:rPr>
        <w:t>object</w:t>
      </w:r>
    </w:p>
    <w:p w14:paraId="7C72A638" w14:textId="555FB52B" w:rsidR="00DF1D2D" w:rsidRPr="00F04C31" w:rsidRDefault="00DF1D2D"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64856DC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This creates a threshold in the hardware with the associated statistic</w:t>
      </w:r>
    </w:p>
    <w:p w14:paraId="6DD232F4"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passed via the attributes.</w:t>
      </w:r>
    </w:p>
    <w:p w14:paraId="33F9A08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0A90CF8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14:paraId="707688D8" w14:textId="2785F8A2"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out] </w:t>
      </w:r>
      <w:proofErr w:type="spellStart"/>
      <w:r w:rsidRPr="00F04C31">
        <w:rPr>
          <w:rFonts w:ascii="Consolas" w:hAnsi="Consolas" w:cs="Consolas"/>
          <w:color w:val="auto"/>
          <w:sz w:val="19"/>
          <w:szCs w:val="19"/>
          <w:lang w:bidi="kn-IN"/>
        </w:rPr>
        <w:t>threshold_id</w:t>
      </w:r>
      <w:proofErr w:type="spellEnd"/>
      <w:r w:rsidRPr="00F04C31">
        <w:rPr>
          <w:rFonts w:ascii="Consolas" w:hAnsi="Consolas" w:cs="Consolas"/>
          <w:color w:val="auto"/>
          <w:sz w:val="19"/>
          <w:szCs w:val="19"/>
          <w:lang w:bidi="kn-IN"/>
        </w:rPr>
        <w:t xml:space="preserve">  - threshold object</w:t>
      </w:r>
    </w:p>
    <w:p w14:paraId="0E6CAAA7" w14:textId="59A027E8"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attr_list</w:t>
      </w:r>
      <w:proofErr w:type="spellEnd"/>
      <w:r w:rsidRPr="00F04C31">
        <w:rPr>
          <w:rFonts w:ascii="Consolas" w:hAnsi="Consolas" w:cs="Consolas"/>
          <w:color w:val="auto"/>
          <w:sz w:val="19"/>
          <w:szCs w:val="19"/>
          <w:lang w:bidi="kn-IN"/>
        </w:rPr>
        <w:t xml:space="preserve"> – preferences for creating a threshold</w:t>
      </w:r>
    </w:p>
    <w:p w14:paraId="79DB769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361B2AE"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0610BB05" w14:textId="7027CCF0"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4AE36165" w14:textId="41EE155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101C2A7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3962213"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51A5FCA2"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791A8F">
        <w:rPr>
          <w:rFonts w:ascii="Consolas" w:hAnsi="Consolas" w:cs="Consolas"/>
          <w:color w:val="auto"/>
          <w:sz w:val="19"/>
          <w:szCs w:val="19"/>
          <w:lang w:bidi="kn-IN"/>
        </w:rPr>
        <w:t>sai_status_t</w:t>
      </w:r>
      <w:proofErr w:type="spellEnd"/>
      <w:r w:rsidRPr="00791A8F">
        <w:rPr>
          <w:rFonts w:ascii="Consolas" w:hAnsi="Consolas" w:cs="Consolas"/>
          <w:color w:val="auto"/>
          <w:sz w:val="19"/>
          <w:szCs w:val="19"/>
          <w:lang w:bidi="kn-IN"/>
        </w:rPr>
        <w:t>(*</w:t>
      </w:r>
      <w:proofErr w:type="spellStart"/>
      <w:r w:rsidRPr="00791A8F">
        <w:rPr>
          <w:rFonts w:ascii="Consolas" w:hAnsi="Consolas" w:cs="Consolas"/>
          <w:color w:val="auto"/>
          <w:sz w:val="19"/>
          <w:szCs w:val="19"/>
          <w:lang w:bidi="kn-IN"/>
        </w:rPr>
        <w:t>sai_tam_threshold_create_fn</w:t>
      </w:r>
      <w:proofErr w:type="spellEnd"/>
      <w:r w:rsidRPr="00791A8F">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w:t>
      </w:r>
    </w:p>
    <w:p w14:paraId="67D9A28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_Out_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threshold_id</w:t>
      </w:r>
      <w:proofErr w:type="spellEnd"/>
      <w:r w:rsidRPr="00F04C31">
        <w:rPr>
          <w:rFonts w:ascii="Consolas" w:hAnsi="Consolas" w:cs="Consolas"/>
          <w:color w:val="auto"/>
          <w:sz w:val="19"/>
          <w:szCs w:val="19"/>
          <w:lang w:bidi="kn-IN"/>
        </w:rPr>
        <w:t>,</w:t>
      </w:r>
    </w:p>
    <w:p w14:paraId="233BE59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uint32_t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w:t>
      </w:r>
    </w:p>
    <w:p w14:paraId="4BE28FB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sai_attribute_t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attr_list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sai_tam_threshold_attr_t</w:t>
      </w:r>
      <w:proofErr w:type="spellEnd"/>
      <w:r w:rsidRPr="00F04C31">
        <w:rPr>
          <w:rFonts w:ascii="Consolas" w:hAnsi="Consolas" w:cs="Consolas"/>
          <w:color w:val="auto"/>
          <w:sz w:val="19"/>
          <w:szCs w:val="19"/>
          <w:lang w:bidi="kn-IN"/>
        </w:rPr>
        <w:t xml:space="preserve"> */</w:t>
      </w:r>
    </w:p>
    <w:p w14:paraId="4DB0477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EB31804"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37AD459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0D53A0AE"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5C47D92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@brief </w:t>
      </w:r>
      <w:proofErr w:type="gramStart"/>
      <w:r w:rsidRPr="00F04C31">
        <w:rPr>
          <w:rFonts w:ascii="Consolas" w:hAnsi="Consolas" w:cs="Consolas"/>
          <w:color w:val="auto"/>
          <w:sz w:val="19"/>
          <w:szCs w:val="19"/>
          <w:lang w:bidi="kn-IN"/>
        </w:rPr>
        <w:t>Deletes</w:t>
      </w:r>
      <w:proofErr w:type="gramEnd"/>
      <w:r w:rsidRPr="00F04C31">
        <w:rPr>
          <w:rFonts w:ascii="Consolas" w:hAnsi="Consolas" w:cs="Consolas"/>
          <w:color w:val="auto"/>
          <w:sz w:val="19"/>
          <w:szCs w:val="19"/>
          <w:lang w:bidi="kn-IN"/>
        </w:rPr>
        <w:t xml:space="preserve"> a specified threshold object.</w:t>
      </w:r>
    </w:p>
    <w:p w14:paraId="4B617704"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51FBED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14:paraId="5DE98856" w14:textId="65B571B6"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threshold_id</w:t>
      </w:r>
      <w:proofErr w:type="spellEnd"/>
      <w:r w:rsidRPr="00F04C31">
        <w:rPr>
          <w:rFonts w:ascii="Consolas" w:hAnsi="Consolas" w:cs="Consolas"/>
          <w:color w:val="auto"/>
          <w:sz w:val="19"/>
          <w:szCs w:val="19"/>
          <w:lang w:bidi="kn-IN"/>
        </w:rPr>
        <w:t xml:space="preserve">  - threshold object to be removed.</w:t>
      </w:r>
    </w:p>
    <w:p w14:paraId="63202EA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64AB57BF"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1C521D5F" w14:textId="7CD83B6A"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153D76F8" w14:textId="0E6C4BB8"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7209B712"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9C1297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0260CB3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791A8F">
        <w:rPr>
          <w:rFonts w:ascii="Consolas" w:hAnsi="Consolas" w:cs="Consolas"/>
          <w:color w:val="auto"/>
          <w:sz w:val="19"/>
          <w:szCs w:val="19"/>
          <w:lang w:bidi="kn-IN"/>
        </w:rPr>
        <w:t>sai_status_t</w:t>
      </w:r>
      <w:proofErr w:type="spellEnd"/>
      <w:r w:rsidRPr="00791A8F">
        <w:rPr>
          <w:rFonts w:ascii="Consolas" w:hAnsi="Consolas" w:cs="Consolas"/>
          <w:color w:val="auto"/>
          <w:sz w:val="19"/>
          <w:szCs w:val="19"/>
          <w:lang w:bidi="kn-IN"/>
        </w:rPr>
        <w:t>(*</w:t>
      </w:r>
      <w:proofErr w:type="spellStart"/>
      <w:r w:rsidRPr="00791A8F">
        <w:rPr>
          <w:rFonts w:ascii="Consolas" w:hAnsi="Consolas" w:cs="Consolas"/>
          <w:color w:val="auto"/>
          <w:sz w:val="19"/>
          <w:szCs w:val="19"/>
          <w:lang w:bidi="kn-IN"/>
        </w:rPr>
        <w:t>sai_tam_threshold_remove_fn</w:t>
      </w:r>
      <w:proofErr w:type="spellEnd"/>
      <w:r w:rsidRPr="00791A8F">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w:t>
      </w:r>
    </w:p>
    <w:p w14:paraId="5660E91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threshold_id</w:t>
      </w:r>
      <w:proofErr w:type="spellEnd"/>
    </w:p>
    <w:p w14:paraId="5EDB686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2241461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3D2A677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1ED0709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3D7D00D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gramStart"/>
      <w:r w:rsidRPr="00F04C31">
        <w:rPr>
          <w:rFonts w:ascii="Consolas" w:hAnsi="Consolas" w:cs="Consolas"/>
          <w:color w:val="auto"/>
          <w:sz w:val="19"/>
          <w:szCs w:val="19"/>
          <w:lang w:bidi="kn-IN"/>
        </w:rPr>
        <w:t>*   @brief Get values for specified threshold attributes.</w:t>
      </w:r>
      <w:proofErr w:type="gramEnd"/>
    </w:p>
    <w:p w14:paraId="7F960EB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3ABFA826"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14:paraId="65A284A8" w14:textId="6BA18F35"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threshold_id</w:t>
      </w:r>
      <w:proofErr w:type="spellEnd"/>
      <w:r w:rsidRPr="00F04C31">
        <w:rPr>
          <w:rFonts w:ascii="Consolas" w:hAnsi="Consolas" w:cs="Consolas"/>
          <w:color w:val="auto"/>
          <w:sz w:val="19"/>
          <w:szCs w:val="19"/>
          <w:lang w:bidi="kn-IN"/>
        </w:rPr>
        <w:t xml:space="preserve"> – threshold object id</w:t>
      </w:r>
    </w:p>
    <w:p w14:paraId="26C80C7B" w14:textId="2FFFDB64"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 xml:space="preserve"> - number of attributes</w:t>
      </w:r>
    </w:p>
    <w:p w14:paraId="6393904A" w14:textId="05905DFA"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spellStart"/>
      <w:proofErr w:type="gramEnd"/>
      <w:r w:rsidRPr="00F04C31">
        <w:rPr>
          <w:rFonts w:ascii="Consolas" w:hAnsi="Consolas" w:cs="Consolas"/>
          <w:color w:val="auto"/>
          <w:sz w:val="19"/>
          <w:szCs w:val="19"/>
          <w:lang w:bidi="kn-IN"/>
        </w:rPr>
        <w:t>inout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attr_list</w:t>
      </w:r>
      <w:proofErr w:type="spellEnd"/>
      <w:r w:rsidRPr="00F04C31">
        <w:rPr>
          <w:rFonts w:ascii="Consolas" w:hAnsi="Consolas" w:cs="Consolas"/>
          <w:color w:val="auto"/>
          <w:sz w:val="19"/>
          <w:szCs w:val="19"/>
          <w:lang w:bidi="kn-IN"/>
        </w:rPr>
        <w:t xml:space="preserve"> - array of attributes</w:t>
      </w:r>
    </w:p>
    <w:p w14:paraId="2F135D4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14EDF99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088D8B79" w14:textId="0E7200B6"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392C6478" w14:textId="46920522"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77171C5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4CA64FA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2349A53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791A8F">
        <w:rPr>
          <w:rFonts w:ascii="Consolas" w:hAnsi="Consolas" w:cs="Consolas"/>
          <w:color w:val="auto"/>
          <w:sz w:val="19"/>
          <w:szCs w:val="19"/>
          <w:lang w:bidi="kn-IN"/>
        </w:rPr>
        <w:t>sai_status_t</w:t>
      </w:r>
      <w:proofErr w:type="spellEnd"/>
      <w:r w:rsidRPr="00791A8F">
        <w:rPr>
          <w:rFonts w:ascii="Consolas" w:hAnsi="Consolas" w:cs="Consolas"/>
          <w:color w:val="auto"/>
          <w:sz w:val="19"/>
          <w:szCs w:val="19"/>
          <w:lang w:bidi="kn-IN"/>
        </w:rPr>
        <w:t>(*</w:t>
      </w:r>
      <w:proofErr w:type="spellStart"/>
      <w:r w:rsidRPr="00791A8F">
        <w:rPr>
          <w:rFonts w:ascii="Consolas" w:hAnsi="Consolas" w:cs="Consolas"/>
          <w:color w:val="auto"/>
          <w:sz w:val="19"/>
          <w:szCs w:val="19"/>
          <w:lang w:bidi="kn-IN"/>
        </w:rPr>
        <w:t>sai_tam_threshold_attribute_get_fn</w:t>
      </w:r>
      <w:proofErr w:type="spellEnd"/>
      <w:r w:rsidRPr="00791A8F">
        <w:rPr>
          <w:rFonts w:ascii="Consolas" w:hAnsi="Consolas" w:cs="Consolas"/>
          <w:color w:val="auto"/>
          <w:sz w:val="19"/>
          <w:szCs w:val="19"/>
          <w:lang w:bidi="kn-IN"/>
        </w:rPr>
        <w:t>) (</w:t>
      </w:r>
    </w:p>
    <w:p w14:paraId="5B54CF2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threshold_id</w:t>
      </w:r>
      <w:proofErr w:type="spellEnd"/>
      <w:r w:rsidRPr="00F04C31">
        <w:rPr>
          <w:rFonts w:ascii="Consolas" w:hAnsi="Consolas" w:cs="Consolas"/>
          <w:color w:val="auto"/>
          <w:sz w:val="19"/>
          <w:szCs w:val="19"/>
          <w:lang w:bidi="kn-IN"/>
        </w:rPr>
        <w:t>,</w:t>
      </w:r>
    </w:p>
    <w:p w14:paraId="5F9BFBA2"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uint32_t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w:t>
      </w:r>
    </w:p>
    <w:p w14:paraId="7E11685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w:t>
      </w:r>
      <w:proofErr w:type="spellStart"/>
      <w:r w:rsidRPr="00F04C31">
        <w:rPr>
          <w:rFonts w:ascii="Consolas" w:hAnsi="Consolas" w:cs="Consolas"/>
          <w:color w:val="auto"/>
          <w:sz w:val="19"/>
          <w:szCs w:val="19"/>
          <w:lang w:bidi="kn-IN"/>
        </w:rPr>
        <w:t>Inout</w:t>
      </w:r>
      <w:proofErr w:type="spellEnd"/>
      <w:r w:rsidRPr="00F04C31">
        <w:rPr>
          <w:rFonts w:ascii="Consolas" w:hAnsi="Consolas" w:cs="Consolas"/>
          <w:color w:val="auto"/>
          <w:sz w:val="19"/>
          <w:szCs w:val="19"/>
          <w:lang w:bidi="kn-IN"/>
        </w:rPr>
        <w:t xml:space="preserve">_ </w:t>
      </w:r>
      <w:proofErr w:type="spellStart"/>
      <w:r w:rsidRPr="00F04C31">
        <w:rPr>
          <w:rFonts w:ascii="Consolas" w:hAnsi="Consolas" w:cs="Consolas"/>
          <w:color w:val="auto"/>
          <w:sz w:val="19"/>
          <w:szCs w:val="19"/>
          <w:lang w:bidi="kn-IN"/>
        </w:rPr>
        <w:t>sai_attribute_t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attr_list</w:t>
      </w:r>
      <w:proofErr w:type="spellEnd"/>
    </w:p>
    <w:p w14:paraId="7CDCC06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3BCEE1F3"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0ABF04B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5D24A75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62356E2E"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Set threshold attribute value(s).</w:t>
      </w:r>
    </w:p>
    <w:p w14:paraId="36D0BAE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009FABE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14:paraId="0892914A" w14:textId="6ADBB9F9"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threshold_id</w:t>
      </w:r>
      <w:proofErr w:type="spellEnd"/>
      <w:r w:rsidRPr="00F04C31">
        <w:rPr>
          <w:rFonts w:ascii="Consolas" w:hAnsi="Consolas" w:cs="Consolas"/>
          <w:color w:val="auto"/>
          <w:sz w:val="19"/>
          <w:szCs w:val="19"/>
          <w:lang w:bidi="kn-IN"/>
        </w:rPr>
        <w:t xml:space="preserve"> - threshold object id</w:t>
      </w:r>
    </w:p>
    <w:p w14:paraId="79DC8B96" w14:textId="0A7A7062"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attr_list</w:t>
      </w:r>
      <w:proofErr w:type="spellEnd"/>
      <w:r w:rsidRPr="00F04C31">
        <w:rPr>
          <w:rFonts w:ascii="Consolas" w:hAnsi="Consolas" w:cs="Consolas"/>
          <w:color w:val="auto"/>
          <w:sz w:val="19"/>
          <w:szCs w:val="19"/>
          <w:lang w:bidi="kn-IN"/>
        </w:rPr>
        <w:t xml:space="preserve"> - attribute</w:t>
      </w:r>
    </w:p>
    <w:p w14:paraId="1CE3FEAE"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1AE1AC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3F45F54C" w14:textId="16361ADF"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79E036A7" w14:textId="34B1AA7D"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299DA0E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1F3277B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6E26767F"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791A8F">
        <w:rPr>
          <w:rFonts w:ascii="Consolas" w:hAnsi="Consolas" w:cs="Consolas"/>
          <w:color w:val="auto"/>
          <w:sz w:val="19"/>
          <w:szCs w:val="19"/>
          <w:lang w:bidi="kn-IN"/>
        </w:rPr>
        <w:t>sai_status_t</w:t>
      </w:r>
      <w:proofErr w:type="spellEnd"/>
      <w:r w:rsidRPr="00791A8F">
        <w:rPr>
          <w:rFonts w:ascii="Consolas" w:hAnsi="Consolas" w:cs="Consolas"/>
          <w:color w:val="auto"/>
          <w:sz w:val="19"/>
          <w:szCs w:val="19"/>
          <w:lang w:bidi="kn-IN"/>
        </w:rPr>
        <w:t>(*</w:t>
      </w:r>
      <w:proofErr w:type="spellStart"/>
      <w:r w:rsidRPr="00791A8F">
        <w:rPr>
          <w:rFonts w:ascii="Consolas" w:hAnsi="Consolas" w:cs="Consolas"/>
          <w:color w:val="auto"/>
          <w:sz w:val="19"/>
          <w:szCs w:val="19"/>
          <w:lang w:bidi="kn-IN"/>
        </w:rPr>
        <w:t>sai_tam_threshold_attribute_set_fn</w:t>
      </w:r>
      <w:proofErr w:type="spellEnd"/>
      <w:r w:rsidRPr="00791A8F">
        <w:rPr>
          <w:rFonts w:ascii="Consolas" w:hAnsi="Consolas" w:cs="Consolas"/>
          <w:color w:val="auto"/>
          <w:sz w:val="19"/>
          <w:szCs w:val="19"/>
          <w:lang w:bidi="kn-IN"/>
        </w:rPr>
        <w:t>) (</w:t>
      </w:r>
    </w:p>
    <w:p w14:paraId="549CE4F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threshold_id</w:t>
      </w:r>
      <w:proofErr w:type="spellEnd"/>
      <w:r w:rsidRPr="00F04C31">
        <w:rPr>
          <w:rFonts w:ascii="Consolas" w:hAnsi="Consolas" w:cs="Consolas"/>
          <w:color w:val="auto"/>
          <w:sz w:val="19"/>
          <w:szCs w:val="19"/>
          <w:lang w:bidi="kn-IN"/>
        </w:rPr>
        <w:t>,</w:t>
      </w:r>
    </w:p>
    <w:p w14:paraId="2209ABAF"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uint32_t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w:t>
      </w:r>
    </w:p>
    <w:p w14:paraId="680C100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 xml:space="preserve">_In_ </w:t>
      </w:r>
      <w:proofErr w:type="spellStart"/>
      <w:r w:rsidRPr="00F04C31">
        <w:rPr>
          <w:rFonts w:ascii="Consolas" w:hAnsi="Consolas" w:cs="Consolas"/>
          <w:color w:val="auto"/>
          <w:sz w:val="19"/>
          <w:szCs w:val="19"/>
          <w:lang w:bidi="kn-IN"/>
        </w:rPr>
        <w:t>sai_attribute_t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attr_list</w:t>
      </w:r>
      <w:proofErr w:type="spellEnd"/>
    </w:p>
    <w:p w14:paraId="31CF798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F76884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01573A9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0A6FF6F2"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046162F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271E031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Create and return a Transporter object</w:t>
      </w:r>
    </w:p>
    <w:p w14:paraId="53B61201" w14:textId="0ADD92F9" w:rsidR="00DF1D2D" w:rsidRPr="00F04C31" w:rsidRDefault="00DF1D2D"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456986BF" w14:textId="1EE65035"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This creates a transport object for copying the snapshot data</w:t>
      </w:r>
    </w:p>
    <w:p w14:paraId="7C633978" w14:textId="049FD015"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to</w:t>
      </w:r>
      <w:proofErr w:type="gramEnd"/>
      <w:r w:rsidRPr="00F04C31">
        <w:rPr>
          <w:rFonts w:ascii="Consolas" w:hAnsi="Consolas" w:cs="Consolas"/>
          <w:color w:val="auto"/>
          <w:sz w:val="19"/>
          <w:szCs w:val="19"/>
          <w:lang w:bidi="kn-IN"/>
        </w:rPr>
        <w:t xml:space="preserve"> the desired location</w:t>
      </w:r>
    </w:p>
    <w:p w14:paraId="05A09E4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DE553B9" w14:textId="01FE6C68"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r w:rsidR="00DF1D2D"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Arguments:</w:t>
      </w:r>
    </w:p>
    <w:p w14:paraId="61C9CE0D" w14:textId="18917CCB"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out] </w:t>
      </w:r>
      <w:proofErr w:type="spellStart"/>
      <w:r w:rsidRPr="00F04C31">
        <w:rPr>
          <w:rFonts w:ascii="Consolas" w:hAnsi="Consolas" w:cs="Consolas"/>
          <w:color w:val="auto"/>
          <w:sz w:val="19"/>
          <w:szCs w:val="19"/>
          <w:lang w:bidi="kn-IN"/>
        </w:rPr>
        <w:t>transporter_id</w:t>
      </w:r>
      <w:proofErr w:type="spellEnd"/>
      <w:r w:rsidRPr="00F04C31">
        <w:rPr>
          <w:rFonts w:ascii="Consolas" w:hAnsi="Consolas" w:cs="Consolas"/>
          <w:color w:val="auto"/>
          <w:sz w:val="19"/>
          <w:szCs w:val="19"/>
          <w:lang w:bidi="kn-IN"/>
        </w:rPr>
        <w:t xml:space="preserve">  - Transporter object</w:t>
      </w:r>
    </w:p>
    <w:p w14:paraId="15F2ADA7" w14:textId="206D3544"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attr_list</w:t>
      </w:r>
      <w:proofErr w:type="spellEnd"/>
      <w:r w:rsidRPr="00F04C31">
        <w:rPr>
          <w:rFonts w:ascii="Consolas" w:hAnsi="Consolas" w:cs="Consolas"/>
          <w:color w:val="auto"/>
          <w:sz w:val="19"/>
          <w:szCs w:val="19"/>
          <w:lang w:bidi="kn-IN"/>
        </w:rPr>
        <w:t xml:space="preserve"> – tam trackers for creating a transporter</w:t>
      </w:r>
    </w:p>
    <w:p w14:paraId="19FCACD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0D7FB7C2"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77B9466B" w14:textId="18A1410E"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19CF78E0" w14:textId="7D497745"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475CE28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516BDF0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325855B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791A8F">
        <w:rPr>
          <w:rFonts w:ascii="Consolas" w:hAnsi="Consolas" w:cs="Consolas"/>
          <w:color w:val="auto"/>
          <w:sz w:val="19"/>
          <w:szCs w:val="19"/>
          <w:lang w:bidi="kn-IN"/>
        </w:rPr>
        <w:t>sai_status_t</w:t>
      </w:r>
      <w:proofErr w:type="spellEnd"/>
      <w:r w:rsidRPr="00791A8F">
        <w:rPr>
          <w:rFonts w:ascii="Consolas" w:hAnsi="Consolas" w:cs="Consolas"/>
          <w:color w:val="auto"/>
          <w:sz w:val="19"/>
          <w:szCs w:val="19"/>
          <w:lang w:bidi="kn-IN"/>
        </w:rPr>
        <w:t>(*</w:t>
      </w:r>
      <w:proofErr w:type="spellStart"/>
      <w:r w:rsidRPr="00791A8F">
        <w:rPr>
          <w:rFonts w:ascii="Consolas" w:hAnsi="Consolas" w:cs="Consolas"/>
          <w:color w:val="auto"/>
          <w:sz w:val="19"/>
          <w:szCs w:val="19"/>
          <w:lang w:bidi="kn-IN"/>
        </w:rPr>
        <w:t>sai_tam_transporter_create_fn</w:t>
      </w:r>
      <w:proofErr w:type="spellEnd"/>
      <w:r w:rsidRPr="00791A8F">
        <w:rPr>
          <w:rFonts w:ascii="Consolas" w:hAnsi="Consolas" w:cs="Consolas"/>
          <w:color w:val="auto"/>
          <w:sz w:val="19"/>
          <w:szCs w:val="19"/>
          <w:lang w:bidi="kn-IN"/>
        </w:rPr>
        <w:t>) (</w:t>
      </w:r>
    </w:p>
    <w:p w14:paraId="01DDAB46"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_Out_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transporter_id</w:t>
      </w:r>
      <w:proofErr w:type="spellEnd"/>
      <w:r w:rsidRPr="00F04C31">
        <w:rPr>
          <w:rFonts w:ascii="Consolas" w:hAnsi="Consolas" w:cs="Consolas"/>
          <w:color w:val="auto"/>
          <w:sz w:val="19"/>
          <w:szCs w:val="19"/>
          <w:lang w:bidi="kn-IN"/>
        </w:rPr>
        <w:t>,</w:t>
      </w:r>
    </w:p>
    <w:p w14:paraId="300042B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uint32_t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w:t>
      </w:r>
    </w:p>
    <w:p w14:paraId="150C5FB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sai_attribute_t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attr_list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sai_tam_transporter_attr_t</w:t>
      </w:r>
      <w:proofErr w:type="spellEnd"/>
      <w:r w:rsidRPr="00F04C31">
        <w:rPr>
          <w:rFonts w:ascii="Consolas" w:hAnsi="Consolas" w:cs="Consolas"/>
          <w:color w:val="auto"/>
          <w:sz w:val="19"/>
          <w:szCs w:val="19"/>
          <w:lang w:bidi="kn-IN"/>
        </w:rPr>
        <w:t xml:space="preserve"> */</w:t>
      </w:r>
    </w:p>
    <w:p w14:paraId="16C0DC4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FCF5FB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5198CE9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6E3A7DA6"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54F340B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@brief </w:t>
      </w:r>
      <w:proofErr w:type="gramStart"/>
      <w:r w:rsidRPr="00F04C31">
        <w:rPr>
          <w:rFonts w:ascii="Consolas" w:hAnsi="Consolas" w:cs="Consolas"/>
          <w:color w:val="auto"/>
          <w:sz w:val="19"/>
          <w:szCs w:val="19"/>
          <w:lang w:bidi="kn-IN"/>
        </w:rPr>
        <w:t>Deletes</w:t>
      </w:r>
      <w:proofErr w:type="gramEnd"/>
      <w:r w:rsidRPr="00F04C31">
        <w:rPr>
          <w:rFonts w:ascii="Consolas" w:hAnsi="Consolas" w:cs="Consolas"/>
          <w:color w:val="auto"/>
          <w:sz w:val="19"/>
          <w:szCs w:val="19"/>
          <w:lang w:bidi="kn-IN"/>
        </w:rPr>
        <w:t xml:space="preserve"> a specified Transporter object.</w:t>
      </w:r>
    </w:p>
    <w:p w14:paraId="1307812F"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1F3987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14:paraId="192D6733" w14:textId="06719352"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transporter_id</w:t>
      </w:r>
      <w:proofErr w:type="spellEnd"/>
      <w:r w:rsidRPr="00F04C31">
        <w:rPr>
          <w:rFonts w:ascii="Consolas" w:hAnsi="Consolas" w:cs="Consolas"/>
          <w:color w:val="auto"/>
          <w:sz w:val="19"/>
          <w:szCs w:val="19"/>
          <w:lang w:bidi="kn-IN"/>
        </w:rPr>
        <w:t xml:space="preserve">  - Transporter object to be removed.</w:t>
      </w:r>
    </w:p>
    <w:p w14:paraId="7DDCD20F"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1B73950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3C2989C2" w14:textId="4E2D7101"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2096AB4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4F346C93"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9361154"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1A4399C3"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791A8F">
        <w:rPr>
          <w:rFonts w:ascii="Consolas" w:hAnsi="Consolas" w:cs="Consolas"/>
          <w:color w:val="auto"/>
          <w:sz w:val="19"/>
          <w:szCs w:val="19"/>
          <w:lang w:bidi="kn-IN"/>
        </w:rPr>
        <w:t>sai_status_t</w:t>
      </w:r>
      <w:proofErr w:type="spellEnd"/>
      <w:r w:rsidRPr="00791A8F">
        <w:rPr>
          <w:rFonts w:ascii="Consolas" w:hAnsi="Consolas" w:cs="Consolas"/>
          <w:color w:val="auto"/>
          <w:sz w:val="19"/>
          <w:szCs w:val="19"/>
          <w:lang w:bidi="kn-IN"/>
        </w:rPr>
        <w:t>(*</w:t>
      </w:r>
      <w:proofErr w:type="spellStart"/>
      <w:r w:rsidRPr="00791A8F">
        <w:rPr>
          <w:rFonts w:ascii="Consolas" w:hAnsi="Consolas" w:cs="Consolas"/>
          <w:color w:val="auto"/>
          <w:sz w:val="19"/>
          <w:szCs w:val="19"/>
          <w:lang w:bidi="kn-IN"/>
        </w:rPr>
        <w:t>sai_tam_transporter_remove_fn</w:t>
      </w:r>
      <w:proofErr w:type="spellEnd"/>
      <w:r w:rsidRPr="00791A8F">
        <w:rPr>
          <w:rFonts w:ascii="Consolas" w:hAnsi="Consolas" w:cs="Consolas"/>
          <w:color w:val="auto"/>
          <w:sz w:val="19"/>
          <w:szCs w:val="19"/>
          <w:lang w:bidi="kn-IN"/>
        </w:rPr>
        <w:t>) (</w:t>
      </w:r>
    </w:p>
    <w:p w14:paraId="2E6E83F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transporter_id</w:t>
      </w:r>
      <w:proofErr w:type="spellEnd"/>
    </w:p>
    <w:p w14:paraId="60C86D92"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04205CA6"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688F014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5130EABE"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5CAA4EB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gramStart"/>
      <w:r w:rsidRPr="00F04C31">
        <w:rPr>
          <w:rFonts w:ascii="Consolas" w:hAnsi="Consolas" w:cs="Consolas"/>
          <w:color w:val="auto"/>
          <w:sz w:val="19"/>
          <w:szCs w:val="19"/>
          <w:lang w:bidi="kn-IN"/>
        </w:rPr>
        <w:t>*   @brief Get values for specified Transporter attributes.</w:t>
      </w:r>
      <w:proofErr w:type="gramEnd"/>
    </w:p>
    <w:p w14:paraId="0C9ABE9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78D6C5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14:paraId="7782DB4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transporter_id</w:t>
      </w:r>
      <w:proofErr w:type="spellEnd"/>
      <w:r w:rsidRPr="00F04C31">
        <w:rPr>
          <w:rFonts w:ascii="Consolas" w:hAnsi="Consolas" w:cs="Consolas"/>
          <w:color w:val="auto"/>
          <w:sz w:val="19"/>
          <w:szCs w:val="19"/>
          <w:lang w:bidi="kn-IN"/>
        </w:rPr>
        <w:t xml:space="preserve"> – Transporter object id</w:t>
      </w:r>
    </w:p>
    <w:p w14:paraId="722385D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 xml:space="preserve"> - number of attributes</w:t>
      </w:r>
    </w:p>
    <w:p w14:paraId="57D3635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spellStart"/>
      <w:proofErr w:type="gramEnd"/>
      <w:r w:rsidRPr="00F04C31">
        <w:rPr>
          <w:rFonts w:ascii="Consolas" w:hAnsi="Consolas" w:cs="Consolas"/>
          <w:color w:val="auto"/>
          <w:sz w:val="19"/>
          <w:szCs w:val="19"/>
          <w:lang w:bidi="kn-IN"/>
        </w:rPr>
        <w:t>inout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attr_list</w:t>
      </w:r>
      <w:proofErr w:type="spellEnd"/>
      <w:r w:rsidRPr="00F04C31">
        <w:rPr>
          <w:rFonts w:ascii="Consolas" w:hAnsi="Consolas" w:cs="Consolas"/>
          <w:color w:val="auto"/>
          <w:sz w:val="19"/>
          <w:szCs w:val="19"/>
          <w:lang w:bidi="kn-IN"/>
        </w:rPr>
        <w:t xml:space="preserve"> - array of attributes</w:t>
      </w:r>
    </w:p>
    <w:p w14:paraId="6397351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3ADD3C9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546ABA1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1D71A52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            Failure status code on error</w:t>
      </w:r>
    </w:p>
    <w:p w14:paraId="2BDA784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744255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0C593846"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791A8F">
        <w:rPr>
          <w:rFonts w:ascii="Consolas" w:hAnsi="Consolas" w:cs="Consolas"/>
          <w:color w:val="auto"/>
          <w:sz w:val="19"/>
          <w:szCs w:val="19"/>
          <w:lang w:bidi="kn-IN"/>
        </w:rPr>
        <w:t>sai_status_t</w:t>
      </w:r>
      <w:proofErr w:type="spellEnd"/>
      <w:r w:rsidRPr="00791A8F">
        <w:rPr>
          <w:rFonts w:ascii="Consolas" w:hAnsi="Consolas" w:cs="Consolas"/>
          <w:color w:val="auto"/>
          <w:sz w:val="19"/>
          <w:szCs w:val="19"/>
          <w:lang w:bidi="kn-IN"/>
        </w:rPr>
        <w:t>(*</w:t>
      </w:r>
      <w:proofErr w:type="spellStart"/>
      <w:r w:rsidRPr="00791A8F">
        <w:rPr>
          <w:rFonts w:ascii="Consolas" w:hAnsi="Consolas" w:cs="Consolas"/>
          <w:color w:val="auto"/>
          <w:sz w:val="19"/>
          <w:szCs w:val="19"/>
          <w:lang w:bidi="kn-IN"/>
        </w:rPr>
        <w:t>sai_tam_transporter_attribute_get_fn</w:t>
      </w:r>
      <w:proofErr w:type="spellEnd"/>
      <w:r w:rsidRPr="00791A8F">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w:t>
      </w:r>
    </w:p>
    <w:p w14:paraId="55D09BC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transporter_id</w:t>
      </w:r>
      <w:proofErr w:type="spellEnd"/>
      <w:r w:rsidRPr="00F04C31">
        <w:rPr>
          <w:rFonts w:ascii="Consolas" w:hAnsi="Consolas" w:cs="Consolas"/>
          <w:color w:val="auto"/>
          <w:sz w:val="19"/>
          <w:szCs w:val="19"/>
          <w:lang w:bidi="kn-IN"/>
        </w:rPr>
        <w:t>,</w:t>
      </w:r>
    </w:p>
    <w:p w14:paraId="3EF55D5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uint32_t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w:t>
      </w:r>
    </w:p>
    <w:p w14:paraId="660B8F7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w:t>
      </w:r>
      <w:proofErr w:type="spellStart"/>
      <w:r w:rsidRPr="00F04C31">
        <w:rPr>
          <w:rFonts w:ascii="Consolas" w:hAnsi="Consolas" w:cs="Consolas"/>
          <w:color w:val="auto"/>
          <w:sz w:val="19"/>
          <w:szCs w:val="19"/>
          <w:lang w:bidi="kn-IN"/>
        </w:rPr>
        <w:t>Inout</w:t>
      </w:r>
      <w:proofErr w:type="spellEnd"/>
      <w:r w:rsidRPr="00F04C31">
        <w:rPr>
          <w:rFonts w:ascii="Consolas" w:hAnsi="Consolas" w:cs="Consolas"/>
          <w:color w:val="auto"/>
          <w:sz w:val="19"/>
          <w:szCs w:val="19"/>
          <w:lang w:bidi="kn-IN"/>
        </w:rPr>
        <w:t xml:space="preserve">_ </w:t>
      </w:r>
      <w:proofErr w:type="spellStart"/>
      <w:r w:rsidRPr="00F04C31">
        <w:rPr>
          <w:rFonts w:ascii="Consolas" w:hAnsi="Consolas" w:cs="Consolas"/>
          <w:color w:val="auto"/>
          <w:sz w:val="19"/>
          <w:szCs w:val="19"/>
          <w:lang w:bidi="kn-IN"/>
        </w:rPr>
        <w:t>sai_attribute_t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attr_list</w:t>
      </w:r>
      <w:proofErr w:type="spellEnd"/>
    </w:p>
    <w:p w14:paraId="648C1B3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6DFD6D1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2E4EF036"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5620DF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14:paraId="3DBEF8C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Set TAM Transporter attribute value(s).</w:t>
      </w:r>
    </w:p>
    <w:p w14:paraId="625BA72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128D62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14:paraId="46ACF64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transporter_id</w:t>
      </w:r>
      <w:proofErr w:type="spellEnd"/>
      <w:r w:rsidRPr="00F04C31">
        <w:rPr>
          <w:rFonts w:ascii="Consolas" w:hAnsi="Consolas" w:cs="Consolas"/>
          <w:color w:val="auto"/>
          <w:sz w:val="19"/>
          <w:szCs w:val="19"/>
          <w:lang w:bidi="kn-IN"/>
        </w:rPr>
        <w:t xml:space="preserve"> - transporter object id</w:t>
      </w:r>
    </w:p>
    <w:p w14:paraId="7470E6B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param</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 xml:space="preserve">in] </w:t>
      </w:r>
      <w:proofErr w:type="spellStart"/>
      <w:r w:rsidRPr="00F04C31">
        <w:rPr>
          <w:rFonts w:ascii="Consolas" w:hAnsi="Consolas" w:cs="Consolas"/>
          <w:color w:val="auto"/>
          <w:sz w:val="19"/>
          <w:szCs w:val="19"/>
          <w:lang w:bidi="kn-IN"/>
        </w:rPr>
        <w:t>attr</w:t>
      </w:r>
      <w:proofErr w:type="spellEnd"/>
      <w:r w:rsidRPr="00F04C31">
        <w:rPr>
          <w:rFonts w:ascii="Consolas" w:hAnsi="Consolas" w:cs="Consolas"/>
          <w:color w:val="auto"/>
          <w:sz w:val="19"/>
          <w:szCs w:val="19"/>
          <w:lang w:bidi="kn-IN"/>
        </w:rPr>
        <w:t xml:space="preserve"> - attribute</w:t>
      </w:r>
    </w:p>
    <w:p w14:paraId="2A501463"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5D2AD10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14:paraId="4EA23384"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14:paraId="3F9F225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14:paraId="56F5908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5B6E0AA"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73D5AE2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791A8F">
        <w:rPr>
          <w:rFonts w:ascii="Consolas" w:hAnsi="Consolas" w:cs="Consolas"/>
          <w:color w:val="auto"/>
          <w:sz w:val="19"/>
          <w:szCs w:val="19"/>
          <w:lang w:bidi="kn-IN"/>
        </w:rPr>
        <w:t>sai_status_t</w:t>
      </w:r>
      <w:proofErr w:type="spellEnd"/>
      <w:r w:rsidRPr="00791A8F">
        <w:rPr>
          <w:rFonts w:ascii="Consolas" w:hAnsi="Consolas" w:cs="Consolas"/>
          <w:color w:val="auto"/>
          <w:sz w:val="19"/>
          <w:szCs w:val="19"/>
          <w:lang w:bidi="kn-IN"/>
        </w:rPr>
        <w:t>(*</w:t>
      </w:r>
      <w:proofErr w:type="spellStart"/>
      <w:r w:rsidRPr="00791A8F">
        <w:rPr>
          <w:rFonts w:ascii="Consolas" w:hAnsi="Consolas" w:cs="Consolas"/>
          <w:color w:val="auto"/>
          <w:sz w:val="19"/>
          <w:szCs w:val="19"/>
          <w:lang w:bidi="kn-IN"/>
        </w:rPr>
        <w:t>sai_tam_transporter_attribute_set_fn</w:t>
      </w:r>
      <w:proofErr w:type="spellEnd"/>
      <w:r w:rsidRPr="00791A8F">
        <w:rPr>
          <w:rFonts w:ascii="Consolas" w:hAnsi="Consolas" w:cs="Consolas"/>
          <w:color w:val="auto"/>
          <w:sz w:val="19"/>
          <w:szCs w:val="19"/>
          <w:lang w:bidi="kn-IN"/>
        </w:rPr>
        <w:t>) (</w:t>
      </w:r>
    </w:p>
    <w:p w14:paraId="6785EFB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transporter_id</w:t>
      </w:r>
      <w:proofErr w:type="spellEnd"/>
      <w:r w:rsidRPr="00F04C31">
        <w:rPr>
          <w:rFonts w:ascii="Consolas" w:hAnsi="Consolas" w:cs="Consolas"/>
          <w:color w:val="auto"/>
          <w:sz w:val="19"/>
          <w:szCs w:val="19"/>
          <w:lang w:bidi="kn-IN"/>
        </w:rPr>
        <w:t>,</w:t>
      </w:r>
    </w:p>
    <w:p w14:paraId="1849531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uint32_t </w:t>
      </w:r>
      <w:proofErr w:type="spellStart"/>
      <w:r w:rsidRPr="00F04C31">
        <w:rPr>
          <w:rFonts w:ascii="Consolas" w:hAnsi="Consolas" w:cs="Consolas"/>
          <w:color w:val="auto"/>
          <w:sz w:val="19"/>
          <w:szCs w:val="19"/>
          <w:lang w:bidi="kn-IN"/>
        </w:rPr>
        <w:t>attr_count</w:t>
      </w:r>
      <w:proofErr w:type="spellEnd"/>
      <w:r w:rsidRPr="00F04C31">
        <w:rPr>
          <w:rFonts w:ascii="Consolas" w:hAnsi="Consolas" w:cs="Consolas"/>
          <w:color w:val="auto"/>
          <w:sz w:val="19"/>
          <w:szCs w:val="19"/>
          <w:lang w:bidi="kn-IN"/>
        </w:rPr>
        <w:t>,</w:t>
      </w:r>
    </w:p>
    <w:p w14:paraId="500446A8"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sai_attribute_t</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attr_list</w:t>
      </w:r>
      <w:proofErr w:type="spellEnd"/>
    </w:p>
    <w:p w14:paraId="4F177D9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5338D1AE"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45D0EE48" w14:textId="77777777" w:rsidR="009F0E26" w:rsidRPr="00791A8F" w:rsidRDefault="009F0E26" w:rsidP="009F0E26">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typedef</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struct</w:t>
      </w:r>
      <w:proofErr w:type="spellEnd"/>
      <w:r w:rsidRPr="00F04C31">
        <w:rPr>
          <w:rFonts w:ascii="Consolas" w:hAnsi="Consolas" w:cs="Consolas"/>
          <w:color w:val="auto"/>
          <w:sz w:val="19"/>
          <w:szCs w:val="19"/>
          <w:lang w:bidi="kn-IN"/>
        </w:rPr>
        <w:t xml:space="preserve"> _</w:t>
      </w:r>
      <w:proofErr w:type="spellStart"/>
      <w:r w:rsidRPr="00791A8F">
        <w:rPr>
          <w:rFonts w:ascii="Consolas" w:hAnsi="Consolas" w:cs="Consolas"/>
          <w:color w:val="auto"/>
          <w:sz w:val="19"/>
          <w:szCs w:val="19"/>
          <w:lang w:bidi="kn-IN"/>
        </w:rPr>
        <w:t>sai_tam_api_t</w:t>
      </w:r>
      <w:proofErr w:type="spellEnd"/>
      <w:r w:rsidRPr="00791A8F">
        <w:rPr>
          <w:rFonts w:ascii="Consolas" w:hAnsi="Consolas" w:cs="Consolas"/>
          <w:color w:val="auto"/>
          <w:sz w:val="19"/>
          <w:szCs w:val="19"/>
          <w:lang w:bidi="kn-IN"/>
        </w:rPr>
        <w:t xml:space="preserve"> {</w:t>
      </w:r>
    </w:p>
    <w:p w14:paraId="7B52137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16C2089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TAM Object API */</w:t>
      </w:r>
    </w:p>
    <w:p w14:paraId="2CCF3CAD"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
    <w:p w14:paraId="255793D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sai_tam_create_fn</w:t>
      </w:r>
      <w:proofErr w:type="spellEnd"/>
      <w:r w:rsidRPr="00F04C31">
        <w:rPr>
          <w:rFonts w:ascii="Consolas" w:hAnsi="Consolas" w:cs="Consolas"/>
          <w:color w:val="auto"/>
          <w:sz w:val="19"/>
          <w:szCs w:val="19"/>
          <w:lang w:bidi="kn-IN"/>
        </w:rPr>
        <w:tab/>
      </w:r>
      <w:r w:rsidRPr="00F04C31">
        <w:rPr>
          <w:rFonts w:ascii="Consolas" w:hAnsi="Consolas" w:cs="Consolas"/>
          <w:color w:val="auto"/>
          <w:sz w:val="19"/>
          <w:szCs w:val="19"/>
          <w:lang w:bidi="kn-IN"/>
        </w:rPr>
        <w:tab/>
      </w: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tam_create</w:t>
      </w:r>
      <w:proofErr w:type="spellEnd"/>
      <w:r w:rsidRPr="00F04C31">
        <w:rPr>
          <w:rFonts w:ascii="Consolas" w:hAnsi="Consolas" w:cs="Consolas"/>
          <w:color w:val="auto"/>
          <w:sz w:val="19"/>
          <w:szCs w:val="19"/>
          <w:lang w:bidi="kn-IN"/>
        </w:rPr>
        <w:t>;</w:t>
      </w:r>
    </w:p>
    <w:p w14:paraId="2BCE59A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2652DD6C"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sai_tam_remove_fn</w:t>
      </w:r>
      <w:proofErr w:type="spellEnd"/>
      <w:r w:rsidRPr="00F04C31">
        <w:rPr>
          <w:rFonts w:ascii="Consolas" w:hAnsi="Consolas" w:cs="Consolas"/>
          <w:color w:val="auto"/>
          <w:sz w:val="19"/>
          <w:szCs w:val="19"/>
          <w:lang w:bidi="kn-IN"/>
        </w:rPr>
        <w:tab/>
      </w:r>
      <w:r w:rsidRPr="00F04C31">
        <w:rPr>
          <w:rFonts w:ascii="Consolas" w:hAnsi="Consolas" w:cs="Consolas"/>
          <w:color w:val="auto"/>
          <w:sz w:val="19"/>
          <w:szCs w:val="19"/>
          <w:lang w:bidi="kn-IN"/>
        </w:rPr>
        <w:tab/>
      </w: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tam_remove</w:t>
      </w:r>
      <w:proofErr w:type="spellEnd"/>
      <w:r w:rsidRPr="00F04C31">
        <w:rPr>
          <w:rFonts w:ascii="Consolas" w:hAnsi="Consolas" w:cs="Consolas"/>
          <w:color w:val="auto"/>
          <w:sz w:val="19"/>
          <w:szCs w:val="19"/>
          <w:lang w:bidi="kn-IN"/>
        </w:rPr>
        <w:t>;</w:t>
      </w:r>
    </w:p>
    <w:p w14:paraId="54054C14"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6A447EE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sai_tam_attribute_set_fn</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tam_attribute_set</w:t>
      </w:r>
      <w:proofErr w:type="spellEnd"/>
      <w:r w:rsidRPr="00F04C31">
        <w:rPr>
          <w:rFonts w:ascii="Consolas" w:hAnsi="Consolas" w:cs="Consolas"/>
          <w:color w:val="auto"/>
          <w:sz w:val="19"/>
          <w:szCs w:val="19"/>
          <w:lang w:bidi="kn-IN"/>
        </w:rPr>
        <w:t>;</w:t>
      </w:r>
    </w:p>
    <w:p w14:paraId="60C5ED8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24369DC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sai_tam_attribute_get_fn</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tam_attribute_get</w:t>
      </w:r>
      <w:proofErr w:type="spellEnd"/>
      <w:r w:rsidRPr="00F04C31">
        <w:rPr>
          <w:rFonts w:ascii="Consolas" w:hAnsi="Consolas" w:cs="Consolas"/>
          <w:color w:val="auto"/>
          <w:sz w:val="19"/>
          <w:szCs w:val="19"/>
          <w:lang w:bidi="kn-IN"/>
        </w:rPr>
        <w:t>;</w:t>
      </w:r>
    </w:p>
    <w:p w14:paraId="5E4EA7B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0A83FC1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Snapshot object API */</w:t>
      </w:r>
    </w:p>
    <w:p w14:paraId="046A6FC0"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024DBC1F"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sai_tam_snapshot_create_fn</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tam_snapshot_create</w:t>
      </w:r>
      <w:proofErr w:type="spellEnd"/>
      <w:r w:rsidRPr="00F04C31">
        <w:rPr>
          <w:rFonts w:ascii="Consolas" w:hAnsi="Consolas" w:cs="Consolas"/>
          <w:color w:val="auto"/>
          <w:sz w:val="19"/>
          <w:szCs w:val="19"/>
          <w:lang w:bidi="kn-IN"/>
        </w:rPr>
        <w:t>;</w:t>
      </w:r>
    </w:p>
    <w:p w14:paraId="7B369A8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78D3C9EB"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sai_tam_snapshot_remove_fn</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tam_snapshot_remove</w:t>
      </w:r>
      <w:proofErr w:type="spellEnd"/>
      <w:r w:rsidRPr="00F04C31">
        <w:rPr>
          <w:rFonts w:ascii="Consolas" w:hAnsi="Consolas" w:cs="Consolas"/>
          <w:color w:val="auto"/>
          <w:sz w:val="19"/>
          <w:szCs w:val="19"/>
          <w:lang w:bidi="kn-IN"/>
        </w:rPr>
        <w:t>;</w:t>
      </w:r>
    </w:p>
    <w:p w14:paraId="6FF6443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55A3D7F5"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sai_tam_snapshot_attribute_set_fn</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tam_snapshot_attribute_set</w:t>
      </w:r>
      <w:proofErr w:type="spellEnd"/>
      <w:r w:rsidRPr="00F04C31">
        <w:rPr>
          <w:rFonts w:ascii="Consolas" w:hAnsi="Consolas" w:cs="Consolas"/>
          <w:color w:val="auto"/>
          <w:sz w:val="19"/>
          <w:szCs w:val="19"/>
          <w:lang w:bidi="kn-IN"/>
        </w:rPr>
        <w:t>;</w:t>
      </w:r>
    </w:p>
    <w:p w14:paraId="09A0B417"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752980E9"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sai_tam_snapshot_attribute_get_fn</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tam_snapshot_attribute_get</w:t>
      </w:r>
      <w:proofErr w:type="spellEnd"/>
      <w:r w:rsidRPr="00F04C31">
        <w:rPr>
          <w:rFonts w:ascii="Consolas" w:hAnsi="Consolas" w:cs="Consolas"/>
          <w:color w:val="auto"/>
          <w:sz w:val="19"/>
          <w:szCs w:val="19"/>
          <w:lang w:bidi="kn-IN"/>
        </w:rPr>
        <w:t>;</w:t>
      </w:r>
    </w:p>
    <w:p w14:paraId="5443717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3A63CD33"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sai_tam_snapshot_statistics_get_fn</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tam_snapshot_statistics_get</w:t>
      </w:r>
      <w:proofErr w:type="spellEnd"/>
      <w:r w:rsidRPr="00F04C31">
        <w:rPr>
          <w:rFonts w:ascii="Consolas" w:hAnsi="Consolas" w:cs="Consolas"/>
          <w:color w:val="auto"/>
          <w:sz w:val="19"/>
          <w:szCs w:val="19"/>
          <w:lang w:bidi="kn-IN"/>
        </w:rPr>
        <w:t>;</w:t>
      </w:r>
    </w:p>
    <w:p w14:paraId="21C3EC81"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14:paraId="7454D592" w14:textId="77777777"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Threshold object API */</w:t>
      </w:r>
    </w:p>
    <w:p w14:paraId="75923188"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14:paraId="0483130A"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r>
      <w:proofErr w:type="spellStart"/>
      <w:r w:rsidRPr="00B92C2A">
        <w:rPr>
          <w:rFonts w:ascii="Consolas" w:hAnsi="Consolas" w:cs="Consolas"/>
          <w:color w:val="auto"/>
          <w:sz w:val="19"/>
          <w:szCs w:val="19"/>
          <w:lang w:bidi="kn-IN"/>
        </w:rPr>
        <w:t>sai_tam_threshold_create_fn</w:t>
      </w:r>
      <w:proofErr w:type="spellEnd"/>
      <w:r w:rsidRPr="00B92C2A">
        <w:rPr>
          <w:rFonts w:ascii="Consolas" w:hAnsi="Consolas" w:cs="Consolas"/>
          <w:color w:val="auto"/>
          <w:sz w:val="19"/>
          <w:szCs w:val="19"/>
          <w:lang w:bidi="kn-IN"/>
        </w:rPr>
        <w:t xml:space="preserve">          </w:t>
      </w:r>
      <w:proofErr w:type="spellStart"/>
      <w:r w:rsidRPr="00B92C2A">
        <w:rPr>
          <w:rFonts w:ascii="Consolas" w:hAnsi="Consolas" w:cs="Consolas"/>
          <w:color w:val="auto"/>
          <w:sz w:val="19"/>
          <w:szCs w:val="19"/>
          <w:lang w:bidi="kn-IN"/>
        </w:rPr>
        <w:t>tam_threshold_create</w:t>
      </w:r>
      <w:proofErr w:type="spellEnd"/>
      <w:r w:rsidRPr="00B92C2A">
        <w:rPr>
          <w:rFonts w:ascii="Consolas" w:hAnsi="Consolas" w:cs="Consolas"/>
          <w:color w:val="auto"/>
          <w:sz w:val="19"/>
          <w:szCs w:val="19"/>
          <w:lang w:bidi="kn-IN"/>
        </w:rPr>
        <w:t>;</w:t>
      </w:r>
    </w:p>
    <w:p w14:paraId="337E1803"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14:paraId="076BF978"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r>
      <w:proofErr w:type="spellStart"/>
      <w:r w:rsidRPr="00B92C2A">
        <w:rPr>
          <w:rFonts w:ascii="Consolas" w:hAnsi="Consolas" w:cs="Consolas"/>
          <w:color w:val="auto"/>
          <w:sz w:val="19"/>
          <w:szCs w:val="19"/>
          <w:lang w:bidi="kn-IN"/>
        </w:rPr>
        <w:t>sai_tam_threshold_remove_fn</w:t>
      </w:r>
      <w:proofErr w:type="spellEnd"/>
      <w:r w:rsidRPr="00B92C2A">
        <w:rPr>
          <w:rFonts w:ascii="Consolas" w:hAnsi="Consolas" w:cs="Consolas"/>
          <w:color w:val="auto"/>
          <w:sz w:val="19"/>
          <w:szCs w:val="19"/>
          <w:lang w:bidi="kn-IN"/>
        </w:rPr>
        <w:t xml:space="preserve">          </w:t>
      </w:r>
      <w:proofErr w:type="spellStart"/>
      <w:r w:rsidRPr="00B92C2A">
        <w:rPr>
          <w:rFonts w:ascii="Consolas" w:hAnsi="Consolas" w:cs="Consolas"/>
          <w:color w:val="auto"/>
          <w:sz w:val="19"/>
          <w:szCs w:val="19"/>
          <w:lang w:bidi="kn-IN"/>
        </w:rPr>
        <w:t>tam_threshold_remove</w:t>
      </w:r>
      <w:proofErr w:type="spellEnd"/>
      <w:r w:rsidRPr="00B92C2A">
        <w:rPr>
          <w:rFonts w:ascii="Consolas" w:hAnsi="Consolas" w:cs="Consolas"/>
          <w:color w:val="auto"/>
          <w:sz w:val="19"/>
          <w:szCs w:val="19"/>
          <w:lang w:bidi="kn-IN"/>
        </w:rPr>
        <w:t>;</w:t>
      </w:r>
    </w:p>
    <w:p w14:paraId="544E23EB"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14:paraId="54C4D878"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r>
      <w:proofErr w:type="spellStart"/>
      <w:r w:rsidRPr="00B92C2A">
        <w:rPr>
          <w:rFonts w:ascii="Consolas" w:hAnsi="Consolas" w:cs="Consolas"/>
          <w:color w:val="auto"/>
          <w:sz w:val="19"/>
          <w:szCs w:val="19"/>
          <w:lang w:bidi="kn-IN"/>
        </w:rPr>
        <w:t>sai_tam_threshold_attribute_set_fn</w:t>
      </w:r>
      <w:proofErr w:type="spellEnd"/>
      <w:r w:rsidRPr="00B92C2A">
        <w:rPr>
          <w:rFonts w:ascii="Consolas" w:hAnsi="Consolas" w:cs="Consolas"/>
          <w:color w:val="auto"/>
          <w:sz w:val="19"/>
          <w:szCs w:val="19"/>
          <w:lang w:bidi="kn-IN"/>
        </w:rPr>
        <w:t xml:space="preserve">   </w:t>
      </w:r>
      <w:proofErr w:type="spellStart"/>
      <w:r w:rsidRPr="00B92C2A">
        <w:rPr>
          <w:rFonts w:ascii="Consolas" w:hAnsi="Consolas" w:cs="Consolas"/>
          <w:color w:val="auto"/>
          <w:sz w:val="19"/>
          <w:szCs w:val="19"/>
          <w:lang w:bidi="kn-IN"/>
        </w:rPr>
        <w:t>tam_threshold_attribute_set</w:t>
      </w:r>
      <w:proofErr w:type="spellEnd"/>
      <w:r w:rsidRPr="00B92C2A">
        <w:rPr>
          <w:rFonts w:ascii="Consolas" w:hAnsi="Consolas" w:cs="Consolas"/>
          <w:color w:val="auto"/>
          <w:sz w:val="19"/>
          <w:szCs w:val="19"/>
          <w:lang w:bidi="kn-IN"/>
        </w:rPr>
        <w:t>;</w:t>
      </w:r>
    </w:p>
    <w:p w14:paraId="1EB1553A"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14:paraId="141F5F8D"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r>
      <w:proofErr w:type="spellStart"/>
      <w:r w:rsidRPr="00B92C2A">
        <w:rPr>
          <w:rFonts w:ascii="Consolas" w:hAnsi="Consolas" w:cs="Consolas"/>
          <w:color w:val="auto"/>
          <w:sz w:val="19"/>
          <w:szCs w:val="19"/>
          <w:lang w:bidi="kn-IN"/>
        </w:rPr>
        <w:t>sai_tam_threshold_attribute_get_fn</w:t>
      </w:r>
      <w:proofErr w:type="spellEnd"/>
      <w:r w:rsidRPr="00B92C2A">
        <w:rPr>
          <w:rFonts w:ascii="Consolas" w:hAnsi="Consolas" w:cs="Consolas"/>
          <w:color w:val="auto"/>
          <w:sz w:val="19"/>
          <w:szCs w:val="19"/>
          <w:lang w:bidi="kn-IN"/>
        </w:rPr>
        <w:t xml:space="preserve">   </w:t>
      </w:r>
      <w:proofErr w:type="spellStart"/>
      <w:r w:rsidRPr="00B92C2A">
        <w:rPr>
          <w:rFonts w:ascii="Consolas" w:hAnsi="Consolas" w:cs="Consolas"/>
          <w:color w:val="auto"/>
          <w:sz w:val="19"/>
          <w:szCs w:val="19"/>
          <w:lang w:bidi="kn-IN"/>
        </w:rPr>
        <w:t>tam_threshold_attribute_get</w:t>
      </w:r>
      <w:proofErr w:type="spellEnd"/>
      <w:r w:rsidRPr="00B92C2A">
        <w:rPr>
          <w:rFonts w:ascii="Consolas" w:hAnsi="Consolas" w:cs="Consolas"/>
          <w:color w:val="auto"/>
          <w:sz w:val="19"/>
          <w:szCs w:val="19"/>
          <w:lang w:bidi="kn-IN"/>
        </w:rPr>
        <w:t>;</w:t>
      </w:r>
    </w:p>
    <w:p w14:paraId="12A150A9"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14:paraId="51A00BDB"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t>/* Transporter Object API */</w:t>
      </w:r>
    </w:p>
    <w:p w14:paraId="03F3ADB3"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14:paraId="365B5709"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r>
      <w:proofErr w:type="spellStart"/>
      <w:r w:rsidRPr="00B92C2A">
        <w:rPr>
          <w:rFonts w:ascii="Consolas" w:hAnsi="Consolas" w:cs="Consolas"/>
          <w:color w:val="auto"/>
          <w:sz w:val="19"/>
          <w:szCs w:val="19"/>
          <w:lang w:bidi="kn-IN"/>
        </w:rPr>
        <w:t>sai_tam_transporter_create_fn</w:t>
      </w:r>
      <w:proofErr w:type="spellEnd"/>
      <w:r w:rsidRPr="00B92C2A">
        <w:rPr>
          <w:rFonts w:ascii="Consolas" w:hAnsi="Consolas" w:cs="Consolas"/>
          <w:color w:val="auto"/>
          <w:sz w:val="19"/>
          <w:szCs w:val="19"/>
          <w:lang w:bidi="kn-IN"/>
        </w:rPr>
        <w:tab/>
      </w:r>
      <w:r w:rsidRPr="00B92C2A">
        <w:rPr>
          <w:rFonts w:ascii="Consolas" w:hAnsi="Consolas" w:cs="Consolas"/>
          <w:color w:val="auto"/>
          <w:sz w:val="19"/>
          <w:szCs w:val="19"/>
          <w:lang w:bidi="kn-IN"/>
        </w:rPr>
        <w:tab/>
      </w:r>
      <w:proofErr w:type="spellStart"/>
      <w:r w:rsidRPr="00B92C2A">
        <w:rPr>
          <w:rFonts w:ascii="Consolas" w:hAnsi="Consolas" w:cs="Consolas"/>
          <w:color w:val="auto"/>
          <w:sz w:val="19"/>
          <w:szCs w:val="19"/>
          <w:lang w:bidi="kn-IN"/>
        </w:rPr>
        <w:t>tam_transporter_create</w:t>
      </w:r>
      <w:proofErr w:type="spellEnd"/>
      <w:r w:rsidRPr="00B92C2A">
        <w:rPr>
          <w:rFonts w:ascii="Consolas" w:hAnsi="Consolas" w:cs="Consolas"/>
          <w:color w:val="auto"/>
          <w:sz w:val="19"/>
          <w:szCs w:val="19"/>
          <w:lang w:bidi="kn-IN"/>
        </w:rPr>
        <w:t>;</w:t>
      </w:r>
    </w:p>
    <w:p w14:paraId="6926D826"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14:paraId="123F0884"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r>
      <w:proofErr w:type="spellStart"/>
      <w:r w:rsidRPr="00B92C2A">
        <w:rPr>
          <w:rFonts w:ascii="Consolas" w:hAnsi="Consolas" w:cs="Consolas"/>
          <w:color w:val="auto"/>
          <w:sz w:val="19"/>
          <w:szCs w:val="19"/>
          <w:lang w:bidi="kn-IN"/>
        </w:rPr>
        <w:t>sai_tam_transporter_remove_fn</w:t>
      </w:r>
      <w:proofErr w:type="spellEnd"/>
      <w:r w:rsidRPr="00B92C2A">
        <w:rPr>
          <w:rFonts w:ascii="Consolas" w:hAnsi="Consolas" w:cs="Consolas"/>
          <w:color w:val="auto"/>
          <w:sz w:val="19"/>
          <w:szCs w:val="19"/>
          <w:lang w:bidi="kn-IN"/>
        </w:rPr>
        <w:tab/>
      </w:r>
      <w:r w:rsidRPr="00B92C2A">
        <w:rPr>
          <w:rFonts w:ascii="Consolas" w:hAnsi="Consolas" w:cs="Consolas"/>
          <w:color w:val="auto"/>
          <w:sz w:val="19"/>
          <w:szCs w:val="19"/>
          <w:lang w:bidi="kn-IN"/>
        </w:rPr>
        <w:tab/>
      </w:r>
      <w:proofErr w:type="spellStart"/>
      <w:r w:rsidRPr="00B92C2A">
        <w:rPr>
          <w:rFonts w:ascii="Consolas" w:hAnsi="Consolas" w:cs="Consolas"/>
          <w:color w:val="auto"/>
          <w:sz w:val="19"/>
          <w:szCs w:val="19"/>
          <w:lang w:bidi="kn-IN"/>
        </w:rPr>
        <w:t>tam_transporter_remove</w:t>
      </w:r>
      <w:proofErr w:type="spellEnd"/>
      <w:r w:rsidRPr="00B92C2A">
        <w:rPr>
          <w:rFonts w:ascii="Consolas" w:hAnsi="Consolas" w:cs="Consolas"/>
          <w:color w:val="auto"/>
          <w:sz w:val="19"/>
          <w:szCs w:val="19"/>
          <w:lang w:bidi="kn-IN"/>
        </w:rPr>
        <w:t>;</w:t>
      </w:r>
    </w:p>
    <w:p w14:paraId="17367A36"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14:paraId="1FFB1D52"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r>
      <w:proofErr w:type="spellStart"/>
      <w:r w:rsidRPr="00B92C2A">
        <w:rPr>
          <w:rFonts w:ascii="Consolas" w:hAnsi="Consolas" w:cs="Consolas"/>
          <w:color w:val="auto"/>
          <w:sz w:val="19"/>
          <w:szCs w:val="19"/>
          <w:lang w:bidi="kn-IN"/>
        </w:rPr>
        <w:t>sai_tam_transporter_attribute_set_fn</w:t>
      </w:r>
      <w:proofErr w:type="spellEnd"/>
      <w:r w:rsidRPr="00B92C2A">
        <w:rPr>
          <w:rFonts w:ascii="Consolas" w:hAnsi="Consolas" w:cs="Consolas"/>
          <w:color w:val="auto"/>
          <w:sz w:val="19"/>
          <w:szCs w:val="19"/>
          <w:lang w:bidi="kn-IN"/>
        </w:rPr>
        <w:tab/>
      </w:r>
      <w:proofErr w:type="spellStart"/>
      <w:r w:rsidRPr="00B92C2A">
        <w:rPr>
          <w:rFonts w:ascii="Consolas" w:hAnsi="Consolas" w:cs="Consolas"/>
          <w:color w:val="auto"/>
          <w:sz w:val="19"/>
          <w:szCs w:val="19"/>
          <w:lang w:bidi="kn-IN"/>
        </w:rPr>
        <w:t>tam_transporter_attribute_set</w:t>
      </w:r>
      <w:proofErr w:type="spellEnd"/>
      <w:r w:rsidRPr="00B92C2A">
        <w:rPr>
          <w:rFonts w:ascii="Consolas" w:hAnsi="Consolas" w:cs="Consolas"/>
          <w:color w:val="auto"/>
          <w:sz w:val="19"/>
          <w:szCs w:val="19"/>
          <w:lang w:bidi="kn-IN"/>
        </w:rPr>
        <w:t>;</w:t>
      </w:r>
    </w:p>
    <w:p w14:paraId="7FA09300"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14:paraId="4E345A64"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r>
      <w:proofErr w:type="spellStart"/>
      <w:r w:rsidRPr="00B92C2A">
        <w:rPr>
          <w:rFonts w:ascii="Consolas" w:hAnsi="Consolas" w:cs="Consolas"/>
          <w:color w:val="auto"/>
          <w:sz w:val="19"/>
          <w:szCs w:val="19"/>
          <w:lang w:bidi="kn-IN"/>
        </w:rPr>
        <w:t>sai_tam_transporter_attribute_get_fn</w:t>
      </w:r>
      <w:proofErr w:type="spellEnd"/>
      <w:r w:rsidRPr="00B92C2A">
        <w:rPr>
          <w:rFonts w:ascii="Consolas" w:hAnsi="Consolas" w:cs="Consolas"/>
          <w:color w:val="auto"/>
          <w:sz w:val="19"/>
          <w:szCs w:val="19"/>
          <w:lang w:bidi="kn-IN"/>
        </w:rPr>
        <w:tab/>
      </w:r>
      <w:proofErr w:type="spellStart"/>
      <w:r w:rsidRPr="00B92C2A">
        <w:rPr>
          <w:rFonts w:ascii="Consolas" w:hAnsi="Consolas" w:cs="Consolas"/>
          <w:color w:val="auto"/>
          <w:sz w:val="19"/>
          <w:szCs w:val="19"/>
          <w:lang w:bidi="kn-IN"/>
        </w:rPr>
        <w:t>tam_transporter_attribute_get</w:t>
      </w:r>
      <w:proofErr w:type="spellEnd"/>
      <w:r w:rsidRPr="00B92C2A">
        <w:rPr>
          <w:rFonts w:ascii="Consolas" w:hAnsi="Consolas" w:cs="Consolas"/>
          <w:color w:val="auto"/>
          <w:sz w:val="19"/>
          <w:szCs w:val="19"/>
          <w:lang w:bidi="kn-IN"/>
        </w:rPr>
        <w:t>;</w:t>
      </w:r>
    </w:p>
    <w:p w14:paraId="497C7DAD"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14:paraId="47EE3D66" w14:textId="77777777"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 xml:space="preserve">} </w:t>
      </w:r>
      <w:proofErr w:type="spellStart"/>
      <w:r w:rsidRPr="00B92C2A">
        <w:rPr>
          <w:rFonts w:ascii="Consolas" w:hAnsi="Consolas" w:cs="Consolas"/>
          <w:color w:val="auto"/>
          <w:sz w:val="19"/>
          <w:szCs w:val="19"/>
          <w:lang w:bidi="kn-IN"/>
        </w:rPr>
        <w:t>sai_tam_api_t</w:t>
      </w:r>
      <w:proofErr w:type="spellEnd"/>
      <w:r w:rsidRPr="00B92C2A">
        <w:rPr>
          <w:rFonts w:ascii="Consolas" w:hAnsi="Consolas" w:cs="Consolas"/>
          <w:color w:val="auto"/>
          <w:sz w:val="19"/>
          <w:szCs w:val="19"/>
          <w:lang w:bidi="kn-IN"/>
        </w:rPr>
        <w:t>;</w:t>
      </w:r>
    </w:p>
    <w:p w14:paraId="19B64CF2" w14:textId="77777777" w:rsidR="002B0093" w:rsidRDefault="002B0093">
      <w:pPr>
        <w:widowControl w:val="0"/>
        <w:spacing w:after="0" w:line="240" w:lineRule="auto"/>
        <w:ind w:firstLine="720"/>
      </w:pPr>
    </w:p>
    <w:p w14:paraId="01B2A00F" w14:textId="77777777" w:rsidR="002B0093" w:rsidRDefault="009D2773">
      <w:pPr>
        <w:pStyle w:val="Heading2"/>
        <w:numPr>
          <w:ilvl w:val="1"/>
          <w:numId w:val="3"/>
        </w:numPr>
        <w:ind w:hanging="576"/>
      </w:pPr>
      <w:bookmarkStart w:id="26" w:name="_35nkun2" w:colFirst="0" w:colLast="0"/>
      <w:bookmarkStart w:id="27" w:name="_Toc473101850"/>
      <w:bookmarkEnd w:id="26"/>
      <w:r>
        <w:t xml:space="preserve">Changes to </w:t>
      </w:r>
      <w:proofErr w:type="spellStart"/>
      <w:r>
        <w:t>sai.h</w:t>
      </w:r>
      <w:bookmarkEnd w:id="27"/>
      <w:proofErr w:type="spellEnd"/>
    </w:p>
    <w:p w14:paraId="3CB2FF25" w14:textId="77777777" w:rsidR="002B0093" w:rsidRDefault="009D2773">
      <w:pPr>
        <w:widowControl w:val="0"/>
        <w:spacing w:after="0" w:line="240" w:lineRule="auto"/>
      </w:pPr>
      <w:proofErr w:type="spellStart"/>
      <w:proofErr w:type="gramStart"/>
      <w:r>
        <w:rPr>
          <w:rFonts w:ascii="Consolas" w:eastAsia="Consolas" w:hAnsi="Consolas" w:cs="Consolas"/>
          <w:sz w:val="20"/>
          <w:szCs w:val="20"/>
        </w:rPr>
        <w:t>typedef</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enum</w:t>
      </w:r>
      <w:proofErr w:type="spellEnd"/>
      <w:r>
        <w:rPr>
          <w:rFonts w:ascii="Consolas" w:eastAsia="Consolas" w:hAnsi="Consolas" w:cs="Consolas"/>
          <w:sz w:val="20"/>
          <w:szCs w:val="20"/>
        </w:rPr>
        <w:t xml:space="preserve"> _</w:t>
      </w:r>
      <w:proofErr w:type="spellStart"/>
      <w:r>
        <w:rPr>
          <w:rFonts w:ascii="Consolas" w:eastAsia="Consolas" w:hAnsi="Consolas" w:cs="Consolas"/>
          <w:sz w:val="20"/>
          <w:szCs w:val="20"/>
        </w:rPr>
        <w:t>sai_api_t</w:t>
      </w:r>
      <w:proofErr w:type="spellEnd"/>
      <w:r>
        <w:rPr>
          <w:rFonts w:ascii="Consolas" w:eastAsia="Consolas" w:hAnsi="Consolas" w:cs="Consolas"/>
          <w:sz w:val="20"/>
          <w:szCs w:val="20"/>
        </w:rPr>
        <w:t xml:space="preserve"> {</w:t>
      </w:r>
    </w:p>
    <w:p w14:paraId="39F301EA" w14:textId="77777777" w:rsidR="002B0093" w:rsidRDefault="009D2773">
      <w:pPr>
        <w:widowControl w:val="0"/>
        <w:spacing w:after="0" w:line="240" w:lineRule="auto"/>
      </w:pPr>
      <w:r>
        <w:rPr>
          <w:rFonts w:ascii="Consolas" w:eastAsia="Consolas" w:hAnsi="Consolas" w:cs="Consolas"/>
          <w:sz w:val="20"/>
          <w:szCs w:val="20"/>
        </w:rPr>
        <w:t>…</w:t>
      </w:r>
    </w:p>
    <w:p w14:paraId="3A9D45D3" w14:textId="77777777" w:rsidR="002B0093" w:rsidRDefault="009D2773">
      <w:pPr>
        <w:widowControl w:val="0"/>
        <w:spacing w:after="0" w:line="240" w:lineRule="auto"/>
      </w:pPr>
      <w:r>
        <w:rPr>
          <w:rFonts w:ascii="Consolas" w:eastAsia="Consolas" w:hAnsi="Consolas" w:cs="Consolas"/>
          <w:sz w:val="20"/>
          <w:szCs w:val="20"/>
        </w:rPr>
        <w:t>SAI_API_</w:t>
      </w:r>
      <w:r w:rsidR="000E176A">
        <w:rPr>
          <w:rFonts w:ascii="Consolas" w:eastAsia="Consolas" w:hAnsi="Consolas" w:cs="Consolas"/>
          <w:sz w:val="20"/>
          <w:szCs w:val="20"/>
        </w:rPr>
        <w:t>TAM</w:t>
      </w:r>
      <w:r>
        <w:rPr>
          <w:rFonts w:ascii="Consolas" w:eastAsia="Consolas" w:hAnsi="Consolas" w:cs="Consolas"/>
          <w:sz w:val="20"/>
          <w:szCs w:val="20"/>
        </w:rPr>
        <w:t xml:space="preserve"> = 0x200</w:t>
      </w:r>
      <w:proofErr w:type="gramStart"/>
      <w:r>
        <w:rPr>
          <w:rFonts w:ascii="Consolas" w:eastAsia="Consolas" w:hAnsi="Consolas" w:cs="Consolas"/>
          <w:sz w:val="20"/>
          <w:szCs w:val="20"/>
        </w:rPr>
        <w:t>,  /</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sai_</w:t>
      </w:r>
      <w:r w:rsidR="000E176A">
        <w:rPr>
          <w:rFonts w:ascii="Consolas" w:eastAsia="Consolas" w:hAnsi="Consolas" w:cs="Consolas"/>
          <w:sz w:val="20"/>
          <w:szCs w:val="20"/>
        </w:rPr>
        <w:t>tam</w:t>
      </w:r>
      <w:r>
        <w:rPr>
          <w:rFonts w:ascii="Consolas" w:eastAsia="Consolas" w:hAnsi="Consolas" w:cs="Consolas"/>
          <w:sz w:val="20"/>
          <w:szCs w:val="20"/>
        </w:rPr>
        <w:t>_api_t</w:t>
      </w:r>
      <w:proofErr w:type="spellEnd"/>
      <w:r>
        <w:rPr>
          <w:rFonts w:ascii="Consolas" w:eastAsia="Consolas" w:hAnsi="Consolas" w:cs="Consolas"/>
          <w:sz w:val="20"/>
          <w:szCs w:val="20"/>
        </w:rPr>
        <w:t xml:space="preserve"> */</w:t>
      </w:r>
    </w:p>
    <w:p w14:paraId="3E8C84FF" w14:textId="77777777" w:rsidR="002B0093" w:rsidRDefault="009D2773">
      <w:pPr>
        <w:widowControl w:val="0"/>
        <w:spacing w:after="0" w:line="240" w:lineRule="auto"/>
      </w:pPr>
      <w:r>
        <w:rPr>
          <w:rFonts w:ascii="Consolas" w:eastAsia="Consolas" w:hAnsi="Consolas" w:cs="Consolas"/>
          <w:sz w:val="20"/>
          <w:szCs w:val="20"/>
        </w:rPr>
        <w:t>}</w:t>
      </w:r>
    </w:p>
    <w:p w14:paraId="2FD70035" w14:textId="77777777" w:rsidR="002B0093" w:rsidRDefault="002B0093"/>
    <w:p w14:paraId="662FB55D" w14:textId="77777777" w:rsidR="002B0093" w:rsidRDefault="009D2773">
      <w:pPr>
        <w:pStyle w:val="Heading2"/>
        <w:numPr>
          <w:ilvl w:val="1"/>
          <w:numId w:val="3"/>
        </w:numPr>
        <w:ind w:hanging="576"/>
      </w:pPr>
      <w:bookmarkStart w:id="28" w:name="_1ksv4uv" w:colFirst="0" w:colLast="0"/>
      <w:bookmarkStart w:id="29" w:name="_Toc473101851"/>
      <w:bookmarkEnd w:id="28"/>
      <w:r>
        <w:t xml:space="preserve">Changes to </w:t>
      </w:r>
      <w:proofErr w:type="spellStart"/>
      <w:r>
        <w:t>saitypes.h</w:t>
      </w:r>
      <w:bookmarkEnd w:id="29"/>
      <w:proofErr w:type="spellEnd"/>
    </w:p>
    <w:p w14:paraId="4F4D8EE5" w14:textId="77777777" w:rsidR="002B0093" w:rsidRDefault="009D2773">
      <w:r>
        <w:t xml:space="preserve">The following are the changes to the </w:t>
      </w:r>
      <w:proofErr w:type="spellStart"/>
      <w:r>
        <w:t>saitypes.h</w:t>
      </w:r>
      <w:proofErr w:type="spellEnd"/>
      <w:r>
        <w:t xml:space="preserve"> file.</w:t>
      </w:r>
    </w:p>
    <w:p w14:paraId="6D6FC66C" w14:textId="77777777" w:rsidR="002B0093" w:rsidRDefault="009D2773">
      <w:pPr>
        <w:numPr>
          <w:ilvl w:val="0"/>
          <w:numId w:val="1"/>
        </w:numPr>
        <w:spacing w:after="0"/>
        <w:ind w:hanging="360"/>
        <w:contextualSpacing/>
      </w:pPr>
      <w:r>
        <w:t xml:space="preserve">The union </w:t>
      </w:r>
      <w:proofErr w:type="spellStart"/>
      <w:r>
        <w:rPr>
          <w:rFonts w:ascii="Consolas" w:eastAsia="Consolas" w:hAnsi="Consolas" w:cs="Consolas"/>
          <w:b/>
          <w:sz w:val="20"/>
          <w:szCs w:val="20"/>
        </w:rPr>
        <w:t>sai_object_type_t</w:t>
      </w:r>
      <w:proofErr w:type="spellEnd"/>
      <w:r>
        <w:t xml:space="preserve"> is enhanced to include the following new object types: </w:t>
      </w:r>
    </w:p>
    <w:p w14:paraId="741C1844" w14:textId="77777777" w:rsidR="002B0093" w:rsidRDefault="009D2773">
      <w:pPr>
        <w:numPr>
          <w:ilvl w:val="1"/>
          <w:numId w:val="1"/>
        </w:numPr>
        <w:spacing w:after="0"/>
        <w:ind w:hanging="360"/>
        <w:contextualSpacing/>
      </w:pPr>
      <w:r>
        <w:rPr>
          <w:rFonts w:ascii="Consolas" w:eastAsia="Consolas" w:hAnsi="Consolas" w:cs="Consolas"/>
          <w:b/>
          <w:sz w:val="20"/>
          <w:szCs w:val="20"/>
        </w:rPr>
        <w:t>SAI_OBJECT_TYPE_</w:t>
      </w:r>
      <w:r w:rsidR="000E176A">
        <w:rPr>
          <w:rFonts w:ascii="Consolas" w:eastAsia="Consolas" w:hAnsi="Consolas" w:cs="Consolas"/>
          <w:b/>
          <w:sz w:val="20"/>
          <w:szCs w:val="20"/>
        </w:rPr>
        <w:t>TAM</w:t>
      </w:r>
      <w:r>
        <w:t xml:space="preserve"> </w:t>
      </w:r>
    </w:p>
    <w:p w14:paraId="74DBCC6E" w14:textId="77777777" w:rsidR="002B0093" w:rsidRDefault="009D2773">
      <w:pPr>
        <w:numPr>
          <w:ilvl w:val="1"/>
          <w:numId w:val="1"/>
        </w:numPr>
        <w:spacing w:after="0"/>
        <w:ind w:hanging="360"/>
        <w:contextualSpacing/>
      </w:pPr>
      <w:r>
        <w:rPr>
          <w:rFonts w:ascii="Consolas" w:eastAsia="Consolas" w:hAnsi="Consolas" w:cs="Consolas"/>
          <w:b/>
          <w:sz w:val="20"/>
          <w:szCs w:val="20"/>
        </w:rPr>
        <w:t>SAI_OBJECT_TYPE_</w:t>
      </w:r>
      <w:r w:rsidR="000E176A">
        <w:rPr>
          <w:rFonts w:ascii="Consolas" w:eastAsia="Consolas" w:hAnsi="Consolas" w:cs="Consolas"/>
          <w:b/>
          <w:sz w:val="20"/>
          <w:szCs w:val="20"/>
        </w:rPr>
        <w:t>TAM</w:t>
      </w:r>
      <w:r>
        <w:rPr>
          <w:rFonts w:ascii="Consolas" w:eastAsia="Consolas" w:hAnsi="Consolas" w:cs="Consolas"/>
          <w:b/>
          <w:sz w:val="20"/>
          <w:szCs w:val="20"/>
        </w:rPr>
        <w:t>_SNAPSHOT</w:t>
      </w:r>
      <w:r>
        <w:t>,</w:t>
      </w:r>
    </w:p>
    <w:p w14:paraId="2F3E8F2C" w14:textId="77777777" w:rsidR="002B0093" w:rsidRPr="009F0E26" w:rsidRDefault="009D2773">
      <w:pPr>
        <w:numPr>
          <w:ilvl w:val="1"/>
          <w:numId w:val="1"/>
        </w:numPr>
        <w:ind w:hanging="360"/>
        <w:contextualSpacing/>
      </w:pPr>
      <w:r>
        <w:rPr>
          <w:rFonts w:ascii="Consolas" w:eastAsia="Consolas" w:hAnsi="Consolas" w:cs="Consolas"/>
          <w:b/>
          <w:sz w:val="20"/>
          <w:szCs w:val="20"/>
        </w:rPr>
        <w:t>SAI_OBJECT_TYPE_</w:t>
      </w:r>
      <w:r w:rsidR="000E176A">
        <w:rPr>
          <w:rFonts w:ascii="Consolas" w:eastAsia="Consolas" w:hAnsi="Consolas" w:cs="Consolas"/>
          <w:b/>
          <w:sz w:val="20"/>
          <w:szCs w:val="20"/>
        </w:rPr>
        <w:t>TAM</w:t>
      </w:r>
      <w:r>
        <w:rPr>
          <w:rFonts w:ascii="Consolas" w:eastAsia="Consolas" w:hAnsi="Consolas" w:cs="Consolas"/>
          <w:b/>
          <w:sz w:val="20"/>
          <w:szCs w:val="20"/>
        </w:rPr>
        <w:t>_TRANSPORTER</w:t>
      </w:r>
      <w:r w:rsidR="009F0E26">
        <w:rPr>
          <w:rFonts w:ascii="Consolas" w:eastAsia="Consolas" w:hAnsi="Consolas" w:cs="Consolas"/>
          <w:b/>
          <w:sz w:val="20"/>
          <w:szCs w:val="20"/>
        </w:rPr>
        <w:t>,</w:t>
      </w:r>
    </w:p>
    <w:p w14:paraId="0E076487" w14:textId="09E27433" w:rsidR="009F0E26" w:rsidRPr="001B72A5" w:rsidRDefault="009F0E26">
      <w:pPr>
        <w:numPr>
          <w:ilvl w:val="1"/>
          <w:numId w:val="1"/>
        </w:numPr>
        <w:ind w:hanging="360"/>
        <w:contextualSpacing/>
      </w:pPr>
      <w:r>
        <w:rPr>
          <w:rFonts w:ascii="Consolas" w:eastAsia="Consolas" w:hAnsi="Consolas" w:cs="Consolas"/>
          <w:b/>
          <w:sz w:val="20"/>
          <w:szCs w:val="20"/>
        </w:rPr>
        <w:t>SAI_OBJECT_TYPE_TAM_THRESHOLD</w:t>
      </w:r>
    </w:p>
    <w:p w14:paraId="4F908B70" w14:textId="77777777" w:rsidR="001B72A5" w:rsidRDefault="001B72A5" w:rsidP="001B72A5">
      <w:pPr>
        <w:ind w:left="1080"/>
        <w:contextualSpacing/>
      </w:pPr>
    </w:p>
    <w:p w14:paraId="403ADC23" w14:textId="28EC63EF" w:rsidR="001B72A5" w:rsidRDefault="001B72A5" w:rsidP="001B72A5">
      <w:pPr>
        <w:numPr>
          <w:ilvl w:val="0"/>
          <w:numId w:val="1"/>
        </w:numPr>
        <w:spacing w:after="0"/>
        <w:ind w:hanging="360"/>
        <w:contextualSpacing/>
      </w:pPr>
      <w:r>
        <w:t xml:space="preserve">The union </w:t>
      </w:r>
      <w:proofErr w:type="spellStart"/>
      <w:r>
        <w:rPr>
          <w:rFonts w:ascii="Consolas" w:eastAsia="Consolas" w:hAnsi="Consolas" w:cs="Consolas"/>
          <w:b/>
          <w:sz w:val="20"/>
          <w:szCs w:val="20"/>
        </w:rPr>
        <w:t>sai_attribute_value_t</w:t>
      </w:r>
      <w:proofErr w:type="spellEnd"/>
      <w:r>
        <w:t xml:space="preserve"> is enhanced to include the following new object types: </w:t>
      </w:r>
    </w:p>
    <w:p w14:paraId="0163A2B6" w14:textId="2F17E4A9" w:rsidR="001D28E2" w:rsidRPr="00D23E38" w:rsidRDefault="001B72A5" w:rsidP="001B72A5">
      <w:pPr>
        <w:numPr>
          <w:ilvl w:val="1"/>
          <w:numId w:val="1"/>
        </w:numPr>
        <w:spacing w:after="0"/>
        <w:ind w:hanging="360"/>
        <w:contextualSpacing/>
      </w:pPr>
      <w:proofErr w:type="spellStart"/>
      <w:r>
        <w:rPr>
          <w:rFonts w:ascii="Consolas" w:eastAsia="Consolas" w:hAnsi="Consolas" w:cs="Consolas"/>
          <w:b/>
          <w:sz w:val="20"/>
          <w:szCs w:val="20"/>
        </w:rPr>
        <w:t>sai_tam_statistic_id_t</w:t>
      </w:r>
      <w:proofErr w:type="spellEnd"/>
      <w:r w:rsidR="00A81F1C">
        <w:rPr>
          <w:rFonts w:ascii="Consolas" w:eastAsia="Consolas" w:hAnsi="Consolas" w:cs="Consolas"/>
          <w:b/>
          <w:sz w:val="20"/>
          <w:szCs w:val="20"/>
        </w:rPr>
        <w:t xml:space="preserve"> (field name </w:t>
      </w:r>
      <w:proofErr w:type="spellStart"/>
      <w:r w:rsidR="00A81F1C">
        <w:rPr>
          <w:rFonts w:ascii="Consolas" w:eastAsia="Consolas" w:hAnsi="Consolas" w:cs="Consolas"/>
          <w:b/>
          <w:sz w:val="20"/>
          <w:szCs w:val="20"/>
        </w:rPr>
        <w:t>statistic_id</w:t>
      </w:r>
      <w:proofErr w:type="spellEnd"/>
      <w:r w:rsidR="00A81F1C">
        <w:rPr>
          <w:rFonts w:ascii="Consolas" w:eastAsia="Consolas" w:hAnsi="Consolas" w:cs="Consolas"/>
          <w:b/>
          <w:sz w:val="20"/>
          <w:szCs w:val="20"/>
        </w:rPr>
        <w:t>)</w:t>
      </w:r>
    </w:p>
    <w:p w14:paraId="4584627D" w14:textId="42E23090" w:rsidR="00A81F1C" w:rsidRPr="0051607A" w:rsidRDefault="00A81F1C" w:rsidP="001D28E2">
      <w:pPr>
        <w:numPr>
          <w:ilvl w:val="1"/>
          <w:numId w:val="1"/>
        </w:numPr>
        <w:spacing w:after="0"/>
        <w:ind w:hanging="360"/>
        <w:contextualSpacing/>
      </w:pPr>
      <w:proofErr w:type="spellStart"/>
      <w:r w:rsidRPr="001D28E2">
        <w:rPr>
          <w:rFonts w:ascii="Consolas" w:eastAsia="Consolas" w:hAnsi="Consolas" w:cs="Consolas"/>
          <w:b/>
          <w:sz w:val="20"/>
          <w:szCs w:val="20"/>
        </w:rPr>
        <w:t>sai_tam_statistic_id_list</w:t>
      </w:r>
      <w:proofErr w:type="spellEnd"/>
      <w:r w:rsidRPr="001D28E2">
        <w:rPr>
          <w:rFonts w:ascii="Consolas" w:eastAsia="Consolas" w:hAnsi="Consolas" w:cs="Consolas"/>
          <w:b/>
          <w:sz w:val="20"/>
          <w:szCs w:val="20"/>
        </w:rPr>
        <w:t xml:space="preserve"> (field name </w:t>
      </w:r>
      <w:proofErr w:type="spellStart"/>
      <w:r w:rsidRPr="001D28E2">
        <w:rPr>
          <w:rFonts w:ascii="Consolas" w:eastAsia="Consolas" w:hAnsi="Consolas" w:cs="Consolas"/>
          <w:b/>
          <w:sz w:val="20"/>
          <w:szCs w:val="20"/>
        </w:rPr>
        <w:t>statistic_id_list</w:t>
      </w:r>
      <w:proofErr w:type="spellEnd"/>
      <w:r w:rsidRPr="001D28E2">
        <w:rPr>
          <w:rFonts w:ascii="Consolas" w:eastAsia="Consolas" w:hAnsi="Consolas" w:cs="Consolas"/>
          <w:b/>
          <w:sz w:val="20"/>
          <w:szCs w:val="20"/>
        </w:rPr>
        <w:t>)</w:t>
      </w:r>
    </w:p>
    <w:p w14:paraId="6E65D5FA" w14:textId="77777777" w:rsidR="002B0093" w:rsidRDefault="009D2773">
      <w:pPr>
        <w:pStyle w:val="Heading1"/>
        <w:numPr>
          <w:ilvl w:val="0"/>
          <w:numId w:val="3"/>
        </w:numPr>
        <w:ind w:hanging="432"/>
      </w:pPr>
      <w:bookmarkStart w:id="30" w:name="_44sinio" w:colFirst="0" w:colLast="0"/>
      <w:bookmarkStart w:id="31" w:name="_2jxsxqh" w:colFirst="0" w:colLast="0"/>
      <w:bookmarkStart w:id="32" w:name="_z337ya" w:colFirst="0" w:colLast="0"/>
      <w:bookmarkStart w:id="33" w:name="_3j2qqm3" w:colFirst="0" w:colLast="0"/>
      <w:bookmarkStart w:id="34" w:name="_Toc473101852"/>
      <w:bookmarkEnd w:id="30"/>
      <w:bookmarkEnd w:id="31"/>
      <w:bookmarkEnd w:id="32"/>
      <w:bookmarkEnd w:id="33"/>
      <w:r>
        <w:t>Examples</w:t>
      </w:r>
      <w:bookmarkEnd w:id="34"/>
    </w:p>
    <w:p w14:paraId="3F4B267C" w14:textId="40550064" w:rsidR="002B0093" w:rsidRDefault="009D2773" w:rsidP="00B92C2A">
      <w:pPr>
        <w:pStyle w:val="Heading2"/>
        <w:numPr>
          <w:ilvl w:val="1"/>
          <w:numId w:val="3"/>
        </w:numPr>
        <w:ind w:hanging="576"/>
      </w:pPr>
      <w:bookmarkStart w:id="35" w:name="_1y810tw" w:colFirst="0" w:colLast="0"/>
      <w:bookmarkStart w:id="36" w:name="_Toc473101853"/>
      <w:bookmarkEnd w:id="35"/>
      <w:r>
        <w:t xml:space="preserve">Setting </w:t>
      </w:r>
      <w:proofErr w:type="gramStart"/>
      <w:r>
        <w:t>Up</w:t>
      </w:r>
      <w:proofErr w:type="gramEnd"/>
      <w:r>
        <w:t xml:space="preserve"> Buffer Tracking</w:t>
      </w:r>
      <w:bookmarkEnd w:id="36"/>
    </w:p>
    <w:p w14:paraId="411034B8" w14:textId="5DAC7CAE" w:rsidR="00DD5770" w:rsidRDefault="00DD5770" w:rsidP="00DD5770">
      <w:pPr>
        <w:autoSpaceDE w:val="0"/>
        <w:autoSpaceDN w:val="0"/>
        <w:adjustRightInd w:val="0"/>
        <w:spacing w:after="0" w:line="240" w:lineRule="auto"/>
        <w:rPr>
          <w:rFonts w:ascii="Consolas" w:hAnsi="Consolas" w:cs="Consolas"/>
          <w:sz w:val="19"/>
          <w:szCs w:val="19"/>
          <w:lang w:bidi="kn-IN"/>
        </w:rPr>
      </w:pPr>
      <w:proofErr w:type="spellStart"/>
      <w:r>
        <w:rPr>
          <w:rFonts w:ascii="Consolas" w:hAnsi="Consolas" w:cs="Consolas"/>
          <w:sz w:val="19"/>
          <w:szCs w:val="19"/>
          <w:lang w:bidi="kn-IN"/>
        </w:rPr>
        <w:t>sai_object_id_t</w:t>
      </w:r>
      <w:proofErr w:type="spellEnd"/>
      <w:r>
        <w:rPr>
          <w:rFonts w:ascii="Consolas" w:hAnsi="Consolas" w:cs="Consolas"/>
          <w:sz w:val="19"/>
          <w:szCs w:val="19"/>
          <w:lang w:bidi="kn-IN"/>
        </w:rPr>
        <w:t xml:space="preserve"> </w:t>
      </w:r>
      <w:proofErr w:type="spellStart"/>
      <w:r>
        <w:rPr>
          <w:rFonts w:ascii="Consolas" w:hAnsi="Consolas" w:cs="Consolas"/>
          <w:sz w:val="19"/>
          <w:szCs w:val="19"/>
          <w:lang w:bidi="kn-IN"/>
        </w:rPr>
        <w:t>tam</w:t>
      </w:r>
      <w:r w:rsidR="000730D5">
        <w:rPr>
          <w:rFonts w:ascii="Consolas" w:hAnsi="Consolas" w:cs="Consolas"/>
          <w:sz w:val="19"/>
          <w:szCs w:val="19"/>
          <w:lang w:bidi="kn-IN"/>
        </w:rPr>
        <w:t>_id</w:t>
      </w:r>
      <w:proofErr w:type="spellEnd"/>
      <w:r>
        <w:rPr>
          <w:rFonts w:ascii="Consolas" w:hAnsi="Consolas" w:cs="Consolas"/>
          <w:sz w:val="19"/>
          <w:szCs w:val="19"/>
          <w:lang w:bidi="kn-IN"/>
        </w:rPr>
        <w:t>;</w:t>
      </w:r>
    </w:p>
    <w:p w14:paraId="25C3503C" w14:textId="77777777" w:rsidR="00DD5770" w:rsidRDefault="00DD5770" w:rsidP="00DD5770">
      <w:pPr>
        <w:autoSpaceDE w:val="0"/>
        <w:autoSpaceDN w:val="0"/>
        <w:adjustRightInd w:val="0"/>
        <w:spacing w:after="0" w:line="240" w:lineRule="auto"/>
        <w:rPr>
          <w:rFonts w:ascii="Consolas" w:hAnsi="Consolas" w:cs="Consolas"/>
          <w:sz w:val="19"/>
          <w:szCs w:val="19"/>
          <w:lang w:bidi="kn-IN"/>
        </w:rPr>
      </w:pPr>
      <w:proofErr w:type="spellStart"/>
      <w:r>
        <w:rPr>
          <w:rFonts w:ascii="Consolas" w:hAnsi="Consolas" w:cs="Consolas"/>
          <w:sz w:val="19"/>
          <w:szCs w:val="19"/>
          <w:lang w:bidi="kn-IN"/>
        </w:rPr>
        <w:t>sai_object_id_t</w:t>
      </w:r>
      <w:proofErr w:type="spellEnd"/>
      <w:r>
        <w:rPr>
          <w:rFonts w:ascii="Consolas" w:hAnsi="Consolas" w:cs="Consolas"/>
          <w:sz w:val="19"/>
          <w:szCs w:val="19"/>
          <w:lang w:bidi="kn-IN"/>
        </w:rPr>
        <w:t xml:space="preserve"> </w:t>
      </w:r>
      <w:proofErr w:type="spellStart"/>
      <w:r>
        <w:rPr>
          <w:rFonts w:ascii="Consolas" w:hAnsi="Consolas" w:cs="Consolas"/>
          <w:sz w:val="19"/>
          <w:szCs w:val="19"/>
          <w:lang w:bidi="kn-IN"/>
        </w:rPr>
        <w:t>switch_id</w:t>
      </w:r>
      <w:proofErr w:type="spellEnd"/>
      <w:r>
        <w:rPr>
          <w:rFonts w:ascii="Consolas" w:hAnsi="Consolas" w:cs="Consolas"/>
          <w:sz w:val="19"/>
          <w:szCs w:val="19"/>
          <w:lang w:bidi="kn-IN"/>
        </w:rPr>
        <w:t>;</w:t>
      </w:r>
    </w:p>
    <w:p w14:paraId="50E9DC05" w14:textId="77777777" w:rsidR="00DD5770" w:rsidRDefault="00DD5770" w:rsidP="00DD5770">
      <w:pPr>
        <w:autoSpaceDE w:val="0"/>
        <w:autoSpaceDN w:val="0"/>
        <w:adjustRightInd w:val="0"/>
        <w:spacing w:after="0" w:line="240" w:lineRule="auto"/>
        <w:rPr>
          <w:rFonts w:ascii="Consolas" w:hAnsi="Consolas" w:cs="Consolas"/>
          <w:sz w:val="19"/>
          <w:szCs w:val="19"/>
          <w:lang w:bidi="kn-IN"/>
        </w:rPr>
      </w:pPr>
      <w:proofErr w:type="spellStart"/>
      <w:r>
        <w:rPr>
          <w:rFonts w:ascii="Consolas" w:hAnsi="Consolas" w:cs="Consolas"/>
          <w:sz w:val="19"/>
          <w:szCs w:val="19"/>
          <w:lang w:bidi="kn-IN"/>
        </w:rPr>
        <w:t>sai_attribute_t</w:t>
      </w:r>
      <w:proofErr w:type="spellEnd"/>
      <w:r>
        <w:rPr>
          <w:rFonts w:ascii="Consolas" w:hAnsi="Consolas" w:cs="Consolas"/>
          <w:sz w:val="19"/>
          <w:szCs w:val="19"/>
          <w:lang w:bidi="kn-IN"/>
        </w:rPr>
        <w:t xml:space="preserve"> </w:t>
      </w:r>
      <w:proofErr w:type="spellStart"/>
      <w:r>
        <w:rPr>
          <w:rFonts w:ascii="Consolas" w:hAnsi="Consolas" w:cs="Consolas"/>
          <w:sz w:val="19"/>
          <w:szCs w:val="19"/>
          <w:lang w:bidi="kn-IN"/>
        </w:rPr>
        <w:t>tam_</w:t>
      </w:r>
      <w:proofErr w:type="gramStart"/>
      <w:r>
        <w:rPr>
          <w:rFonts w:ascii="Consolas" w:hAnsi="Consolas" w:cs="Consolas"/>
          <w:sz w:val="19"/>
          <w:szCs w:val="19"/>
          <w:lang w:bidi="kn-IN"/>
        </w:rPr>
        <w:t>attrs</w:t>
      </w:r>
      <w:proofErr w:type="spellEnd"/>
      <w:r>
        <w:rPr>
          <w:rFonts w:ascii="Consolas" w:hAnsi="Consolas" w:cs="Consolas"/>
          <w:sz w:val="19"/>
          <w:szCs w:val="19"/>
          <w:lang w:bidi="kn-IN"/>
        </w:rPr>
        <w:t>[</w:t>
      </w:r>
      <w:proofErr w:type="gramEnd"/>
      <w:r>
        <w:rPr>
          <w:rFonts w:ascii="Consolas" w:hAnsi="Consolas" w:cs="Consolas"/>
          <w:sz w:val="19"/>
          <w:szCs w:val="19"/>
          <w:lang w:bidi="kn-IN"/>
        </w:rPr>
        <w:t>5];</w:t>
      </w:r>
      <w:bookmarkStart w:id="37" w:name="_GoBack"/>
      <w:bookmarkEnd w:id="37"/>
    </w:p>
    <w:p w14:paraId="36AA9DEF" w14:textId="77777777" w:rsidR="00DD5770" w:rsidRDefault="00DD5770" w:rsidP="00DD5770">
      <w:pPr>
        <w:autoSpaceDE w:val="0"/>
        <w:autoSpaceDN w:val="0"/>
        <w:adjustRightInd w:val="0"/>
        <w:spacing w:after="0" w:line="240" w:lineRule="auto"/>
        <w:rPr>
          <w:rFonts w:ascii="Consolas" w:hAnsi="Consolas" w:cs="Consolas"/>
          <w:sz w:val="19"/>
          <w:szCs w:val="19"/>
          <w:lang w:bidi="kn-IN"/>
        </w:rPr>
      </w:pPr>
      <w:proofErr w:type="spellStart"/>
      <w:r>
        <w:rPr>
          <w:rFonts w:ascii="Consolas" w:hAnsi="Consolas" w:cs="Consolas"/>
          <w:sz w:val="19"/>
          <w:szCs w:val="19"/>
          <w:lang w:bidi="kn-IN"/>
        </w:rPr>
        <w:t>sai_attribute_t</w:t>
      </w:r>
      <w:proofErr w:type="spellEnd"/>
      <w:r>
        <w:rPr>
          <w:rFonts w:ascii="Consolas" w:hAnsi="Consolas" w:cs="Consolas"/>
          <w:sz w:val="19"/>
          <w:szCs w:val="19"/>
          <w:lang w:bidi="kn-IN"/>
        </w:rPr>
        <w:t xml:space="preserve"> </w:t>
      </w:r>
      <w:proofErr w:type="spellStart"/>
      <w:r>
        <w:rPr>
          <w:rFonts w:ascii="Consolas" w:hAnsi="Consolas" w:cs="Consolas"/>
          <w:sz w:val="19"/>
          <w:szCs w:val="19"/>
          <w:lang w:bidi="kn-IN"/>
        </w:rPr>
        <w:t>transporter_</w:t>
      </w:r>
      <w:proofErr w:type="gramStart"/>
      <w:r>
        <w:rPr>
          <w:rFonts w:ascii="Consolas" w:hAnsi="Consolas" w:cs="Consolas"/>
          <w:sz w:val="19"/>
          <w:szCs w:val="19"/>
          <w:lang w:bidi="kn-IN"/>
        </w:rPr>
        <w:t>attrs</w:t>
      </w:r>
      <w:proofErr w:type="spellEnd"/>
      <w:r>
        <w:rPr>
          <w:rFonts w:ascii="Consolas" w:hAnsi="Consolas" w:cs="Consolas"/>
          <w:sz w:val="19"/>
          <w:szCs w:val="19"/>
          <w:lang w:bidi="kn-IN"/>
        </w:rPr>
        <w:t>[</w:t>
      </w:r>
      <w:proofErr w:type="gramEnd"/>
      <w:r>
        <w:rPr>
          <w:rFonts w:ascii="Consolas" w:hAnsi="Consolas" w:cs="Consolas"/>
          <w:sz w:val="19"/>
          <w:szCs w:val="19"/>
          <w:lang w:bidi="kn-IN"/>
        </w:rPr>
        <w:t>1];</w:t>
      </w:r>
    </w:p>
    <w:p w14:paraId="4A79A5CD" w14:textId="3D37FBE6" w:rsidR="00DD5770" w:rsidRDefault="00DD5770" w:rsidP="00DD5770">
      <w:pPr>
        <w:autoSpaceDE w:val="0"/>
        <w:autoSpaceDN w:val="0"/>
        <w:adjustRightInd w:val="0"/>
        <w:spacing w:after="0" w:line="240" w:lineRule="auto"/>
        <w:rPr>
          <w:rFonts w:ascii="Consolas" w:hAnsi="Consolas" w:cs="Consolas"/>
          <w:sz w:val="19"/>
          <w:szCs w:val="19"/>
          <w:lang w:bidi="kn-IN"/>
        </w:rPr>
      </w:pPr>
      <w:proofErr w:type="spellStart"/>
      <w:r>
        <w:rPr>
          <w:rFonts w:ascii="Consolas" w:hAnsi="Consolas" w:cs="Consolas"/>
          <w:sz w:val="19"/>
          <w:szCs w:val="19"/>
          <w:lang w:bidi="kn-IN"/>
        </w:rPr>
        <w:lastRenderedPageBreak/>
        <w:t>sai_object_t</w:t>
      </w:r>
      <w:proofErr w:type="spellEnd"/>
      <w:r>
        <w:rPr>
          <w:rFonts w:ascii="Consolas" w:hAnsi="Consolas" w:cs="Consolas"/>
          <w:sz w:val="19"/>
          <w:szCs w:val="19"/>
          <w:lang w:bidi="kn-IN"/>
        </w:rPr>
        <w:t xml:space="preserve"> </w:t>
      </w:r>
      <w:proofErr w:type="spellStart"/>
      <w:r>
        <w:rPr>
          <w:rFonts w:ascii="Consolas" w:hAnsi="Consolas" w:cs="Consolas"/>
          <w:sz w:val="19"/>
          <w:szCs w:val="19"/>
          <w:lang w:bidi="kn-IN"/>
        </w:rPr>
        <w:t>transporter</w:t>
      </w:r>
      <w:r w:rsidR="000730D5">
        <w:rPr>
          <w:rFonts w:ascii="Consolas" w:hAnsi="Consolas" w:cs="Consolas"/>
          <w:sz w:val="19"/>
          <w:szCs w:val="19"/>
          <w:lang w:bidi="kn-IN"/>
        </w:rPr>
        <w:t>_id</w:t>
      </w:r>
      <w:proofErr w:type="spellEnd"/>
      <w:r>
        <w:rPr>
          <w:rFonts w:ascii="Consolas" w:hAnsi="Consolas" w:cs="Consolas"/>
          <w:sz w:val="19"/>
          <w:szCs w:val="19"/>
          <w:lang w:bidi="kn-IN"/>
        </w:rPr>
        <w:t>;</w:t>
      </w:r>
    </w:p>
    <w:p w14:paraId="37DA8A5B"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55FA9994"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ElseWhere</w:t>
      </w:r>
      <w:proofErr w:type="spellEnd"/>
      <w:r w:rsidRPr="00F04C31">
        <w:rPr>
          <w:rFonts w:ascii="Consolas" w:hAnsi="Consolas" w:cs="Consolas"/>
          <w:color w:val="auto"/>
          <w:sz w:val="19"/>
          <w:szCs w:val="19"/>
          <w:lang w:bidi="kn-IN"/>
        </w:rPr>
        <w:t xml:space="preserve"> -- Get the switch Object into </w:t>
      </w:r>
      <w:proofErr w:type="spellStart"/>
      <w:r w:rsidRPr="00F04C31">
        <w:rPr>
          <w:rFonts w:ascii="Consolas" w:hAnsi="Consolas" w:cs="Consolas"/>
          <w:color w:val="auto"/>
          <w:sz w:val="19"/>
          <w:szCs w:val="19"/>
          <w:lang w:bidi="kn-IN"/>
        </w:rPr>
        <w:t>switch_id</w:t>
      </w:r>
      <w:proofErr w:type="spellEnd"/>
      <w:r w:rsidRPr="00F04C31">
        <w:rPr>
          <w:rFonts w:ascii="Consolas" w:hAnsi="Consolas" w:cs="Consolas"/>
          <w:color w:val="auto"/>
          <w:sz w:val="19"/>
          <w:szCs w:val="19"/>
          <w:lang w:bidi="kn-IN"/>
        </w:rPr>
        <w:t xml:space="preserve"> */</w:t>
      </w:r>
    </w:p>
    <w:p w14:paraId="09E2986A"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54FDBF39"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Create</w:t>
      </w:r>
      <w:proofErr w:type="gramEnd"/>
      <w:r w:rsidRPr="00F04C31">
        <w:rPr>
          <w:rFonts w:ascii="Consolas" w:hAnsi="Consolas" w:cs="Consolas"/>
          <w:color w:val="auto"/>
          <w:sz w:val="19"/>
          <w:szCs w:val="19"/>
          <w:lang w:bidi="kn-IN"/>
        </w:rPr>
        <w:t xml:space="preserve"> the TAM object for all statistics */</w:t>
      </w:r>
    </w:p>
    <w:p w14:paraId="259DC7B3"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3102D746"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Create the Local Transport */</w:t>
      </w:r>
    </w:p>
    <w:p w14:paraId="55096993"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652421BD"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transporter_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0].id = (</w:t>
      </w:r>
      <w:proofErr w:type="spellStart"/>
      <w:r w:rsidRPr="00F04C31">
        <w:rPr>
          <w:rFonts w:ascii="Consolas" w:hAnsi="Consolas" w:cs="Consolas"/>
          <w:color w:val="auto"/>
          <w:sz w:val="19"/>
          <w:szCs w:val="19"/>
          <w:lang w:bidi="kn-IN"/>
        </w:rPr>
        <w:t>sai_attr_id_t</w:t>
      </w:r>
      <w:proofErr w:type="spellEnd"/>
      <w:r w:rsidRPr="00F04C31">
        <w:rPr>
          <w:rFonts w:ascii="Consolas" w:hAnsi="Consolas" w:cs="Consolas"/>
          <w:color w:val="auto"/>
          <w:sz w:val="19"/>
          <w:szCs w:val="19"/>
          <w:lang w:bidi="kn-IN"/>
        </w:rPr>
        <w:t>)SAI_TAM_TRANSPORTER_ATTR_TYPE;</w:t>
      </w:r>
    </w:p>
    <w:p w14:paraId="362F3ABC"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transporter_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0].s32 = SAI_TAM_TRANSPORTER_TYPE_LOCAL;</w:t>
      </w:r>
    </w:p>
    <w:p w14:paraId="4CED076D"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3C42C53A" w14:textId="27C7747B"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tam_transporter_</w:t>
      </w:r>
      <w:proofErr w:type="gramStart"/>
      <w:r w:rsidRPr="00F04C31">
        <w:rPr>
          <w:rFonts w:ascii="Consolas" w:hAnsi="Consolas" w:cs="Consolas"/>
          <w:color w:val="auto"/>
          <w:sz w:val="19"/>
          <w:szCs w:val="19"/>
          <w:lang w:bidi="kn-IN"/>
        </w:rPr>
        <w:t>create</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&amp;</w:t>
      </w:r>
      <w:proofErr w:type="spellStart"/>
      <w:r w:rsidRPr="00F04C31">
        <w:rPr>
          <w:rFonts w:ascii="Consolas" w:hAnsi="Consolas" w:cs="Consolas"/>
          <w:color w:val="auto"/>
          <w:sz w:val="19"/>
          <w:szCs w:val="19"/>
          <w:lang w:bidi="kn-IN"/>
        </w:rPr>
        <w:t>transporter</w:t>
      </w:r>
      <w:r w:rsidR="000730D5" w:rsidRPr="00F04C31">
        <w:rPr>
          <w:rFonts w:ascii="Consolas" w:hAnsi="Consolas" w:cs="Consolas"/>
          <w:color w:val="auto"/>
          <w:sz w:val="19"/>
          <w:szCs w:val="19"/>
          <w:lang w:bidi="kn-IN"/>
        </w:rPr>
        <w:t>_id</w:t>
      </w:r>
      <w:proofErr w:type="spellEnd"/>
      <w:r w:rsidRPr="00F04C31">
        <w:rPr>
          <w:rFonts w:ascii="Consolas" w:hAnsi="Consolas" w:cs="Consolas"/>
          <w:color w:val="auto"/>
          <w:sz w:val="19"/>
          <w:szCs w:val="19"/>
          <w:lang w:bidi="kn-IN"/>
        </w:rPr>
        <w:t>, 1, &amp;</w:t>
      </w:r>
      <w:proofErr w:type="spellStart"/>
      <w:r w:rsidRPr="00F04C31">
        <w:rPr>
          <w:rFonts w:ascii="Consolas" w:hAnsi="Consolas" w:cs="Consolas"/>
          <w:color w:val="auto"/>
          <w:sz w:val="19"/>
          <w:szCs w:val="19"/>
          <w:lang w:bidi="kn-IN"/>
        </w:rPr>
        <w:t>transporter_attrs</w:t>
      </w:r>
      <w:proofErr w:type="spellEnd"/>
      <w:r w:rsidRPr="00F04C31">
        <w:rPr>
          <w:rFonts w:ascii="Consolas" w:hAnsi="Consolas" w:cs="Consolas"/>
          <w:color w:val="auto"/>
          <w:sz w:val="19"/>
          <w:szCs w:val="19"/>
          <w:lang w:bidi="kn-IN"/>
        </w:rPr>
        <w:t>[0]);</w:t>
      </w:r>
    </w:p>
    <w:p w14:paraId="689519BC"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3B092F11"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Enable TAM Tracking */</w:t>
      </w:r>
    </w:p>
    <w:p w14:paraId="6A5F7CFC"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0].id = (</w:t>
      </w:r>
      <w:proofErr w:type="spellStart"/>
      <w:r w:rsidRPr="00F04C31">
        <w:rPr>
          <w:rFonts w:ascii="Consolas" w:hAnsi="Consolas" w:cs="Consolas"/>
          <w:color w:val="auto"/>
          <w:sz w:val="19"/>
          <w:szCs w:val="19"/>
          <w:lang w:bidi="kn-IN"/>
        </w:rPr>
        <w:t>sai_attr_id_t</w:t>
      </w:r>
      <w:proofErr w:type="spellEnd"/>
      <w:r w:rsidRPr="00F04C31">
        <w:rPr>
          <w:rFonts w:ascii="Consolas" w:hAnsi="Consolas" w:cs="Consolas"/>
          <w:color w:val="auto"/>
          <w:sz w:val="19"/>
          <w:szCs w:val="19"/>
          <w:lang w:bidi="kn-IN"/>
        </w:rPr>
        <w:t>)SAI_TAM_ATTR_BUFFER_TRACKING_ADMIN_STATE;</w:t>
      </w:r>
    </w:p>
    <w:p w14:paraId="6C4AB945"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0].</w:t>
      </w:r>
      <w:proofErr w:type="spellStart"/>
      <w:r w:rsidRPr="00F04C31">
        <w:rPr>
          <w:rFonts w:ascii="Consolas" w:hAnsi="Consolas" w:cs="Consolas"/>
          <w:color w:val="auto"/>
          <w:sz w:val="19"/>
          <w:szCs w:val="19"/>
          <w:lang w:bidi="kn-IN"/>
        </w:rPr>
        <w:t>value.booldata</w:t>
      </w:r>
      <w:proofErr w:type="spellEnd"/>
      <w:r w:rsidRPr="00F04C31">
        <w:rPr>
          <w:rFonts w:ascii="Consolas" w:hAnsi="Consolas" w:cs="Consolas"/>
          <w:color w:val="auto"/>
          <w:sz w:val="19"/>
          <w:szCs w:val="19"/>
          <w:lang w:bidi="kn-IN"/>
        </w:rPr>
        <w:t xml:space="preserve"> = 1;</w:t>
      </w:r>
    </w:p>
    <w:p w14:paraId="09B27139"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1DAE5394"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let the reporting be in percentages */</w:t>
      </w:r>
    </w:p>
    <w:p w14:paraId="43C90D43"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1].id = (</w:t>
      </w:r>
      <w:proofErr w:type="spellStart"/>
      <w:r w:rsidRPr="00F04C31">
        <w:rPr>
          <w:rFonts w:ascii="Consolas" w:hAnsi="Consolas" w:cs="Consolas"/>
          <w:color w:val="auto"/>
          <w:sz w:val="19"/>
          <w:szCs w:val="19"/>
          <w:lang w:bidi="kn-IN"/>
        </w:rPr>
        <w:t>sai_attr_id_t</w:t>
      </w:r>
      <w:proofErr w:type="spellEnd"/>
      <w:r w:rsidRPr="00F04C31">
        <w:rPr>
          <w:rFonts w:ascii="Consolas" w:hAnsi="Consolas" w:cs="Consolas"/>
          <w:color w:val="auto"/>
          <w:sz w:val="19"/>
          <w:szCs w:val="19"/>
          <w:lang w:bidi="kn-IN"/>
        </w:rPr>
        <w:t>)SAI_TAM_ATTR_BUFFER_REPORTING_MODE;</w:t>
      </w:r>
    </w:p>
    <w:p w14:paraId="130E9B89" w14:textId="564EA683"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1].value.s32 = SAI_TAM_REPORTING_MODE_PERCENTAGE;</w:t>
      </w:r>
    </w:p>
    <w:p w14:paraId="3271823B"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479DD265"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we want peak values of buffer usage rather than current usage */</w:t>
      </w:r>
    </w:p>
    <w:p w14:paraId="0C9D590B"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2].id = (</w:t>
      </w:r>
      <w:proofErr w:type="spellStart"/>
      <w:r w:rsidRPr="00F04C31">
        <w:rPr>
          <w:rFonts w:ascii="Consolas" w:hAnsi="Consolas" w:cs="Consolas"/>
          <w:color w:val="auto"/>
          <w:sz w:val="19"/>
          <w:szCs w:val="19"/>
          <w:lang w:bidi="kn-IN"/>
        </w:rPr>
        <w:t>sai_attr_id_t</w:t>
      </w:r>
      <w:proofErr w:type="spellEnd"/>
      <w:r w:rsidRPr="00F04C31">
        <w:rPr>
          <w:rFonts w:ascii="Consolas" w:hAnsi="Consolas" w:cs="Consolas"/>
          <w:color w:val="auto"/>
          <w:sz w:val="19"/>
          <w:szCs w:val="19"/>
          <w:lang w:bidi="kn-IN"/>
        </w:rPr>
        <w:t>)SAI_TAM_ATTR_BUFFER_TRACKING_MODE;</w:t>
      </w:r>
    </w:p>
    <w:p w14:paraId="0B6DA123"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2].value.s32 = SAI_TAM_TRACKING_MODE_PEAK;</w:t>
      </w:r>
    </w:p>
    <w:p w14:paraId="07CB80A7"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25133E57"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Switch */</w:t>
      </w:r>
    </w:p>
    <w:p w14:paraId="6E4B67DE"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3].id = (</w:t>
      </w:r>
      <w:proofErr w:type="spellStart"/>
      <w:r w:rsidRPr="00F04C31">
        <w:rPr>
          <w:rFonts w:ascii="Consolas" w:hAnsi="Consolas" w:cs="Consolas"/>
          <w:color w:val="auto"/>
          <w:sz w:val="19"/>
          <w:szCs w:val="19"/>
          <w:lang w:bidi="kn-IN"/>
        </w:rPr>
        <w:t>sai_attr_id_t</w:t>
      </w:r>
      <w:proofErr w:type="spellEnd"/>
      <w:r w:rsidRPr="00F04C31">
        <w:rPr>
          <w:rFonts w:ascii="Consolas" w:hAnsi="Consolas" w:cs="Consolas"/>
          <w:color w:val="auto"/>
          <w:sz w:val="19"/>
          <w:szCs w:val="19"/>
          <w:lang w:bidi="kn-IN"/>
        </w:rPr>
        <w:t>)SAI_TAM_ATTR_SWITCH_ID;</w:t>
      </w:r>
    </w:p>
    <w:p w14:paraId="5DDCAECD"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3].</w:t>
      </w:r>
      <w:proofErr w:type="spellStart"/>
      <w:r w:rsidRPr="00F04C31">
        <w:rPr>
          <w:rFonts w:ascii="Consolas" w:hAnsi="Consolas" w:cs="Consolas"/>
          <w:color w:val="auto"/>
          <w:sz w:val="19"/>
          <w:szCs w:val="19"/>
          <w:lang w:bidi="kn-IN"/>
        </w:rPr>
        <w:t>value.oid</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switch_id</w:t>
      </w:r>
      <w:proofErr w:type="spellEnd"/>
      <w:r w:rsidRPr="00F04C31">
        <w:rPr>
          <w:rFonts w:ascii="Consolas" w:hAnsi="Consolas" w:cs="Consolas"/>
          <w:color w:val="auto"/>
          <w:sz w:val="19"/>
          <w:szCs w:val="19"/>
          <w:lang w:bidi="kn-IN"/>
        </w:rPr>
        <w:t>;</w:t>
      </w:r>
    </w:p>
    <w:p w14:paraId="762AD1C0"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63BDA670"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Transport */</w:t>
      </w:r>
    </w:p>
    <w:p w14:paraId="7DA701E8"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4].id = (</w:t>
      </w:r>
      <w:proofErr w:type="spellStart"/>
      <w:r w:rsidRPr="00F04C31">
        <w:rPr>
          <w:rFonts w:ascii="Consolas" w:hAnsi="Consolas" w:cs="Consolas"/>
          <w:color w:val="auto"/>
          <w:sz w:val="19"/>
          <w:szCs w:val="19"/>
          <w:lang w:bidi="kn-IN"/>
        </w:rPr>
        <w:t>sai_attr_id_t</w:t>
      </w:r>
      <w:proofErr w:type="spellEnd"/>
      <w:r w:rsidRPr="00F04C31">
        <w:rPr>
          <w:rFonts w:ascii="Consolas" w:hAnsi="Consolas" w:cs="Consolas"/>
          <w:color w:val="auto"/>
          <w:sz w:val="19"/>
          <w:szCs w:val="19"/>
          <w:lang w:bidi="kn-IN"/>
        </w:rPr>
        <w:t>)SAI_TAM_ATTR_TRANSPORTER;</w:t>
      </w:r>
    </w:p>
    <w:p w14:paraId="0B011EB7" w14:textId="29CC68EE"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4].</w:t>
      </w:r>
      <w:proofErr w:type="spellStart"/>
      <w:r w:rsidRPr="00F04C31">
        <w:rPr>
          <w:rFonts w:ascii="Consolas" w:hAnsi="Consolas" w:cs="Consolas"/>
          <w:color w:val="auto"/>
          <w:sz w:val="19"/>
          <w:szCs w:val="19"/>
          <w:lang w:bidi="kn-IN"/>
        </w:rPr>
        <w:t>value.oid</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transporter</w:t>
      </w:r>
      <w:r w:rsidR="000730D5" w:rsidRPr="00F04C31">
        <w:rPr>
          <w:rFonts w:ascii="Consolas" w:hAnsi="Consolas" w:cs="Consolas"/>
          <w:color w:val="auto"/>
          <w:sz w:val="19"/>
          <w:szCs w:val="19"/>
          <w:lang w:bidi="kn-IN"/>
        </w:rPr>
        <w:t>_id</w:t>
      </w:r>
      <w:proofErr w:type="spellEnd"/>
      <w:r w:rsidRPr="00F04C31">
        <w:rPr>
          <w:rFonts w:ascii="Consolas" w:hAnsi="Consolas" w:cs="Consolas"/>
          <w:color w:val="auto"/>
          <w:sz w:val="19"/>
          <w:szCs w:val="19"/>
          <w:lang w:bidi="kn-IN"/>
        </w:rPr>
        <w:t>;</w:t>
      </w:r>
    </w:p>
    <w:p w14:paraId="450408A7"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46CCD505"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create the TAM Object */</w:t>
      </w:r>
    </w:p>
    <w:p w14:paraId="3B14FF4D" w14:textId="743CDB0D" w:rsidR="00DD5770" w:rsidRPr="00F04C31" w:rsidRDefault="00EA6CFE"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w:t>
      </w:r>
      <w:r w:rsidR="00DD5770" w:rsidRPr="00F04C31">
        <w:rPr>
          <w:rFonts w:ascii="Consolas" w:hAnsi="Consolas" w:cs="Consolas"/>
          <w:color w:val="auto"/>
          <w:sz w:val="19"/>
          <w:szCs w:val="19"/>
          <w:lang w:bidi="kn-IN"/>
        </w:rPr>
        <w:t>tam_</w:t>
      </w:r>
      <w:proofErr w:type="gramStart"/>
      <w:r w:rsidR="00DD5770" w:rsidRPr="00F04C31">
        <w:rPr>
          <w:rFonts w:ascii="Consolas" w:hAnsi="Consolas" w:cs="Consolas"/>
          <w:color w:val="auto"/>
          <w:sz w:val="19"/>
          <w:szCs w:val="19"/>
          <w:lang w:bidi="kn-IN"/>
        </w:rPr>
        <w:t>create</w:t>
      </w:r>
      <w:proofErr w:type="spellEnd"/>
      <w:r w:rsidR="00DD5770" w:rsidRPr="00F04C31">
        <w:rPr>
          <w:rFonts w:ascii="Consolas" w:hAnsi="Consolas" w:cs="Consolas"/>
          <w:color w:val="auto"/>
          <w:sz w:val="19"/>
          <w:szCs w:val="19"/>
          <w:lang w:bidi="kn-IN"/>
        </w:rPr>
        <w:t>(</w:t>
      </w:r>
      <w:proofErr w:type="gramEnd"/>
      <w:r w:rsidR="00DD5770" w:rsidRPr="00F04C31">
        <w:rPr>
          <w:rFonts w:ascii="Consolas" w:hAnsi="Consolas" w:cs="Consolas"/>
          <w:color w:val="auto"/>
          <w:sz w:val="19"/>
          <w:szCs w:val="19"/>
          <w:lang w:bidi="kn-IN"/>
        </w:rPr>
        <w:t>&amp;</w:t>
      </w:r>
      <w:proofErr w:type="spellStart"/>
      <w:r w:rsidR="00DD5770" w:rsidRPr="00F04C31">
        <w:rPr>
          <w:rFonts w:ascii="Consolas" w:hAnsi="Consolas" w:cs="Consolas"/>
          <w:color w:val="auto"/>
          <w:sz w:val="19"/>
          <w:szCs w:val="19"/>
          <w:lang w:bidi="kn-IN"/>
        </w:rPr>
        <w:t>tam</w:t>
      </w:r>
      <w:r w:rsidR="000730D5" w:rsidRPr="00F04C31">
        <w:rPr>
          <w:rFonts w:ascii="Consolas" w:hAnsi="Consolas" w:cs="Consolas"/>
          <w:color w:val="auto"/>
          <w:sz w:val="19"/>
          <w:szCs w:val="19"/>
          <w:lang w:bidi="kn-IN"/>
        </w:rPr>
        <w:t>_id</w:t>
      </w:r>
      <w:proofErr w:type="spellEnd"/>
      <w:r w:rsidR="00DD5770" w:rsidRPr="00F04C31">
        <w:rPr>
          <w:rFonts w:ascii="Consolas" w:hAnsi="Consolas" w:cs="Consolas"/>
          <w:color w:val="auto"/>
          <w:sz w:val="19"/>
          <w:szCs w:val="19"/>
          <w:lang w:bidi="kn-IN"/>
        </w:rPr>
        <w:t>, 5, &amp;</w:t>
      </w:r>
      <w:proofErr w:type="spellStart"/>
      <w:r w:rsidR="00DD5770" w:rsidRPr="00F04C31">
        <w:rPr>
          <w:rFonts w:ascii="Consolas" w:hAnsi="Consolas" w:cs="Consolas"/>
          <w:color w:val="auto"/>
          <w:sz w:val="19"/>
          <w:szCs w:val="19"/>
          <w:lang w:bidi="kn-IN"/>
        </w:rPr>
        <w:t>tam_attrs</w:t>
      </w:r>
      <w:proofErr w:type="spellEnd"/>
      <w:r w:rsidR="00DD5770" w:rsidRPr="00F04C31">
        <w:rPr>
          <w:rFonts w:ascii="Consolas" w:hAnsi="Consolas" w:cs="Consolas"/>
          <w:color w:val="auto"/>
          <w:sz w:val="19"/>
          <w:szCs w:val="19"/>
          <w:lang w:bidi="kn-IN"/>
        </w:rPr>
        <w:t>[0]);</w:t>
      </w:r>
    </w:p>
    <w:p w14:paraId="2F9308B0" w14:textId="77777777" w:rsidR="002B0093" w:rsidRPr="00F04C31" w:rsidRDefault="002B0093">
      <w:pPr>
        <w:rPr>
          <w:color w:val="auto"/>
        </w:rPr>
      </w:pPr>
    </w:p>
    <w:p w14:paraId="265CCD74" w14:textId="2B4C10CC" w:rsidR="002B0093" w:rsidRPr="003873BB" w:rsidRDefault="00466131" w:rsidP="00466131">
      <w:pPr>
        <w:pStyle w:val="Heading2"/>
        <w:numPr>
          <w:ilvl w:val="1"/>
          <w:numId w:val="3"/>
        </w:numPr>
        <w:ind w:hanging="576"/>
      </w:pPr>
      <w:bookmarkStart w:id="38" w:name="_4i7ojhp" w:colFirst="0" w:colLast="0"/>
      <w:bookmarkStart w:id="39" w:name="_Toc473101854"/>
      <w:bookmarkEnd w:id="38"/>
      <w:r>
        <w:t>Creating and Reading from a Snapshot</w:t>
      </w:r>
      <w:bookmarkEnd w:id="39"/>
    </w:p>
    <w:p w14:paraId="5142B2BB"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int</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num_counters</w:t>
      </w:r>
      <w:proofErr w:type="spellEnd"/>
      <w:r w:rsidRPr="00F04C31">
        <w:rPr>
          <w:rFonts w:ascii="Consolas" w:hAnsi="Consolas" w:cs="Consolas"/>
          <w:color w:val="auto"/>
          <w:sz w:val="19"/>
          <w:szCs w:val="19"/>
          <w:lang w:bidi="kn-IN"/>
        </w:rPr>
        <w:t xml:space="preserve"> = 0;</w:t>
      </w:r>
    </w:p>
    <w:p w14:paraId="06CF96BD"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sai_tam_statistic_t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stat_list</w:t>
      </w:r>
      <w:proofErr w:type="spellEnd"/>
      <w:r w:rsidRPr="00F04C31">
        <w:rPr>
          <w:rFonts w:ascii="Consolas" w:hAnsi="Consolas" w:cs="Consolas"/>
          <w:color w:val="auto"/>
          <w:sz w:val="19"/>
          <w:szCs w:val="19"/>
          <w:lang w:bidi="kn-IN"/>
        </w:rPr>
        <w:t>;</w:t>
      </w:r>
    </w:p>
    <w:p w14:paraId="64D68C3A"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sai_attribute_t</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[3];</w:t>
      </w:r>
    </w:p>
    <w:p w14:paraId="15CE766C" w14:textId="40CEA83F"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snapshot</w:t>
      </w:r>
      <w:r w:rsidR="000730D5" w:rsidRPr="00F04C31">
        <w:rPr>
          <w:rFonts w:ascii="Consolas" w:hAnsi="Consolas" w:cs="Consolas"/>
          <w:color w:val="auto"/>
          <w:sz w:val="19"/>
          <w:szCs w:val="19"/>
          <w:lang w:bidi="kn-IN"/>
        </w:rPr>
        <w:t>_id</w:t>
      </w:r>
      <w:proofErr w:type="spellEnd"/>
      <w:r w:rsidRPr="00F04C31">
        <w:rPr>
          <w:rFonts w:ascii="Consolas" w:hAnsi="Consolas" w:cs="Consolas"/>
          <w:color w:val="auto"/>
          <w:sz w:val="19"/>
          <w:szCs w:val="19"/>
          <w:lang w:bidi="kn-IN"/>
        </w:rPr>
        <w:t>;</w:t>
      </w:r>
    </w:p>
    <w:p w14:paraId="2CA1CF8C" w14:textId="21E22890"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tam</w:t>
      </w:r>
      <w:r w:rsidR="000730D5" w:rsidRPr="00F04C31">
        <w:rPr>
          <w:rFonts w:ascii="Consolas" w:hAnsi="Consolas" w:cs="Consolas"/>
          <w:color w:val="auto"/>
          <w:sz w:val="19"/>
          <w:szCs w:val="19"/>
          <w:lang w:bidi="kn-IN"/>
        </w:rPr>
        <w:t>_id</w:t>
      </w:r>
      <w:proofErr w:type="spellEnd"/>
      <w:r w:rsidRPr="00F04C31">
        <w:rPr>
          <w:rFonts w:ascii="Consolas" w:hAnsi="Consolas" w:cs="Consolas"/>
          <w:color w:val="auto"/>
          <w:sz w:val="19"/>
          <w:szCs w:val="19"/>
          <w:lang w:bidi="kn-IN"/>
        </w:rPr>
        <w:t>;</w:t>
      </w:r>
    </w:p>
    <w:p w14:paraId="56A3FE2E"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6C5B201F"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Obtain</w:t>
      </w:r>
      <w:proofErr w:type="gramEnd"/>
      <w:r w:rsidRPr="00F04C31">
        <w:rPr>
          <w:rFonts w:ascii="Consolas" w:hAnsi="Consolas" w:cs="Consolas"/>
          <w:color w:val="auto"/>
          <w:sz w:val="19"/>
          <w:szCs w:val="19"/>
          <w:lang w:bidi="kn-IN"/>
        </w:rPr>
        <w:t xml:space="preserve"> TAM object */</w:t>
      </w:r>
    </w:p>
    <w:p w14:paraId="7EEC374D"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4712707F"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97284CA"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295D0C41"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find out the number of available statistics */</w:t>
      </w:r>
    </w:p>
    <w:p w14:paraId="71ABEF67" w14:textId="28B7E9FC"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0].id = (</w:t>
      </w:r>
      <w:proofErr w:type="spellStart"/>
      <w:r w:rsidRPr="00F04C31">
        <w:rPr>
          <w:rFonts w:ascii="Consolas" w:hAnsi="Consolas" w:cs="Consolas"/>
          <w:color w:val="auto"/>
          <w:sz w:val="19"/>
          <w:szCs w:val="19"/>
          <w:lang w:bidi="kn-IN"/>
        </w:rPr>
        <w:t>sai_attr_id_t</w:t>
      </w:r>
      <w:proofErr w:type="spellEnd"/>
      <w:r w:rsidRPr="00F04C31">
        <w:rPr>
          <w:rFonts w:ascii="Consolas" w:hAnsi="Consolas" w:cs="Consolas"/>
          <w:color w:val="auto"/>
          <w:sz w:val="19"/>
          <w:szCs w:val="19"/>
          <w:lang w:bidi="kn-IN"/>
        </w:rPr>
        <w:t>)</w:t>
      </w:r>
      <w:r w:rsidR="00EA6CFE"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SAI_TAM_ATTR_NUM_STATISTICS;</w:t>
      </w:r>
    </w:p>
    <w:p w14:paraId="6C0C41CB" w14:textId="7C3AD554"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tam_attribute_</w:t>
      </w:r>
      <w:proofErr w:type="gramStart"/>
      <w:r w:rsidRPr="00F04C31">
        <w:rPr>
          <w:rFonts w:ascii="Consolas" w:hAnsi="Consolas" w:cs="Consolas"/>
          <w:color w:val="auto"/>
          <w:sz w:val="19"/>
          <w:szCs w:val="19"/>
          <w:lang w:bidi="kn-IN"/>
        </w:rPr>
        <w:t>get</w:t>
      </w:r>
      <w:proofErr w:type="spellEnd"/>
      <w:r w:rsidRPr="00F04C31">
        <w:rPr>
          <w:rFonts w:ascii="Consolas" w:hAnsi="Consolas" w:cs="Consolas"/>
          <w:color w:val="auto"/>
          <w:sz w:val="19"/>
          <w:szCs w:val="19"/>
          <w:lang w:bidi="kn-IN"/>
        </w:rPr>
        <w:t>(</w:t>
      </w:r>
      <w:proofErr w:type="spellStart"/>
      <w:proofErr w:type="gramEnd"/>
      <w:r w:rsidRPr="00F04C31">
        <w:rPr>
          <w:rFonts w:ascii="Consolas" w:hAnsi="Consolas" w:cs="Consolas"/>
          <w:color w:val="auto"/>
          <w:sz w:val="19"/>
          <w:szCs w:val="19"/>
          <w:lang w:bidi="kn-IN"/>
        </w:rPr>
        <w:t>tam</w:t>
      </w:r>
      <w:r w:rsidR="000730D5" w:rsidRPr="00F04C31">
        <w:rPr>
          <w:rFonts w:ascii="Consolas" w:hAnsi="Consolas" w:cs="Consolas"/>
          <w:color w:val="auto"/>
          <w:sz w:val="19"/>
          <w:szCs w:val="19"/>
          <w:lang w:bidi="kn-IN"/>
        </w:rPr>
        <w:t>_id</w:t>
      </w:r>
      <w:proofErr w:type="spellEnd"/>
      <w:r w:rsidRPr="00F04C31">
        <w:rPr>
          <w:rFonts w:ascii="Consolas" w:hAnsi="Consolas" w:cs="Consolas"/>
          <w:color w:val="auto"/>
          <w:sz w:val="19"/>
          <w:szCs w:val="19"/>
          <w:lang w:bidi="kn-IN"/>
        </w:rPr>
        <w:t>, 1, &amp;</w:t>
      </w:r>
      <w:proofErr w:type="spell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[0]);</w:t>
      </w:r>
    </w:p>
    <w:p w14:paraId="2D4500DC"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4B3EB1FE"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lastRenderedPageBreak/>
        <w:t>num_counters</w:t>
      </w:r>
      <w:proofErr w:type="spellEnd"/>
      <w:r w:rsidRPr="00F04C31">
        <w:rPr>
          <w:rFonts w:ascii="Consolas" w:hAnsi="Consolas" w:cs="Consolas"/>
          <w:color w:val="auto"/>
          <w:sz w:val="19"/>
          <w:szCs w:val="19"/>
          <w:lang w:bidi="kn-IN"/>
        </w:rPr>
        <w:t xml:space="preserve"> = </w:t>
      </w:r>
      <w:proofErr w:type="spellStart"/>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0].value.s32;</w:t>
      </w:r>
    </w:p>
    <w:p w14:paraId="3F3F2E59"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75E1D456" w14:textId="04DE8B98"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allocate </w:t>
      </w:r>
      <w:r w:rsidR="00EA6CFE" w:rsidRPr="00F04C31">
        <w:rPr>
          <w:rFonts w:ascii="Consolas" w:hAnsi="Consolas" w:cs="Consolas"/>
          <w:color w:val="auto"/>
          <w:sz w:val="19"/>
          <w:szCs w:val="19"/>
          <w:lang w:bidi="kn-IN"/>
        </w:rPr>
        <w:t xml:space="preserve">host </w:t>
      </w:r>
      <w:r w:rsidRPr="00F04C31">
        <w:rPr>
          <w:rFonts w:ascii="Consolas" w:hAnsi="Consolas" w:cs="Consolas"/>
          <w:color w:val="auto"/>
          <w:sz w:val="19"/>
          <w:szCs w:val="19"/>
          <w:lang w:bidi="kn-IN"/>
        </w:rPr>
        <w:t>memory for '</w:t>
      </w:r>
      <w:proofErr w:type="spellStart"/>
      <w:r w:rsidRPr="00F04C31">
        <w:rPr>
          <w:rFonts w:ascii="Consolas" w:hAnsi="Consolas" w:cs="Consolas"/>
          <w:color w:val="auto"/>
          <w:sz w:val="19"/>
          <w:szCs w:val="19"/>
          <w:lang w:bidi="kn-IN"/>
        </w:rPr>
        <w:t>num_counters</w:t>
      </w:r>
      <w:proofErr w:type="spellEnd"/>
      <w:r w:rsidRPr="00F04C31">
        <w:rPr>
          <w:rFonts w:ascii="Consolas" w:hAnsi="Consolas" w:cs="Consolas"/>
          <w:color w:val="auto"/>
          <w:sz w:val="19"/>
          <w:szCs w:val="19"/>
          <w:lang w:bidi="kn-IN"/>
        </w:rPr>
        <w:t>' of '</w:t>
      </w:r>
      <w:proofErr w:type="spellStart"/>
      <w:r w:rsidRPr="00F04C31">
        <w:rPr>
          <w:rFonts w:ascii="Consolas" w:hAnsi="Consolas" w:cs="Consolas"/>
          <w:color w:val="auto"/>
          <w:sz w:val="19"/>
          <w:szCs w:val="19"/>
          <w:lang w:bidi="kn-IN"/>
        </w:rPr>
        <w:t>sai_tam_statistic_t</w:t>
      </w:r>
      <w:proofErr w:type="spellEnd"/>
      <w:r w:rsidRPr="00F04C31">
        <w:rPr>
          <w:rFonts w:ascii="Consolas" w:hAnsi="Consolas" w:cs="Consolas"/>
          <w:color w:val="auto"/>
          <w:sz w:val="19"/>
          <w:szCs w:val="19"/>
          <w:lang w:bidi="kn-IN"/>
        </w:rPr>
        <w:t>' counters</w:t>
      </w:r>
      <w:r w:rsidR="002A27A5" w:rsidRPr="00F04C31">
        <w:rPr>
          <w:rFonts w:ascii="Consolas" w:hAnsi="Consolas" w:cs="Consolas"/>
          <w:color w:val="auto"/>
          <w:sz w:val="19"/>
          <w:szCs w:val="19"/>
          <w:lang w:bidi="kn-IN"/>
        </w:rPr>
        <w:t xml:space="preserve"> in '</w:t>
      </w:r>
      <w:proofErr w:type="spellStart"/>
      <w:r w:rsidR="002A27A5" w:rsidRPr="00F04C31">
        <w:rPr>
          <w:rFonts w:ascii="Consolas" w:hAnsi="Consolas" w:cs="Consolas"/>
          <w:color w:val="auto"/>
          <w:sz w:val="19"/>
          <w:szCs w:val="19"/>
          <w:lang w:bidi="kn-IN"/>
        </w:rPr>
        <w:t>stat_list</w:t>
      </w:r>
      <w:proofErr w:type="spellEnd"/>
      <w:r w:rsidR="002A27A5" w:rsidRPr="00F04C31">
        <w:rPr>
          <w:rFonts w:ascii="Consolas" w:hAnsi="Consolas" w:cs="Consolas"/>
          <w:color w:val="auto"/>
          <w:sz w:val="19"/>
          <w:szCs w:val="19"/>
          <w:lang w:bidi="kn-IN"/>
        </w:rPr>
        <w:t>’</w:t>
      </w:r>
      <w:r w:rsidRPr="00F04C31">
        <w:rPr>
          <w:rFonts w:ascii="Consolas" w:hAnsi="Consolas" w:cs="Consolas"/>
          <w:color w:val="auto"/>
          <w:sz w:val="19"/>
          <w:szCs w:val="19"/>
          <w:lang w:bidi="kn-IN"/>
        </w:rPr>
        <w:t xml:space="preserve"> */</w:t>
      </w:r>
    </w:p>
    <w:p w14:paraId="739BD66F"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3C7E4F72"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54BA8A46"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135792AC"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create a complete snapshot */</w:t>
      </w:r>
    </w:p>
    <w:p w14:paraId="21A291E6"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0].id = (</w:t>
      </w:r>
      <w:proofErr w:type="spellStart"/>
      <w:r w:rsidRPr="00F04C31">
        <w:rPr>
          <w:rFonts w:ascii="Consolas" w:hAnsi="Consolas" w:cs="Consolas"/>
          <w:color w:val="auto"/>
          <w:sz w:val="19"/>
          <w:szCs w:val="19"/>
          <w:lang w:bidi="kn-IN"/>
        </w:rPr>
        <w:t>sai_attr_id_t</w:t>
      </w:r>
      <w:proofErr w:type="spellEnd"/>
      <w:r w:rsidRPr="00F04C31">
        <w:rPr>
          <w:rFonts w:ascii="Consolas" w:hAnsi="Consolas" w:cs="Consolas"/>
          <w:color w:val="auto"/>
          <w:sz w:val="19"/>
          <w:szCs w:val="19"/>
          <w:lang w:bidi="kn-IN"/>
        </w:rPr>
        <w:t>)SAI_TAM_SNAPSHOT_ATTR_TAM_ID;</w:t>
      </w:r>
    </w:p>
    <w:p w14:paraId="74C3EDFB" w14:textId="7817007B"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0].</w:t>
      </w:r>
      <w:proofErr w:type="spellStart"/>
      <w:r w:rsidRPr="00F04C31">
        <w:rPr>
          <w:rFonts w:ascii="Consolas" w:hAnsi="Consolas" w:cs="Consolas"/>
          <w:color w:val="auto"/>
          <w:sz w:val="19"/>
          <w:szCs w:val="19"/>
          <w:lang w:bidi="kn-IN"/>
        </w:rPr>
        <w:t>value.oid</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tam</w:t>
      </w:r>
      <w:r w:rsidR="000730D5" w:rsidRPr="00F04C31">
        <w:rPr>
          <w:rFonts w:ascii="Consolas" w:hAnsi="Consolas" w:cs="Consolas"/>
          <w:color w:val="auto"/>
          <w:sz w:val="19"/>
          <w:szCs w:val="19"/>
          <w:lang w:bidi="kn-IN"/>
        </w:rPr>
        <w:t>_id</w:t>
      </w:r>
      <w:proofErr w:type="spellEnd"/>
      <w:r w:rsidRPr="00F04C31">
        <w:rPr>
          <w:rFonts w:ascii="Consolas" w:hAnsi="Consolas" w:cs="Consolas"/>
          <w:color w:val="auto"/>
          <w:sz w:val="19"/>
          <w:szCs w:val="19"/>
          <w:lang w:bidi="kn-IN"/>
        </w:rPr>
        <w:t>;</w:t>
      </w:r>
    </w:p>
    <w:p w14:paraId="1B8DB6B0"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26A64532" w14:textId="5450D9AD" w:rsidR="00DD5770" w:rsidRPr="00F04C31" w:rsidRDefault="00EA6CFE"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w:t>
      </w:r>
      <w:r w:rsidR="00DD5770" w:rsidRPr="00F04C31">
        <w:rPr>
          <w:rFonts w:ascii="Consolas" w:hAnsi="Consolas" w:cs="Consolas"/>
          <w:color w:val="auto"/>
          <w:sz w:val="19"/>
          <w:szCs w:val="19"/>
          <w:lang w:bidi="kn-IN"/>
        </w:rPr>
        <w:t>tam_snapshot_</w:t>
      </w:r>
      <w:proofErr w:type="gramStart"/>
      <w:r w:rsidR="00DD5770" w:rsidRPr="00F04C31">
        <w:rPr>
          <w:rFonts w:ascii="Consolas" w:hAnsi="Consolas" w:cs="Consolas"/>
          <w:color w:val="auto"/>
          <w:sz w:val="19"/>
          <w:szCs w:val="19"/>
          <w:lang w:bidi="kn-IN"/>
        </w:rPr>
        <w:t>create</w:t>
      </w:r>
      <w:proofErr w:type="spellEnd"/>
      <w:r w:rsidR="00DD5770" w:rsidRPr="00F04C31">
        <w:rPr>
          <w:rFonts w:ascii="Consolas" w:hAnsi="Consolas" w:cs="Consolas"/>
          <w:color w:val="auto"/>
          <w:sz w:val="19"/>
          <w:szCs w:val="19"/>
          <w:lang w:bidi="kn-IN"/>
        </w:rPr>
        <w:t>(</w:t>
      </w:r>
      <w:proofErr w:type="gramEnd"/>
      <w:r w:rsidR="00DD5770" w:rsidRPr="00F04C31">
        <w:rPr>
          <w:rFonts w:ascii="Consolas" w:hAnsi="Consolas" w:cs="Consolas"/>
          <w:color w:val="auto"/>
          <w:sz w:val="19"/>
          <w:szCs w:val="19"/>
          <w:lang w:bidi="kn-IN"/>
        </w:rPr>
        <w:t>&amp;</w:t>
      </w:r>
      <w:proofErr w:type="spellStart"/>
      <w:r w:rsidR="00DD5770" w:rsidRPr="00F04C31">
        <w:rPr>
          <w:rFonts w:ascii="Consolas" w:hAnsi="Consolas" w:cs="Consolas"/>
          <w:color w:val="auto"/>
          <w:sz w:val="19"/>
          <w:szCs w:val="19"/>
          <w:lang w:bidi="kn-IN"/>
        </w:rPr>
        <w:t>snapshot</w:t>
      </w:r>
      <w:r w:rsidRPr="00F04C31">
        <w:rPr>
          <w:rFonts w:ascii="Consolas" w:hAnsi="Consolas" w:cs="Consolas"/>
          <w:color w:val="auto"/>
          <w:sz w:val="19"/>
          <w:szCs w:val="19"/>
          <w:lang w:bidi="kn-IN"/>
        </w:rPr>
        <w:t>_id</w:t>
      </w:r>
      <w:proofErr w:type="spellEnd"/>
      <w:r w:rsidR="00DD5770" w:rsidRPr="00F04C31">
        <w:rPr>
          <w:rFonts w:ascii="Consolas" w:hAnsi="Consolas" w:cs="Consolas"/>
          <w:color w:val="auto"/>
          <w:sz w:val="19"/>
          <w:szCs w:val="19"/>
          <w:lang w:bidi="kn-IN"/>
        </w:rPr>
        <w:t>, 1, &amp;</w:t>
      </w:r>
      <w:proofErr w:type="spellStart"/>
      <w:r w:rsidR="00DD5770" w:rsidRPr="00F04C31">
        <w:rPr>
          <w:rFonts w:ascii="Consolas" w:hAnsi="Consolas" w:cs="Consolas"/>
          <w:color w:val="auto"/>
          <w:sz w:val="19"/>
          <w:szCs w:val="19"/>
          <w:lang w:bidi="kn-IN"/>
        </w:rPr>
        <w:t>attrs</w:t>
      </w:r>
      <w:proofErr w:type="spellEnd"/>
      <w:r w:rsidR="00DD5770" w:rsidRPr="00F04C31">
        <w:rPr>
          <w:rFonts w:ascii="Consolas" w:hAnsi="Consolas" w:cs="Consolas"/>
          <w:color w:val="auto"/>
          <w:sz w:val="19"/>
          <w:szCs w:val="19"/>
          <w:lang w:bidi="kn-IN"/>
        </w:rPr>
        <w:t>[0]);</w:t>
      </w:r>
    </w:p>
    <w:p w14:paraId="53B95F09"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097FCE3D"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read from snapshot */</w:t>
      </w:r>
    </w:p>
    <w:p w14:paraId="0717B834" w14:textId="7AA1E2C7" w:rsidR="00DD5770" w:rsidRPr="00F04C31" w:rsidRDefault="00EA6CFE"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w:t>
      </w:r>
      <w:r w:rsidR="00DD5770" w:rsidRPr="00F04C31">
        <w:rPr>
          <w:rFonts w:ascii="Consolas" w:hAnsi="Consolas" w:cs="Consolas"/>
          <w:color w:val="auto"/>
          <w:sz w:val="19"/>
          <w:szCs w:val="19"/>
          <w:lang w:bidi="kn-IN"/>
        </w:rPr>
        <w:t>tam_snapshot_statistics_</w:t>
      </w:r>
      <w:proofErr w:type="gramStart"/>
      <w:r w:rsidR="00DD5770" w:rsidRPr="00F04C31">
        <w:rPr>
          <w:rFonts w:ascii="Consolas" w:hAnsi="Consolas" w:cs="Consolas"/>
          <w:color w:val="auto"/>
          <w:sz w:val="19"/>
          <w:szCs w:val="19"/>
          <w:lang w:bidi="kn-IN"/>
        </w:rPr>
        <w:t>get</w:t>
      </w:r>
      <w:proofErr w:type="spellEnd"/>
      <w:r w:rsidR="00DD5770" w:rsidRPr="00F04C31">
        <w:rPr>
          <w:rFonts w:ascii="Consolas" w:hAnsi="Consolas" w:cs="Consolas"/>
          <w:color w:val="auto"/>
          <w:sz w:val="19"/>
          <w:szCs w:val="19"/>
          <w:lang w:bidi="kn-IN"/>
        </w:rPr>
        <w:t>(</w:t>
      </w:r>
      <w:proofErr w:type="spellStart"/>
      <w:proofErr w:type="gramEnd"/>
      <w:r w:rsidR="00DD5770" w:rsidRPr="00F04C31">
        <w:rPr>
          <w:rFonts w:ascii="Consolas" w:hAnsi="Consolas" w:cs="Consolas"/>
          <w:color w:val="auto"/>
          <w:sz w:val="19"/>
          <w:szCs w:val="19"/>
          <w:lang w:bidi="kn-IN"/>
        </w:rPr>
        <w:t>snapshot</w:t>
      </w:r>
      <w:r w:rsidRPr="00F04C31">
        <w:rPr>
          <w:rFonts w:ascii="Consolas" w:hAnsi="Consolas" w:cs="Consolas"/>
          <w:color w:val="auto"/>
          <w:sz w:val="19"/>
          <w:szCs w:val="19"/>
          <w:lang w:bidi="kn-IN"/>
        </w:rPr>
        <w:t>_id</w:t>
      </w:r>
      <w:proofErr w:type="spellEnd"/>
      <w:r w:rsidR="00DD5770"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&amp;</w:t>
      </w:r>
      <w:proofErr w:type="spellStart"/>
      <w:r w:rsidRPr="00F04C31">
        <w:rPr>
          <w:rFonts w:ascii="Consolas" w:hAnsi="Consolas" w:cs="Consolas"/>
          <w:color w:val="auto"/>
          <w:sz w:val="19"/>
          <w:szCs w:val="19"/>
          <w:lang w:bidi="kn-IN"/>
        </w:rPr>
        <w:t>num_counters</w:t>
      </w:r>
      <w:proofErr w:type="spellEnd"/>
      <w:r w:rsidRPr="00F04C31" w:rsidDel="00EA6CFE">
        <w:rPr>
          <w:rFonts w:ascii="Consolas" w:hAnsi="Consolas" w:cs="Consolas"/>
          <w:color w:val="auto"/>
          <w:sz w:val="19"/>
          <w:szCs w:val="19"/>
          <w:lang w:bidi="kn-IN"/>
        </w:rPr>
        <w:t xml:space="preserve"> </w:t>
      </w:r>
      <w:r w:rsidR="00DD5770" w:rsidRPr="00F04C31">
        <w:rPr>
          <w:rFonts w:ascii="Consolas" w:hAnsi="Consolas" w:cs="Consolas"/>
          <w:color w:val="auto"/>
          <w:sz w:val="19"/>
          <w:szCs w:val="19"/>
          <w:lang w:bidi="kn-IN"/>
        </w:rPr>
        <w:t xml:space="preserve">, </w:t>
      </w:r>
      <w:proofErr w:type="spellStart"/>
      <w:r w:rsidR="002A27A5" w:rsidRPr="00F04C31">
        <w:rPr>
          <w:rFonts w:ascii="Consolas" w:hAnsi="Consolas" w:cs="Consolas"/>
          <w:color w:val="auto"/>
          <w:sz w:val="19"/>
          <w:szCs w:val="19"/>
          <w:lang w:bidi="kn-IN"/>
        </w:rPr>
        <w:t>stat_list</w:t>
      </w:r>
      <w:proofErr w:type="spellEnd"/>
      <w:r w:rsidR="00DD5770" w:rsidRPr="00F04C31">
        <w:rPr>
          <w:rFonts w:ascii="Consolas" w:hAnsi="Consolas" w:cs="Consolas"/>
          <w:color w:val="auto"/>
          <w:sz w:val="19"/>
          <w:szCs w:val="19"/>
          <w:lang w:bidi="kn-IN"/>
        </w:rPr>
        <w:t xml:space="preserve"> );</w:t>
      </w:r>
    </w:p>
    <w:p w14:paraId="340265A7"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483B43A2" w14:textId="2637751B"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delete snapshot */</w:t>
      </w:r>
    </w:p>
    <w:p w14:paraId="505D76C2" w14:textId="58C0F5BB"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proofErr w:type="spellStart"/>
      <w:r w:rsidRPr="00F04C31">
        <w:rPr>
          <w:color w:val="auto"/>
          <w:sz w:val="19"/>
          <w:szCs w:val="19"/>
        </w:rPr>
        <w:t>s</w:t>
      </w:r>
      <w:r w:rsidRPr="00F04C31">
        <w:rPr>
          <w:rFonts w:ascii="Consolas" w:hAnsi="Consolas" w:cs="Consolas"/>
          <w:color w:val="auto"/>
          <w:sz w:val="19"/>
          <w:szCs w:val="19"/>
        </w:rPr>
        <w:t>ai_tam_snapshot_</w:t>
      </w:r>
      <w:proofErr w:type="gramStart"/>
      <w:r w:rsidRPr="00F04C31">
        <w:rPr>
          <w:rFonts w:ascii="Consolas" w:hAnsi="Consolas" w:cs="Consolas"/>
          <w:color w:val="auto"/>
          <w:sz w:val="19"/>
          <w:szCs w:val="19"/>
        </w:rPr>
        <w:t>remove</w:t>
      </w:r>
      <w:proofErr w:type="spellEnd"/>
      <w:r w:rsidRPr="00F04C31">
        <w:rPr>
          <w:rFonts w:ascii="Consolas" w:hAnsi="Consolas" w:cs="Consolas"/>
          <w:color w:val="auto"/>
          <w:sz w:val="19"/>
          <w:szCs w:val="19"/>
        </w:rPr>
        <w:t>(</w:t>
      </w:r>
      <w:proofErr w:type="spellStart"/>
      <w:proofErr w:type="gramEnd"/>
      <w:r w:rsidRPr="00F04C31">
        <w:rPr>
          <w:rFonts w:ascii="Consolas" w:hAnsi="Consolas" w:cs="Consolas"/>
          <w:color w:val="auto"/>
          <w:sz w:val="19"/>
          <w:szCs w:val="19"/>
        </w:rPr>
        <w:t>snapshot_id</w:t>
      </w:r>
      <w:proofErr w:type="spellEnd"/>
      <w:r w:rsidRPr="00F04C31">
        <w:rPr>
          <w:rFonts w:ascii="Consolas" w:hAnsi="Consolas" w:cs="Consolas"/>
          <w:color w:val="auto"/>
          <w:sz w:val="19"/>
          <w:szCs w:val="19"/>
        </w:rPr>
        <w:t>);</w:t>
      </w:r>
    </w:p>
    <w:p w14:paraId="5B028B70" w14:textId="1F9FB02C" w:rsidR="002B0093" w:rsidRPr="00F04C31" w:rsidRDefault="002B0093">
      <w:pPr>
        <w:rPr>
          <w:color w:val="auto"/>
          <w:sz w:val="19"/>
          <w:szCs w:val="19"/>
        </w:rPr>
      </w:pPr>
    </w:p>
    <w:p w14:paraId="0BAC2461" w14:textId="77777777" w:rsidR="002B0093" w:rsidRDefault="009D2773">
      <w:pPr>
        <w:pStyle w:val="Heading2"/>
        <w:numPr>
          <w:ilvl w:val="1"/>
          <w:numId w:val="3"/>
        </w:numPr>
        <w:ind w:hanging="576"/>
      </w:pPr>
      <w:bookmarkStart w:id="40" w:name="_2xcytpi" w:colFirst="0" w:colLast="0"/>
      <w:bookmarkStart w:id="41" w:name="_Toc473101855"/>
      <w:bookmarkEnd w:id="40"/>
      <w:r>
        <w:t>Creating a Partial Snapshot</w:t>
      </w:r>
      <w:bookmarkEnd w:id="41"/>
    </w:p>
    <w:p w14:paraId="65FC44CC" w14:textId="77777777" w:rsidR="002B0093" w:rsidRPr="00F04C31" w:rsidRDefault="002B0093">
      <w:pPr>
        <w:widowControl w:val="0"/>
        <w:spacing w:after="0" w:line="240" w:lineRule="auto"/>
        <w:rPr>
          <w:color w:val="auto"/>
        </w:rPr>
      </w:pPr>
    </w:p>
    <w:p w14:paraId="19E842B8"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create a partial snapshot*/</w:t>
      </w:r>
    </w:p>
    <w:p w14:paraId="7E5442F0"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0198F6F0" w14:textId="4EA19D1D" w:rsidR="00DD5770" w:rsidRPr="00F04C31" w:rsidRDefault="00227923"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sai_attribute_t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tam_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00465E40" w:rsidRPr="00F04C31">
        <w:rPr>
          <w:rFonts w:ascii="Consolas" w:hAnsi="Consolas" w:cs="Consolas"/>
          <w:color w:val="auto"/>
          <w:sz w:val="19"/>
          <w:szCs w:val="19"/>
          <w:lang w:bidi="kn-IN"/>
        </w:rPr>
        <w:t>5</w:t>
      </w:r>
      <w:r w:rsidR="00DD5770" w:rsidRPr="00F04C31">
        <w:rPr>
          <w:rFonts w:ascii="Consolas" w:hAnsi="Consolas" w:cs="Consolas"/>
          <w:color w:val="auto"/>
          <w:sz w:val="19"/>
          <w:szCs w:val="19"/>
          <w:lang w:bidi="kn-IN"/>
        </w:rPr>
        <w:t>];</w:t>
      </w:r>
    </w:p>
    <w:p w14:paraId="64461181" w14:textId="3A32901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sai_object_</w:t>
      </w:r>
      <w:r w:rsidR="00367423" w:rsidRPr="00F04C31">
        <w:rPr>
          <w:rFonts w:ascii="Consolas" w:hAnsi="Consolas" w:cs="Consolas"/>
          <w:color w:val="auto"/>
          <w:sz w:val="19"/>
          <w:szCs w:val="19"/>
          <w:lang w:bidi="kn-IN"/>
        </w:rPr>
        <w:t>id_</w:t>
      </w:r>
      <w:r w:rsidRPr="00F04C31">
        <w:rPr>
          <w:rFonts w:ascii="Consolas" w:hAnsi="Consolas" w:cs="Consolas"/>
          <w:color w:val="auto"/>
          <w:sz w:val="19"/>
          <w:szCs w:val="19"/>
          <w:lang w:bidi="kn-IN"/>
        </w:rPr>
        <w:t>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snapshot</w:t>
      </w:r>
      <w:r w:rsidR="000730D5" w:rsidRPr="00F04C31">
        <w:rPr>
          <w:rFonts w:ascii="Consolas" w:hAnsi="Consolas" w:cs="Consolas"/>
          <w:color w:val="auto"/>
          <w:sz w:val="19"/>
          <w:szCs w:val="19"/>
          <w:lang w:bidi="kn-IN"/>
        </w:rPr>
        <w:t>_id</w:t>
      </w:r>
      <w:proofErr w:type="spellEnd"/>
      <w:r w:rsidRPr="00F04C31">
        <w:rPr>
          <w:rFonts w:ascii="Consolas" w:hAnsi="Consolas" w:cs="Consolas"/>
          <w:color w:val="auto"/>
          <w:sz w:val="19"/>
          <w:szCs w:val="19"/>
          <w:lang w:bidi="kn-IN"/>
        </w:rPr>
        <w:t>;</w:t>
      </w:r>
    </w:p>
    <w:p w14:paraId="6F1A642B" w14:textId="257A7063"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sai_object_</w:t>
      </w:r>
      <w:r w:rsidR="00367423" w:rsidRPr="00F04C31">
        <w:rPr>
          <w:rFonts w:ascii="Consolas" w:hAnsi="Consolas" w:cs="Consolas"/>
          <w:color w:val="auto"/>
          <w:sz w:val="19"/>
          <w:szCs w:val="19"/>
          <w:lang w:bidi="kn-IN"/>
        </w:rPr>
        <w:t>id_</w:t>
      </w:r>
      <w:r w:rsidRPr="00F04C31">
        <w:rPr>
          <w:rFonts w:ascii="Consolas" w:hAnsi="Consolas" w:cs="Consolas"/>
          <w:color w:val="auto"/>
          <w:sz w:val="19"/>
          <w:szCs w:val="19"/>
          <w:lang w:bidi="kn-IN"/>
        </w:rPr>
        <w:t>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tam</w:t>
      </w:r>
      <w:r w:rsidR="000730D5" w:rsidRPr="00F04C31">
        <w:rPr>
          <w:rFonts w:ascii="Consolas" w:hAnsi="Consolas" w:cs="Consolas"/>
          <w:color w:val="auto"/>
          <w:sz w:val="19"/>
          <w:szCs w:val="19"/>
          <w:lang w:bidi="kn-IN"/>
        </w:rPr>
        <w:t>_id</w:t>
      </w:r>
      <w:proofErr w:type="spellEnd"/>
      <w:r w:rsidRPr="00F04C31">
        <w:rPr>
          <w:rFonts w:ascii="Consolas" w:hAnsi="Consolas" w:cs="Consolas"/>
          <w:color w:val="auto"/>
          <w:sz w:val="19"/>
          <w:szCs w:val="19"/>
          <w:lang w:bidi="kn-IN"/>
        </w:rPr>
        <w:t>;</w:t>
      </w:r>
    </w:p>
    <w:p w14:paraId="1AB04F23" w14:textId="4094D04A" w:rsidR="00FB5E6A" w:rsidRPr="00F04C31" w:rsidRDefault="00FB5E6A"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ippg_port3_pg1_id;</w:t>
      </w:r>
    </w:p>
    <w:p w14:paraId="4083862B" w14:textId="284D51E0" w:rsidR="00FB5E6A" w:rsidRPr="00F04C31" w:rsidRDefault="00FB5E6A"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ippg_port3_pg2_id;</w:t>
      </w:r>
    </w:p>
    <w:p w14:paraId="10BEEC33" w14:textId="63BF7EB2" w:rsidR="00FB5E6A" w:rsidRPr="00F04C31" w:rsidRDefault="00FB5E6A"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ippg_port3_pg3_id;</w:t>
      </w:r>
    </w:p>
    <w:p w14:paraId="0B15EA27" w14:textId="717A2BF7" w:rsidR="00FB5E6A" w:rsidRPr="00F04C31" w:rsidRDefault="00FB5E6A"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ippg_port3_pg4_id;</w:t>
      </w:r>
    </w:p>
    <w:p w14:paraId="76F59824" w14:textId="247F94B1" w:rsidR="007D6EFA" w:rsidRPr="00F04C31" w:rsidRDefault="007D6EFA" w:rsidP="00FB5E6A">
      <w:pPr>
        <w:autoSpaceDE w:val="0"/>
        <w:autoSpaceDN w:val="0"/>
        <w:adjustRightInd w:val="0"/>
        <w:spacing w:after="0" w:line="240" w:lineRule="auto"/>
        <w:rPr>
          <w:rFonts w:ascii="Consolas" w:hAnsi="Consolas" w:cs="Consolas"/>
          <w:color w:val="auto"/>
          <w:sz w:val="19"/>
          <w:szCs w:val="19"/>
          <w:lang w:bidi="kn-IN"/>
        </w:rPr>
      </w:pPr>
    </w:p>
    <w:p w14:paraId="10DC3B1F" w14:textId="6972DA82"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Memory for reading a snapshot */</w:t>
      </w:r>
    </w:p>
    <w:p w14:paraId="3F1B59A3" w14:textId="77777777"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p>
    <w:p w14:paraId="229D4ED5" w14:textId="27FA0EED"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sai_tam_statistic_t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stat_list</w:t>
      </w:r>
      <w:proofErr w:type="spellEnd"/>
      <w:r w:rsidRPr="00F04C31">
        <w:rPr>
          <w:rFonts w:ascii="Consolas" w:hAnsi="Consolas" w:cs="Consolas"/>
          <w:color w:val="auto"/>
          <w:sz w:val="19"/>
          <w:szCs w:val="19"/>
          <w:lang w:bidi="kn-IN"/>
        </w:rPr>
        <w:t>;</w:t>
      </w:r>
    </w:p>
    <w:p w14:paraId="32880A25" w14:textId="77777777"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int</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num_counters</w:t>
      </w:r>
      <w:proofErr w:type="spellEnd"/>
      <w:r w:rsidRPr="00F04C31">
        <w:rPr>
          <w:rFonts w:ascii="Consolas" w:hAnsi="Consolas" w:cs="Consolas"/>
          <w:color w:val="auto"/>
          <w:sz w:val="19"/>
          <w:szCs w:val="19"/>
          <w:lang w:bidi="kn-IN"/>
        </w:rPr>
        <w:t xml:space="preserve"> = 0;</w:t>
      </w:r>
    </w:p>
    <w:p w14:paraId="5A8D16E6" w14:textId="71B4699E" w:rsidR="00827D0B"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
    <w:p w14:paraId="2781364E" w14:textId="6E379EF5" w:rsidR="00827D0B" w:rsidRPr="00F04C31" w:rsidRDefault="00827D0B" w:rsidP="00827D0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Statistic Id </w:t>
      </w:r>
      <w:proofErr w:type="gramStart"/>
      <w:r w:rsidRPr="00F04C31">
        <w:rPr>
          <w:rFonts w:ascii="Consolas" w:hAnsi="Consolas" w:cs="Consolas"/>
          <w:color w:val="auto"/>
          <w:sz w:val="19"/>
          <w:szCs w:val="19"/>
          <w:lang w:bidi="kn-IN"/>
        </w:rPr>
        <w:t>list ,</w:t>
      </w:r>
      <w:proofErr w:type="gramEnd"/>
      <w:r w:rsidRPr="00F04C31">
        <w:rPr>
          <w:rFonts w:ascii="Consolas" w:hAnsi="Consolas" w:cs="Consolas"/>
          <w:color w:val="auto"/>
          <w:sz w:val="19"/>
          <w:szCs w:val="19"/>
          <w:lang w:bidi="kn-IN"/>
        </w:rPr>
        <w:t xml:space="preserve"> for creating a partial snapshot */</w:t>
      </w:r>
    </w:p>
    <w:p w14:paraId="21F0BEE3" w14:textId="2BD7E08F" w:rsidR="00827D0B"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
    <w:p w14:paraId="13CE9C7A" w14:textId="0D0450BF" w:rsidR="00827D0B"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sai_tam_statistic_id_list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stat_id_list</w:t>
      </w:r>
      <w:proofErr w:type="spellEnd"/>
      <w:r w:rsidRPr="00F04C31">
        <w:rPr>
          <w:rFonts w:ascii="Consolas" w:hAnsi="Consolas" w:cs="Consolas"/>
          <w:color w:val="auto"/>
          <w:sz w:val="19"/>
          <w:szCs w:val="19"/>
          <w:lang w:bidi="kn-IN"/>
        </w:rPr>
        <w:t>;</w:t>
      </w:r>
    </w:p>
    <w:p w14:paraId="799A707F" w14:textId="2574D314" w:rsidR="00827D0B"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sai_tam_statistic_id_t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stat_id_</w:t>
      </w:r>
      <w:proofErr w:type="gramStart"/>
      <w:r w:rsidRPr="00F04C31">
        <w:rPr>
          <w:rFonts w:ascii="Consolas" w:hAnsi="Consolas" w:cs="Consolas"/>
          <w:color w:val="auto"/>
          <w:sz w:val="19"/>
          <w:szCs w:val="19"/>
          <w:lang w:bidi="kn-IN"/>
        </w:rPr>
        <w:t>array</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4];</w:t>
      </w:r>
    </w:p>
    <w:p w14:paraId="6281B6E9"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1740C3F5" w14:textId="77777777"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p>
    <w:p w14:paraId="2AAA4CA5" w14:textId="77777777"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Obtain</w:t>
      </w:r>
      <w:proofErr w:type="gramEnd"/>
      <w:r w:rsidRPr="00F04C31">
        <w:rPr>
          <w:rFonts w:ascii="Consolas" w:hAnsi="Consolas" w:cs="Consolas"/>
          <w:color w:val="auto"/>
          <w:sz w:val="19"/>
          <w:szCs w:val="19"/>
          <w:lang w:bidi="kn-IN"/>
        </w:rPr>
        <w:t xml:space="preserve"> TAM object */</w:t>
      </w:r>
    </w:p>
    <w:p w14:paraId="624B2A16" w14:textId="77777777"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p>
    <w:p w14:paraId="789A6727" w14:textId="77777777"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B76564C"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05D99860"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0].id = (</w:t>
      </w:r>
      <w:proofErr w:type="spellStart"/>
      <w:r w:rsidRPr="00F04C31">
        <w:rPr>
          <w:rFonts w:ascii="Consolas" w:hAnsi="Consolas" w:cs="Consolas"/>
          <w:color w:val="auto"/>
          <w:sz w:val="19"/>
          <w:szCs w:val="19"/>
          <w:lang w:bidi="kn-IN"/>
        </w:rPr>
        <w:t>sai_attr_id_t</w:t>
      </w:r>
      <w:proofErr w:type="spellEnd"/>
      <w:r w:rsidRPr="00F04C31">
        <w:rPr>
          <w:rFonts w:ascii="Consolas" w:hAnsi="Consolas" w:cs="Consolas"/>
          <w:color w:val="auto"/>
          <w:sz w:val="19"/>
          <w:szCs w:val="19"/>
          <w:lang w:bidi="kn-IN"/>
        </w:rPr>
        <w:t>)SAI_TAM_SNAPSHOT_ATTR_TAM_ID;</w:t>
      </w:r>
    </w:p>
    <w:p w14:paraId="07B74A9C" w14:textId="653649A0"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0].</w:t>
      </w:r>
      <w:proofErr w:type="spellStart"/>
      <w:r w:rsidRPr="00F04C31">
        <w:rPr>
          <w:rFonts w:ascii="Consolas" w:hAnsi="Consolas" w:cs="Consolas"/>
          <w:color w:val="auto"/>
          <w:sz w:val="19"/>
          <w:szCs w:val="19"/>
          <w:lang w:bidi="kn-IN"/>
        </w:rPr>
        <w:t>value.oid</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tam</w:t>
      </w:r>
      <w:r w:rsidR="000730D5" w:rsidRPr="00F04C31">
        <w:rPr>
          <w:rFonts w:ascii="Consolas" w:hAnsi="Consolas" w:cs="Consolas"/>
          <w:color w:val="auto"/>
          <w:sz w:val="19"/>
          <w:szCs w:val="19"/>
          <w:lang w:bidi="kn-IN"/>
        </w:rPr>
        <w:t>_id</w:t>
      </w:r>
      <w:proofErr w:type="spellEnd"/>
      <w:r w:rsidRPr="00F04C31">
        <w:rPr>
          <w:rFonts w:ascii="Consolas" w:hAnsi="Consolas" w:cs="Consolas"/>
          <w:color w:val="auto"/>
          <w:sz w:val="19"/>
          <w:szCs w:val="19"/>
          <w:lang w:bidi="kn-IN"/>
        </w:rPr>
        <w:t>;</w:t>
      </w:r>
    </w:p>
    <w:p w14:paraId="1DB5EAD6"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3BCE3E7F" w14:textId="77777777" w:rsidR="00227923"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14:paraId="3F688AF4" w14:textId="5AD69440" w:rsidR="00227923"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roofErr w:type="gramStart"/>
      <w:r w:rsidRPr="00F04C31">
        <w:rPr>
          <w:rFonts w:ascii="Consolas" w:hAnsi="Consolas" w:cs="Consolas"/>
          <w:color w:val="auto"/>
          <w:sz w:val="19"/>
          <w:szCs w:val="19"/>
          <w:lang w:bidi="kn-IN"/>
        </w:rPr>
        <w:lastRenderedPageBreak/>
        <w:t xml:space="preserve">Interested in Ingress-Port-Priority-Group Statistics </w:t>
      </w:r>
      <w:r w:rsidR="00FB5E6A" w:rsidRPr="00F04C31">
        <w:rPr>
          <w:rFonts w:ascii="Consolas" w:hAnsi="Consolas" w:cs="Consolas"/>
          <w:color w:val="auto"/>
          <w:sz w:val="19"/>
          <w:szCs w:val="19"/>
          <w:lang w:bidi="kn-IN"/>
        </w:rPr>
        <w:t>for port</w:t>
      </w:r>
      <w:r w:rsidR="00465E40" w:rsidRPr="00F04C31">
        <w:rPr>
          <w:rFonts w:ascii="Consolas" w:hAnsi="Consolas" w:cs="Consolas"/>
          <w:color w:val="auto"/>
          <w:sz w:val="19"/>
          <w:szCs w:val="19"/>
          <w:lang w:bidi="kn-IN"/>
        </w:rPr>
        <w:t xml:space="preserve"> </w:t>
      </w:r>
      <w:r w:rsidR="00FB5E6A" w:rsidRPr="00F04C31">
        <w:rPr>
          <w:rFonts w:ascii="Consolas" w:hAnsi="Consolas" w:cs="Consolas"/>
          <w:color w:val="auto"/>
          <w:sz w:val="19"/>
          <w:szCs w:val="19"/>
          <w:lang w:bidi="kn-IN"/>
        </w:rPr>
        <w:t>3 and all priority-groups</w:t>
      </w:r>
      <w:r w:rsidR="00227923" w:rsidRPr="00F04C31">
        <w:rPr>
          <w:rFonts w:ascii="Consolas" w:hAnsi="Consolas" w:cs="Consolas"/>
          <w:color w:val="auto"/>
          <w:sz w:val="19"/>
          <w:szCs w:val="19"/>
          <w:lang w:bidi="kn-IN"/>
        </w:rPr>
        <w:t xml:space="preserve"> for the current-occupancy counter.</w:t>
      </w:r>
      <w:proofErr w:type="gramEnd"/>
      <w:r w:rsidR="004F275F" w:rsidRPr="00F04C31">
        <w:rPr>
          <w:rFonts w:ascii="Consolas" w:hAnsi="Consolas" w:cs="Consolas"/>
          <w:color w:val="auto"/>
          <w:sz w:val="19"/>
          <w:szCs w:val="19"/>
          <w:lang w:bidi="kn-IN"/>
        </w:rPr>
        <w:t xml:space="preserve"> </w:t>
      </w:r>
    </w:p>
    <w:p w14:paraId="75024E56" w14:textId="77777777" w:rsidR="003F2C20" w:rsidRPr="00F04C31" w:rsidRDefault="003F2C20" w:rsidP="00DD5770">
      <w:pPr>
        <w:autoSpaceDE w:val="0"/>
        <w:autoSpaceDN w:val="0"/>
        <w:adjustRightInd w:val="0"/>
        <w:spacing w:after="0" w:line="240" w:lineRule="auto"/>
        <w:rPr>
          <w:rFonts w:ascii="Consolas" w:hAnsi="Consolas" w:cs="Consolas"/>
          <w:color w:val="auto"/>
          <w:sz w:val="19"/>
          <w:szCs w:val="19"/>
          <w:lang w:bidi="kn-IN"/>
        </w:rPr>
      </w:pPr>
    </w:p>
    <w:p w14:paraId="74843971" w14:textId="69E896CB" w:rsidR="003F2C20" w:rsidRPr="00F04C31" w:rsidRDefault="003F2C2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Obtain priority group objects ids from priority group list attribute on port 3.</w:t>
      </w:r>
    </w:p>
    <w:p w14:paraId="183BD609" w14:textId="77777777" w:rsidR="00232C0B" w:rsidRDefault="002A27A5" w:rsidP="00DD5770">
      <w:pPr>
        <w:autoSpaceDE w:val="0"/>
        <w:autoSpaceDN w:val="0"/>
        <w:adjustRightInd w:val="0"/>
        <w:spacing w:after="0" w:line="240" w:lineRule="auto"/>
        <w:rPr>
          <w:ins w:id="42" w:author="jtardo" w:date="2017-01-25T14:40:00Z"/>
          <w:rFonts w:ascii="Consolas" w:hAnsi="Consolas" w:cs="Consolas"/>
          <w:color w:val="auto"/>
          <w:sz w:val="19"/>
          <w:szCs w:val="19"/>
          <w:lang w:bidi="kn-IN"/>
        </w:rPr>
      </w:pPr>
      <w:r w:rsidRPr="00F04C31">
        <w:rPr>
          <w:rFonts w:ascii="Consolas" w:hAnsi="Consolas" w:cs="Consolas"/>
          <w:color w:val="auto"/>
          <w:sz w:val="19"/>
          <w:szCs w:val="19"/>
          <w:lang w:bidi="kn-IN"/>
        </w:rPr>
        <w:t xml:space="preserve">Caller/Application is assumed to have created the relevant priority-group objects earlier and the associated object ids are used here (in this case, ippg_port3_pg1_id </w:t>
      </w:r>
      <w:proofErr w:type="spellStart"/>
      <w:r w:rsidRPr="00F04C31">
        <w:rPr>
          <w:rFonts w:ascii="Consolas" w:hAnsi="Consolas" w:cs="Consolas"/>
          <w:color w:val="auto"/>
          <w:sz w:val="19"/>
          <w:szCs w:val="19"/>
          <w:lang w:bidi="kn-IN"/>
        </w:rPr>
        <w:t>etc</w:t>
      </w:r>
      <w:proofErr w:type="spellEnd"/>
      <w:r w:rsidRPr="00F04C31">
        <w:rPr>
          <w:rFonts w:ascii="Consolas" w:hAnsi="Consolas" w:cs="Consolas"/>
          <w:color w:val="auto"/>
          <w:sz w:val="19"/>
          <w:szCs w:val="19"/>
          <w:lang w:bidi="kn-IN"/>
        </w:rPr>
        <w:t>).</w:t>
      </w:r>
    </w:p>
    <w:p w14:paraId="602DFD69" w14:textId="66AB0907" w:rsidR="002A27A5" w:rsidRPr="00F04C31" w:rsidDel="00232C0B" w:rsidRDefault="002A27A5" w:rsidP="002A27A5">
      <w:pPr>
        <w:autoSpaceDE w:val="0"/>
        <w:autoSpaceDN w:val="0"/>
        <w:adjustRightInd w:val="0"/>
        <w:spacing w:after="0" w:line="240" w:lineRule="auto"/>
        <w:rPr>
          <w:del w:id="43" w:author="jtardo" w:date="2017-01-25T14:39:00Z"/>
          <w:rFonts w:ascii="Consolas" w:hAnsi="Consolas" w:cs="Consolas"/>
          <w:color w:val="auto"/>
          <w:sz w:val="19"/>
          <w:szCs w:val="19"/>
          <w:lang w:bidi="kn-IN"/>
        </w:rPr>
      </w:pPr>
    </w:p>
    <w:p w14:paraId="1AEDD007" w14:textId="5AFBB199" w:rsidR="002A27A5" w:rsidRPr="00F04C31" w:rsidDel="00232C0B" w:rsidRDefault="002A27A5" w:rsidP="00DD5770">
      <w:pPr>
        <w:autoSpaceDE w:val="0"/>
        <w:autoSpaceDN w:val="0"/>
        <w:adjustRightInd w:val="0"/>
        <w:spacing w:after="0" w:line="240" w:lineRule="auto"/>
        <w:rPr>
          <w:del w:id="44" w:author="jtardo" w:date="2017-01-25T14:39:00Z"/>
          <w:rFonts w:ascii="Consolas" w:hAnsi="Consolas" w:cs="Consolas"/>
          <w:color w:val="auto"/>
          <w:sz w:val="19"/>
          <w:szCs w:val="19"/>
          <w:lang w:bidi="kn-IN"/>
        </w:rPr>
      </w:pPr>
    </w:p>
    <w:p w14:paraId="66FED501" w14:textId="3ABEA90F"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7C8E2EAF" w14:textId="77777777" w:rsidR="004F275F" w:rsidRPr="00F04C31" w:rsidRDefault="004F275F" w:rsidP="004F275F">
      <w:pPr>
        <w:autoSpaceDE w:val="0"/>
        <w:autoSpaceDN w:val="0"/>
        <w:adjustRightInd w:val="0"/>
        <w:spacing w:after="0" w:line="240" w:lineRule="auto"/>
        <w:rPr>
          <w:rFonts w:ascii="Consolas" w:hAnsi="Consolas" w:cs="Consolas"/>
          <w:color w:val="auto"/>
          <w:sz w:val="19"/>
          <w:szCs w:val="19"/>
          <w:lang w:bidi="kn-IN"/>
        </w:rPr>
      </w:pPr>
    </w:p>
    <w:p w14:paraId="121A4CA0" w14:textId="77777777" w:rsidR="004F275F" w:rsidRPr="00F04C31" w:rsidRDefault="004F275F" w:rsidP="004F275F">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97159C9" w14:textId="77777777" w:rsidR="004F275F" w:rsidRPr="00F04C31" w:rsidDel="00232C0B" w:rsidRDefault="004F275F" w:rsidP="00DD5770">
      <w:pPr>
        <w:autoSpaceDE w:val="0"/>
        <w:autoSpaceDN w:val="0"/>
        <w:adjustRightInd w:val="0"/>
        <w:spacing w:after="0" w:line="240" w:lineRule="auto"/>
        <w:rPr>
          <w:del w:id="45" w:author="jtardo" w:date="2017-01-25T14:40:00Z"/>
          <w:rFonts w:ascii="Consolas" w:hAnsi="Consolas" w:cs="Consolas"/>
          <w:color w:val="auto"/>
          <w:sz w:val="19"/>
          <w:szCs w:val="19"/>
          <w:lang w:bidi="kn-IN"/>
        </w:rPr>
      </w:pPr>
    </w:p>
    <w:p w14:paraId="593E6938"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4BBB54CF" w14:textId="187CA6B6" w:rsidR="00FB5E6A" w:rsidRPr="00F04C31" w:rsidRDefault="00827D0B"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00DD5770" w:rsidRPr="00F04C31">
        <w:rPr>
          <w:rFonts w:ascii="Consolas" w:hAnsi="Consolas" w:cs="Consolas"/>
          <w:color w:val="auto"/>
          <w:sz w:val="19"/>
          <w:szCs w:val="19"/>
          <w:lang w:bidi="kn-IN"/>
        </w:rPr>
        <w:t>[</w:t>
      </w:r>
      <w:r w:rsidRPr="00F04C31">
        <w:rPr>
          <w:rFonts w:ascii="Consolas" w:hAnsi="Consolas" w:cs="Consolas"/>
          <w:color w:val="auto"/>
          <w:sz w:val="19"/>
          <w:szCs w:val="19"/>
          <w:lang w:bidi="kn-IN"/>
        </w:rPr>
        <w:t>0</w:t>
      </w:r>
      <w:r w:rsidR="00DD5770" w:rsidRPr="00F04C31">
        <w:rPr>
          <w:rFonts w:ascii="Consolas" w:hAnsi="Consolas" w:cs="Consolas"/>
          <w:color w:val="auto"/>
          <w:sz w:val="19"/>
          <w:szCs w:val="19"/>
          <w:lang w:bidi="kn-IN"/>
        </w:rPr>
        <w:t>].</w:t>
      </w:r>
      <w:proofErr w:type="spellStart"/>
      <w:r w:rsidR="00FB5E6A" w:rsidRPr="00F04C31">
        <w:rPr>
          <w:rFonts w:ascii="Consolas" w:hAnsi="Consolas" w:cs="Consolas"/>
          <w:color w:val="auto"/>
          <w:sz w:val="19"/>
          <w:szCs w:val="19"/>
          <w:lang w:bidi="kn-IN"/>
        </w:rPr>
        <w:t>parent_id</w:t>
      </w:r>
      <w:proofErr w:type="spellEnd"/>
      <w:r w:rsidR="00DD5770" w:rsidRPr="00F04C31">
        <w:rPr>
          <w:rFonts w:ascii="Consolas" w:hAnsi="Consolas" w:cs="Consolas"/>
          <w:color w:val="auto"/>
          <w:sz w:val="19"/>
          <w:szCs w:val="19"/>
          <w:lang w:bidi="kn-IN"/>
        </w:rPr>
        <w:t xml:space="preserve"> = </w:t>
      </w:r>
      <w:r w:rsidR="00FB5E6A" w:rsidRPr="00F04C31">
        <w:rPr>
          <w:rFonts w:ascii="Consolas" w:hAnsi="Consolas" w:cs="Consolas"/>
          <w:color w:val="auto"/>
          <w:sz w:val="19"/>
          <w:szCs w:val="19"/>
          <w:lang w:bidi="kn-IN"/>
        </w:rPr>
        <w:t>ippg_port3_pg1_id;</w:t>
      </w:r>
    </w:p>
    <w:p w14:paraId="4B097AD5" w14:textId="01144772"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[0].</w:t>
      </w:r>
      <w:proofErr w:type="spellStart"/>
      <w:r w:rsidR="00FB5E6A" w:rsidRPr="00F04C31">
        <w:rPr>
          <w:rFonts w:ascii="Consolas" w:hAnsi="Consolas" w:cs="Consolas"/>
          <w:color w:val="auto"/>
          <w:sz w:val="19"/>
          <w:szCs w:val="19"/>
          <w:lang w:bidi="kn-IN"/>
        </w:rPr>
        <w:t>parent_type</w:t>
      </w:r>
      <w:proofErr w:type="spellEnd"/>
      <w:r w:rsidR="00FB5E6A" w:rsidRPr="00F04C31">
        <w:rPr>
          <w:rFonts w:ascii="Consolas" w:hAnsi="Consolas" w:cs="Consolas"/>
          <w:color w:val="auto"/>
          <w:sz w:val="19"/>
          <w:szCs w:val="19"/>
          <w:lang w:bidi="kn-IN"/>
        </w:rPr>
        <w:t xml:space="preserve"> = SAI_OBJECT_TYPE_INGRESS_PRIORITY_GROUP;</w:t>
      </w:r>
    </w:p>
    <w:p w14:paraId="1A21763E" w14:textId="0205A427"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[0].</w:t>
      </w:r>
      <w:proofErr w:type="spellStart"/>
      <w:r w:rsidR="00FB5E6A" w:rsidRPr="00F04C31">
        <w:rPr>
          <w:rFonts w:ascii="Consolas" w:hAnsi="Consolas" w:cs="Consolas"/>
          <w:color w:val="auto"/>
          <w:sz w:val="19"/>
          <w:szCs w:val="19"/>
          <w:lang w:bidi="kn-IN"/>
        </w:rPr>
        <w:t>counter_</w:t>
      </w:r>
      <w:r w:rsidR="00F50459" w:rsidRPr="00F04C31">
        <w:rPr>
          <w:rFonts w:ascii="Consolas" w:hAnsi="Consolas" w:cs="Consolas"/>
          <w:color w:val="auto"/>
          <w:sz w:val="19"/>
          <w:szCs w:val="19"/>
          <w:lang w:bidi="kn-IN"/>
        </w:rPr>
        <w:t>id</w:t>
      </w:r>
      <w:proofErr w:type="spellEnd"/>
      <w:r w:rsidR="00FB5E6A" w:rsidRPr="00F04C31">
        <w:rPr>
          <w:rFonts w:ascii="Consolas" w:hAnsi="Consolas" w:cs="Consolas"/>
          <w:color w:val="auto"/>
          <w:sz w:val="19"/>
          <w:szCs w:val="19"/>
          <w:lang w:bidi="kn-IN"/>
        </w:rPr>
        <w:t xml:space="preserve"> = SAI_INGRESS_PRIORITY_GROUP_STAT_CURR_OCCUPANCY_BYTES;</w:t>
      </w:r>
    </w:p>
    <w:p w14:paraId="16CC8501" w14:textId="3441938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301052E2" w14:textId="189A9069"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[1].</w:t>
      </w:r>
      <w:proofErr w:type="spellStart"/>
      <w:r w:rsidR="00FB5E6A" w:rsidRPr="00F04C31">
        <w:rPr>
          <w:rFonts w:ascii="Consolas" w:hAnsi="Consolas" w:cs="Consolas"/>
          <w:color w:val="auto"/>
          <w:sz w:val="19"/>
          <w:szCs w:val="19"/>
          <w:lang w:bidi="kn-IN"/>
        </w:rPr>
        <w:t>parent_id</w:t>
      </w:r>
      <w:proofErr w:type="spellEnd"/>
      <w:r w:rsidR="00FB5E6A" w:rsidRPr="00F04C31">
        <w:rPr>
          <w:rFonts w:ascii="Consolas" w:hAnsi="Consolas" w:cs="Consolas"/>
          <w:color w:val="auto"/>
          <w:sz w:val="19"/>
          <w:szCs w:val="19"/>
          <w:lang w:bidi="kn-IN"/>
        </w:rPr>
        <w:t xml:space="preserve"> = ippg_port3_pg2_id;</w:t>
      </w:r>
    </w:p>
    <w:p w14:paraId="7D4877E6" w14:textId="7CA2C4DD"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[1].</w:t>
      </w:r>
      <w:proofErr w:type="spellStart"/>
      <w:r w:rsidR="00FB5E6A" w:rsidRPr="00F04C31">
        <w:rPr>
          <w:rFonts w:ascii="Consolas" w:hAnsi="Consolas" w:cs="Consolas"/>
          <w:color w:val="auto"/>
          <w:sz w:val="19"/>
          <w:szCs w:val="19"/>
          <w:lang w:bidi="kn-IN"/>
        </w:rPr>
        <w:t>parent_type</w:t>
      </w:r>
      <w:proofErr w:type="spellEnd"/>
      <w:r w:rsidR="00FB5E6A" w:rsidRPr="00F04C31">
        <w:rPr>
          <w:rFonts w:ascii="Consolas" w:hAnsi="Consolas" w:cs="Consolas"/>
          <w:color w:val="auto"/>
          <w:sz w:val="19"/>
          <w:szCs w:val="19"/>
          <w:lang w:bidi="kn-IN"/>
        </w:rPr>
        <w:t xml:space="preserve"> = SAI_OBJECT_TYPE_INGRESS_PRIORITY_GROUP;</w:t>
      </w:r>
    </w:p>
    <w:p w14:paraId="602C9D8D" w14:textId="0B673F62"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[1].</w:t>
      </w:r>
      <w:proofErr w:type="spellStart"/>
      <w:r w:rsidR="00FB5E6A" w:rsidRPr="00F04C31">
        <w:rPr>
          <w:rFonts w:ascii="Consolas" w:hAnsi="Consolas" w:cs="Consolas"/>
          <w:color w:val="auto"/>
          <w:sz w:val="19"/>
          <w:szCs w:val="19"/>
          <w:lang w:bidi="kn-IN"/>
        </w:rPr>
        <w:t>counter_</w:t>
      </w:r>
      <w:r w:rsidR="00F50459" w:rsidRPr="00F04C31">
        <w:rPr>
          <w:rFonts w:ascii="Consolas" w:hAnsi="Consolas" w:cs="Consolas"/>
          <w:color w:val="auto"/>
          <w:sz w:val="19"/>
          <w:szCs w:val="19"/>
          <w:lang w:bidi="kn-IN"/>
        </w:rPr>
        <w:t>id</w:t>
      </w:r>
      <w:proofErr w:type="spellEnd"/>
      <w:r w:rsidR="00FB5E6A" w:rsidRPr="00F04C31">
        <w:rPr>
          <w:rFonts w:ascii="Consolas" w:hAnsi="Consolas" w:cs="Consolas"/>
          <w:color w:val="auto"/>
          <w:sz w:val="19"/>
          <w:szCs w:val="19"/>
          <w:lang w:bidi="kn-IN"/>
        </w:rPr>
        <w:t xml:space="preserve"> = SAI_INGRESS_PRIORITY_GROUP_STAT_CURR_OCCUPANCY_BYTES;</w:t>
      </w:r>
    </w:p>
    <w:p w14:paraId="52C57C2E" w14:textId="2AA512C0" w:rsidR="00FB5E6A" w:rsidRPr="00F04C31" w:rsidRDefault="00FB5E6A" w:rsidP="00DD5770">
      <w:pPr>
        <w:autoSpaceDE w:val="0"/>
        <w:autoSpaceDN w:val="0"/>
        <w:adjustRightInd w:val="0"/>
        <w:spacing w:after="0" w:line="240" w:lineRule="auto"/>
        <w:rPr>
          <w:rFonts w:ascii="Consolas" w:hAnsi="Consolas" w:cs="Consolas"/>
          <w:color w:val="auto"/>
          <w:sz w:val="19"/>
          <w:szCs w:val="19"/>
          <w:lang w:bidi="kn-IN"/>
        </w:rPr>
      </w:pPr>
    </w:p>
    <w:p w14:paraId="363037A8" w14:textId="7CB07995"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[2].</w:t>
      </w:r>
      <w:proofErr w:type="spellStart"/>
      <w:r w:rsidR="00FB5E6A" w:rsidRPr="00F04C31">
        <w:rPr>
          <w:rFonts w:ascii="Consolas" w:hAnsi="Consolas" w:cs="Consolas"/>
          <w:color w:val="auto"/>
          <w:sz w:val="19"/>
          <w:szCs w:val="19"/>
          <w:lang w:bidi="kn-IN"/>
        </w:rPr>
        <w:t>parent_id</w:t>
      </w:r>
      <w:proofErr w:type="spellEnd"/>
      <w:r w:rsidR="00FB5E6A" w:rsidRPr="00F04C31">
        <w:rPr>
          <w:rFonts w:ascii="Consolas" w:hAnsi="Consolas" w:cs="Consolas"/>
          <w:color w:val="auto"/>
          <w:sz w:val="19"/>
          <w:szCs w:val="19"/>
          <w:lang w:bidi="kn-IN"/>
        </w:rPr>
        <w:t xml:space="preserve"> = ippg_port3_pg3_id;</w:t>
      </w:r>
    </w:p>
    <w:p w14:paraId="72D3F415" w14:textId="19353F12"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[2].</w:t>
      </w:r>
      <w:proofErr w:type="spellStart"/>
      <w:r w:rsidR="00FB5E6A" w:rsidRPr="00F04C31">
        <w:rPr>
          <w:rFonts w:ascii="Consolas" w:hAnsi="Consolas" w:cs="Consolas"/>
          <w:color w:val="auto"/>
          <w:sz w:val="19"/>
          <w:szCs w:val="19"/>
          <w:lang w:bidi="kn-IN"/>
        </w:rPr>
        <w:t>parent_type</w:t>
      </w:r>
      <w:proofErr w:type="spellEnd"/>
      <w:r w:rsidR="00FB5E6A" w:rsidRPr="00F04C31">
        <w:rPr>
          <w:rFonts w:ascii="Consolas" w:hAnsi="Consolas" w:cs="Consolas"/>
          <w:color w:val="auto"/>
          <w:sz w:val="19"/>
          <w:szCs w:val="19"/>
          <w:lang w:bidi="kn-IN"/>
        </w:rPr>
        <w:t xml:space="preserve"> = SAI_OBJECT_TYPE_INGRESS_PRIORITY_GROUP;</w:t>
      </w:r>
    </w:p>
    <w:p w14:paraId="4847B17B" w14:textId="2AC14545"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[2].</w:t>
      </w:r>
      <w:proofErr w:type="spellStart"/>
      <w:r w:rsidR="00FB5E6A" w:rsidRPr="00F04C31">
        <w:rPr>
          <w:rFonts w:ascii="Consolas" w:hAnsi="Consolas" w:cs="Consolas"/>
          <w:color w:val="auto"/>
          <w:sz w:val="19"/>
          <w:szCs w:val="19"/>
          <w:lang w:bidi="kn-IN"/>
        </w:rPr>
        <w:t>counter_</w:t>
      </w:r>
      <w:r w:rsidR="00F50459" w:rsidRPr="00F04C31">
        <w:rPr>
          <w:rFonts w:ascii="Consolas" w:hAnsi="Consolas" w:cs="Consolas"/>
          <w:color w:val="auto"/>
          <w:sz w:val="19"/>
          <w:szCs w:val="19"/>
          <w:lang w:bidi="kn-IN"/>
        </w:rPr>
        <w:t>id</w:t>
      </w:r>
      <w:proofErr w:type="spellEnd"/>
      <w:r w:rsidR="00FB5E6A" w:rsidRPr="00F04C31">
        <w:rPr>
          <w:rFonts w:ascii="Consolas" w:hAnsi="Consolas" w:cs="Consolas"/>
          <w:color w:val="auto"/>
          <w:sz w:val="19"/>
          <w:szCs w:val="19"/>
          <w:lang w:bidi="kn-IN"/>
        </w:rPr>
        <w:t xml:space="preserve"> = SAI_INGRESS_PRIORITY_GROUP_STAT_CURR_OCCUPANCY_BYTES;</w:t>
      </w:r>
    </w:p>
    <w:p w14:paraId="19CD1224" w14:textId="01708C3C" w:rsidR="00FB5E6A" w:rsidRPr="00F04C31" w:rsidRDefault="00FB5E6A" w:rsidP="00DD5770">
      <w:pPr>
        <w:autoSpaceDE w:val="0"/>
        <w:autoSpaceDN w:val="0"/>
        <w:adjustRightInd w:val="0"/>
        <w:spacing w:after="0" w:line="240" w:lineRule="auto"/>
        <w:rPr>
          <w:rFonts w:ascii="Consolas" w:hAnsi="Consolas" w:cs="Consolas"/>
          <w:color w:val="auto"/>
          <w:sz w:val="19"/>
          <w:szCs w:val="19"/>
          <w:lang w:bidi="kn-IN"/>
        </w:rPr>
      </w:pPr>
    </w:p>
    <w:p w14:paraId="3EAC098A" w14:textId="790CE1E9"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[3].</w:t>
      </w:r>
      <w:proofErr w:type="spellStart"/>
      <w:r w:rsidR="00FB5E6A" w:rsidRPr="00F04C31">
        <w:rPr>
          <w:rFonts w:ascii="Consolas" w:hAnsi="Consolas" w:cs="Consolas"/>
          <w:color w:val="auto"/>
          <w:sz w:val="19"/>
          <w:szCs w:val="19"/>
          <w:lang w:bidi="kn-IN"/>
        </w:rPr>
        <w:t>parent_id</w:t>
      </w:r>
      <w:proofErr w:type="spellEnd"/>
      <w:r w:rsidR="00FB5E6A" w:rsidRPr="00F04C31">
        <w:rPr>
          <w:rFonts w:ascii="Consolas" w:hAnsi="Consolas" w:cs="Consolas"/>
          <w:color w:val="auto"/>
          <w:sz w:val="19"/>
          <w:szCs w:val="19"/>
          <w:lang w:bidi="kn-IN"/>
        </w:rPr>
        <w:t xml:space="preserve"> = ippg_port3_pg4_id;</w:t>
      </w:r>
    </w:p>
    <w:p w14:paraId="68F6C58D" w14:textId="7E43A093"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[3].</w:t>
      </w:r>
      <w:proofErr w:type="spellStart"/>
      <w:r w:rsidR="00FB5E6A" w:rsidRPr="00F04C31">
        <w:rPr>
          <w:rFonts w:ascii="Consolas" w:hAnsi="Consolas" w:cs="Consolas"/>
          <w:color w:val="auto"/>
          <w:sz w:val="19"/>
          <w:szCs w:val="19"/>
          <w:lang w:bidi="kn-IN"/>
        </w:rPr>
        <w:t>parent_type</w:t>
      </w:r>
      <w:proofErr w:type="spellEnd"/>
      <w:r w:rsidR="00FB5E6A" w:rsidRPr="00F04C31">
        <w:rPr>
          <w:rFonts w:ascii="Consolas" w:hAnsi="Consolas" w:cs="Consolas"/>
          <w:color w:val="auto"/>
          <w:sz w:val="19"/>
          <w:szCs w:val="19"/>
          <w:lang w:bidi="kn-IN"/>
        </w:rPr>
        <w:t xml:space="preserve"> = SAI_OBJECT_TYPE_INGRESS_PRIORITY_GROUP;</w:t>
      </w:r>
    </w:p>
    <w:p w14:paraId="5E05AAEE" w14:textId="03742E0D"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[3].</w:t>
      </w:r>
      <w:proofErr w:type="spellStart"/>
      <w:r w:rsidR="00FB5E6A" w:rsidRPr="00F04C31">
        <w:rPr>
          <w:rFonts w:ascii="Consolas" w:hAnsi="Consolas" w:cs="Consolas"/>
          <w:color w:val="auto"/>
          <w:sz w:val="19"/>
          <w:szCs w:val="19"/>
          <w:lang w:bidi="kn-IN"/>
        </w:rPr>
        <w:t>counter_</w:t>
      </w:r>
      <w:r w:rsidR="00F50459" w:rsidRPr="00F04C31">
        <w:rPr>
          <w:rFonts w:ascii="Consolas" w:hAnsi="Consolas" w:cs="Consolas"/>
          <w:color w:val="auto"/>
          <w:sz w:val="19"/>
          <w:szCs w:val="19"/>
          <w:lang w:bidi="kn-IN"/>
        </w:rPr>
        <w:t>id</w:t>
      </w:r>
      <w:proofErr w:type="spellEnd"/>
      <w:r w:rsidR="00FB5E6A" w:rsidRPr="00F04C31">
        <w:rPr>
          <w:rFonts w:ascii="Consolas" w:hAnsi="Consolas" w:cs="Consolas"/>
          <w:color w:val="auto"/>
          <w:sz w:val="19"/>
          <w:szCs w:val="19"/>
          <w:lang w:bidi="kn-IN"/>
        </w:rPr>
        <w:t xml:space="preserve"> = SAI_INGRESS_PRIORITY_GROUP_STAT_CURR_OCCUPANCY_BYTES;</w:t>
      </w:r>
    </w:p>
    <w:p w14:paraId="55C09763" w14:textId="1D565E87" w:rsidR="00FB5E6A" w:rsidRPr="00F04C31" w:rsidRDefault="00FB5E6A" w:rsidP="00DD5770">
      <w:pPr>
        <w:autoSpaceDE w:val="0"/>
        <w:autoSpaceDN w:val="0"/>
        <w:adjustRightInd w:val="0"/>
        <w:spacing w:after="0" w:line="240" w:lineRule="auto"/>
        <w:rPr>
          <w:rFonts w:ascii="Consolas" w:hAnsi="Consolas" w:cs="Consolas"/>
          <w:color w:val="auto"/>
          <w:sz w:val="19"/>
          <w:szCs w:val="19"/>
          <w:lang w:bidi="kn-IN"/>
        </w:rPr>
      </w:pPr>
    </w:p>
    <w:p w14:paraId="4AFC7D52" w14:textId="23D171DF" w:rsidR="00827D0B" w:rsidRPr="00F04C31" w:rsidRDefault="00827D0B" w:rsidP="00827D0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create the required list of statistic ids */</w:t>
      </w:r>
    </w:p>
    <w:p w14:paraId="350A371A" w14:textId="77777777" w:rsidR="00827D0B" w:rsidRPr="00F04C31" w:rsidRDefault="00827D0B" w:rsidP="00827D0B">
      <w:pPr>
        <w:autoSpaceDE w:val="0"/>
        <w:autoSpaceDN w:val="0"/>
        <w:adjustRightInd w:val="0"/>
        <w:spacing w:after="0" w:line="240" w:lineRule="auto"/>
        <w:rPr>
          <w:rFonts w:ascii="Consolas" w:hAnsi="Consolas" w:cs="Consolas"/>
          <w:color w:val="auto"/>
          <w:sz w:val="19"/>
          <w:szCs w:val="19"/>
          <w:lang w:bidi="kn-IN"/>
        </w:rPr>
      </w:pPr>
    </w:p>
    <w:p w14:paraId="15752AED" w14:textId="43430914" w:rsidR="00827D0B" w:rsidRPr="00F04C31" w:rsidRDefault="00827D0B"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stat_id_list.count</w:t>
      </w:r>
      <w:proofErr w:type="spellEnd"/>
      <w:r w:rsidRPr="00F04C31">
        <w:rPr>
          <w:rFonts w:ascii="Consolas" w:hAnsi="Consolas" w:cs="Consolas"/>
          <w:color w:val="auto"/>
          <w:sz w:val="19"/>
          <w:szCs w:val="19"/>
          <w:lang w:bidi="kn-IN"/>
        </w:rPr>
        <w:t xml:space="preserve"> = 4;</w:t>
      </w:r>
    </w:p>
    <w:p w14:paraId="7DC014A9" w14:textId="34E088E3" w:rsidR="00827D0B" w:rsidRPr="00F04C31" w:rsidRDefault="00827D0B" w:rsidP="00DD5770">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stat_id_list.list</w:t>
      </w:r>
      <w:proofErr w:type="spellEnd"/>
      <w:r w:rsidRPr="00F04C31">
        <w:rPr>
          <w:rFonts w:ascii="Consolas" w:hAnsi="Consolas" w:cs="Consolas"/>
          <w:color w:val="auto"/>
          <w:sz w:val="19"/>
          <w:szCs w:val="19"/>
          <w:lang w:bidi="kn-IN"/>
        </w:rPr>
        <w:t xml:space="preserve"> = &amp;</w:t>
      </w:r>
      <w:proofErr w:type="spellStart"/>
      <w:r w:rsidRPr="00F04C31">
        <w:rPr>
          <w:rFonts w:ascii="Consolas" w:hAnsi="Consolas" w:cs="Consolas"/>
          <w:color w:val="auto"/>
          <w:sz w:val="19"/>
          <w:szCs w:val="19"/>
          <w:lang w:bidi="kn-IN"/>
        </w:rPr>
        <w:t>stat_id_</w:t>
      </w:r>
      <w:proofErr w:type="gramStart"/>
      <w:r w:rsidRPr="00F04C31">
        <w:rPr>
          <w:rFonts w:ascii="Consolas" w:hAnsi="Consolas" w:cs="Consolas"/>
          <w:color w:val="auto"/>
          <w:sz w:val="19"/>
          <w:szCs w:val="19"/>
          <w:lang w:bidi="kn-IN"/>
        </w:rPr>
        <w:t>array</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0];</w:t>
      </w:r>
    </w:p>
    <w:p w14:paraId="24F035E6" w14:textId="2E506C55" w:rsidR="00827D0B" w:rsidRPr="00F04C31" w:rsidRDefault="00827D0B" w:rsidP="00DD5770">
      <w:pPr>
        <w:autoSpaceDE w:val="0"/>
        <w:autoSpaceDN w:val="0"/>
        <w:adjustRightInd w:val="0"/>
        <w:spacing w:after="0" w:line="240" w:lineRule="auto"/>
        <w:rPr>
          <w:rFonts w:ascii="Consolas" w:hAnsi="Consolas" w:cs="Consolas"/>
          <w:color w:val="auto"/>
          <w:sz w:val="19"/>
          <w:szCs w:val="19"/>
          <w:lang w:bidi="kn-IN"/>
        </w:rPr>
      </w:pPr>
    </w:p>
    <w:p w14:paraId="0DCCEEB9" w14:textId="403926BA" w:rsidR="00827D0B" w:rsidRPr="00F04C31" w:rsidRDefault="00827D0B" w:rsidP="00827D0B">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007D6EFA" w:rsidRPr="00F04C31">
        <w:rPr>
          <w:rFonts w:ascii="Consolas" w:hAnsi="Consolas" w:cs="Consolas"/>
          <w:color w:val="auto"/>
          <w:sz w:val="19"/>
          <w:szCs w:val="19"/>
          <w:lang w:bidi="kn-IN"/>
        </w:rPr>
        <w:t>1</w:t>
      </w:r>
      <w:r w:rsidRPr="00F04C31">
        <w:rPr>
          <w:rFonts w:ascii="Consolas" w:hAnsi="Consolas" w:cs="Consolas"/>
          <w:color w:val="auto"/>
          <w:sz w:val="19"/>
          <w:szCs w:val="19"/>
          <w:lang w:bidi="kn-IN"/>
        </w:rPr>
        <w:t>].id = (</w:t>
      </w:r>
      <w:proofErr w:type="spellStart"/>
      <w:r w:rsidRPr="00F04C31">
        <w:rPr>
          <w:rFonts w:ascii="Consolas" w:hAnsi="Consolas" w:cs="Consolas"/>
          <w:color w:val="auto"/>
          <w:sz w:val="19"/>
          <w:szCs w:val="19"/>
          <w:lang w:bidi="kn-IN"/>
        </w:rPr>
        <w:t>sai_attr_id_t</w:t>
      </w:r>
      <w:proofErr w:type="spellEnd"/>
      <w:r w:rsidRPr="00F04C31">
        <w:rPr>
          <w:rFonts w:ascii="Consolas" w:hAnsi="Consolas" w:cs="Consolas"/>
          <w:color w:val="auto"/>
          <w:sz w:val="19"/>
          <w:szCs w:val="19"/>
          <w:lang w:bidi="kn-IN"/>
        </w:rPr>
        <w:t>) SAI_TAM_SNAPSHOT_ATTR_STAT_TYPE;</w:t>
      </w:r>
    </w:p>
    <w:p w14:paraId="09EED892" w14:textId="5C70F3B8" w:rsidR="00827D0B" w:rsidRPr="00F04C31" w:rsidRDefault="00827D0B" w:rsidP="00827D0B">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w:t>
      </w:r>
      <w:r w:rsidR="007D6EFA" w:rsidRPr="00F04C31">
        <w:rPr>
          <w:rFonts w:ascii="Consolas" w:hAnsi="Consolas" w:cs="Consolas"/>
          <w:color w:val="auto"/>
          <w:sz w:val="19"/>
          <w:szCs w:val="19"/>
          <w:lang w:bidi="kn-IN"/>
        </w:rPr>
        <w:t>m_</w:t>
      </w:r>
      <w:proofErr w:type="gramStart"/>
      <w:r w:rsidR="007D6EFA" w:rsidRPr="00F04C31">
        <w:rPr>
          <w:rFonts w:ascii="Consolas" w:hAnsi="Consolas" w:cs="Consolas"/>
          <w:color w:val="auto"/>
          <w:sz w:val="19"/>
          <w:szCs w:val="19"/>
          <w:lang w:bidi="kn-IN"/>
        </w:rPr>
        <w:t>attrs</w:t>
      </w:r>
      <w:proofErr w:type="spellEnd"/>
      <w:r w:rsidR="007D6EFA" w:rsidRPr="00F04C31">
        <w:rPr>
          <w:rFonts w:ascii="Consolas" w:hAnsi="Consolas" w:cs="Consolas"/>
          <w:color w:val="auto"/>
          <w:sz w:val="19"/>
          <w:szCs w:val="19"/>
          <w:lang w:bidi="kn-IN"/>
        </w:rPr>
        <w:t>[</w:t>
      </w:r>
      <w:proofErr w:type="gramEnd"/>
      <w:r w:rsidR="007D6EFA" w:rsidRPr="00F04C31">
        <w:rPr>
          <w:rFonts w:ascii="Consolas" w:hAnsi="Consolas" w:cs="Consolas"/>
          <w:color w:val="auto"/>
          <w:sz w:val="19"/>
          <w:szCs w:val="19"/>
          <w:lang w:bidi="kn-IN"/>
        </w:rPr>
        <w:t>1</w:t>
      </w:r>
      <w:r w:rsidRPr="00F04C31">
        <w:rPr>
          <w:rFonts w:ascii="Consolas" w:hAnsi="Consolas" w:cs="Consolas"/>
          <w:color w:val="auto"/>
          <w:sz w:val="19"/>
          <w:szCs w:val="19"/>
          <w:lang w:bidi="kn-IN"/>
        </w:rPr>
        <w:t>].value.</w:t>
      </w:r>
      <w:r w:rsidR="007D6EFA" w:rsidRPr="00F04C31">
        <w:rPr>
          <w:color w:val="auto"/>
        </w:rPr>
        <w:t xml:space="preserve"> </w:t>
      </w:r>
      <w:proofErr w:type="spellStart"/>
      <w:r w:rsidR="007D6EFA" w:rsidRPr="00F04C31">
        <w:rPr>
          <w:rFonts w:ascii="Consolas" w:hAnsi="Consolas" w:cs="Consolas"/>
          <w:color w:val="auto"/>
          <w:sz w:val="19"/>
          <w:szCs w:val="19"/>
          <w:lang w:bidi="kn-IN"/>
        </w:rPr>
        <w:t>statistic_id_list</w:t>
      </w:r>
      <w:proofErr w:type="spellEnd"/>
      <w:r w:rsidRPr="00F04C31">
        <w:rPr>
          <w:rFonts w:ascii="Consolas" w:hAnsi="Consolas" w:cs="Consolas"/>
          <w:color w:val="auto"/>
          <w:sz w:val="19"/>
          <w:szCs w:val="19"/>
          <w:lang w:bidi="kn-IN"/>
        </w:rPr>
        <w:t xml:space="preserve"> = </w:t>
      </w:r>
      <w:proofErr w:type="spellStart"/>
      <w:r w:rsidR="007D6EFA" w:rsidRPr="00F04C31">
        <w:rPr>
          <w:rFonts w:ascii="Consolas" w:hAnsi="Consolas" w:cs="Consolas"/>
          <w:color w:val="auto"/>
          <w:sz w:val="19"/>
          <w:szCs w:val="19"/>
          <w:lang w:bidi="kn-IN"/>
        </w:rPr>
        <w:t>stat_id_list</w:t>
      </w:r>
      <w:proofErr w:type="spellEnd"/>
      <w:r w:rsidRPr="00F04C31">
        <w:rPr>
          <w:rFonts w:ascii="Consolas" w:hAnsi="Consolas" w:cs="Consolas"/>
          <w:color w:val="auto"/>
          <w:sz w:val="19"/>
          <w:szCs w:val="19"/>
          <w:lang w:bidi="kn-IN"/>
        </w:rPr>
        <w:t>;</w:t>
      </w:r>
    </w:p>
    <w:p w14:paraId="5E58C00F" w14:textId="77777777" w:rsidR="00827D0B" w:rsidRPr="00F04C31" w:rsidRDefault="00827D0B" w:rsidP="00DD5770">
      <w:pPr>
        <w:autoSpaceDE w:val="0"/>
        <w:autoSpaceDN w:val="0"/>
        <w:adjustRightInd w:val="0"/>
        <w:spacing w:after="0" w:line="240" w:lineRule="auto"/>
        <w:rPr>
          <w:rFonts w:ascii="Consolas" w:hAnsi="Consolas" w:cs="Consolas"/>
          <w:color w:val="auto"/>
          <w:sz w:val="19"/>
          <w:szCs w:val="19"/>
          <w:lang w:bidi="kn-IN"/>
        </w:rPr>
      </w:pPr>
    </w:p>
    <w:p w14:paraId="53941922"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14:paraId="739516EC" w14:textId="77777777"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create the required partial snapshot */</w:t>
      </w:r>
    </w:p>
    <w:p w14:paraId="64783C62" w14:textId="1B176BF0" w:rsidR="002B0093" w:rsidRPr="00F04C31" w:rsidRDefault="00EA6CFE" w:rsidP="00227923">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w:t>
      </w:r>
      <w:r w:rsidR="00DD5770" w:rsidRPr="00F04C31">
        <w:rPr>
          <w:rFonts w:ascii="Consolas" w:hAnsi="Consolas" w:cs="Consolas"/>
          <w:color w:val="auto"/>
          <w:sz w:val="19"/>
          <w:szCs w:val="19"/>
          <w:lang w:bidi="kn-IN"/>
        </w:rPr>
        <w:t>tam_snapshot_</w:t>
      </w:r>
      <w:proofErr w:type="gramStart"/>
      <w:r w:rsidR="00DD5770" w:rsidRPr="00F04C31">
        <w:rPr>
          <w:rFonts w:ascii="Consolas" w:hAnsi="Consolas" w:cs="Consolas"/>
          <w:color w:val="auto"/>
          <w:sz w:val="19"/>
          <w:szCs w:val="19"/>
          <w:lang w:bidi="kn-IN"/>
        </w:rPr>
        <w:t>create</w:t>
      </w:r>
      <w:proofErr w:type="spellEnd"/>
      <w:r w:rsidR="00DD5770" w:rsidRPr="00F04C31">
        <w:rPr>
          <w:rFonts w:ascii="Consolas" w:hAnsi="Consolas" w:cs="Consolas"/>
          <w:color w:val="auto"/>
          <w:sz w:val="19"/>
          <w:szCs w:val="19"/>
          <w:lang w:bidi="kn-IN"/>
        </w:rPr>
        <w:t>(</w:t>
      </w:r>
      <w:proofErr w:type="gramEnd"/>
      <w:r w:rsidR="00DD5770" w:rsidRPr="00F04C31">
        <w:rPr>
          <w:rFonts w:ascii="Consolas" w:hAnsi="Consolas" w:cs="Consolas"/>
          <w:color w:val="auto"/>
          <w:sz w:val="19"/>
          <w:szCs w:val="19"/>
          <w:lang w:bidi="kn-IN"/>
        </w:rPr>
        <w:t>&amp;</w:t>
      </w:r>
      <w:proofErr w:type="spellStart"/>
      <w:r w:rsidR="00DD5770" w:rsidRPr="00F04C31">
        <w:rPr>
          <w:rFonts w:ascii="Consolas" w:hAnsi="Consolas" w:cs="Consolas"/>
          <w:color w:val="auto"/>
          <w:sz w:val="19"/>
          <w:szCs w:val="19"/>
          <w:lang w:bidi="kn-IN"/>
        </w:rPr>
        <w:t>snapshot</w:t>
      </w:r>
      <w:r w:rsidR="000730D5" w:rsidRPr="00F04C31">
        <w:rPr>
          <w:rFonts w:ascii="Consolas" w:hAnsi="Consolas" w:cs="Consolas"/>
          <w:color w:val="auto"/>
          <w:sz w:val="19"/>
          <w:szCs w:val="19"/>
          <w:lang w:bidi="kn-IN"/>
        </w:rPr>
        <w:t>_id</w:t>
      </w:r>
      <w:proofErr w:type="spellEnd"/>
      <w:r w:rsidR="00DD5770" w:rsidRPr="00F04C31">
        <w:rPr>
          <w:rFonts w:ascii="Consolas" w:hAnsi="Consolas" w:cs="Consolas"/>
          <w:color w:val="auto"/>
          <w:sz w:val="19"/>
          <w:szCs w:val="19"/>
          <w:lang w:bidi="kn-IN"/>
        </w:rPr>
        <w:t xml:space="preserve">, </w:t>
      </w:r>
      <w:proofErr w:type="spellStart"/>
      <w:r w:rsidR="00DD5770" w:rsidRPr="00F04C31">
        <w:rPr>
          <w:rFonts w:ascii="Consolas" w:hAnsi="Consolas" w:cs="Consolas"/>
          <w:color w:val="auto"/>
          <w:sz w:val="19"/>
          <w:szCs w:val="19"/>
          <w:lang w:bidi="kn-IN"/>
        </w:rPr>
        <w:t>tam</w:t>
      </w:r>
      <w:r w:rsidR="000730D5" w:rsidRPr="00F04C31">
        <w:rPr>
          <w:rFonts w:ascii="Consolas" w:hAnsi="Consolas" w:cs="Consolas"/>
          <w:color w:val="auto"/>
          <w:sz w:val="19"/>
          <w:szCs w:val="19"/>
          <w:lang w:bidi="kn-IN"/>
        </w:rPr>
        <w:t>_id</w:t>
      </w:r>
      <w:proofErr w:type="spellEnd"/>
      <w:r w:rsidR="00DD5770" w:rsidRPr="00F04C31">
        <w:rPr>
          <w:rFonts w:ascii="Consolas" w:hAnsi="Consolas" w:cs="Consolas"/>
          <w:color w:val="auto"/>
          <w:sz w:val="19"/>
          <w:szCs w:val="19"/>
          <w:lang w:bidi="kn-IN"/>
        </w:rPr>
        <w:t xml:space="preserve">, </w:t>
      </w:r>
      <w:r w:rsidR="007D6EFA" w:rsidRPr="00F04C31">
        <w:rPr>
          <w:rFonts w:ascii="Consolas" w:hAnsi="Consolas" w:cs="Consolas"/>
          <w:color w:val="auto"/>
          <w:sz w:val="19"/>
          <w:szCs w:val="19"/>
          <w:lang w:bidi="kn-IN"/>
        </w:rPr>
        <w:t>2</w:t>
      </w:r>
      <w:r w:rsidR="00DD5770" w:rsidRPr="00F04C31">
        <w:rPr>
          <w:rFonts w:ascii="Consolas" w:hAnsi="Consolas" w:cs="Consolas"/>
          <w:color w:val="auto"/>
          <w:sz w:val="19"/>
          <w:szCs w:val="19"/>
          <w:lang w:bidi="kn-IN"/>
        </w:rPr>
        <w:t>, &amp;</w:t>
      </w:r>
      <w:proofErr w:type="spellStart"/>
      <w:r w:rsidR="00DD5770" w:rsidRPr="00F04C31">
        <w:rPr>
          <w:rFonts w:ascii="Consolas" w:hAnsi="Consolas" w:cs="Consolas"/>
          <w:color w:val="auto"/>
          <w:sz w:val="19"/>
          <w:szCs w:val="19"/>
          <w:lang w:bidi="kn-IN"/>
        </w:rPr>
        <w:t>tam_attrs</w:t>
      </w:r>
      <w:proofErr w:type="spellEnd"/>
      <w:r w:rsidR="00DD5770" w:rsidRPr="00F04C31">
        <w:rPr>
          <w:rFonts w:ascii="Consolas" w:hAnsi="Consolas" w:cs="Consolas"/>
          <w:color w:val="auto"/>
          <w:sz w:val="19"/>
          <w:szCs w:val="19"/>
          <w:lang w:bidi="kn-IN"/>
        </w:rPr>
        <w:t>[0]);</w:t>
      </w:r>
    </w:p>
    <w:p w14:paraId="067B026A" w14:textId="38184A4A" w:rsidR="007D6EFA" w:rsidRPr="00F04C31" w:rsidRDefault="007D6EFA" w:rsidP="00227923">
      <w:pPr>
        <w:autoSpaceDE w:val="0"/>
        <w:autoSpaceDN w:val="0"/>
        <w:adjustRightInd w:val="0"/>
        <w:spacing w:after="0" w:line="240" w:lineRule="auto"/>
        <w:rPr>
          <w:rFonts w:ascii="Consolas" w:hAnsi="Consolas" w:cs="Consolas"/>
          <w:color w:val="auto"/>
          <w:sz w:val="19"/>
          <w:szCs w:val="19"/>
          <w:lang w:bidi="kn-IN"/>
        </w:rPr>
      </w:pPr>
    </w:p>
    <w:p w14:paraId="3014F60B" w14:textId="77777777"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find out the number of available statistics */</w:t>
      </w:r>
    </w:p>
    <w:p w14:paraId="2F2FDC1D" w14:textId="70480EB0"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w:t>
      </w:r>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0].id = (</w:t>
      </w:r>
      <w:proofErr w:type="spellStart"/>
      <w:r w:rsidRPr="00F04C31">
        <w:rPr>
          <w:rFonts w:ascii="Consolas" w:hAnsi="Consolas" w:cs="Consolas"/>
          <w:color w:val="auto"/>
          <w:sz w:val="19"/>
          <w:szCs w:val="19"/>
          <w:lang w:bidi="kn-IN"/>
        </w:rPr>
        <w:t>sai_attr_id_t</w:t>
      </w:r>
      <w:proofErr w:type="spellEnd"/>
      <w:r w:rsidRPr="00F04C31">
        <w:rPr>
          <w:rFonts w:ascii="Consolas" w:hAnsi="Consolas" w:cs="Consolas"/>
          <w:color w:val="auto"/>
          <w:sz w:val="19"/>
          <w:szCs w:val="19"/>
          <w:lang w:bidi="kn-IN"/>
        </w:rPr>
        <w:t>) SAI_TAM_ATTR_NUM_STATISTICS;</w:t>
      </w:r>
    </w:p>
    <w:p w14:paraId="5A1C0F63" w14:textId="321B03FA"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tam_attribute_</w:t>
      </w:r>
      <w:proofErr w:type="gramStart"/>
      <w:r w:rsidRPr="00F04C31">
        <w:rPr>
          <w:rFonts w:ascii="Consolas" w:hAnsi="Consolas" w:cs="Consolas"/>
          <w:color w:val="auto"/>
          <w:sz w:val="19"/>
          <w:szCs w:val="19"/>
          <w:lang w:bidi="kn-IN"/>
        </w:rPr>
        <w:t>get</w:t>
      </w:r>
      <w:proofErr w:type="spellEnd"/>
      <w:r w:rsidRPr="00F04C31">
        <w:rPr>
          <w:rFonts w:ascii="Consolas" w:hAnsi="Consolas" w:cs="Consolas"/>
          <w:color w:val="auto"/>
          <w:sz w:val="19"/>
          <w:szCs w:val="19"/>
          <w:lang w:bidi="kn-IN"/>
        </w:rPr>
        <w:t>(</w:t>
      </w:r>
      <w:proofErr w:type="spellStart"/>
      <w:proofErr w:type="gramEnd"/>
      <w:r w:rsidRPr="00F04C31">
        <w:rPr>
          <w:rFonts w:ascii="Consolas" w:hAnsi="Consolas" w:cs="Consolas"/>
          <w:color w:val="auto"/>
          <w:sz w:val="19"/>
          <w:szCs w:val="19"/>
          <w:lang w:bidi="kn-IN"/>
        </w:rPr>
        <w:t>tam_id</w:t>
      </w:r>
      <w:proofErr w:type="spellEnd"/>
      <w:r w:rsidRPr="00F04C31">
        <w:rPr>
          <w:rFonts w:ascii="Consolas" w:hAnsi="Consolas" w:cs="Consolas"/>
          <w:color w:val="auto"/>
          <w:sz w:val="19"/>
          <w:szCs w:val="19"/>
          <w:lang w:bidi="kn-IN"/>
        </w:rPr>
        <w:t>, 1, &amp;</w:t>
      </w:r>
      <w:proofErr w:type="spellStart"/>
      <w:r w:rsidRPr="00F04C31">
        <w:rPr>
          <w:rFonts w:ascii="Consolas" w:hAnsi="Consolas" w:cs="Consolas"/>
          <w:color w:val="auto"/>
          <w:sz w:val="19"/>
          <w:szCs w:val="19"/>
          <w:lang w:bidi="kn-IN"/>
        </w:rPr>
        <w:t>tam_attrs</w:t>
      </w:r>
      <w:proofErr w:type="spellEnd"/>
      <w:r w:rsidRPr="00F04C31">
        <w:rPr>
          <w:rFonts w:ascii="Consolas" w:hAnsi="Consolas" w:cs="Consolas"/>
          <w:color w:val="auto"/>
          <w:sz w:val="19"/>
          <w:szCs w:val="19"/>
          <w:lang w:bidi="kn-IN"/>
        </w:rPr>
        <w:t>[0]);</w:t>
      </w:r>
    </w:p>
    <w:p w14:paraId="0187346B" w14:textId="77777777"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p>
    <w:p w14:paraId="3AF28C1E" w14:textId="77777777"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num_counters</w:t>
      </w:r>
      <w:proofErr w:type="spellEnd"/>
      <w:r w:rsidRPr="00F04C31">
        <w:rPr>
          <w:rFonts w:ascii="Consolas" w:hAnsi="Consolas" w:cs="Consolas"/>
          <w:color w:val="auto"/>
          <w:sz w:val="19"/>
          <w:szCs w:val="19"/>
          <w:lang w:bidi="kn-IN"/>
        </w:rPr>
        <w:t xml:space="preserve"> = </w:t>
      </w:r>
      <w:proofErr w:type="spellStart"/>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0].value.s32;</w:t>
      </w:r>
    </w:p>
    <w:p w14:paraId="05F62AED" w14:textId="77777777"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p>
    <w:p w14:paraId="4FD984BD" w14:textId="77777777"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allocate host memory for '</w:t>
      </w:r>
      <w:proofErr w:type="spellStart"/>
      <w:r w:rsidRPr="00F04C31">
        <w:rPr>
          <w:rFonts w:ascii="Consolas" w:hAnsi="Consolas" w:cs="Consolas"/>
          <w:color w:val="auto"/>
          <w:sz w:val="19"/>
          <w:szCs w:val="19"/>
          <w:lang w:bidi="kn-IN"/>
        </w:rPr>
        <w:t>num_counters</w:t>
      </w:r>
      <w:proofErr w:type="spellEnd"/>
      <w:r w:rsidRPr="00F04C31">
        <w:rPr>
          <w:rFonts w:ascii="Consolas" w:hAnsi="Consolas" w:cs="Consolas"/>
          <w:color w:val="auto"/>
          <w:sz w:val="19"/>
          <w:szCs w:val="19"/>
          <w:lang w:bidi="kn-IN"/>
        </w:rPr>
        <w:t>' of '</w:t>
      </w:r>
      <w:proofErr w:type="spellStart"/>
      <w:r w:rsidRPr="00F04C31">
        <w:rPr>
          <w:rFonts w:ascii="Consolas" w:hAnsi="Consolas" w:cs="Consolas"/>
          <w:color w:val="auto"/>
          <w:sz w:val="19"/>
          <w:szCs w:val="19"/>
          <w:lang w:bidi="kn-IN"/>
        </w:rPr>
        <w:t>sai_tam_statistic_t</w:t>
      </w:r>
      <w:proofErr w:type="spellEnd"/>
      <w:r w:rsidRPr="00F04C31">
        <w:rPr>
          <w:rFonts w:ascii="Consolas" w:hAnsi="Consolas" w:cs="Consolas"/>
          <w:color w:val="auto"/>
          <w:sz w:val="19"/>
          <w:szCs w:val="19"/>
          <w:lang w:bidi="kn-IN"/>
        </w:rPr>
        <w:t>' counters in '</w:t>
      </w:r>
      <w:proofErr w:type="spellStart"/>
      <w:r w:rsidRPr="00F04C31">
        <w:rPr>
          <w:rFonts w:ascii="Consolas" w:hAnsi="Consolas" w:cs="Consolas"/>
          <w:color w:val="auto"/>
          <w:sz w:val="19"/>
          <w:szCs w:val="19"/>
          <w:lang w:bidi="kn-IN"/>
        </w:rPr>
        <w:t>stat_list</w:t>
      </w:r>
      <w:proofErr w:type="spellEnd"/>
      <w:r w:rsidRPr="00F04C31">
        <w:rPr>
          <w:rFonts w:ascii="Consolas" w:hAnsi="Consolas" w:cs="Consolas"/>
          <w:color w:val="auto"/>
          <w:sz w:val="19"/>
          <w:szCs w:val="19"/>
          <w:lang w:bidi="kn-IN"/>
        </w:rPr>
        <w:t>’ */</w:t>
      </w:r>
    </w:p>
    <w:p w14:paraId="16E6D20D" w14:textId="77777777" w:rsidR="007D6EFA" w:rsidRPr="00F04C31" w:rsidRDefault="007D6EFA" w:rsidP="00227923">
      <w:pPr>
        <w:autoSpaceDE w:val="0"/>
        <w:autoSpaceDN w:val="0"/>
        <w:adjustRightInd w:val="0"/>
        <w:spacing w:after="0" w:line="240" w:lineRule="auto"/>
        <w:rPr>
          <w:rFonts w:ascii="Consolas" w:hAnsi="Consolas" w:cs="Consolas"/>
          <w:color w:val="auto"/>
          <w:sz w:val="19"/>
          <w:szCs w:val="19"/>
          <w:lang w:bidi="kn-IN"/>
        </w:rPr>
      </w:pPr>
    </w:p>
    <w:p w14:paraId="69E21B91" w14:textId="77777777" w:rsidR="00EA6CFE" w:rsidRPr="00F04C31" w:rsidRDefault="00EA6CFE" w:rsidP="00227923">
      <w:pPr>
        <w:autoSpaceDE w:val="0"/>
        <w:autoSpaceDN w:val="0"/>
        <w:adjustRightInd w:val="0"/>
        <w:spacing w:after="0" w:line="240" w:lineRule="auto"/>
        <w:rPr>
          <w:rFonts w:ascii="Consolas" w:hAnsi="Consolas" w:cs="Consolas"/>
          <w:color w:val="auto"/>
          <w:sz w:val="19"/>
          <w:szCs w:val="19"/>
          <w:lang w:bidi="kn-IN"/>
        </w:rPr>
      </w:pPr>
    </w:p>
    <w:p w14:paraId="6B0617FF" w14:textId="325D83AD"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read from snapshot */</w:t>
      </w:r>
    </w:p>
    <w:p w14:paraId="09AA72CC" w14:textId="77777777"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sai_tam_snapshot_statistics_</w:t>
      </w:r>
      <w:proofErr w:type="gramStart"/>
      <w:r w:rsidRPr="00F04C31">
        <w:rPr>
          <w:rFonts w:ascii="Consolas" w:hAnsi="Consolas" w:cs="Consolas"/>
          <w:color w:val="auto"/>
          <w:sz w:val="19"/>
          <w:szCs w:val="19"/>
          <w:lang w:bidi="kn-IN"/>
        </w:rPr>
        <w:t>get</w:t>
      </w:r>
      <w:proofErr w:type="spellEnd"/>
      <w:r w:rsidRPr="00F04C31">
        <w:rPr>
          <w:rFonts w:ascii="Consolas" w:hAnsi="Consolas" w:cs="Consolas"/>
          <w:color w:val="auto"/>
          <w:sz w:val="19"/>
          <w:szCs w:val="19"/>
          <w:lang w:bidi="kn-IN"/>
        </w:rPr>
        <w:t>(</w:t>
      </w:r>
      <w:proofErr w:type="spellStart"/>
      <w:proofErr w:type="gramEnd"/>
      <w:r w:rsidRPr="00F04C31">
        <w:rPr>
          <w:rFonts w:ascii="Consolas" w:hAnsi="Consolas" w:cs="Consolas"/>
          <w:color w:val="auto"/>
          <w:sz w:val="19"/>
          <w:szCs w:val="19"/>
          <w:lang w:bidi="kn-IN"/>
        </w:rPr>
        <w:t>snapshot_id</w:t>
      </w:r>
      <w:proofErr w:type="spellEnd"/>
      <w:r w:rsidRPr="00F04C31">
        <w:rPr>
          <w:rFonts w:ascii="Consolas" w:hAnsi="Consolas" w:cs="Consolas"/>
          <w:color w:val="auto"/>
          <w:sz w:val="19"/>
          <w:szCs w:val="19"/>
          <w:lang w:bidi="kn-IN"/>
        </w:rPr>
        <w:t>, &amp;</w:t>
      </w:r>
      <w:proofErr w:type="spellStart"/>
      <w:r w:rsidRPr="00F04C31">
        <w:rPr>
          <w:rFonts w:ascii="Consolas" w:hAnsi="Consolas" w:cs="Consolas"/>
          <w:color w:val="auto"/>
          <w:sz w:val="19"/>
          <w:szCs w:val="19"/>
          <w:lang w:bidi="kn-IN"/>
        </w:rPr>
        <w:t>num_counters</w:t>
      </w:r>
      <w:proofErr w:type="spellEnd"/>
      <w:r w:rsidRPr="00F04C31" w:rsidDel="00EA6CFE">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stat_list</w:t>
      </w:r>
      <w:proofErr w:type="spellEnd"/>
      <w:r w:rsidRPr="00F04C31">
        <w:rPr>
          <w:rFonts w:ascii="Consolas" w:hAnsi="Consolas" w:cs="Consolas"/>
          <w:color w:val="auto"/>
          <w:sz w:val="19"/>
          <w:szCs w:val="19"/>
          <w:lang w:bidi="kn-IN"/>
        </w:rPr>
        <w:t xml:space="preserve"> );</w:t>
      </w:r>
    </w:p>
    <w:p w14:paraId="41F14BEE" w14:textId="77777777"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p>
    <w:p w14:paraId="60FAC89E" w14:textId="2F0321E1"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delete snapshot */</w:t>
      </w:r>
    </w:p>
    <w:p w14:paraId="7B114B7E" w14:textId="0AD52BEF"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proofErr w:type="spellStart"/>
      <w:r w:rsidRPr="00F04C31">
        <w:rPr>
          <w:color w:val="auto"/>
          <w:sz w:val="19"/>
          <w:szCs w:val="19"/>
        </w:rPr>
        <w:t>s</w:t>
      </w:r>
      <w:r w:rsidRPr="00F04C31">
        <w:rPr>
          <w:rFonts w:ascii="Consolas" w:hAnsi="Consolas" w:cs="Consolas"/>
          <w:color w:val="auto"/>
          <w:sz w:val="19"/>
          <w:szCs w:val="19"/>
        </w:rPr>
        <w:t>ai_tam_snapshot_</w:t>
      </w:r>
      <w:proofErr w:type="gramStart"/>
      <w:r w:rsidRPr="00F04C31">
        <w:rPr>
          <w:rFonts w:ascii="Consolas" w:hAnsi="Consolas" w:cs="Consolas"/>
          <w:color w:val="auto"/>
          <w:sz w:val="19"/>
          <w:szCs w:val="19"/>
        </w:rPr>
        <w:t>remove</w:t>
      </w:r>
      <w:proofErr w:type="spellEnd"/>
      <w:r w:rsidRPr="00F04C31">
        <w:rPr>
          <w:rFonts w:ascii="Consolas" w:hAnsi="Consolas" w:cs="Consolas"/>
          <w:color w:val="auto"/>
          <w:sz w:val="19"/>
          <w:szCs w:val="19"/>
        </w:rPr>
        <w:t>(</w:t>
      </w:r>
      <w:proofErr w:type="spellStart"/>
      <w:proofErr w:type="gramEnd"/>
      <w:r w:rsidRPr="00F04C31">
        <w:rPr>
          <w:rFonts w:ascii="Consolas" w:hAnsi="Consolas" w:cs="Consolas"/>
          <w:color w:val="auto"/>
          <w:sz w:val="19"/>
          <w:szCs w:val="19"/>
        </w:rPr>
        <w:t>snapshot_id</w:t>
      </w:r>
      <w:proofErr w:type="spellEnd"/>
      <w:r w:rsidRPr="00F04C31">
        <w:rPr>
          <w:rFonts w:ascii="Consolas" w:hAnsi="Consolas" w:cs="Consolas"/>
          <w:color w:val="auto"/>
          <w:sz w:val="19"/>
          <w:szCs w:val="19"/>
        </w:rPr>
        <w:t>);</w:t>
      </w:r>
    </w:p>
    <w:p w14:paraId="46299B2C" w14:textId="7D9FEB42" w:rsidR="00EA6CFE" w:rsidRPr="00F04C31" w:rsidRDefault="00EA6CFE" w:rsidP="00E6365F">
      <w:pPr>
        <w:rPr>
          <w:color w:val="auto"/>
        </w:rPr>
      </w:pPr>
    </w:p>
    <w:p w14:paraId="4367ABB7" w14:textId="33B52790" w:rsidR="000730D5" w:rsidRDefault="000730D5" w:rsidP="000730D5">
      <w:pPr>
        <w:pStyle w:val="Heading2"/>
        <w:numPr>
          <w:ilvl w:val="1"/>
          <w:numId w:val="3"/>
        </w:numPr>
        <w:ind w:hanging="576"/>
      </w:pPr>
      <w:bookmarkStart w:id="46" w:name="_Toc473101856"/>
      <w:r>
        <w:t>Creating a Threshold Object</w:t>
      </w:r>
      <w:bookmarkEnd w:id="46"/>
    </w:p>
    <w:p w14:paraId="3B3CA7D8" w14:textId="190D74F5" w:rsidR="000730D5" w:rsidRPr="00F04C31" w:rsidRDefault="00465E40" w:rsidP="000730D5">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sai_attribute_t</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r w:rsidR="00B92C2A" w:rsidRPr="00F04C31">
        <w:rPr>
          <w:rFonts w:ascii="Consolas" w:hAnsi="Consolas" w:cs="Consolas"/>
          <w:color w:val="auto"/>
          <w:sz w:val="19"/>
          <w:szCs w:val="19"/>
          <w:lang w:bidi="kn-IN"/>
        </w:rPr>
        <w:t>5</w:t>
      </w:r>
      <w:r w:rsidR="000730D5" w:rsidRPr="00F04C31">
        <w:rPr>
          <w:rFonts w:ascii="Consolas" w:hAnsi="Consolas" w:cs="Consolas"/>
          <w:color w:val="auto"/>
          <w:sz w:val="19"/>
          <w:szCs w:val="19"/>
          <w:lang w:bidi="kn-IN"/>
        </w:rPr>
        <w:t>];</w:t>
      </w:r>
    </w:p>
    <w:p w14:paraId="20FFE482" w14:textId="02741411"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threshold_id</w:t>
      </w:r>
      <w:proofErr w:type="spellEnd"/>
      <w:r w:rsidRPr="00F04C31">
        <w:rPr>
          <w:rFonts w:ascii="Consolas" w:hAnsi="Consolas" w:cs="Consolas"/>
          <w:color w:val="auto"/>
          <w:sz w:val="19"/>
          <w:szCs w:val="19"/>
          <w:lang w:bidi="kn-IN"/>
        </w:rPr>
        <w:t>;</w:t>
      </w:r>
    </w:p>
    <w:p w14:paraId="13EE1D4E" w14:textId="0DB8590C"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tam_id</w:t>
      </w:r>
      <w:proofErr w:type="spellEnd"/>
      <w:r w:rsidRPr="00F04C31">
        <w:rPr>
          <w:rFonts w:ascii="Consolas" w:hAnsi="Consolas" w:cs="Consolas"/>
          <w:color w:val="auto"/>
          <w:sz w:val="19"/>
          <w:szCs w:val="19"/>
          <w:lang w:bidi="kn-IN"/>
        </w:rPr>
        <w:t>;</w:t>
      </w:r>
    </w:p>
    <w:p w14:paraId="1CEA37A1" w14:textId="6064E72A" w:rsidR="00F50459" w:rsidRPr="00F04C31" w:rsidRDefault="00F50459" w:rsidP="000730D5">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sai_tam_statistic_id_t</w:t>
      </w:r>
      <w:proofErr w:type="spellEnd"/>
      <w:proofErr w:type="gramEnd"/>
      <w:r w:rsidRPr="00F04C31">
        <w:rPr>
          <w:rFonts w:ascii="Consolas" w:hAnsi="Consolas" w:cs="Consolas"/>
          <w:color w:val="auto"/>
          <w:sz w:val="19"/>
          <w:szCs w:val="19"/>
          <w:lang w:bidi="kn-IN"/>
        </w:rPr>
        <w:t xml:space="preserve"> stat;</w:t>
      </w:r>
    </w:p>
    <w:p w14:paraId="27507F2C" w14:textId="3443DC7C" w:rsidR="00F50459" w:rsidRPr="00F04C31" w:rsidRDefault="00F50459" w:rsidP="00F50459">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sai_object_id_t</w:t>
      </w:r>
      <w:proofErr w:type="spellEnd"/>
      <w:r w:rsidRPr="00F04C31">
        <w:rPr>
          <w:rFonts w:ascii="Consolas" w:hAnsi="Consolas" w:cs="Consolas"/>
          <w:color w:val="auto"/>
          <w:sz w:val="19"/>
          <w:szCs w:val="19"/>
          <w:lang w:bidi="kn-IN"/>
        </w:rPr>
        <w:t xml:space="preserve"> ippg_port3_pg1_id;</w:t>
      </w:r>
    </w:p>
    <w:p w14:paraId="2A6E4E26" w14:textId="6A7498B0" w:rsidR="00B92C2A" w:rsidRPr="00F04C31" w:rsidRDefault="00B92C2A" w:rsidP="00F50459">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sai_tam_threshold_breach_event_notification_fn</w:t>
      </w:r>
      <w:proofErr w:type="spellEnd"/>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myc</w:t>
      </w:r>
      <w:r w:rsidR="00533D90">
        <w:rPr>
          <w:rFonts w:ascii="Consolas" w:hAnsi="Consolas" w:cs="Consolas"/>
          <w:color w:val="auto"/>
          <w:sz w:val="19"/>
          <w:szCs w:val="19"/>
          <w:lang w:bidi="kn-IN"/>
        </w:rPr>
        <w:t>a</w:t>
      </w:r>
      <w:r w:rsidRPr="00F04C31">
        <w:rPr>
          <w:rFonts w:ascii="Consolas" w:hAnsi="Consolas" w:cs="Consolas"/>
          <w:color w:val="auto"/>
          <w:sz w:val="19"/>
          <w:szCs w:val="19"/>
          <w:lang w:bidi="kn-IN"/>
        </w:rPr>
        <w:t>llback</w:t>
      </w:r>
      <w:proofErr w:type="spellEnd"/>
      <w:r w:rsidRPr="00F04C31">
        <w:rPr>
          <w:rFonts w:ascii="Consolas" w:hAnsi="Consolas" w:cs="Consolas"/>
          <w:color w:val="auto"/>
          <w:sz w:val="19"/>
          <w:szCs w:val="19"/>
          <w:lang w:bidi="kn-IN"/>
        </w:rPr>
        <w:t>;</w:t>
      </w:r>
    </w:p>
    <w:p w14:paraId="03B75BF4" w14:textId="2C4F4388" w:rsidR="00B92C2A" w:rsidRPr="00F04C31" w:rsidRDefault="00B92C2A" w:rsidP="00F50459">
      <w:pPr>
        <w:autoSpaceDE w:val="0"/>
        <w:autoSpaceDN w:val="0"/>
        <w:adjustRightInd w:val="0"/>
        <w:spacing w:after="0" w:line="240" w:lineRule="auto"/>
        <w:rPr>
          <w:rFonts w:ascii="Consolas" w:hAnsi="Consolas" w:cs="Consolas"/>
          <w:color w:val="auto"/>
          <w:sz w:val="19"/>
          <w:szCs w:val="19"/>
          <w:lang w:bidi="kn-IN"/>
        </w:rPr>
      </w:pPr>
    </w:p>
    <w:p w14:paraId="68622115" w14:textId="31BC62E3" w:rsidR="00B92C2A" w:rsidRPr="00F04C31" w:rsidRDefault="00B92C2A" w:rsidP="00B92C2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The</w:t>
      </w:r>
      <w:proofErr w:type="gramEnd"/>
      <w:r w:rsidRPr="00F04C31">
        <w:rPr>
          <w:rFonts w:ascii="Consolas" w:hAnsi="Consolas" w:cs="Consolas"/>
          <w:color w:val="auto"/>
          <w:sz w:val="19"/>
          <w:szCs w:val="19"/>
          <w:lang w:bidi="kn-IN"/>
        </w:rPr>
        <w:t xml:space="preserve"> following </w:t>
      </w:r>
      <w:proofErr w:type="spellStart"/>
      <w:r w:rsidRPr="00F04C31">
        <w:rPr>
          <w:rFonts w:ascii="Consolas" w:hAnsi="Consolas" w:cs="Consolas"/>
          <w:color w:val="auto"/>
          <w:sz w:val="19"/>
          <w:szCs w:val="19"/>
          <w:lang w:bidi="kn-IN"/>
        </w:rPr>
        <w:t>callback</w:t>
      </w:r>
      <w:proofErr w:type="spellEnd"/>
      <w:r w:rsidRPr="00F04C31">
        <w:rPr>
          <w:rFonts w:ascii="Consolas" w:hAnsi="Consolas" w:cs="Consolas"/>
          <w:color w:val="auto"/>
          <w:sz w:val="19"/>
          <w:szCs w:val="19"/>
          <w:lang w:bidi="kn-IN"/>
        </w:rPr>
        <w:t xml:space="preserve"> defined elsewhere */</w:t>
      </w:r>
    </w:p>
    <w:p w14:paraId="77DE9278" w14:textId="77777777" w:rsidR="00B92C2A" w:rsidRPr="00F04C31" w:rsidRDefault="00B92C2A" w:rsidP="00F50459">
      <w:pPr>
        <w:autoSpaceDE w:val="0"/>
        <w:autoSpaceDN w:val="0"/>
        <w:adjustRightInd w:val="0"/>
        <w:spacing w:after="0" w:line="240" w:lineRule="auto"/>
        <w:rPr>
          <w:rFonts w:ascii="Consolas" w:hAnsi="Consolas" w:cs="Consolas"/>
          <w:color w:val="auto"/>
          <w:sz w:val="19"/>
          <w:szCs w:val="19"/>
          <w:lang w:bidi="kn-IN"/>
        </w:rPr>
      </w:pPr>
    </w:p>
    <w:p w14:paraId="2B12DE00" w14:textId="139F9959" w:rsidR="00B92C2A" w:rsidRPr="00F04C31" w:rsidRDefault="00B92C2A" w:rsidP="00B92C2A">
      <w:pPr>
        <w:autoSpaceDE w:val="0"/>
        <w:autoSpaceDN w:val="0"/>
        <w:adjustRightInd w:val="0"/>
        <w:spacing w:after="0" w:line="240" w:lineRule="auto"/>
        <w:rPr>
          <w:rFonts w:ascii="Consolas" w:hAnsi="Consolas" w:cs="Consolas"/>
          <w:color w:val="auto"/>
          <w:sz w:val="19"/>
          <w:szCs w:val="19"/>
          <w:lang w:bidi="kn-IN"/>
        </w:rPr>
      </w:pPr>
      <w:proofErr w:type="gramStart"/>
      <w:r w:rsidRPr="00F04C31">
        <w:rPr>
          <w:rFonts w:ascii="Consolas" w:hAnsi="Consolas" w:cs="Consolas"/>
          <w:color w:val="auto"/>
          <w:sz w:val="19"/>
          <w:szCs w:val="19"/>
          <w:lang w:bidi="kn-IN"/>
        </w:rPr>
        <w:t>void</w:t>
      </w:r>
      <w:proofErr w:type="gramEnd"/>
      <w:r w:rsidRPr="00F04C31">
        <w:rPr>
          <w:rFonts w:ascii="Consolas" w:hAnsi="Consolas" w:cs="Consolas"/>
          <w:color w:val="auto"/>
          <w:sz w:val="19"/>
          <w:szCs w:val="19"/>
          <w:lang w:bidi="kn-IN"/>
        </w:rPr>
        <w:t xml:space="preserve"> </w:t>
      </w:r>
      <w:proofErr w:type="spellStart"/>
      <w:r w:rsidRPr="00F04C31">
        <w:rPr>
          <w:rFonts w:ascii="Consolas" w:hAnsi="Consolas" w:cs="Consolas"/>
          <w:color w:val="auto"/>
          <w:sz w:val="19"/>
          <w:szCs w:val="19"/>
          <w:lang w:bidi="kn-IN"/>
        </w:rPr>
        <w:t>my_tam_threshold_breach_event_notification_cb</w:t>
      </w:r>
      <w:proofErr w:type="spellEnd"/>
      <w:r w:rsidRPr="00F04C31">
        <w:rPr>
          <w:rFonts w:ascii="Consolas" w:hAnsi="Consolas" w:cs="Consolas"/>
          <w:color w:val="auto"/>
          <w:sz w:val="19"/>
          <w:szCs w:val="19"/>
          <w:lang w:bidi="kn-IN"/>
        </w:rPr>
        <w:t>(</w:t>
      </w:r>
    </w:p>
    <w:p w14:paraId="0DDB63D2" w14:textId="77777777" w:rsidR="00B92C2A" w:rsidRPr="00F04C31" w:rsidRDefault="00B92C2A" w:rsidP="00B92C2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uint32_t count,</w:t>
      </w:r>
    </w:p>
    <w:p w14:paraId="34911D25" w14:textId="77777777" w:rsidR="00B92C2A" w:rsidRPr="00F04C31" w:rsidRDefault="00B92C2A" w:rsidP="00B92C2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_In_ </w:t>
      </w:r>
      <w:proofErr w:type="spellStart"/>
      <w:r w:rsidRPr="00F04C31">
        <w:rPr>
          <w:rFonts w:ascii="Consolas" w:hAnsi="Consolas" w:cs="Consolas"/>
          <w:color w:val="auto"/>
          <w:sz w:val="19"/>
          <w:szCs w:val="19"/>
          <w:lang w:bidi="kn-IN"/>
        </w:rPr>
        <w:t>sai_tam_threshold_breach_event_t</w:t>
      </w:r>
      <w:proofErr w:type="spellEnd"/>
      <w:r w:rsidRPr="00F04C31">
        <w:rPr>
          <w:rFonts w:ascii="Consolas" w:hAnsi="Consolas" w:cs="Consolas"/>
          <w:color w:val="auto"/>
          <w:sz w:val="19"/>
          <w:szCs w:val="19"/>
          <w:lang w:bidi="kn-IN"/>
        </w:rPr>
        <w:t xml:space="preserve"> *data</w:t>
      </w:r>
    </w:p>
    <w:p w14:paraId="3E17F493" w14:textId="77777777" w:rsidR="00B92C2A" w:rsidRPr="00F04C31" w:rsidRDefault="00B92C2A" w:rsidP="00B92C2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14:paraId="70CE07EC" w14:textId="367226B8" w:rsidR="00B92C2A" w:rsidRPr="00F04C31" w:rsidRDefault="00B92C2A" w:rsidP="00F50459">
      <w:pPr>
        <w:autoSpaceDE w:val="0"/>
        <w:autoSpaceDN w:val="0"/>
        <w:adjustRightInd w:val="0"/>
        <w:spacing w:after="0" w:line="240" w:lineRule="auto"/>
        <w:rPr>
          <w:rFonts w:ascii="Consolas" w:hAnsi="Consolas" w:cs="Consolas"/>
          <w:color w:val="auto"/>
          <w:sz w:val="19"/>
          <w:szCs w:val="19"/>
          <w:lang w:bidi="kn-IN"/>
        </w:rPr>
      </w:pPr>
    </w:p>
    <w:p w14:paraId="54443B95" w14:textId="09035B77" w:rsidR="00B92C2A" w:rsidRPr="00F04C31" w:rsidRDefault="00B92C2A" w:rsidP="00F50459">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mycallback</w:t>
      </w:r>
      <w:proofErr w:type="spellEnd"/>
      <w:proofErr w:type="gramEnd"/>
      <w:r w:rsidRPr="00F04C31">
        <w:rPr>
          <w:rFonts w:ascii="Consolas" w:hAnsi="Consolas" w:cs="Consolas"/>
          <w:color w:val="auto"/>
          <w:sz w:val="19"/>
          <w:szCs w:val="19"/>
          <w:lang w:bidi="kn-IN"/>
        </w:rPr>
        <w:t xml:space="preserve"> = </w:t>
      </w:r>
      <w:r w:rsidR="00533D90">
        <w:rPr>
          <w:rFonts w:ascii="Consolas" w:hAnsi="Consolas" w:cs="Consolas"/>
          <w:color w:val="auto"/>
          <w:sz w:val="19"/>
          <w:szCs w:val="19"/>
          <w:lang w:bidi="kn-IN"/>
        </w:rPr>
        <w:t>(</w:t>
      </w:r>
      <w:proofErr w:type="spellStart"/>
      <w:r w:rsidR="00533D90" w:rsidRPr="00F04C31">
        <w:rPr>
          <w:rFonts w:ascii="Consolas" w:hAnsi="Consolas" w:cs="Consolas"/>
          <w:color w:val="auto"/>
          <w:sz w:val="19"/>
          <w:szCs w:val="19"/>
          <w:lang w:bidi="kn-IN"/>
        </w:rPr>
        <w:t>sai_tam_thresho</w:t>
      </w:r>
      <w:r w:rsidR="00533D90">
        <w:rPr>
          <w:rFonts w:ascii="Consolas" w:hAnsi="Consolas" w:cs="Consolas"/>
          <w:color w:val="auto"/>
          <w:sz w:val="19"/>
          <w:szCs w:val="19"/>
          <w:lang w:bidi="kn-IN"/>
        </w:rPr>
        <w:t>ld_breach_event_notification_fn</w:t>
      </w:r>
      <w:proofErr w:type="spellEnd"/>
      <w:r w:rsidR="00533D90">
        <w:rPr>
          <w:rFonts w:ascii="Consolas" w:hAnsi="Consolas" w:cs="Consolas"/>
          <w:color w:val="auto"/>
          <w:sz w:val="19"/>
          <w:szCs w:val="19"/>
          <w:lang w:bidi="kn-IN"/>
        </w:rPr>
        <w:t xml:space="preserve">) </w:t>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proofErr w:type="spellStart"/>
      <w:r w:rsidRPr="00F04C31">
        <w:rPr>
          <w:rFonts w:ascii="Consolas" w:hAnsi="Consolas" w:cs="Consolas"/>
          <w:color w:val="auto"/>
          <w:sz w:val="19"/>
          <w:szCs w:val="19"/>
          <w:lang w:bidi="kn-IN"/>
        </w:rPr>
        <w:t>my_tam_threshold_breach_event_notification_cb</w:t>
      </w:r>
      <w:proofErr w:type="spellEnd"/>
      <w:r w:rsidRPr="00F04C31">
        <w:rPr>
          <w:rFonts w:ascii="Consolas" w:hAnsi="Consolas" w:cs="Consolas"/>
          <w:color w:val="auto"/>
          <w:sz w:val="19"/>
          <w:szCs w:val="19"/>
          <w:lang w:bidi="kn-IN"/>
        </w:rPr>
        <w:t>;</w:t>
      </w:r>
    </w:p>
    <w:p w14:paraId="30E6F727" w14:textId="77777777"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p>
    <w:p w14:paraId="27A46764" w14:textId="315E5D69" w:rsidR="000730D5" w:rsidRPr="00F04C31" w:rsidRDefault="00B127A5" w:rsidP="000730D5">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Obtain</w:t>
      </w:r>
      <w:proofErr w:type="gramEnd"/>
      <w:r w:rsidRPr="00F04C31">
        <w:rPr>
          <w:rFonts w:ascii="Consolas" w:hAnsi="Consolas" w:cs="Consolas"/>
          <w:color w:val="auto"/>
          <w:sz w:val="19"/>
          <w:szCs w:val="19"/>
          <w:lang w:bidi="kn-IN"/>
        </w:rPr>
        <w:t xml:space="preserve"> TAM object id. This object has a default transporter defined. </w:t>
      </w:r>
      <w:r w:rsidR="000730D5" w:rsidRPr="00F04C31">
        <w:rPr>
          <w:rFonts w:ascii="Consolas" w:hAnsi="Consolas" w:cs="Consolas"/>
          <w:color w:val="auto"/>
          <w:sz w:val="19"/>
          <w:szCs w:val="19"/>
          <w:lang w:bidi="kn-IN"/>
        </w:rPr>
        <w:t>*/</w:t>
      </w:r>
    </w:p>
    <w:p w14:paraId="691F2118" w14:textId="77777777"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p>
    <w:p w14:paraId="6A4597A4" w14:textId="77777777"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0AD76D6F" w14:textId="77777777"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p>
    <w:p w14:paraId="5457DD58" w14:textId="77777777" w:rsidR="003F2C20" w:rsidRPr="00F04C31" w:rsidRDefault="003F2C20" w:rsidP="003F2C2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14:paraId="49D366AA" w14:textId="4EFA853A" w:rsidR="003F2C20" w:rsidRPr="00F04C31" w:rsidRDefault="003F2C20" w:rsidP="003F2C20">
      <w:pPr>
        <w:autoSpaceDE w:val="0"/>
        <w:autoSpaceDN w:val="0"/>
        <w:adjustRightInd w:val="0"/>
        <w:spacing w:after="0" w:line="240" w:lineRule="auto"/>
        <w:rPr>
          <w:rFonts w:ascii="Consolas" w:hAnsi="Consolas" w:cs="Consolas"/>
          <w:color w:val="auto"/>
          <w:sz w:val="19"/>
          <w:szCs w:val="19"/>
          <w:lang w:bidi="kn-IN"/>
        </w:rPr>
      </w:pPr>
      <w:proofErr w:type="gramStart"/>
      <w:r w:rsidRPr="00F04C31">
        <w:rPr>
          <w:rFonts w:ascii="Consolas" w:hAnsi="Consolas" w:cs="Consolas"/>
          <w:color w:val="auto"/>
          <w:sz w:val="19"/>
          <w:szCs w:val="19"/>
          <w:lang w:bidi="kn-IN"/>
        </w:rPr>
        <w:t>Interested in Ingress-Port-Priority-Group Statistics for port 3.</w:t>
      </w:r>
      <w:proofErr w:type="gramEnd"/>
      <w:r w:rsidRPr="00F04C31">
        <w:rPr>
          <w:rFonts w:ascii="Consolas" w:hAnsi="Consolas" w:cs="Consolas"/>
          <w:color w:val="auto"/>
          <w:sz w:val="19"/>
          <w:szCs w:val="19"/>
          <w:lang w:bidi="kn-IN"/>
        </w:rPr>
        <w:t xml:space="preserve"> Set threshold for desired priority-group value of the current-occupancy counter.</w:t>
      </w:r>
    </w:p>
    <w:p w14:paraId="4E165E99" w14:textId="77777777" w:rsidR="003F2C20" w:rsidRPr="00F04C31" w:rsidRDefault="003F2C20" w:rsidP="003F2C2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14:paraId="23556042" w14:textId="77777777" w:rsidR="00F50459" w:rsidRPr="00F04C31" w:rsidRDefault="00F50459" w:rsidP="000730D5">
      <w:pPr>
        <w:autoSpaceDE w:val="0"/>
        <w:autoSpaceDN w:val="0"/>
        <w:adjustRightInd w:val="0"/>
        <w:spacing w:after="0" w:line="240" w:lineRule="auto"/>
        <w:rPr>
          <w:rFonts w:ascii="Consolas" w:hAnsi="Consolas" w:cs="Consolas"/>
          <w:color w:val="auto"/>
          <w:sz w:val="19"/>
          <w:szCs w:val="19"/>
          <w:lang w:bidi="kn-IN"/>
        </w:rPr>
      </w:pPr>
    </w:p>
    <w:p w14:paraId="1D5A8ED5" w14:textId="3E56CE04" w:rsidR="00F50459" w:rsidRPr="00F04C31" w:rsidRDefault="00F50459" w:rsidP="000730D5">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stat.parent_id</w:t>
      </w:r>
      <w:proofErr w:type="spellEnd"/>
      <w:r w:rsidRPr="00F04C31">
        <w:rPr>
          <w:rFonts w:ascii="Consolas" w:hAnsi="Consolas" w:cs="Consolas"/>
          <w:color w:val="auto"/>
          <w:sz w:val="19"/>
          <w:szCs w:val="19"/>
          <w:lang w:bidi="kn-IN"/>
        </w:rPr>
        <w:t xml:space="preserve"> = ippg_port3_pg1_id;</w:t>
      </w:r>
    </w:p>
    <w:p w14:paraId="369B7349" w14:textId="6F35711E" w:rsidR="00F50459" w:rsidRPr="00F04C31" w:rsidRDefault="00F50459" w:rsidP="00F50459">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stat.parent_type</w:t>
      </w:r>
      <w:proofErr w:type="spellEnd"/>
      <w:r w:rsidRPr="00F04C31">
        <w:rPr>
          <w:rFonts w:ascii="Consolas" w:hAnsi="Consolas" w:cs="Consolas"/>
          <w:color w:val="auto"/>
          <w:sz w:val="19"/>
          <w:szCs w:val="19"/>
          <w:lang w:bidi="kn-IN"/>
        </w:rPr>
        <w:t xml:space="preserve"> = SAI_OBJECT_TYPE_INGRESS_PRIORITY_GROUP;</w:t>
      </w:r>
    </w:p>
    <w:p w14:paraId="04A27723" w14:textId="6846A350" w:rsidR="00F50459" w:rsidRPr="00F04C31" w:rsidRDefault="00F50459" w:rsidP="00F50459">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stat.counter_id</w:t>
      </w:r>
      <w:proofErr w:type="spellEnd"/>
      <w:r w:rsidRPr="00F04C31">
        <w:rPr>
          <w:rFonts w:ascii="Consolas" w:hAnsi="Consolas" w:cs="Consolas"/>
          <w:color w:val="auto"/>
          <w:sz w:val="19"/>
          <w:szCs w:val="19"/>
          <w:lang w:bidi="kn-IN"/>
        </w:rPr>
        <w:t xml:space="preserve"> = SAI_INGRESS_PRIORITY_GROUP_STAT_CURR_OCCUPANCY_BYTES;</w:t>
      </w:r>
    </w:p>
    <w:p w14:paraId="71A2C3DD" w14:textId="77777777" w:rsidR="00F50459" w:rsidRPr="00F04C31" w:rsidRDefault="00F50459" w:rsidP="000730D5">
      <w:pPr>
        <w:autoSpaceDE w:val="0"/>
        <w:autoSpaceDN w:val="0"/>
        <w:adjustRightInd w:val="0"/>
        <w:spacing w:after="0" w:line="240" w:lineRule="auto"/>
        <w:rPr>
          <w:rFonts w:ascii="Consolas" w:hAnsi="Consolas" w:cs="Consolas"/>
          <w:color w:val="auto"/>
          <w:sz w:val="19"/>
          <w:szCs w:val="19"/>
          <w:lang w:bidi="kn-IN"/>
        </w:rPr>
      </w:pPr>
    </w:p>
    <w:p w14:paraId="4665F68C" w14:textId="51F063CA" w:rsidR="000730D5" w:rsidRPr="00F04C31" w:rsidRDefault="00B127A5" w:rsidP="000730D5">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roofErr w:type="gramStart"/>
      <w:r w:rsidRPr="00F04C31">
        <w:rPr>
          <w:rFonts w:ascii="Consolas" w:hAnsi="Consolas" w:cs="Consolas"/>
          <w:color w:val="auto"/>
          <w:sz w:val="19"/>
          <w:szCs w:val="19"/>
          <w:lang w:bidi="kn-IN"/>
        </w:rPr>
        <w:t>C</w:t>
      </w:r>
      <w:r w:rsidR="000730D5" w:rsidRPr="00F04C31">
        <w:rPr>
          <w:rFonts w:ascii="Consolas" w:hAnsi="Consolas" w:cs="Consolas"/>
          <w:color w:val="auto"/>
          <w:sz w:val="19"/>
          <w:szCs w:val="19"/>
          <w:lang w:bidi="kn-IN"/>
        </w:rPr>
        <w:t>reate</w:t>
      </w:r>
      <w:proofErr w:type="gramEnd"/>
      <w:r w:rsidR="000730D5" w:rsidRPr="00F04C31">
        <w:rPr>
          <w:rFonts w:ascii="Consolas" w:hAnsi="Consolas" w:cs="Consolas"/>
          <w:color w:val="auto"/>
          <w:sz w:val="19"/>
          <w:szCs w:val="19"/>
          <w:lang w:bidi="kn-IN"/>
        </w:rPr>
        <w:t xml:space="preserve"> a threshold object</w:t>
      </w:r>
      <w:r w:rsidRPr="00F04C31">
        <w:rPr>
          <w:rFonts w:ascii="Consolas" w:hAnsi="Consolas" w:cs="Consolas"/>
          <w:color w:val="auto"/>
          <w:sz w:val="19"/>
          <w:szCs w:val="19"/>
          <w:lang w:bidi="kn-IN"/>
        </w:rPr>
        <w:t xml:space="preserve"> that sends a snapshot to the default transporter.</w:t>
      </w:r>
      <w:r w:rsidR="000730D5" w:rsidRPr="00F04C31">
        <w:rPr>
          <w:rFonts w:ascii="Consolas" w:hAnsi="Consolas" w:cs="Consolas"/>
          <w:color w:val="auto"/>
          <w:sz w:val="19"/>
          <w:szCs w:val="19"/>
          <w:lang w:bidi="kn-IN"/>
        </w:rPr>
        <w:t>*/</w:t>
      </w:r>
    </w:p>
    <w:p w14:paraId="0C325C97" w14:textId="77777777" w:rsidR="00B127A5" w:rsidRPr="00F04C31" w:rsidRDefault="00B127A5" w:rsidP="000730D5">
      <w:pPr>
        <w:autoSpaceDE w:val="0"/>
        <w:autoSpaceDN w:val="0"/>
        <w:adjustRightInd w:val="0"/>
        <w:spacing w:after="0" w:line="240" w:lineRule="auto"/>
        <w:rPr>
          <w:rFonts w:ascii="Consolas" w:hAnsi="Consolas" w:cs="Consolas"/>
          <w:color w:val="auto"/>
          <w:sz w:val="19"/>
          <w:szCs w:val="19"/>
          <w:lang w:bidi="kn-IN"/>
        </w:rPr>
      </w:pPr>
    </w:p>
    <w:p w14:paraId="50B02B0E" w14:textId="43435135"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0].id = (</w:t>
      </w:r>
      <w:proofErr w:type="spellStart"/>
      <w:r w:rsidRPr="00F04C31">
        <w:rPr>
          <w:rFonts w:ascii="Consolas" w:hAnsi="Consolas" w:cs="Consolas"/>
          <w:color w:val="auto"/>
          <w:sz w:val="19"/>
          <w:szCs w:val="19"/>
          <w:lang w:bidi="kn-IN"/>
        </w:rPr>
        <w:t>sai_attr_id_t</w:t>
      </w:r>
      <w:proofErr w:type="spellEnd"/>
      <w:r w:rsidRPr="00F04C31">
        <w:rPr>
          <w:rFonts w:ascii="Consolas" w:hAnsi="Consolas" w:cs="Consolas"/>
          <w:color w:val="auto"/>
          <w:sz w:val="19"/>
          <w:szCs w:val="19"/>
          <w:lang w:bidi="kn-IN"/>
        </w:rPr>
        <w:t>)SAI_TAM_THRESHOLD_ATTR_TAM_ID;</w:t>
      </w:r>
    </w:p>
    <w:p w14:paraId="11709BE5" w14:textId="088F267D"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0].</w:t>
      </w:r>
      <w:proofErr w:type="spellStart"/>
      <w:r w:rsidRPr="00F04C31">
        <w:rPr>
          <w:rFonts w:ascii="Consolas" w:hAnsi="Consolas" w:cs="Consolas"/>
          <w:color w:val="auto"/>
          <w:sz w:val="19"/>
          <w:szCs w:val="19"/>
          <w:lang w:bidi="kn-IN"/>
        </w:rPr>
        <w:t>value.oid</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tam_id</w:t>
      </w:r>
      <w:proofErr w:type="spellEnd"/>
      <w:r w:rsidRPr="00F04C31">
        <w:rPr>
          <w:rFonts w:ascii="Consolas" w:hAnsi="Consolas" w:cs="Consolas"/>
          <w:color w:val="auto"/>
          <w:sz w:val="19"/>
          <w:szCs w:val="19"/>
          <w:lang w:bidi="kn-IN"/>
        </w:rPr>
        <w:t>;</w:t>
      </w:r>
    </w:p>
    <w:p w14:paraId="28195192" w14:textId="77777777"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p>
    <w:p w14:paraId="388E3705" w14:textId="077084F3" w:rsidR="00F50459" w:rsidRPr="00F04C31" w:rsidRDefault="00B127A5" w:rsidP="00F50459">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1</w:t>
      </w:r>
      <w:r w:rsidR="00F50459" w:rsidRPr="00F04C31">
        <w:rPr>
          <w:rFonts w:ascii="Consolas" w:hAnsi="Consolas" w:cs="Consolas"/>
          <w:color w:val="auto"/>
          <w:sz w:val="19"/>
          <w:szCs w:val="19"/>
          <w:lang w:bidi="kn-IN"/>
        </w:rPr>
        <w:t>].id = (</w:t>
      </w:r>
      <w:proofErr w:type="spellStart"/>
      <w:r w:rsidR="00F50459" w:rsidRPr="00F04C31">
        <w:rPr>
          <w:rFonts w:ascii="Consolas" w:hAnsi="Consolas" w:cs="Consolas"/>
          <w:color w:val="auto"/>
          <w:sz w:val="19"/>
          <w:szCs w:val="19"/>
          <w:lang w:bidi="kn-IN"/>
        </w:rPr>
        <w:t>sai_attr_id_t</w:t>
      </w:r>
      <w:proofErr w:type="spellEnd"/>
      <w:r w:rsidR="00F50459" w:rsidRPr="00F04C31">
        <w:rPr>
          <w:rFonts w:ascii="Consolas" w:hAnsi="Consolas" w:cs="Consolas"/>
          <w:color w:val="auto"/>
          <w:sz w:val="19"/>
          <w:szCs w:val="19"/>
          <w:lang w:bidi="kn-IN"/>
        </w:rPr>
        <w:t>)SAI_TAM_THRESHOLD_ATTR_STATISTIC;</w:t>
      </w:r>
    </w:p>
    <w:p w14:paraId="42E17AE1" w14:textId="344CAB41" w:rsidR="00F50459" w:rsidRPr="00F04C31" w:rsidRDefault="00B127A5" w:rsidP="00F50459">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1</w:t>
      </w:r>
      <w:r w:rsidR="00F50459" w:rsidRPr="00F04C31">
        <w:rPr>
          <w:rFonts w:ascii="Consolas" w:hAnsi="Consolas" w:cs="Consolas"/>
          <w:color w:val="auto"/>
          <w:sz w:val="19"/>
          <w:szCs w:val="19"/>
          <w:lang w:bidi="kn-IN"/>
        </w:rPr>
        <w:t>].</w:t>
      </w:r>
      <w:proofErr w:type="spellStart"/>
      <w:r w:rsidR="00F50459" w:rsidRPr="00F04C31">
        <w:rPr>
          <w:rFonts w:ascii="Consolas" w:hAnsi="Consolas" w:cs="Consolas"/>
          <w:color w:val="auto"/>
          <w:sz w:val="19"/>
          <w:szCs w:val="19"/>
          <w:lang w:bidi="kn-IN"/>
        </w:rPr>
        <w:t>value</w:t>
      </w:r>
      <w:r w:rsidR="00465E40" w:rsidRPr="00F04C31">
        <w:rPr>
          <w:rFonts w:ascii="Consolas" w:hAnsi="Consolas" w:cs="Consolas"/>
          <w:color w:val="auto"/>
          <w:sz w:val="19"/>
          <w:szCs w:val="19"/>
          <w:lang w:bidi="kn-IN"/>
        </w:rPr>
        <w:t>.</w:t>
      </w:r>
      <w:r w:rsidR="00B92C2A" w:rsidRPr="00F04C31">
        <w:rPr>
          <w:rFonts w:ascii="Consolas" w:hAnsi="Consolas" w:cs="Consolas"/>
          <w:color w:val="auto"/>
          <w:sz w:val="19"/>
          <w:szCs w:val="19"/>
          <w:lang w:bidi="kn-IN"/>
        </w:rPr>
        <w:t>statistic_id</w:t>
      </w:r>
      <w:proofErr w:type="spellEnd"/>
      <w:r w:rsidR="00F50459" w:rsidRPr="00F04C31">
        <w:rPr>
          <w:rFonts w:ascii="Consolas" w:hAnsi="Consolas" w:cs="Consolas"/>
          <w:color w:val="auto"/>
          <w:sz w:val="19"/>
          <w:szCs w:val="19"/>
          <w:lang w:bidi="kn-IN"/>
        </w:rPr>
        <w:t xml:space="preserve"> = stat;</w:t>
      </w:r>
    </w:p>
    <w:p w14:paraId="5F33EF31" w14:textId="77777777" w:rsidR="00F50459" w:rsidRPr="00F04C31" w:rsidRDefault="00F50459" w:rsidP="00F50459">
      <w:pPr>
        <w:autoSpaceDE w:val="0"/>
        <w:autoSpaceDN w:val="0"/>
        <w:adjustRightInd w:val="0"/>
        <w:spacing w:after="0" w:line="240" w:lineRule="auto"/>
        <w:rPr>
          <w:rFonts w:ascii="Consolas" w:hAnsi="Consolas" w:cs="Consolas"/>
          <w:color w:val="auto"/>
          <w:sz w:val="19"/>
          <w:szCs w:val="19"/>
          <w:lang w:bidi="kn-IN"/>
        </w:rPr>
      </w:pPr>
    </w:p>
    <w:p w14:paraId="666C0264" w14:textId="4DD1DF70" w:rsidR="00F50459" w:rsidRPr="00F04C31" w:rsidRDefault="00B127A5" w:rsidP="00F50459">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2</w:t>
      </w:r>
      <w:r w:rsidR="00F50459" w:rsidRPr="00F04C31">
        <w:rPr>
          <w:rFonts w:ascii="Consolas" w:hAnsi="Consolas" w:cs="Consolas"/>
          <w:color w:val="auto"/>
          <w:sz w:val="19"/>
          <w:szCs w:val="19"/>
          <w:lang w:bidi="kn-IN"/>
        </w:rPr>
        <w:t>].id = (</w:t>
      </w:r>
      <w:proofErr w:type="spellStart"/>
      <w:r w:rsidR="00F50459" w:rsidRPr="00F04C31">
        <w:rPr>
          <w:rFonts w:ascii="Consolas" w:hAnsi="Consolas" w:cs="Consolas"/>
          <w:color w:val="auto"/>
          <w:sz w:val="19"/>
          <w:szCs w:val="19"/>
          <w:lang w:bidi="kn-IN"/>
        </w:rPr>
        <w:t>sai_attr_id_t</w:t>
      </w:r>
      <w:proofErr w:type="spellEnd"/>
      <w:r w:rsidR="00F50459" w:rsidRPr="00F04C31">
        <w:rPr>
          <w:rFonts w:ascii="Consolas" w:hAnsi="Consolas" w:cs="Consolas"/>
          <w:color w:val="auto"/>
          <w:sz w:val="19"/>
          <w:szCs w:val="19"/>
          <w:lang w:bidi="kn-IN"/>
        </w:rPr>
        <w:t>)SAI_TAM_THRESHOLD_ATTR_</w:t>
      </w:r>
      <w:r w:rsidRPr="00F04C31">
        <w:rPr>
          <w:rFonts w:ascii="Consolas" w:hAnsi="Consolas" w:cs="Consolas"/>
          <w:color w:val="auto"/>
          <w:sz w:val="19"/>
          <w:szCs w:val="19"/>
          <w:lang w:bidi="kn-IN"/>
        </w:rPr>
        <w:t>LEVEL</w:t>
      </w:r>
      <w:r w:rsidR="00F50459" w:rsidRPr="00F04C31">
        <w:rPr>
          <w:rFonts w:ascii="Consolas" w:hAnsi="Consolas" w:cs="Consolas"/>
          <w:color w:val="auto"/>
          <w:sz w:val="19"/>
          <w:szCs w:val="19"/>
          <w:lang w:bidi="kn-IN"/>
        </w:rPr>
        <w:t>;</w:t>
      </w:r>
    </w:p>
    <w:p w14:paraId="58A49D21" w14:textId="5C16CF68" w:rsidR="00F50459" w:rsidRPr="00F04C31" w:rsidRDefault="00B127A5" w:rsidP="00F50459">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2].value.uint64_t</w:t>
      </w:r>
      <w:r w:rsidR="00F50459" w:rsidRPr="00F04C31">
        <w:rPr>
          <w:rFonts w:ascii="Consolas" w:hAnsi="Consolas" w:cs="Consolas"/>
          <w:color w:val="auto"/>
          <w:sz w:val="19"/>
          <w:szCs w:val="19"/>
          <w:lang w:bidi="kn-IN"/>
        </w:rPr>
        <w:t xml:space="preserve"> = </w:t>
      </w:r>
      <w:r w:rsidRPr="00F04C31">
        <w:rPr>
          <w:rFonts w:ascii="Consolas" w:hAnsi="Consolas" w:cs="Consolas"/>
          <w:color w:val="auto"/>
          <w:sz w:val="19"/>
          <w:szCs w:val="19"/>
          <w:lang w:bidi="kn-IN"/>
        </w:rPr>
        <w:t>50000</w:t>
      </w:r>
      <w:r w:rsidR="00F50459" w:rsidRPr="00F04C31">
        <w:rPr>
          <w:rFonts w:ascii="Consolas" w:hAnsi="Consolas" w:cs="Consolas"/>
          <w:color w:val="auto"/>
          <w:sz w:val="19"/>
          <w:szCs w:val="19"/>
          <w:lang w:bidi="kn-IN"/>
        </w:rPr>
        <w:t>;</w:t>
      </w:r>
    </w:p>
    <w:p w14:paraId="3E2CDCEC" w14:textId="77777777" w:rsidR="00F50459" w:rsidRPr="00F04C31" w:rsidRDefault="00F50459" w:rsidP="00F50459">
      <w:pPr>
        <w:autoSpaceDE w:val="0"/>
        <w:autoSpaceDN w:val="0"/>
        <w:adjustRightInd w:val="0"/>
        <w:spacing w:after="0" w:line="240" w:lineRule="auto"/>
        <w:rPr>
          <w:rFonts w:ascii="Consolas" w:hAnsi="Consolas" w:cs="Consolas"/>
          <w:color w:val="auto"/>
          <w:sz w:val="19"/>
          <w:szCs w:val="19"/>
          <w:lang w:bidi="kn-IN"/>
        </w:rPr>
      </w:pPr>
    </w:p>
    <w:p w14:paraId="6B457A34" w14:textId="22F76C9F" w:rsidR="00B127A5" w:rsidRPr="00F04C31" w:rsidRDefault="00B127A5" w:rsidP="00B127A5">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3].id = (</w:t>
      </w:r>
      <w:proofErr w:type="spellStart"/>
      <w:r w:rsidRPr="00F04C31">
        <w:rPr>
          <w:rFonts w:ascii="Consolas" w:hAnsi="Consolas" w:cs="Consolas"/>
          <w:color w:val="auto"/>
          <w:sz w:val="19"/>
          <w:szCs w:val="19"/>
          <w:lang w:bidi="kn-IN"/>
        </w:rPr>
        <w:t>sai_attr_id_t</w:t>
      </w:r>
      <w:proofErr w:type="spellEnd"/>
      <w:r w:rsidRPr="00F04C31">
        <w:rPr>
          <w:rFonts w:ascii="Consolas" w:hAnsi="Consolas" w:cs="Consolas"/>
          <w:color w:val="auto"/>
          <w:sz w:val="19"/>
          <w:szCs w:val="19"/>
          <w:lang w:bidi="kn-IN"/>
        </w:rPr>
        <w:t>)SAI_TAM_THRESHOLD_SNAPSHOT_ON_BREACH;</w:t>
      </w:r>
    </w:p>
    <w:p w14:paraId="636E1F7D" w14:textId="7A2BFCC6" w:rsidR="00B127A5" w:rsidRPr="00F04C31" w:rsidRDefault="00B127A5" w:rsidP="00B127A5">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3].</w:t>
      </w:r>
      <w:proofErr w:type="spellStart"/>
      <w:r w:rsidRPr="00F04C31">
        <w:rPr>
          <w:rFonts w:ascii="Consolas" w:hAnsi="Consolas" w:cs="Consolas"/>
          <w:color w:val="auto"/>
          <w:sz w:val="19"/>
          <w:szCs w:val="19"/>
          <w:lang w:bidi="kn-IN"/>
        </w:rPr>
        <w:t>value.bool</w:t>
      </w:r>
      <w:proofErr w:type="spellEnd"/>
      <w:r w:rsidRPr="00F04C31">
        <w:rPr>
          <w:rFonts w:ascii="Consolas" w:hAnsi="Consolas" w:cs="Consolas"/>
          <w:color w:val="auto"/>
          <w:sz w:val="19"/>
          <w:szCs w:val="19"/>
          <w:lang w:bidi="kn-IN"/>
        </w:rPr>
        <w:t xml:space="preserve"> = true;</w:t>
      </w:r>
    </w:p>
    <w:p w14:paraId="048D2EFF" w14:textId="375091E0" w:rsidR="00B92C2A" w:rsidRPr="00F04C31" w:rsidRDefault="00B92C2A" w:rsidP="00B127A5">
      <w:pPr>
        <w:autoSpaceDE w:val="0"/>
        <w:autoSpaceDN w:val="0"/>
        <w:adjustRightInd w:val="0"/>
        <w:spacing w:after="0" w:line="240" w:lineRule="auto"/>
        <w:rPr>
          <w:rFonts w:ascii="Consolas" w:hAnsi="Consolas" w:cs="Consolas"/>
          <w:color w:val="auto"/>
          <w:sz w:val="19"/>
          <w:szCs w:val="19"/>
          <w:lang w:bidi="kn-IN"/>
        </w:rPr>
      </w:pPr>
    </w:p>
    <w:p w14:paraId="3D6B935F" w14:textId="0F87CAB6" w:rsidR="00B92C2A" w:rsidRPr="00F04C31" w:rsidRDefault="00B92C2A" w:rsidP="00B92C2A">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4].id = (</w:t>
      </w:r>
      <w:proofErr w:type="spellStart"/>
      <w:r w:rsidRPr="00F04C31">
        <w:rPr>
          <w:rFonts w:ascii="Consolas" w:hAnsi="Consolas" w:cs="Consolas"/>
          <w:color w:val="auto"/>
          <w:sz w:val="19"/>
          <w:szCs w:val="19"/>
          <w:lang w:bidi="kn-IN"/>
        </w:rPr>
        <w:t>sai_attr_id_t</w:t>
      </w:r>
      <w:proofErr w:type="spellEnd"/>
      <w:r w:rsidRPr="00F04C31">
        <w:rPr>
          <w:rFonts w:ascii="Consolas" w:hAnsi="Consolas" w:cs="Consolas"/>
          <w:color w:val="auto"/>
          <w:sz w:val="19"/>
          <w:szCs w:val="19"/>
          <w:lang w:bidi="kn-IN"/>
        </w:rPr>
        <w:t>) SAI_TAM_THRESHOLD_ATTR_BREACH_CALLBACK;</w:t>
      </w:r>
    </w:p>
    <w:p w14:paraId="28F922C8" w14:textId="27F36E17" w:rsidR="00B92C2A" w:rsidRPr="00F04C31" w:rsidRDefault="00B92C2A" w:rsidP="00B92C2A">
      <w:pPr>
        <w:autoSpaceDE w:val="0"/>
        <w:autoSpaceDN w:val="0"/>
        <w:adjustRightInd w:val="0"/>
        <w:spacing w:after="0" w:line="240" w:lineRule="auto"/>
        <w:rPr>
          <w:rFonts w:ascii="Consolas" w:hAnsi="Consolas" w:cs="Consolas"/>
          <w:color w:val="auto"/>
          <w:sz w:val="19"/>
          <w:szCs w:val="19"/>
          <w:lang w:bidi="kn-IN"/>
        </w:rPr>
      </w:pPr>
      <w:proofErr w:type="spellStart"/>
      <w:proofErr w:type="gram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w:t>
      </w:r>
      <w:proofErr w:type="gramEnd"/>
      <w:r w:rsidRPr="00F04C31">
        <w:rPr>
          <w:rFonts w:ascii="Consolas" w:hAnsi="Consolas" w:cs="Consolas"/>
          <w:color w:val="auto"/>
          <w:sz w:val="19"/>
          <w:szCs w:val="19"/>
          <w:lang w:bidi="kn-IN"/>
        </w:rPr>
        <w:t>4].</w:t>
      </w:r>
      <w:proofErr w:type="spellStart"/>
      <w:r w:rsidRPr="00F04C31">
        <w:rPr>
          <w:rFonts w:ascii="Consolas" w:hAnsi="Consolas" w:cs="Consolas"/>
          <w:color w:val="auto"/>
          <w:sz w:val="19"/>
          <w:szCs w:val="19"/>
          <w:lang w:bidi="kn-IN"/>
        </w:rPr>
        <w:t>value.ptr</w:t>
      </w:r>
      <w:proofErr w:type="spellEnd"/>
      <w:r w:rsidRPr="00F04C31">
        <w:rPr>
          <w:rFonts w:ascii="Consolas" w:hAnsi="Consolas" w:cs="Consolas"/>
          <w:color w:val="auto"/>
          <w:sz w:val="19"/>
          <w:szCs w:val="19"/>
          <w:lang w:bidi="kn-IN"/>
        </w:rPr>
        <w:t xml:space="preserve"> = (</w:t>
      </w:r>
      <w:proofErr w:type="spellStart"/>
      <w:r w:rsidRPr="00F04C31">
        <w:rPr>
          <w:rFonts w:ascii="Consolas" w:hAnsi="Consolas" w:cs="Consolas"/>
          <w:color w:val="auto"/>
          <w:sz w:val="19"/>
          <w:szCs w:val="19"/>
          <w:lang w:bidi="kn-IN"/>
        </w:rPr>
        <w:t>sai_pointer_t</w:t>
      </w:r>
      <w:proofErr w:type="spellEnd"/>
      <w:r w:rsidRPr="00F04C31">
        <w:rPr>
          <w:rFonts w:ascii="Consolas" w:hAnsi="Consolas" w:cs="Consolas"/>
          <w:color w:val="auto"/>
          <w:sz w:val="19"/>
          <w:szCs w:val="19"/>
          <w:lang w:bidi="kn-IN"/>
        </w:rPr>
        <w:t>)</w:t>
      </w:r>
      <w:proofErr w:type="spellStart"/>
      <w:r w:rsidRPr="00F04C31">
        <w:rPr>
          <w:rFonts w:ascii="Consolas" w:hAnsi="Consolas" w:cs="Consolas"/>
          <w:color w:val="auto"/>
          <w:sz w:val="19"/>
          <w:szCs w:val="19"/>
          <w:lang w:bidi="kn-IN"/>
        </w:rPr>
        <w:t>mycallback</w:t>
      </w:r>
      <w:proofErr w:type="spellEnd"/>
      <w:r w:rsidRPr="00F04C31">
        <w:rPr>
          <w:rFonts w:ascii="Consolas" w:hAnsi="Consolas" w:cs="Consolas"/>
          <w:color w:val="auto"/>
          <w:sz w:val="19"/>
          <w:szCs w:val="19"/>
          <w:lang w:bidi="kn-IN"/>
        </w:rPr>
        <w:t>;</w:t>
      </w:r>
    </w:p>
    <w:p w14:paraId="12BAEF55" w14:textId="77777777" w:rsidR="00B127A5" w:rsidRPr="00F04C31" w:rsidRDefault="00B127A5" w:rsidP="00B127A5">
      <w:pPr>
        <w:autoSpaceDE w:val="0"/>
        <w:autoSpaceDN w:val="0"/>
        <w:adjustRightInd w:val="0"/>
        <w:spacing w:after="0" w:line="240" w:lineRule="auto"/>
        <w:rPr>
          <w:rFonts w:ascii="Consolas" w:hAnsi="Consolas" w:cs="Consolas"/>
          <w:color w:val="auto"/>
          <w:sz w:val="19"/>
          <w:szCs w:val="19"/>
          <w:lang w:bidi="kn-IN"/>
        </w:rPr>
      </w:pPr>
    </w:p>
    <w:p w14:paraId="2193EFEA" w14:textId="7C52A4B1" w:rsidR="000730D5" w:rsidRPr="00F04C31" w:rsidRDefault="000730D5" w:rsidP="00B92C2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sai_</w:t>
      </w:r>
      <w:r w:rsidR="00B127A5" w:rsidRPr="00F04C31">
        <w:rPr>
          <w:rFonts w:ascii="Consolas" w:hAnsi="Consolas" w:cs="Consolas"/>
          <w:color w:val="auto"/>
          <w:sz w:val="19"/>
          <w:szCs w:val="19"/>
          <w:lang w:bidi="kn-IN"/>
        </w:rPr>
        <w:t>tam_threshold_</w:t>
      </w:r>
      <w:proofErr w:type="gramStart"/>
      <w:r w:rsidR="00B127A5" w:rsidRPr="00F04C31">
        <w:rPr>
          <w:rFonts w:ascii="Consolas" w:hAnsi="Consolas" w:cs="Consolas"/>
          <w:color w:val="auto"/>
          <w:sz w:val="19"/>
          <w:szCs w:val="19"/>
          <w:lang w:bidi="kn-IN"/>
        </w:rPr>
        <w:t>create</w:t>
      </w:r>
      <w:proofErr w:type="spellEnd"/>
      <w:r w:rsidR="00B127A5" w:rsidRPr="00F04C31">
        <w:rPr>
          <w:rFonts w:ascii="Consolas" w:hAnsi="Consolas" w:cs="Consolas"/>
          <w:color w:val="auto"/>
          <w:sz w:val="19"/>
          <w:szCs w:val="19"/>
          <w:lang w:bidi="kn-IN"/>
        </w:rPr>
        <w:t>(</w:t>
      </w:r>
      <w:proofErr w:type="gramEnd"/>
      <w:r w:rsidR="00B127A5" w:rsidRPr="00F04C31">
        <w:rPr>
          <w:rFonts w:ascii="Consolas" w:hAnsi="Consolas" w:cs="Consolas"/>
          <w:color w:val="auto"/>
          <w:sz w:val="19"/>
          <w:szCs w:val="19"/>
          <w:lang w:bidi="kn-IN"/>
        </w:rPr>
        <w:t>&amp;</w:t>
      </w:r>
      <w:proofErr w:type="spellStart"/>
      <w:r w:rsidR="00B127A5" w:rsidRPr="00F04C31">
        <w:rPr>
          <w:rFonts w:ascii="Consolas" w:hAnsi="Consolas" w:cs="Consolas"/>
          <w:color w:val="auto"/>
          <w:sz w:val="19"/>
          <w:szCs w:val="19"/>
          <w:lang w:bidi="kn-IN"/>
        </w:rPr>
        <w:t>threshold</w:t>
      </w:r>
      <w:r w:rsidRPr="00F04C31">
        <w:rPr>
          <w:rFonts w:ascii="Consolas" w:hAnsi="Consolas" w:cs="Consolas"/>
          <w:color w:val="auto"/>
          <w:sz w:val="19"/>
          <w:szCs w:val="19"/>
          <w:lang w:bidi="kn-IN"/>
        </w:rPr>
        <w:t>_id</w:t>
      </w:r>
      <w:proofErr w:type="spellEnd"/>
      <w:r w:rsidR="00B127A5" w:rsidRPr="00F04C31">
        <w:rPr>
          <w:rFonts w:ascii="Consolas" w:hAnsi="Consolas" w:cs="Consolas"/>
          <w:color w:val="auto"/>
          <w:sz w:val="19"/>
          <w:szCs w:val="19"/>
          <w:lang w:bidi="kn-IN"/>
        </w:rPr>
        <w:t xml:space="preserve">, </w:t>
      </w:r>
      <w:r w:rsidR="00B92C2A" w:rsidRPr="00F04C31">
        <w:rPr>
          <w:rFonts w:ascii="Consolas" w:hAnsi="Consolas" w:cs="Consolas"/>
          <w:color w:val="auto"/>
          <w:sz w:val="19"/>
          <w:szCs w:val="19"/>
          <w:lang w:bidi="kn-IN"/>
        </w:rPr>
        <w:t>5</w:t>
      </w:r>
      <w:r w:rsidRPr="00F04C31">
        <w:rPr>
          <w:rFonts w:ascii="Consolas" w:hAnsi="Consolas" w:cs="Consolas"/>
          <w:color w:val="auto"/>
          <w:sz w:val="19"/>
          <w:szCs w:val="19"/>
          <w:lang w:bidi="kn-IN"/>
        </w:rPr>
        <w:t>, &amp;</w:t>
      </w:r>
      <w:proofErr w:type="spellStart"/>
      <w:r w:rsidRPr="00F04C31">
        <w:rPr>
          <w:rFonts w:ascii="Consolas" w:hAnsi="Consolas" w:cs="Consolas"/>
          <w:color w:val="auto"/>
          <w:sz w:val="19"/>
          <w:szCs w:val="19"/>
          <w:lang w:bidi="kn-IN"/>
        </w:rPr>
        <w:t>attrs</w:t>
      </w:r>
      <w:proofErr w:type="spellEnd"/>
      <w:r w:rsidRPr="00F04C31">
        <w:rPr>
          <w:rFonts w:ascii="Consolas" w:hAnsi="Consolas" w:cs="Consolas"/>
          <w:color w:val="auto"/>
          <w:sz w:val="19"/>
          <w:szCs w:val="19"/>
          <w:lang w:bidi="kn-IN"/>
        </w:rPr>
        <w:t>[0]);</w:t>
      </w:r>
    </w:p>
    <w:sectPr w:rsidR="000730D5" w:rsidRPr="00F04C3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6AE55" w14:textId="77777777" w:rsidR="001249A0" w:rsidRDefault="001249A0">
      <w:pPr>
        <w:spacing w:after="0" w:line="240" w:lineRule="auto"/>
      </w:pPr>
      <w:r>
        <w:separator/>
      </w:r>
    </w:p>
  </w:endnote>
  <w:endnote w:type="continuationSeparator" w:id="0">
    <w:p w14:paraId="1192BCA4" w14:textId="77777777" w:rsidR="001249A0" w:rsidRDefault="00124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141C0" w14:textId="77777777" w:rsidR="002A27A5" w:rsidRDefault="002A27A5">
    <w:pPr>
      <w:tabs>
        <w:tab w:val="center" w:pos="4680"/>
        <w:tab w:val="right" w:pos="9360"/>
      </w:tabs>
      <w:spacing w:after="0" w:line="240" w:lineRule="auto"/>
    </w:pPr>
  </w:p>
  <w:p w14:paraId="3C6446DB" w14:textId="77777777" w:rsidR="002A27A5" w:rsidRDefault="002A27A5">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9749A" w14:textId="77777777" w:rsidR="001249A0" w:rsidRDefault="001249A0">
      <w:pPr>
        <w:spacing w:after="0" w:line="240" w:lineRule="auto"/>
      </w:pPr>
      <w:r>
        <w:separator/>
      </w:r>
    </w:p>
  </w:footnote>
  <w:footnote w:type="continuationSeparator" w:id="0">
    <w:p w14:paraId="342CE6BF" w14:textId="77777777" w:rsidR="001249A0" w:rsidRDefault="00124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3C3DA" w14:textId="77777777" w:rsidR="002A27A5" w:rsidRDefault="002A27A5">
    <w:pPr>
      <w:tabs>
        <w:tab w:val="center" w:pos="4680"/>
        <w:tab w:val="right" w:pos="9360"/>
      </w:tabs>
      <w:spacing w:before="720" w:after="0" w:line="240" w:lineRule="auto"/>
      <w:jc w:val="center"/>
    </w:pPr>
  </w:p>
  <w:p w14:paraId="0CCD58BE" w14:textId="77777777" w:rsidR="002A27A5" w:rsidRDefault="002A27A5">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B3E1E"/>
    <w:multiLevelType w:val="multilevel"/>
    <w:tmpl w:val="7E0856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57C453A"/>
    <w:multiLevelType w:val="hybridMultilevel"/>
    <w:tmpl w:val="53DA2210"/>
    <w:lvl w:ilvl="0" w:tplc="B61CF722">
      <w:start w:val="5"/>
      <w:numFmt w:val="bullet"/>
      <w:lvlText w:val=""/>
      <w:lvlJc w:val="left"/>
      <w:pPr>
        <w:ind w:left="1200" w:hanging="360"/>
      </w:pPr>
      <w:rPr>
        <w:rFonts w:ascii="Symbol" w:eastAsia="Calibri" w:hAnsi="Symbol" w:cs="Consolas" w:hint="default"/>
        <w:color w:val="00800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3F05554D"/>
    <w:multiLevelType w:val="hybridMultilevel"/>
    <w:tmpl w:val="0B4237C4"/>
    <w:lvl w:ilvl="0" w:tplc="2584AD62">
      <w:start w:val="5"/>
      <w:numFmt w:val="bullet"/>
      <w:lvlText w:val=""/>
      <w:lvlJc w:val="left"/>
      <w:pPr>
        <w:ind w:left="1185" w:hanging="360"/>
      </w:pPr>
      <w:rPr>
        <w:rFonts w:ascii="Symbol" w:eastAsia="Calibri" w:hAnsi="Symbol" w:cs="Consolas" w:hint="default"/>
        <w:color w:val="008000"/>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
    <w:nsid w:val="4450744C"/>
    <w:multiLevelType w:val="hybridMultilevel"/>
    <w:tmpl w:val="D3502CCA"/>
    <w:lvl w:ilvl="0" w:tplc="8F4CC71A">
      <w:start w:val="5"/>
      <w:numFmt w:val="bullet"/>
      <w:lvlText w:val=""/>
      <w:lvlJc w:val="left"/>
      <w:pPr>
        <w:ind w:left="1200" w:hanging="360"/>
      </w:pPr>
      <w:rPr>
        <w:rFonts w:ascii="Symbol" w:eastAsia="Calibri" w:hAnsi="Symbol" w:cs="Consolas" w:hint="default"/>
        <w:color w:val="00800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nsid w:val="4787535D"/>
    <w:multiLevelType w:val="hybridMultilevel"/>
    <w:tmpl w:val="406E4B7C"/>
    <w:lvl w:ilvl="0" w:tplc="31528FE2">
      <w:start w:val="5"/>
      <w:numFmt w:val="bullet"/>
      <w:lvlText w:val=""/>
      <w:lvlJc w:val="left"/>
      <w:pPr>
        <w:ind w:left="1200" w:hanging="360"/>
      </w:pPr>
      <w:rPr>
        <w:rFonts w:ascii="Symbol" w:eastAsia="Calibri" w:hAnsi="Symbol" w:cs="Consolas" w:hint="default"/>
        <w:color w:val="00800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nsid w:val="58131F3C"/>
    <w:multiLevelType w:val="multilevel"/>
    <w:tmpl w:val="0464BB3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6">
    <w:nsid w:val="7D5E46C6"/>
    <w:multiLevelType w:val="multilevel"/>
    <w:tmpl w:val="C076E5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ndaru Viswanath">
    <w15:presenceInfo w15:providerId="Windows Live" w15:userId="b0e4578ffdfd2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B0093"/>
    <w:rsid w:val="000230B3"/>
    <w:rsid w:val="00023500"/>
    <w:rsid w:val="00027E4D"/>
    <w:rsid w:val="000424DE"/>
    <w:rsid w:val="00057137"/>
    <w:rsid w:val="000730D5"/>
    <w:rsid w:val="00073CCA"/>
    <w:rsid w:val="0008675C"/>
    <w:rsid w:val="000A27C8"/>
    <w:rsid w:val="000E176A"/>
    <w:rsid w:val="000F36EB"/>
    <w:rsid w:val="001249A0"/>
    <w:rsid w:val="00125C81"/>
    <w:rsid w:val="00126001"/>
    <w:rsid w:val="00141802"/>
    <w:rsid w:val="001950F3"/>
    <w:rsid w:val="001A4907"/>
    <w:rsid w:val="001A7A1A"/>
    <w:rsid w:val="001B72A5"/>
    <w:rsid w:val="001C5A81"/>
    <w:rsid w:val="001D28E2"/>
    <w:rsid w:val="001D2D12"/>
    <w:rsid w:val="00227923"/>
    <w:rsid w:val="00232C0B"/>
    <w:rsid w:val="00247ACA"/>
    <w:rsid w:val="00252796"/>
    <w:rsid w:val="00287DD7"/>
    <w:rsid w:val="00290AA8"/>
    <w:rsid w:val="00294356"/>
    <w:rsid w:val="002A27A5"/>
    <w:rsid w:val="002B0093"/>
    <w:rsid w:val="002C5F7B"/>
    <w:rsid w:val="002C7DAA"/>
    <w:rsid w:val="002F1C01"/>
    <w:rsid w:val="003164DD"/>
    <w:rsid w:val="00320660"/>
    <w:rsid w:val="003212B6"/>
    <w:rsid w:val="00347E1C"/>
    <w:rsid w:val="00367423"/>
    <w:rsid w:val="00385031"/>
    <w:rsid w:val="003873BB"/>
    <w:rsid w:val="003B5D98"/>
    <w:rsid w:val="003D57F4"/>
    <w:rsid w:val="003E0694"/>
    <w:rsid w:val="003E1B60"/>
    <w:rsid w:val="003E473C"/>
    <w:rsid w:val="003F2C20"/>
    <w:rsid w:val="00433AA4"/>
    <w:rsid w:val="00465E40"/>
    <w:rsid w:val="00466131"/>
    <w:rsid w:val="00487C62"/>
    <w:rsid w:val="004A3EE1"/>
    <w:rsid w:val="004C4A56"/>
    <w:rsid w:val="004F275F"/>
    <w:rsid w:val="005227BC"/>
    <w:rsid w:val="00533D90"/>
    <w:rsid w:val="005A146F"/>
    <w:rsid w:val="005E2A3E"/>
    <w:rsid w:val="005F3A47"/>
    <w:rsid w:val="00626058"/>
    <w:rsid w:val="006656BF"/>
    <w:rsid w:val="0068437B"/>
    <w:rsid w:val="006E7A9D"/>
    <w:rsid w:val="00733A26"/>
    <w:rsid w:val="007846FD"/>
    <w:rsid w:val="00791A8F"/>
    <w:rsid w:val="00792D78"/>
    <w:rsid w:val="00793D6D"/>
    <w:rsid w:val="007A4CA1"/>
    <w:rsid w:val="007B0DF2"/>
    <w:rsid w:val="007D04AC"/>
    <w:rsid w:val="007D6EFA"/>
    <w:rsid w:val="007E3044"/>
    <w:rsid w:val="00813B0B"/>
    <w:rsid w:val="00827D0B"/>
    <w:rsid w:val="008F3EE4"/>
    <w:rsid w:val="008F73EA"/>
    <w:rsid w:val="00921C6E"/>
    <w:rsid w:val="009620D1"/>
    <w:rsid w:val="00966A4C"/>
    <w:rsid w:val="0097262F"/>
    <w:rsid w:val="00995E74"/>
    <w:rsid w:val="009B7F50"/>
    <w:rsid w:val="009D2773"/>
    <w:rsid w:val="009F0E26"/>
    <w:rsid w:val="009F4AA7"/>
    <w:rsid w:val="00A703BB"/>
    <w:rsid w:val="00A81695"/>
    <w:rsid w:val="00A81F1C"/>
    <w:rsid w:val="00AB3EC4"/>
    <w:rsid w:val="00AC31ED"/>
    <w:rsid w:val="00B127A5"/>
    <w:rsid w:val="00B309FA"/>
    <w:rsid w:val="00B92C2A"/>
    <w:rsid w:val="00BF476A"/>
    <w:rsid w:val="00C02C89"/>
    <w:rsid w:val="00C06993"/>
    <w:rsid w:val="00C43911"/>
    <w:rsid w:val="00C53056"/>
    <w:rsid w:val="00C746DB"/>
    <w:rsid w:val="00C82A2E"/>
    <w:rsid w:val="00C85B60"/>
    <w:rsid w:val="00C86D5F"/>
    <w:rsid w:val="00CA00B8"/>
    <w:rsid w:val="00D001C6"/>
    <w:rsid w:val="00D01553"/>
    <w:rsid w:val="00D23E38"/>
    <w:rsid w:val="00D51262"/>
    <w:rsid w:val="00DA51CB"/>
    <w:rsid w:val="00DB4824"/>
    <w:rsid w:val="00DD5770"/>
    <w:rsid w:val="00DE4A74"/>
    <w:rsid w:val="00DF1D2D"/>
    <w:rsid w:val="00E14441"/>
    <w:rsid w:val="00E17F3C"/>
    <w:rsid w:val="00E246FD"/>
    <w:rsid w:val="00E24FCE"/>
    <w:rsid w:val="00E33C84"/>
    <w:rsid w:val="00E52794"/>
    <w:rsid w:val="00E609F0"/>
    <w:rsid w:val="00E6365F"/>
    <w:rsid w:val="00E72F67"/>
    <w:rsid w:val="00EA6CFE"/>
    <w:rsid w:val="00EF565B"/>
    <w:rsid w:val="00EF61F0"/>
    <w:rsid w:val="00F04C31"/>
    <w:rsid w:val="00F24F67"/>
    <w:rsid w:val="00F479EC"/>
    <w:rsid w:val="00F50459"/>
    <w:rsid w:val="00F518C2"/>
    <w:rsid w:val="00F6451A"/>
    <w:rsid w:val="00F90AAC"/>
    <w:rsid w:val="00FA605E"/>
    <w:rsid w:val="00FB1527"/>
    <w:rsid w:val="00FB1810"/>
    <w:rsid w:val="00FB5E6A"/>
    <w:rsid w:val="00FC6FC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IN" w:eastAsia="en-IN"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Mar>
          <w:top w:w="0" w:type="nil"/>
          <w:left w:w="115" w:type="dxa"/>
          <w:bottom w:w="0" w:type="nil"/>
          <w:right w:w="115" w:type="dxa"/>
        </w:tcMar>
      </w:tcPr>
    </w:tblStylePr>
    <w:tblStylePr w:type="lastRow">
      <w:pPr>
        <w:spacing w:before="0" w:after="0" w:line="240" w:lineRule="auto"/>
      </w:pPr>
      <w:rPr>
        <w:b/>
      </w:rPr>
      <w:tblPr/>
      <w:tcPr>
        <w:tcBorders>
          <w:top w:val="single" w:sz="6" w:space="0" w:color="7295D2"/>
          <w:left w:val="single" w:sz="8" w:space="0" w:color="7295D2"/>
          <w:bottom w:val="single" w:sz="8" w:space="0" w:color="7295D2"/>
          <w:right w:val="single" w:sz="8" w:space="0" w:color="7295D2"/>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0DCF0"/>
        <w:tcMar>
          <w:top w:w="0" w:type="nil"/>
          <w:left w:w="115" w:type="dxa"/>
          <w:bottom w:w="0" w:type="nil"/>
          <w:right w:w="115" w:type="dxa"/>
        </w:tcMar>
      </w:tcPr>
    </w:tblStylePr>
    <w:tblStylePr w:type="band1Horz">
      <w:pPr>
        <w:contextualSpacing/>
      </w:pPr>
      <w:tblPr/>
      <w:tcPr>
        <w:tcBorders>
          <w:insideH w:val="nil"/>
          <w:insideV w:val="nil"/>
        </w:tcBorders>
        <w:shd w:val="clear" w:color="auto" w:fill="D0DCF0"/>
        <w:tcMar>
          <w:top w:w="0" w:type="nil"/>
          <w:left w:w="115" w:type="dxa"/>
          <w:bottom w:w="0" w:type="nil"/>
          <w:right w:w="115" w:type="dxa"/>
        </w:tcMar>
      </w:tcPr>
    </w:tblStylePr>
    <w:tblStylePr w:type="band2Horz">
      <w:pPr>
        <w:contextualSpacing/>
      </w:pPr>
      <w:tblPr/>
      <w:tcPr>
        <w:tcBorders>
          <w:insideH w:val="nil"/>
          <w:insideV w:val="nil"/>
        </w:tcBorders>
        <w:tcMar>
          <w:top w:w="0" w:type="nil"/>
          <w:left w:w="115" w:type="dxa"/>
          <w:bottom w:w="0" w:type="nil"/>
          <w:right w:w="115" w:type="dxa"/>
        </w:tcMar>
      </w:tcPr>
    </w:tblStylePr>
  </w:style>
  <w:style w:type="paragraph" w:styleId="TOCHeading">
    <w:name w:val="TOC Heading"/>
    <w:basedOn w:val="Heading1"/>
    <w:next w:val="Normal"/>
    <w:uiPriority w:val="39"/>
    <w:unhideWhenUsed/>
    <w:qFormat/>
    <w:rsid w:val="009F4AA7"/>
    <w:pPr>
      <w:ind w:left="0" w:firstLine="0"/>
      <w:outlineLvl w:val="9"/>
    </w:pPr>
    <w:rPr>
      <w:rFonts w:asciiTheme="majorHAnsi" w:eastAsiaTheme="majorEastAsia" w:hAnsiTheme="majorHAnsi" w:cstheme="majorBidi"/>
      <w:color w:val="2E74B5" w:themeColor="accent1" w:themeShade="BF"/>
      <w:lang w:val="en-US" w:eastAsia="en-US" w:bidi="ar-SA"/>
    </w:rPr>
  </w:style>
  <w:style w:type="paragraph" w:styleId="TOC1">
    <w:name w:val="toc 1"/>
    <w:basedOn w:val="Normal"/>
    <w:next w:val="Normal"/>
    <w:autoRedefine/>
    <w:uiPriority w:val="39"/>
    <w:unhideWhenUsed/>
    <w:rsid w:val="00D01553"/>
    <w:pPr>
      <w:tabs>
        <w:tab w:val="right" w:leader="dot" w:pos="9350"/>
      </w:tabs>
      <w:spacing w:after="100"/>
    </w:pPr>
  </w:style>
  <w:style w:type="paragraph" w:styleId="TOC2">
    <w:name w:val="toc 2"/>
    <w:basedOn w:val="Normal"/>
    <w:next w:val="Normal"/>
    <w:autoRedefine/>
    <w:uiPriority w:val="39"/>
    <w:unhideWhenUsed/>
    <w:rsid w:val="009F4AA7"/>
    <w:pPr>
      <w:spacing w:after="100"/>
      <w:ind w:left="220"/>
    </w:pPr>
  </w:style>
  <w:style w:type="paragraph" w:styleId="TOC3">
    <w:name w:val="toc 3"/>
    <w:basedOn w:val="Normal"/>
    <w:next w:val="Normal"/>
    <w:autoRedefine/>
    <w:uiPriority w:val="39"/>
    <w:unhideWhenUsed/>
    <w:rsid w:val="009F4AA7"/>
    <w:pPr>
      <w:spacing w:after="100"/>
      <w:ind w:left="440"/>
    </w:pPr>
  </w:style>
  <w:style w:type="character" w:styleId="Hyperlink">
    <w:name w:val="Hyperlink"/>
    <w:basedOn w:val="DefaultParagraphFont"/>
    <w:uiPriority w:val="99"/>
    <w:unhideWhenUsed/>
    <w:rsid w:val="009F4AA7"/>
    <w:rPr>
      <w:color w:val="0563C1" w:themeColor="hyperlink"/>
      <w:u w:val="single"/>
    </w:rPr>
  </w:style>
  <w:style w:type="paragraph" w:styleId="BalloonText">
    <w:name w:val="Balloon Text"/>
    <w:basedOn w:val="Normal"/>
    <w:link w:val="BalloonTextChar"/>
    <w:uiPriority w:val="99"/>
    <w:semiHidden/>
    <w:unhideWhenUsed/>
    <w:rsid w:val="00126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001"/>
    <w:rPr>
      <w:rFonts w:ascii="Tahoma" w:hAnsi="Tahoma" w:cs="Tahoma"/>
      <w:sz w:val="16"/>
      <w:szCs w:val="16"/>
    </w:rPr>
  </w:style>
  <w:style w:type="character" w:styleId="CommentReference">
    <w:name w:val="annotation reference"/>
    <w:basedOn w:val="DefaultParagraphFont"/>
    <w:uiPriority w:val="99"/>
    <w:semiHidden/>
    <w:unhideWhenUsed/>
    <w:rsid w:val="00C86D5F"/>
    <w:rPr>
      <w:sz w:val="16"/>
      <w:szCs w:val="16"/>
    </w:rPr>
  </w:style>
  <w:style w:type="paragraph" w:styleId="CommentText">
    <w:name w:val="annotation text"/>
    <w:basedOn w:val="Normal"/>
    <w:link w:val="CommentTextChar"/>
    <w:uiPriority w:val="99"/>
    <w:semiHidden/>
    <w:unhideWhenUsed/>
    <w:rsid w:val="00C86D5F"/>
    <w:pPr>
      <w:spacing w:line="240" w:lineRule="auto"/>
    </w:pPr>
    <w:rPr>
      <w:sz w:val="20"/>
      <w:szCs w:val="20"/>
    </w:rPr>
  </w:style>
  <w:style w:type="character" w:customStyle="1" w:styleId="CommentTextChar">
    <w:name w:val="Comment Text Char"/>
    <w:basedOn w:val="DefaultParagraphFont"/>
    <w:link w:val="CommentText"/>
    <w:uiPriority w:val="99"/>
    <w:semiHidden/>
    <w:rsid w:val="00C86D5F"/>
    <w:rPr>
      <w:sz w:val="20"/>
      <w:szCs w:val="20"/>
    </w:rPr>
  </w:style>
  <w:style w:type="paragraph" w:styleId="CommentSubject">
    <w:name w:val="annotation subject"/>
    <w:basedOn w:val="CommentText"/>
    <w:next w:val="CommentText"/>
    <w:link w:val="CommentSubjectChar"/>
    <w:uiPriority w:val="99"/>
    <w:semiHidden/>
    <w:unhideWhenUsed/>
    <w:rsid w:val="00C86D5F"/>
    <w:rPr>
      <w:b/>
      <w:bCs/>
    </w:rPr>
  </w:style>
  <w:style w:type="character" w:customStyle="1" w:styleId="CommentSubjectChar">
    <w:name w:val="Comment Subject Char"/>
    <w:basedOn w:val="CommentTextChar"/>
    <w:link w:val="CommentSubject"/>
    <w:uiPriority w:val="99"/>
    <w:semiHidden/>
    <w:rsid w:val="00C86D5F"/>
    <w:rPr>
      <w:b/>
      <w:bCs/>
      <w:sz w:val="20"/>
      <w:szCs w:val="20"/>
    </w:rPr>
  </w:style>
  <w:style w:type="paragraph" w:styleId="Revision">
    <w:name w:val="Revision"/>
    <w:hidden/>
    <w:uiPriority w:val="99"/>
    <w:semiHidden/>
    <w:rsid w:val="00DA51CB"/>
    <w:pPr>
      <w:spacing w:after="0" w:line="240" w:lineRule="auto"/>
    </w:pPr>
  </w:style>
  <w:style w:type="paragraph" w:styleId="ListParagraph">
    <w:name w:val="List Paragraph"/>
    <w:basedOn w:val="Normal"/>
    <w:uiPriority w:val="34"/>
    <w:qFormat/>
    <w:rsid w:val="00995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IN" w:eastAsia="en-IN"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Mar>
          <w:top w:w="0" w:type="nil"/>
          <w:left w:w="115" w:type="dxa"/>
          <w:bottom w:w="0" w:type="nil"/>
          <w:right w:w="115" w:type="dxa"/>
        </w:tcMar>
      </w:tcPr>
    </w:tblStylePr>
    <w:tblStylePr w:type="lastRow">
      <w:pPr>
        <w:spacing w:before="0" w:after="0" w:line="240" w:lineRule="auto"/>
      </w:pPr>
      <w:rPr>
        <w:b/>
      </w:rPr>
      <w:tblPr/>
      <w:tcPr>
        <w:tcBorders>
          <w:top w:val="single" w:sz="6" w:space="0" w:color="7295D2"/>
          <w:left w:val="single" w:sz="8" w:space="0" w:color="7295D2"/>
          <w:bottom w:val="single" w:sz="8" w:space="0" w:color="7295D2"/>
          <w:right w:val="single" w:sz="8" w:space="0" w:color="7295D2"/>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0DCF0"/>
        <w:tcMar>
          <w:top w:w="0" w:type="nil"/>
          <w:left w:w="115" w:type="dxa"/>
          <w:bottom w:w="0" w:type="nil"/>
          <w:right w:w="115" w:type="dxa"/>
        </w:tcMar>
      </w:tcPr>
    </w:tblStylePr>
    <w:tblStylePr w:type="band1Horz">
      <w:pPr>
        <w:contextualSpacing/>
      </w:pPr>
      <w:tblPr/>
      <w:tcPr>
        <w:tcBorders>
          <w:insideH w:val="nil"/>
          <w:insideV w:val="nil"/>
        </w:tcBorders>
        <w:shd w:val="clear" w:color="auto" w:fill="D0DCF0"/>
        <w:tcMar>
          <w:top w:w="0" w:type="nil"/>
          <w:left w:w="115" w:type="dxa"/>
          <w:bottom w:w="0" w:type="nil"/>
          <w:right w:w="115" w:type="dxa"/>
        </w:tcMar>
      </w:tcPr>
    </w:tblStylePr>
    <w:tblStylePr w:type="band2Horz">
      <w:pPr>
        <w:contextualSpacing/>
      </w:pPr>
      <w:tblPr/>
      <w:tcPr>
        <w:tcBorders>
          <w:insideH w:val="nil"/>
          <w:insideV w:val="nil"/>
        </w:tcBorders>
        <w:tcMar>
          <w:top w:w="0" w:type="nil"/>
          <w:left w:w="115" w:type="dxa"/>
          <w:bottom w:w="0" w:type="nil"/>
          <w:right w:w="115" w:type="dxa"/>
        </w:tcMar>
      </w:tcPr>
    </w:tblStylePr>
  </w:style>
  <w:style w:type="paragraph" w:styleId="TOCHeading">
    <w:name w:val="TOC Heading"/>
    <w:basedOn w:val="Heading1"/>
    <w:next w:val="Normal"/>
    <w:uiPriority w:val="39"/>
    <w:unhideWhenUsed/>
    <w:qFormat/>
    <w:rsid w:val="009F4AA7"/>
    <w:pPr>
      <w:ind w:left="0" w:firstLine="0"/>
      <w:outlineLvl w:val="9"/>
    </w:pPr>
    <w:rPr>
      <w:rFonts w:asciiTheme="majorHAnsi" w:eastAsiaTheme="majorEastAsia" w:hAnsiTheme="majorHAnsi" w:cstheme="majorBidi"/>
      <w:color w:val="2E74B5" w:themeColor="accent1" w:themeShade="BF"/>
      <w:lang w:val="en-US" w:eastAsia="en-US" w:bidi="ar-SA"/>
    </w:rPr>
  </w:style>
  <w:style w:type="paragraph" w:styleId="TOC1">
    <w:name w:val="toc 1"/>
    <w:basedOn w:val="Normal"/>
    <w:next w:val="Normal"/>
    <w:autoRedefine/>
    <w:uiPriority w:val="39"/>
    <w:unhideWhenUsed/>
    <w:rsid w:val="00D01553"/>
    <w:pPr>
      <w:tabs>
        <w:tab w:val="right" w:leader="dot" w:pos="9350"/>
      </w:tabs>
      <w:spacing w:after="100"/>
    </w:pPr>
  </w:style>
  <w:style w:type="paragraph" w:styleId="TOC2">
    <w:name w:val="toc 2"/>
    <w:basedOn w:val="Normal"/>
    <w:next w:val="Normal"/>
    <w:autoRedefine/>
    <w:uiPriority w:val="39"/>
    <w:unhideWhenUsed/>
    <w:rsid w:val="009F4AA7"/>
    <w:pPr>
      <w:spacing w:after="100"/>
      <w:ind w:left="220"/>
    </w:pPr>
  </w:style>
  <w:style w:type="paragraph" w:styleId="TOC3">
    <w:name w:val="toc 3"/>
    <w:basedOn w:val="Normal"/>
    <w:next w:val="Normal"/>
    <w:autoRedefine/>
    <w:uiPriority w:val="39"/>
    <w:unhideWhenUsed/>
    <w:rsid w:val="009F4AA7"/>
    <w:pPr>
      <w:spacing w:after="100"/>
      <w:ind w:left="440"/>
    </w:pPr>
  </w:style>
  <w:style w:type="character" w:styleId="Hyperlink">
    <w:name w:val="Hyperlink"/>
    <w:basedOn w:val="DefaultParagraphFont"/>
    <w:uiPriority w:val="99"/>
    <w:unhideWhenUsed/>
    <w:rsid w:val="009F4AA7"/>
    <w:rPr>
      <w:color w:val="0563C1" w:themeColor="hyperlink"/>
      <w:u w:val="single"/>
    </w:rPr>
  </w:style>
  <w:style w:type="paragraph" w:styleId="BalloonText">
    <w:name w:val="Balloon Text"/>
    <w:basedOn w:val="Normal"/>
    <w:link w:val="BalloonTextChar"/>
    <w:uiPriority w:val="99"/>
    <w:semiHidden/>
    <w:unhideWhenUsed/>
    <w:rsid w:val="00126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001"/>
    <w:rPr>
      <w:rFonts w:ascii="Tahoma" w:hAnsi="Tahoma" w:cs="Tahoma"/>
      <w:sz w:val="16"/>
      <w:szCs w:val="16"/>
    </w:rPr>
  </w:style>
  <w:style w:type="character" w:styleId="CommentReference">
    <w:name w:val="annotation reference"/>
    <w:basedOn w:val="DefaultParagraphFont"/>
    <w:uiPriority w:val="99"/>
    <w:semiHidden/>
    <w:unhideWhenUsed/>
    <w:rsid w:val="00C86D5F"/>
    <w:rPr>
      <w:sz w:val="16"/>
      <w:szCs w:val="16"/>
    </w:rPr>
  </w:style>
  <w:style w:type="paragraph" w:styleId="CommentText">
    <w:name w:val="annotation text"/>
    <w:basedOn w:val="Normal"/>
    <w:link w:val="CommentTextChar"/>
    <w:uiPriority w:val="99"/>
    <w:semiHidden/>
    <w:unhideWhenUsed/>
    <w:rsid w:val="00C86D5F"/>
    <w:pPr>
      <w:spacing w:line="240" w:lineRule="auto"/>
    </w:pPr>
    <w:rPr>
      <w:sz w:val="20"/>
      <w:szCs w:val="20"/>
    </w:rPr>
  </w:style>
  <w:style w:type="character" w:customStyle="1" w:styleId="CommentTextChar">
    <w:name w:val="Comment Text Char"/>
    <w:basedOn w:val="DefaultParagraphFont"/>
    <w:link w:val="CommentText"/>
    <w:uiPriority w:val="99"/>
    <w:semiHidden/>
    <w:rsid w:val="00C86D5F"/>
    <w:rPr>
      <w:sz w:val="20"/>
      <w:szCs w:val="20"/>
    </w:rPr>
  </w:style>
  <w:style w:type="paragraph" w:styleId="CommentSubject">
    <w:name w:val="annotation subject"/>
    <w:basedOn w:val="CommentText"/>
    <w:next w:val="CommentText"/>
    <w:link w:val="CommentSubjectChar"/>
    <w:uiPriority w:val="99"/>
    <w:semiHidden/>
    <w:unhideWhenUsed/>
    <w:rsid w:val="00C86D5F"/>
    <w:rPr>
      <w:b/>
      <w:bCs/>
    </w:rPr>
  </w:style>
  <w:style w:type="character" w:customStyle="1" w:styleId="CommentSubjectChar">
    <w:name w:val="Comment Subject Char"/>
    <w:basedOn w:val="CommentTextChar"/>
    <w:link w:val="CommentSubject"/>
    <w:uiPriority w:val="99"/>
    <w:semiHidden/>
    <w:rsid w:val="00C86D5F"/>
    <w:rPr>
      <w:b/>
      <w:bCs/>
      <w:sz w:val="20"/>
      <w:szCs w:val="20"/>
    </w:rPr>
  </w:style>
  <w:style w:type="paragraph" w:styleId="Revision">
    <w:name w:val="Revision"/>
    <w:hidden/>
    <w:uiPriority w:val="99"/>
    <w:semiHidden/>
    <w:rsid w:val="00DA51CB"/>
    <w:pPr>
      <w:spacing w:after="0" w:line="240" w:lineRule="auto"/>
    </w:pPr>
  </w:style>
  <w:style w:type="paragraph" w:styleId="ListParagraph">
    <w:name w:val="List Paragraph"/>
    <w:basedOn w:val="Normal"/>
    <w:uiPriority w:val="34"/>
    <w:qFormat/>
    <w:rsid w:val="00995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compute.org/licensi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penwebfoundation.org/legal/the-owf-1-0-agreements/owfa-1-0" TargetMode="Externa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ABD73-FD47-4573-8419-00FACFEB4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27</Pages>
  <Words>5522</Words>
  <Characters>31478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Broadcom Limited</Company>
  <LinksUpToDate>false</LinksUpToDate>
  <CharactersWithSpaces>36927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Tardo</dc:creator>
  <cp:lastModifiedBy>jtardo</cp:lastModifiedBy>
  <cp:revision>12</cp:revision>
  <cp:lastPrinted>2017-01-25T17:50:00Z</cp:lastPrinted>
  <dcterms:created xsi:type="dcterms:W3CDTF">2017-01-25T16:59:00Z</dcterms:created>
  <dcterms:modified xsi:type="dcterms:W3CDTF">2017-01-25T22:40:00Z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