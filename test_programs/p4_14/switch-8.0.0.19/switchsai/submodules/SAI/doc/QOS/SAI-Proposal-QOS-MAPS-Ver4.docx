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D60F93">
            <w:tc>
              <w:tcPr>
                <w:tcW w:w="7923" w:type="dxa"/>
                <w:tcMar>
                  <w:top w:w="216" w:type="dxa"/>
                  <w:left w:w="115" w:type="dxa"/>
                  <w:bottom w:w="216" w:type="dxa"/>
                  <w:right w:w="115" w:type="dxa"/>
                </w:tcMar>
              </w:tcPr>
              <w:p w14:paraId="3C0285FF" w14:textId="77777777" w:rsidR="002A0D5C" w:rsidRDefault="002A0D5C" w:rsidP="00D60F93">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2D50009" w:rsidR="00354F69" w:rsidRDefault="001126DF" w:rsidP="002D3563">
                <w:pPr>
                  <w:rPr>
                    <w:b/>
                  </w:rPr>
                </w:pPr>
                <w:r>
                  <w:rPr>
                    <w:b/>
                  </w:rPr>
                  <w:t>Q</w:t>
                </w:r>
                <w:r w:rsidR="006D34DF">
                  <w:rPr>
                    <w:b/>
                  </w:rPr>
                  <w:t xml:space="preserve">OS </w:t>
                </w:r>
                <w:r w:rsidR="00087FA5">
                  <w:rPr>
                    <w:b/>
                  </w:rPr>
                  <w:t>MAP</w:t>
                </w:r>
                <w:r w:rsidR="00F24B6F">
                  <w:rPr>
                    <w:b/>
                  </w:rPr>
                  <w:t xml:space="preserve"> </w:t>
                </w:r>
                <w:r w:rsidR="00CB3492">
                  <w:rPr>
                    <w:b/>
                  </w:rPr>
                  <w:t>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E997DD7" w:rsidR="00354F69" w:rsidRDefault="0044143C" w:rsidP="002A0D5C">
                <w:pPr>
                  <w:rPr>
                    <w:b/>
                  </w:rPr>
                </w:pPr>
                <w:r>
                  <w:rPr>
                    <w:b/>
                  </w:rPr>
                  <w:t>03</w:t>
                </w:r>
                <w:r w:rsidR="00B56C1D">
                  <w:rPr>
                    <w:b/>
                  </w:rPr>
                  <w:t>/</w:t>
                </w:r>
                <w:r>
                  <w:rPr>
                    <w:rFonts w:eastAsia="PMingLiU"/>
                    <w:b/>
                    <w:lang w:eastAsia="zh-TW"/>
                  </w:rPr>
                  <w:t>03</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580B578C" w:rsidR="00F425AC" w:rsidRDefault="00B637ED"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49277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25E5AC9" w14:textId="77777777" w:rsidR="0000617E" w:rsidRDefault="002A0D5C">
          <w:pPr>
            <w:pStyle w:val="TOC1"/>
            <w:tabs>
              <w:tab w:val="right" w:leader="dot" w:pos="9350"/>
            </w:tabs>
            <w:rPr>
              <w:rFonts w:eastAsiaTheme="minorEastAsia"/>
              <w:lang w:eastAsia="zh-CN"/>
            </w:rPr>
          </w:pPr>
          <w:r>
            <w:rPr>
              <w:noProof w:val="0"/>
            </w:rPr>
            <w:fldChar w:fldCharType="begin"/>
          </w:r>
          <w:r>
            <w:instrText xml:space="preserve"> TOC \o "1-3" \h \z \u </w:instrText>
          </w:r>
          <w:r>
            <w:rPr>
              <w:noProof w:val="0"/>
            </w:rPr>
            <w:fldChar w:fldCharType="separate"/>
          </w:r>
          <w:hyperlink w:anchor="_Toc417378492" w:history="1">
            <w:r w:rsidR="0000617E" w:rsidRPr="002B6ACD">
              <w:rPr>
                <w:rStyle w:val="Hyperlink"/>
              </w:rPr>
              <w:t>List of Changes</w:t>
            </w:r>
            <w:r w:rsidR="0000617E">
              <w:rPr>
                <w:webHidden/>
              </w:rPr>
              <w:tab/>
            </w:r>
            <w:r w:rsidR="0000617E">
              <w:rPr>
                <w:webHidden/>
              </w:rPr>
              <w:fldChar w:fldCharType="begin"/>
            </w:r>
            <w:r w:rsidR="0000617E">
              <w:rPr>
                <w:webHidden/>
              </w:rPr>
              <w:instrText xml:space="preserve"> PAGEREF _Toc417378492 \h </w:instrText>
            </w:r>
            <w:r w:rsidR="0000617E">
              <w:rPr>
                <w:webHidden/>
              </w:rPr>
            </w:r>
            <w:r w:rsidR="0000617E">
              <w:rPr>
                <w:webHidden/>
              </w:rPr>
              <w:fldChar w:fldCharType="separate"/>
            </w:r>
            <w:r w:rsidR="0000617E">
              <w:rPr>
                <w:webHidden/>
              </w:rPr>
              <w:t>i</w:t>
            </w:r>
            <w:r w:rsidR="0000617E">
              <w:rPr>
                <w:webHidden/>
              </w:rPr>
              <w:fldChar w:fldCharType="end"/>
            </w:r>
          </w:hyperlink>
        </w:p>
        <w:p w14:paraId="28CDD7F8" w14:textId="77777777" w:rsidR="0000617E" w:rsidRDefault="00492770">
          <w:pPr>
            <w:pStyle w:val="TOC1"/>
            <w:tabs>
              <w:tab w:val="left" w:pos="440"/>
              <w:tab w:val="right" w:leader="dot" w:pos="9350"/>
            </w:tabs>
            <w:rPr>
              <w:rFonts w:eastAsiaTheme="minorEastAsia"/>
              <w:lang w:eastAsia="zh-CN"/>
            </w:rPr>
          </w:pPr>
          <w:hyperlink w:anchor="_Toc417378493" w:history="1">
            <w:r w:rsidR="0000617E" w:rsidRPr="002B6ACD">
              <w:rPr>
                <w:rStyle w:val="Hyperlink"/>
              </w:rPr>
              <w:t>1</w:t>
            </w:r>
            <w:r w:rsidR="0000617E">
              <w:rPr>
                <w:rFonts w:eastAsiaTheme="minorEastAsia"/>
                <w:lang w:eastAsia="zh-CN"/>
              </w:rPr>
              <w:tab/>
            </w:r>
            <w:r w:rsidR="0000617E" w:rsidRPr="002B6ACD">
              <w:rPr>
                <w:rStyle w:val="Hyperlink"/>
              </w:rPr>
              <w:t>Overview</w:t>
            </w:r>
            <w:r w:rsidR="0000617E">
              <w:rPr>
                <w:webHidden/>
              </w:rPr>
              <w:tab/>
            </w:r>
            <w:r w:rsidR="0000617E">
              <w:rPr>
                <w:webHidden/>
              </w:rPr>
              <w:fldChar w:fldCharType="begin"/>
            </w:r>
            <w:r w:rsidR="0000617E">
              <w:rPr>
                <w:webHidden/>
              </w:rPr>
              <w:instrText xml:space="preserve"> PAGEREF _Toc417378493 \h </w:instrText>
            </w:r>
            <w:r w:rsidR="0000617E">
              <w:rPr>
                <w:webHidden/>
              </w:rPr>
            </w:r>
            <w:r w:rsidR="0000617E">
              <w:rPr>
                <w:webHidden/>
              </w:rPr>
              <w:fldChar w:fldCharType="separate"/>
            </w:r>
            <w:r w:rsidR="0000617E">
              <w:rPr>
                <w:webHidden/>
              </w:rPr>
              <w:t>1</w:t>
            </w:r>
            <w:r w:rsidR="0000617E">
              <w:rPr>
                <w:webHidden/>
              </w:rPr>
              <w:fldChar w:fldCharType="end"/>
            </w:r>
          </w:hyperlink>
        </w:p>
        <w:p w14:paraId="7BE2FDD0" w14:textId="77777777" w:rsidR="0000617E" w:rsidRDefault="00492770">
          <w:pPr>
            <w:pStyle w:val="TOC1"/>
            <w:tabs>
              <w:tab w:val="left" w:pos="440"/>
              <w:tab w:val="right" w:leader="dot" w:pos="9350"/>
            </w:tabs>
            <w:rPr>
              <w:rFonts w:eastAsiaTheme="minorEastAsia"/>
              <w:lang w:eastAsia="zh-CN"/>
            </w:rPr>
          </w:pPr>
          <w:hyperlink w:anchor="_Toc417378494" w:history="1">
            <w:r w:rsidR="0000617E" w:rsidRPr="002B6ACD">
              <w:rPr>
                <w:rStyle w:val="Hyperlink"/>
              </w:rPr>
              <w:t>2</w:t>
            </w:r>
            <w:r w:rsidR="0000617E">
              <w:rPr>
                <w:rFonts w:eastAsiaTheme="minorEastAsia"/>
                <w:lang w:eastAsia="zh-CN"/>
              </w:rPr>
              <w:tab/>
            </w:r>
            <w:r w:rsidR="0000617E" w:rsidRPr="002B6ACD">
              <w:rPr>
                <w:rStyle w:val="Hyperlink"/>
              </w:rPr>
              <w:t>Specification</w:t>
            </w:r>
            <w:r w:rsidR="0000617E">
              <w:rPr>
                <w:webHidden/>
              </w:rPr>
              <w:tab/>
            </w:r>
            <w:r w:rsidR="0000617E">
              <w:rPr>
                <w:webHidden/>
              </w:rPr>
              <w:fldChar w:fldCharType="begin"/>
            </w:r>
            <w:r w:rsidR="0000617E">
              <w:rPr>
                <w:webHidden/>
              </w:rPr>
              <w:instrText xml:space="preserve"> PAGEREF _Toc417378494 \h </w:instrText>
            </w:r>
            <w:r w:rsidR="0000617E">
              <w:rPr>
                <w:webHidden/>
              </w:rPr>
            </w:r>
            <w:r w:rsidR="0000617E">
              <w:rPr>
                <w:webHidden/>
              </w:rPr>
              <w:fldChar w:fldCharType="separate"/>
            </w:r>
            <w:r w:rsidR="0000617E">
              <w:rPr>
                <w:webHidden/>
              </w:rPr>
              <w:t>1</w:t>
            </w:r>
            <w:r w:rsidR="0000617E">
              <w:rPr>
                <w:webHidden/>
              </w:rPr>
              <w:fldChar w:fldCharType="end"/>
            </w:r>
          </w:hyperlink>
        </w:p>
        <w:p w14:paraId="4E3001A8" w14:textId="77777777" w:rsidR="0000617E" w:rsidRDefault="00492770">
          <w:pPr>
            <w:pStyle w:val="TOC2"/>
            <w:tabs>
              <w:tab w:val="left" w:pos="880"/>
              <w:tab w:val="right" w:leader="dot" w:pos="9350"/>
            </w:tabs>
            <w:rPr>
              <w:rFonts w:eastAsiaTheme="minorEastAsia"/>
              <w:lang w:eastAsia="zh-CN"/>
            </w:rPr>
          </w:pPr>
          <w:hyperlink w:anchor="_Toc417378495" w:history="1">
            <w:r w:rsidR="0000617E" w:rsidRPr="002B6ACD">
              <w:rPr>
                <w:rStyle w:val="Hyperlink"/>
                <w:lang w:val="fr-FR"/>
              </w:rPr>
              <w:t>2.1</w:t>
            </w:r>
            <w:r w:rsidR="0000617E">
              <w:rPr>
                <w:rFonts w:eastAsiaTheme="minorEastAsia"/>
                <w:lang w:eastAsia="zh-CN"/>
              </w:rPr>
              <w:tab/>
            </w:r>
            <w:r w:rsidR="0000617E" w:rsidRPr="002B6ACD">
              <w:rPr>
                <w:rStyle w:val="Hyperlink"/>
                <w:lang w:val="fr-FR"/>
              </w:rPr>
              <w:t>Changes to sai.h</w:t>
            </w:r>
            <w:r w:rsidR="0000617E">
              <w:rPr>
                <w:webHidden/>
              </w:rPr>
              <w:tab/>
            </w:r>
            <w:r w:rsidR="0000617E">
              <w:rPr>
                <w:webHidden/>
              </w:rPr>
              <w:fldChar w:fldCharType="begin"/>
            </w:r>
            <w:r w:rsidR="0000617E">
              <w:rPr>
                <w:webHidden/>
              </w:rPr>
              <w:instrText xml:space="preserve"> PAGEREF _Toc417378495 \h </w:instrText>
            </w:r>
            <w:r w:rsidR="0000617E">
              <w:rPr>
                <w:webHidden/>
              </w:rPr>
            </w:r>
            <w:r w:rsidR="0000617E">
              <w:rPr>
                <w:webHidden/>
              </w:rPr>
              <w:fldChar w:fldCharType="separate"/>
            </w:r>
            <w:r w:rsidR="0000617E">
              <w:rPr>
                <w:webHidden/>
              </w:rPr>
              <w:t>1</w:t>
            </w:r>
            <w:r w:rsidR="0000617E">
              <w:rPr>
                <w:webHidden/>
              </w:rPr>
              <w:fldChar w:fldCharType="end"/>
            </w:r>
          </w:hyperlink>
        </w:p>
        <w:p w14:paraId="22BC75DB" w14:textId="77777777" w:rsidR="0000617E" w:rsidRDefault="00492770">
          <w:pPr>
            <w:pStyle w:val="TOC2"/>
            <w:tabs>
              <w:tab w:val="left" w:pos="880"/>
              <w:tab w:val="right" w:leader="dot" w:pos="9350"/>
            </w:tabs>
            <w:rPr>
              <w:rFonts w:eastAsiaTheme="minorEastAsia"/>
              <w:lang w:eastAsia="zh-CN"/>
            </w:rPr>
          </w:pPr>
          <w:hyperlink w:anchor="_Toc417378496" w:history="1">
            <w:r w:rsidR="0000617E" w:rsidRPr="002B6ACD">
              <w:rPr>
                <w:rStyle w:val="Hyperlink"/>
                <w:lang w:val="fr-FR"/>
              </w:rPr>
              <w:t>2.2</w:t>
            </w:r>
            <w:r w:rsidR="0000617E">
              <w:rPr>
                <w:rFonts w:eastAsiaTheme="minorEastAsia"/>
                <w:lang w:eastAsia="zh-CN"/>
              </w:rPr>
              <w:tab/>
            </w:r>
            <w:r w:rsidR="0000617E" w:rsidRPr="002B6ACD">
              <w:rPr>
                <w:rStyle w:val="Hyperlink"/>
                <w:lang w:val="fr-FR"/>
              </w:rPr>
              <w:t>New file saiqosmaps.h</w:t>
            </w:r>
            <w:r w:rsidR="0000617E">
              <w:rPr>
                <w:webHidden/>
              </w:rPr>
              <w:tab/>
            </w:r>
            <w:r w:rsidR="0000617E">
              <w:rPr>
                <w:webHidden/>
              </w:rPr>
              <w:fldChar w:fldCharType="begin"/>
            </w:r>
            <w:r w:rsidR="0000617E">
              <w:rPr>
                <w:webHidden/>
              </w:rPr>
              <w:instrText xml:space="preserve"> PAGEREF _Toc417378496 \h </w:instrText>
            </w:r>
            <w:r w:rsidR="0000617E">
              <w:rPr>
                <w:webHidden/>
              </w:rPr>
            </w:r>
            <w:r w:rsidR="0000617E">
              <w:rPr>
                <w:webHidden/>
              </w:rPr>
              <w:fldChar w:fldCharType="separate"/>
            </w:r>
            <w:r w:rsidR="0000617E">
              <w:rPr>
                <w:webHidden/>
              </w:rPr>
              <w:t>1</w:t>
            </w:r>
            <w:r w:rsidR="0000617E">
              <w:rPr>
                <w:webHidden/>
              </w:rPr>
              <w:fldChar w:fldCharType="end"/>
            </w:r>
          </w:hyperlink>
        </w:p>
        <w:p w14:paraId="330214A5" w14:textId="77777777" w:rsidR="0000617E" w:rsidRDefault="00492770">
          <w:pPr>
            <w:pStyle w:val="TOC2"/>
            <w:tabs>
              <w:tab w:val="left" w:pos="880"/>
              <w:tab w:val="right" w:leader="dot" w:pos="9350"/>
            </w:tabs>
            <w:rPr>
              <w:rFonts w:eastAsiaTheme="minorEastAsia"/>
              <w:lang w:eastAsia="zh-CN"/>
            </w:rPr>
          </w:pPr>
          <w:hyperlink w:anchor="_Toc417378497" w:history="1">
            <w:r w:rsidR="0000617E" w:rsidRPr="002B6ACD">
              <w:rPr>
                <w:rStyle w:val="Hyperlink"/>
                <w:lang w:val="fr-FR"/>
              </w:rPr>
              <w:t>2.3</w:t>
            </w:r>
            <w:r w:rsidR="0000617E">
              <w:rPr>
                <w:rFonts w:eastAsiaTheme="minorEastAsia"/>
                <w:lang w:eastAsia="zh-CN"/>
              </w:rPr>
              <w:tab/>
            </w:r>
            <w:r w:rsidR="0000617E" w:rsidRPr="002B6ACD">
              <w:rPr>
                <w:rStyle w:val="Hyperlink"/>
                <w:lang w:val="fr-FR"/>
              </w:rPr>
              <w:t>Changes to saiport.h</w:t>
            </w:r>
            <w:r w:rsidR="0000617E">
              <w:rPr>
                <w:webHidden/>
              </w:rPr>
              <w:tab/>
            </w:r>
            <w:r w:rsidR="0000617E">
              <w:rPr>
                <w:webHidden/>
              </w:rPr>
              <w:fldChar w:fldCharType="begin"/>
            </w:r>
            <w:r w:rsidR="0000617E">
              <w:rPr>
                <w:webHidden/>
              </w:rPr>
              <w:instrText xml:space="preserve"> PAGEREF _Toc417378497 \h </w:instrText>
            </w:r>
            <w:r w:rsidR="0000617E">
              <w:rPr>
                <w:webHidden/>
              </w:rPr>
            </w:r>
            <w:r w:rsidR="0000617E">
              <w:rPr>
                <w:webHidden/>
              </w:rPr>
              <w:fldChar w:fldCharType="separate"/>
            </w:r>
            <w:r w:rsidR="0000617E">
              <w:rPr>
                <w:webHidden/>
              </w:rPr>
              <w:t>4</w:t>
            </w:r>
            <w:r w:rsidR="0000617E">
              <w:rPr>
                <w:webHidden/>
              </w:rPr>
              <w:fldChar w:fldCharType="end"/>
            </w:r>
          </w:hyperlink>
        </w:p>
        <w:p w14:paraId="71DEDFB8" w14:textId="77777777" w:rsidR="0000617E" w:rsidRDefault="00492770">
          <w:pPr>
            <w:pStyle w:val="TOC3"/>
            <w:tabs>
              <w:tab w:val="left" w:pos="1320"/>
              <w:tab w:val="right" w:leader="dot" w:pos="9350"/>
            </w:tabs>
            <w:rPr>
              <w:rFonts w:eastAsiaTheme="minorEastAsia"/>
              <w:lang w:eastAsia="zh-CN"/>
            </w:rPr>
          </w:pPr>
          <w:hyperlink w:anchor="_Toc417378498" w:history="1">
            <w:r w:rsidR="0000617E" w:rsidRPr="002B6ACD">
              <w:rPr>
                <w:rStyle w:val="Hyperlink"/>
              </w:rPr>
              <w:t>2.3.1</w:t>
            </w:r>
            <w:r w:rsidR="0000617E">
              <w:rPr>
                <w:rFonts w:eastAsiaTheme="minorEastAsia"/>
                <w:lang w:eastAsia="zh-CN"/>
              </w:rPr>
              <w:tab/>
            </w:r>
            <w:r w:rsidR="0000617E" w:rsidRPr="002B6ACD">
              <w:rPr>
                <w:rStyle w:val="Hyperlink"/>
              </w:rPr>
              <w:t>New attributes</w:t>
            </w:r>
            <w:r w:rsidR="0000617E">
              <w:rPr>
                <w:webHidden/>
              </w:rPr>
              <w:tab/>
            </w:r>
            <w:r w:rsidR="0000617E">
              <w:rPr>
                <w:webHidden/>
              </w:rPr>
              <w:fldChar w:fldCharType="begin"/>
            </w:r>
            <w:r w:rsidR="0000617E">
              <w:rPr>
                <w:webHidden/>
              </w:rPr>
              <w:instrText xml:space="preserve"> PAGEREF _Toc417378498 \h </w:instrText>
            </w:r>
            <w:r w:rsidR="0000617E">
              <w:rPr>
                <w:webHidden/>
              </w:rPr>
            </w:r>
            <w:r w:rsidR="0000617E">
              <w:rPr>
                <w:webHidden/>
              </w:rPr>
              <w:fldChar w:fldCharType="separate"/>
            </w:r>
            <w:r w:rsidR="0000617E">
              <w:rPr>
                <w:webHidden/>
              </w:rPr>
              <w:t>4</w:t>
            </w:r>
            <w:r w:rsidR="0000617E">
              <w:rPr>
                <w:webHidden/>
              </w:rPr>
              <w:fldChar w:fldCharType="end"/>
            </w:r>
          </w:hyperlink>
        </w:p>
        <w:p w14:paraId="0E39979F" w14:textId="77777777" w:rsidR="0000617E" w:rsidRDefault="00492770">
          <w:pPr>
            <w:pStyle w:val="TOC2"/>
            <w:tabs>
              <w:tab w:val="left" w:pos="880"/>
              <w:tab w:val="right" w:leader="dot" w:pos="9350"/>
            </w:tabs>
            <w:rPr>
              <w:rFonts w:eastAsiaTheme="minorEastAsia"/>
              <w:lang w:eastAsia="zh-CN"/>
            </w:rPr>
          </w:pPr>
          <w:hyperlink w:anchor="_Toc417378499" w:history="1">
            <w:r w:rsidR="0000617E" w:rsidRPr="002B6ACD">
              <w:rPr>
                <w:rStyle w:val="Hyperlink"/>
                <w:lang w:val="fr-FR"/>
              </w:rPr>
              <w:t>2.4</w:t>
            </w:r>
            <w:r w:rsidR="0000617E">
              <w:rPr>
                <w:rFonts w:eastAsiaTheme="minorEastAsia"/>
                <w:lang w:eastAsia="zh-CN"/>
              </w:rPr>
              <w:tab/>
            </w:r>
            <w:r w:rsidR="0000617E" w:rsidRPr="002B6ACD">
              <w:rPr>
                <w:rStyle w:val="Hyperlink"/>
                <w:lang w:val="fr-FR"/>
              </w:rPr>
              <w:t>Changes to saitypes.h</w:t>
            </w:r>
            <w:r w:rsidR="0000617E">
              <w:rPr>
                <w:webHidden/>
              </w:rPr>
              <w:tab/>
            </w:r>
            <w:r w:rsidR="0000617E">
              <w:rPr>
                <w:webHidden/>
              </w:rPr>
              <w:fldChar w:fldCharType="begin"/>
            </w:r>
            <w:r w:rsidR="0000617E">
              <w:rPr>
                <w:webHidden/>
              </w:rPr>
              <w:instrText xml:space="preserve"> PAGEREF _Toc417378499 \h </w:instrText>
            </w:r>
            <w:r w:rsidR="0000617E">
              <w:rPr>
                <w:webHidden/>
              </w:rPr>
            </w:r>
            <w:r w:rsidR="0000617E">
              <w:rPr>
                <w:webHidden/>
              </w:rPr>
              <w:fldChar w:fldCharType="separate"/>
            </w:r>
            <w:r w:rsidR="0000617E">
              <w:rPr>
                <w:webHidden/>
              </w:rPr>
              <w:t>5</w:t>
            </w:r>
            <w:r w:rsidR="0000617E">
              <w:rPr>
                <w:webHidden/>
              </w:rPr>
              <w:fldChar w:fldCharType="end"/>
            </w:r>
          </w:hyperlink>
        </w:p>
        <w:p w14:paraId="527A7951" w14:textId="77777777" w:rsidR="0000617E" w:rsidRDefault="00492770">
          <w:pPr>
            <w:pStyle w:val="TOC2"/>
            <w:tabs>
              <w:tab w:val="left" w:pos="880"/>
              <w:tab w:val="right" w:leader="dot" w:pos="9350"/>
            </w:tabs>
            <w:rPr>
              <w:rFonts w:eastAsiaTheme="minorEastAsia"/>
              <w:lang w:eastAsia="zh-CN"/>
            </w:rPr>
          </w:pPr>
          <w:hyperlink w:anchor="_Toc417378500" w:history="1">
            <w:r w:rsidR="0000617E" w:rsidRPr="002B6ACD">
              <w:rPr>
                <w:rStyle w:val="Hyperlink"/>
              </w:rPr>
              <w:t>2.5</w:t>
            </w:r>
            <w:r w:rsidR="0000617E">
              <w:rPr>
                <w:rFonts w:eastAsiaTheme="minorEastAsia"/>
                <w:lang w:eastAsia="zh-CN"/>
              </w:rPr>
              <w:tab/>
            </w:r>
            <w:r w:rsidR="0000617E" w:rsidRPr="002B6ACD">
              <w:rPr>
                <w:rStyle w:val="Hyperlink"/>
              </w:rPr>
              <w:t>Deprecate</w:t>
            </w:r>
            <w:r w:rsidR="0000617E">
              <w:rPr>
                <w:webHidden/>
              </w:rPr>
              <w:tab/>
            </w:r>
            <w:r w:rsidR="0000617E">
              <w:rPr>
                <w:webHidden/>
              </w:rPr>
              <w:fldChar w:fldCharType="begin"/>
            </w:r>
            <w:r w:rsidR="0000617E">
              <w:rPr>
                <w:webHidden/>
              </w:rPr>
              <w:instrText xml:space="preserve"> PAGEREF _Toc417378500 \h </w:instrText>
            </w:r>
            <w:r w:rsidR="0000617E">
              <w:rPr>
                <w:webHidden/>
              </w:rPr>
            </w:r>
            <w:r w:rsidR="0000617E">
              <w:rPr>
                <w:webHidden/>
              </w:rPr>
              <w:fldChar w:fldCharType="separate"/>
            </w:r>
            <w:r w:rsidR="0000617E">
              <w:rPr>
                <w:webHidden/>
              </w:rPr>
              <w:t>5</w:t>
            </w:r>
            <w:r w:rsidR="0000617E">
              <w:rPr>
                <w:webHidden/>
              </w:rPr>
              <w:fldChar w:fldCharType="end"/>
            </w:r>
          </w:hyperlink>
        </w:p>
        <w:p w14:paraId="3F8CE800" w14:textId="77777777" w:rsidR="0000617E" w:rsidRDefault="00492770">
          <w:pPr>
            <w:pStyle w:val="TOC3"/>
            <w:tabs>
              <w:tab w:val="left" w:pos="1320"/>
              <w:tab w:val="right" w:leader="dot" w:pos="9350"/>
            </w:tabs>
            <w:rPr>
              <w:rFonts w:eastAsiaTheme="minorEastAsia"/>
              <w:lang w:eastAsia="zh-CN"/>
            </w:rPr>
          </w:pPr>
          <w:hyperlink w:anchor="_Toc417378501" w:history="1">
            <w:r w:rsidR="0000617E" w:rsidRPr="002B6ACD">
              <w:rPr>
                <w:rStyle w:val="Hyperlink"/>
              </w:rPr>
              <w:t>2.5.1</w:t>
            </w:r>
            <w:r w:rsidR="0000617E">
              <w:rPr>
                <w:rFonts w:eastAsiaTheme="minorEastAsia"/>
                <w:lang w:eastAsia="zh-CN"/>
              </w:rPr>
              <w:tab/>
            </w:r>
            <w:r w:rsidR="0000617E" w:rsidRPr="002B6ACD">
              <w:rPr>
                <w:rStyle w:val="Hyperlink"/>
              </w:rPr>
              <w:t>Changes to saiqos.h</w:t>
            </w:r>
            <w:r w:rsidR="0000617E">
              <w:rPr>
                <w:webHidden/>
              </w:rPr>
              <w:tab/>
            </w:r>
            <w:r w:rsidR="0000617E">
              <w:rPr>
                <w:webHidden/>
              </w:rPr>
              <w:fldChar w:fldCharType="begin"/>
            </w:r>
            <w:r w:rsidR="0000617E">
              <w:rPr>
                <w:webHidden/>
              </w:rPr>
              <w:instrText xml:space="preserve"> PAGEREF _Toc417378501 \h </w:instrText>
            </w:r>
            <w:r w:rsidR="0000617E">
              <w:rPr>
                <w:webHidden/>
              </w:rPr>
            </w:r>
            <w:r w:rsidR="0000617E">
              <w:rPr>
                <w:webHidden/>
              </w:rPr>
              <w:fldChar w:fldCharType="separate"/>
            </w:r>
            <w:r w:rsidR="0000617E">
              <w:rPr>
                <w:webHidden/>
              </w:rPr>
              <w:t>5</w:t>
            </w:r>
            <w:r w:rsidR="0000617E">
              <w:rPr>
                <w:webHidden/>
              </w:rPr>
              <w:fldChar w:fldCharType="end"/>
            </w:r>
          </w:hyperlink>
        </w:p>
        <w:p w14:paraId="1BAD1E18" w14:textId="77777777" w:rsidR="0000617E" w:rsidRDefault="00492770">
          <w:pPr>
            <w:pStyle w:val="TOC1"/>
            <w:tabs>
              <w:tab w:val="left" w:pos="440"/>
              <w:tab w:val="right" w:leader="dot" w:pos="9350"/>
            </w:tabs>
            <w:rPr>
              <w:rFonts w:eastAsiaTheme="minorEastAsia"/>
              <w:lang w:eastAsia="zh-CN"/>
            </w:rPr>
          </w:pPr>
          <w:hyperlink w:anchor="_Toc417378502" w:history="1">
            <w:r w:rsidR="0000617E" w:rsidRPr="002B6ACD">
              <w:rPr>
                <w:rStyle w:val="Hyperlink"/>
              </w:rPr>
              <w:t>3</w:t>
            </w:r>
            <w:r w:rsidR="0000617E">
              <w:rPr>
                <w:rFonts w:eastAsiaTheme="minorEastAsia"/>
                <w:lang w:eastAsia="zh-CN"/>
              </w:rPr>
              <w:tab/>
            </w:r>
            <w:r w:rsidR="0000617E" w:rsidRPr="002B6ACD">
              <w:rPr>
                <w:rStyle w:val="Hyperlink"/>
              </w:rPr>
              <w:t>API Flow</w:t>
            </w:r>
            <w:r w:rsidR="0000617E">
              <w:rPr>
                <w:webHidden/>
              </w:rPr>
              <w:tab/>
            </w:r>
            <w:r w:rsidR="0000617E">
              <w:rPr>
                <w:webHidden/>
              </w:rPr>
              <w:fldChar w:fldCharType="begin"/>
            </w:r>
            <w:r w:rsidR="0000617E">
              <w:rPr>
                <w:webHidden/>
              </w:rPr>
              <w:instrText xml:space="preserve"> PAGEREF _Toc417378502 \h </w:instrText>
            </w:r>
            <w:r w:rsidR="0000617E">
              <w:rPr>
                <w:webHidden/>
              </w:rPr>
            </w:r>
            <w:r w:rsidR="0000617E">
              <w:rPr>
                <w:webHidden/>
              </w:rPr>
              <w:fldChar w:fldCharType="separate"/>
            </w:r>
            <w:r w:rsidR="0000617E">
              <w:rPr>
                <w:webHidden/>
              </w:rPr>
              <w:t>6</w:t>
            </w:r>
            <w:r w:rsidR="0000617E">
              <w:rPr>
                <w:webHidden/>
              </w:rPr>
              <w:fldChar w:fldCharType="end"/>
            </w:r>
          </w:hyperlink>
        </w:p>
        <w:p w14:paraId="5B684D3E" w14:textId="77777777" w:rsidR="0000617E" w:rsidRDefault="00492770">
          <w:pPr>
            <w:pStyle w:val="TOC2"/>
            <w:tabs>
              <w:tab w:val="left" w:pos="880"/>
              <w:tab w:val="right" w:leader="dot" w:pos="9350"/>
            </w:tabs>
            <w:rPr>
              <w:rFonts w:eastAsiaTheme="minorEastAsia"/>
              <w:lang w:eastAsia="zh-CN"/>
            </w:rPr>
          </w:pPr>
          <w:hyperlink w:anchor="_Toc417378503" w:history="1">
            <w:r w:rsidR="0000617E" w:rsidRPr="002B6ACD">
              <w:rPr>
                <w:rStyle w:val="Hyperlink"/>
              </w:rPr>
              <w:t>3.1</w:t>
            </w:r>
            <w:r w:rsidR="0000617E">
              <w:rPr>
                <w:rFonts w:eastAsiaTheme="minorEastAsia"/>
                <w:lang w:eastAsia="zh-CN"/>
              </w:rPr>
              <w:tab/>
            </w:r>
            <w:r w:rsidR="0000617E" w:rsidRPr="002B6ACD">
              <w:rPr>
                <w:rStyle w:val="Hyperlink"/>
              </w:rPr>
              <w:t>Trust Dot1p configuration example:</w:t>
            </w:r>
            <w:r w:rsidR="0000617E">
              <w:rPr>
                <w:webHidden/>
              </w:rPr>
              <w:tab/>
            </w:r>
            <w:r w:rsidR="0000617E">
              <w:rPr>
                <w:webHidden/>
              </w:rPr>
              <w:fldChar w:fldCharType="begin"/>
            </w:r>
            <w:r w:rsidR="0000617E">
              <w:rPr>
                <w:webHidden/>
              </w:rPr>
              <w:instrText xml:space="preserve"> PAGEREF _Toc417378503 \h </w:instrText>
            </w:r>
            <w:r w:rsidR="0000617E">
              <w:rPr>
                <w:webHidden/>
              </w:rPr>
            </w:r>
            <w:r w:rsidR="0000617E">
              <w:rPr>
                <w:webHidden/>
              </w:rPr>
              <w:fldChar w:fldCharType="separate"/>
            </w:r>
            <w:r w:rsidR="0000617E">
              <w:rPr>
                <w:webHidden/>
              </w:rPr>
              <w:t>6</w:t>
            </w:r>
            <w:r w:rsidR="0000617E">
              <w:rPr>
                <w:webHidden/>
              </w:rPr>
              <w:fldChar w:fldCharType="end"/>
            </w:r>
          </w:hyperlink>
        </w:p>
        <w:p w14:paraId="4B682B26" w14:textId="77777777" w:rsidR="0000617E" w:rsidRDefault="00492770">
          <w:pPr>
            <w:pStyle w:val="TOC3"/>
            <w:tabs>
              <w:tab w:val="left" w:pos="1320"/>
              <w:tab w:val="right" w:leader="dot" w:pos="9350"/>
            </w:tabs>
            <w:rPr>
              <w:rFonts w:eastAsiaTheme="minorEastAsia"/>
              <w:lang w:eastAsia="zh-CN"/>
            </w:rPr>
          </w:pPr>
          <w:hyperlink w:anchor="_Toc417378504" w:history="1">
            <w:r w:rsidR="0000617E" w:rsidRPr="002B6ACD">
              <w:rPr>
                <w:rStyle w:val="Hyperlink"/>
              </w:rPr>
              <w:t>3.1.1</w:t>
            </w:r>
            <w:r w:rsidR="0000617E">
              <w:rPr>
                <w:rFonts w:eastAsiaTheme="minorEastAsia"/>
                <w:lang w:eastAsia="zh-CN"/>
              </w:rPr>
              <w:tab/>
            </w:r>
            <w:r w:rsidR="0000617E" w:rsidRPr="002B6ACD">
              <w:rPr>
                <w:rStyle w:val="Hyperlink"/>
              </w:rPr>
              <w:t>Step 1: Create dot1p to tc map</w:t>
            </w:r>
            <w:r w:rsidR="0000617E">
              <w:rPr>
                <w:webHidden/>
              </w:rPr>
              <w:tab/>
            </w:r>
            <w:r w:rsidR="0000617E">
              <w:rPr>
                <w:webHidden/>
              </w:rPr>
              <w:fldChar w:fldCharType="begin"/>
            </w:r>
            <w:r w:rsidR="0000617E">
              <w:rPr>
                <w:webHidden/>
              </w:rPr>
              <w:instrText xml:space="preserve"> PAGEREF _Toc417378504 \h </w:instrText>
            </w:r>
            <w:r w:rsidR="0000617E">
              <w:rPr>
                <w:webHidden/>
              </w:rPr>
            </w:r>
            <w:r w:rsidR="0000617E">
              <w:rPr>
                <w:webHidden/>
              </w:rPr>
              <w:fldChar w:fldCharType="separate"/>
            </w:r>
            <w:r w:rsidR="0000617E">
              <w:rPr>
                <w:webHidden/>
              </w:rPr>
              <w:t>6</w:t>
            </w:r>
            <w:r w:rsidR="0000617E">
              <w:rPr>
                <w:webHidden/>
              </w:rPr>
              <w:fldChar w:fldCharType="end"/>
            </w:r>
          </w:hyperlink>
        </w:p>
        <w:p w14:paraId="764C32A8" w14:textId="77777777" w:rsidR="0000617E" w:rsidRDefault="00492770">
          <w:pPr>
            <w:pStyle w:val="TOC3"/>
            <w:tabs>
              <w:tab w:val="right" w:leader="dot" w:pos="9350"/>
            </w:tabs>
            <w:rPr>
              <w:rFonts w:eastAsiaTheme="minorEastAsia"/>
              <w:lang w:eastAsia="zh-CN"/>
            </w:rPr>
          </w:pPr>
          <w:hyperlink w:anchor="_Toc417378505" w:history="1">
            <w:r w:rsidR="0000617E" w:rsidRPr="002B6ACD">
              <w:rPr>
                <w:rStyle w:val="Hyperlink"/>
              </w:rPr>
              <w:t>Step 2:  Apply the created map on port to enable trust-dot1p:</w:t>
            </w:r>
            <w:r w:rsidR="0000617E">
              <w:rPr>
                <w:webHidden/>
              </w:rPr>
              <w:tab/>
            </w:r>
            <w:r w:rsidR="0000617E">
              <w:rPr>
                <w:webHidden/>
              </w:rPr>
              <w:fldChar w:fldCharType="begin"/>
            </w:r>
            <w:r w:rsidR="0000617E">
              <w:rPr>
                <w:webHidden/>
              </w:rPr>
              <w:instrText xml:space="preserve"> PAGEREF _Toc417378505 \h </w:instrText>
            </w:r>
            <w:r w:rsidR="0000617E">
              <w:rPr>
                <w:webHidden/>
              </w:rPr>
            </w:r>
            <w:r w:rsidR="0000617E">
              <w:rPr>
                <w:webHidden/>
              </w:rPr>
              <w:fldChar w:fldCharType="separate"/>
            </w:r>
            <w:r w:rsidR="0000617E">
              <w:rPr>
                <w:webHidden/>
              </w:rPr>
              <w:t>7</w:t>
            </w:r>
            <w:r w:rsidR="0000617E">
              <w:rPr>
                <w:webHidden/>
              </w:rPr>
              <w:fldChar w:fldCharType="end"/>
            </w:r>
          </w:hyperlink>
        </w:p>
        <w:p w14:paraId="64405FC6" w14:textId="77777777" w:rsidR="0000617E" w:rsidRDefault="00492770">
          <w:pPr>
            <w:pStyle w:val="TOC3"/>
            <w:tabs>
              <w:tab w:val="left" w:pos="1320"/>
              <w:tab w:val="right" w:leader="dot" w:pos="9350"/>
            </w:tabs>
            <w:rPr>
              <w:rFonts w:eastAsiaTheme="minorEastAsia"/>
              <w:lang w:eastAsia="zh-CN"/>
            </w:rPr>
          </w:pPr>
          <w:hyperlink w:anchor="_Toc417378506" w:history="1">
            <w:r w:rsidR="0000617E" w:rsidRPr="002B6ACD">
              <w:rPr>
                <w:rStyle w:val="Hyperlink"/>
              </w:rPr>
              <w:t>3.1.2</w:t>
            </w:r>
            <w:r w:rsidR="0000617E">
              <w:rPr>
                <w:rFonts w:eastAsiaTheme="minorEastAsia"/>
                <w:lang w:eastAsia="zh-CN"/>
              </w:rPr>
              <w:tab/>
            </w:r>
            <w:r w:rsidR="0000617E" w:rsidRPr="002B6ACD">
              <w:rPr>
                <w:rStyle w:val="Hyperlink"/>
              </w:rPr>
              <w:t>Create TC to Queue map</w:t>
            </w:r>
            <w:r w:rsidR="0000617E">
              <w:rPr>
                <w:webHidden/>
              </w:rPr>
              <w:tab/>
            </w:r>
            <w:r w:rsidR="0000617E">
              <w:rPr>
                <w:webHidden/>
              </w:rPr>
              <w:fldChar w:fldCharType="begin"/>
            </w:r>
            <w:r w:rsidR="0000617E">
              <w:rPr>
                <w:webHidden/>
              </w:rPr>
              <w:instrText xml:space="preserve"> PAGEREF _Toc417378506 \h </w:instrText>
            </w:r>
            <w:r w:rsidR="0000617E">
              <w:rPr>
                <w:webHidden/>
              </w:rPr>
            </w:r>
            <w:r w:rsidR="0000617E">
              <w:rPr>
                <w:webHidden/>
              </w:rPr>
              <w:fldChar w:fldCharType="separate"/>
            </w:r>
            <w:r w:rsidR="0000617E">
              <w:rPr>
                <w:webHidden/>
              </w:rPr>
              <w:t>7</w:t>
            </w:r>
            <w:r w:rsidR="0000617E">
              <w:rPr>
                <w:webHidden/>
              </w:rPr>
              <w:fldChar w:fldCharType="end"/>
            </w:r>
          </w:hyperlink>
        </w:p>
        <w:p w14:paraId="14A71BCE" w14:textId="77777777" w:rsidR="0000617E" w:rsidRDefault="00492770">
          <w:pPr>
            <w:pStyle w:val="TOC3"/>
            <w:tabs>
              <w:tab w:val="right" w:leader="dot" w:pos="9350"/>
            </w:tabs>
            <w:rPr>
              <w:rFonts w:eastAsiaTheme="minorEastAsia"/>
              <w:lang w:eastAsia="zh-CN"/>
            </w:rPr>
          </w:pPr>
          <w:hyperlink w:anchor="_Toc417378507" w:history="1">
            <w:r w:rsidR="0000617E" w:rsidRPr="002B6ACD">
              <w:rPr>
                <w:rStyle w:val="Hyperlink"/>
              </w:rPr>
              <w:t>Step 2:  Apply the created map to port</w:t>
            </w:r>
            <w:r w:rsidR="0000617E">
              <w:rPr>
                <w:webHidden/>
              </w:rPr>
              <w:tab/>
            </w:r>
            <w:r w:rsidR="0000617E">
              <w:rPr>
                <w:webHidden/>
              </w:rPr>
              <w:fldChar w:fldCharType="begin"/>
            </w:r>
            <w:r w:rsidR="0000617E">
              <w:rPr>
                <w:webHidden/>
              </w:rPr>
              <w:instrText xml:space="preserve"> PAGEREF _Toc417378507 \h </w:instrText>
            </w:r>
            <w:r w:rsidR="0000617E">
              <w:rPr>
                <w:webHidden/>
              </w:rPr>
            </w:r>
            <w:r w:rsidR="0000617E">
              <w:rPr>
                <w:webHidden/>
              </w:rPr>
              <w:fldChar w:fldCharType="separate"/>
            </w:r>
            <w:r w:rsidR="0000617E">
              <w:rPr>
                <w:webHidden/>
              </w:rPr>
              <w:t>9</w:t>
            </w:r>
            <w:r w:rsidR="0000617E">
              <w:rPr>
                <w:webHidden/>
              </w:rPr>
              <w:fldChar w:fldCharType="end"/>
            </w:r>
          </w:hyperlink>
        </w:p>
        <w:p w14:paraId="69E25E63" w14:textId="77777777" w:rsidR="0000617E" w:rsidRDefault="00492770">
          <w:pPr>
            <w:pStyle w:val="TOC1"/>
            <w:tabs>
              <w:tab w:val="left" w:pos="440"/>
              <w:tab w:val="right" w:leader="dot" w:pos="9350"/>
            </w:tabs>
            <w:rPr>
              <w:rFonts w:eastAsiaTheme="minorEastAsia"/>
              <w:lang w:eastAsia="zh-CN"/>
            </w:rPr>
          </w:pPr>
          <w:hyperlink w:anchor="_Toc417378508" w:history="1">
            <w:r w:rsidR="0000617E" w:rsidRPr="002B6ACD">
              <w:rPr>
                <w:rStyle w:val="Hyperlink"/>
              </w:rPr>
              <w:t>4</w:t>
            </w:r>
            <w:r w:rsidR="0000617E">
              <w:rPr>
                <w:rFonts w:eastAsiaTheme="minorEastAsia"/>
                <w:lang w:eastAsia="zh-CN"/>
              </w:rPr>
              <w:tab/>
            </w:r>
            <w:r w:rsidR="0000617E" w:rsidRPr="002B6ACD">
              <w:rPr>
                <w:rStyle w:val="Hyperlink"/>
              </w:rPr>
              <w:t>Appendix</w:t>
            </w:r>
            <w:r w:rsidR="0000617E">
              <w:rPr>
                <w:webHidden/>
              </w:rPr>
              <w:tab/>
            </w:r>
            <w:r w:rsidR="0000617E">
              <w:rPr>
                <w:webHidden/>
              </w:rPr>
              <w:fldChar w:fldCharType="begin"/>
            </w:r>
            <w:r w:rsidR="0000617E">
              <w:rPr>
                <w:webHidden/>
              </w:rPr>
              <w:instrText xml:space="preserve"> PAGEREF _Toc417378508 \h </w:instrText>
            </w:r>
            <w:r w:rsidR="0000617E">
              <w:rPr>
                <w:webHidden/>
              </w:rPr>
            </w:r>
            <w:r w:rsidR="0000617E">
              <w:rPr>
                <w:webHidden/>
              </w:rPr>
              <w:fldChar w:fldCharType="separate"/>
            </w:r>
            <w:r w:rsidR="0000617E">
              <w:rPr>
                <w:webHidden/>
              </w:rPr>
              <w:t>9</w:t>
            </w:r>
            <w:r w:rsidR="0000617E">
              <w:rPr>
                <w:webHidden/>
              </w:rPr>
              <w:fldChar w:fldCharType="end"/>
            </w:r>
          </w:hyperlink>
        </w:p>
        <w:p w14:paraId="2C4BF0C8" w14:textId="77777777" w:rsidR="0000617E" w:rsidRDefault="00492770">
          <w:pPr>
            <w:pStyle w:val="TOC2"/>
            <w:tabs>
              <w:tab w:val="left" w:pos="880"/>
              <w:tab w:val="right" w:leader="dot" w:pos="9350"/>
            </w:tabs>
            <w:rPr>
              <w:rFonts w:eastAsiaTheme="minorEastAsia"/>
              <w:lang w:eastAsia="zh-CN"/>
            </w:rPr>
          </w:pPr>
          <w:hyperlink w:anchor="_Toc417378509" w:history="1">
            <w:r w:rsidR="0000617E" w:rsidRPr="002B6ACD">
              <w:rPr>
                <w:rStyle w:val="Hyperlink"/>
              </w:rPr>
              <w:t>4.1</w:t>
            </w:r>
            <w:r w:rsidR="0000617E">
              <w:rPr>
                <w:rFonts w:eastAsiaTheme="minorEastAsia"/>
                <w:lang w:eastAsia="zh-CN"/>
              </w:rPr>
              <w:tab/>
            </w:r>
            <w:r w:rsidR="0000617E" w:rsidRPr="002B6ACD">
              <w:rPr>
                <w:rStyle w:val="Hyperlink"/>
              </w:rPr>
              <w:t>Review comments from Cavium:</w:t>
            </w:r>
            <w:r w:rsidR="0000617E">
              <w:rPr>
                <w:webHidden/>
              </w:rPr>
              <w:tab/>
            </w:r>
            <w:r w:rsidR="0000617E">
              <w:rPr>
                <w:webHidden/>
              </w:rPr>
              <w:fldChar w:fldCharType="begin"/>
            </w:r>
            <w:r w:rsidR="0000617E">
              <w:rPr>
                <w:webHidden/>
              </w:rPr>
              <w:instrText xml:space="preserve"> PAGEREF _Toc417378509 \h </w:instrText>
            </w:r>
            <w:r w:rsidR="0000617E">
              <w:rPr>
                <w:webHidden/>
              </w:rPr>
            </w:r>
            <w:r w:rsidR="0000617E">
              <w:rPr>
                <w:webHidden/>
              </w:rPr>
              <w:fldChar w:fldCharType="separate"/>
            </w:r>
            <w:r w:rsidR="0000617E">
              <w:rPr>
                <w:webHidden/>
              </w:rPr>
              <w:t>9</w:t>
            </w:r>
            <w:r w:rsidR="0000617E">
              <w:rPr>
                <w:webHidden/>
              </w:rPr>
              <w:fldChar w:fldCharType="end"/>
            </w:r>
          </w:hyperlink>
        </w:p>
        <w:p w14:paraId="768A8584" w14:textId="77777777" w:rsidR="002A0D5C" w:rsidRDefault="002A0D5C" w:rsidP="002A0D5C">
          <w:r>
            <w:rPr>
              <w:b/>
              <w:bCs/>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17378492"/>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D6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D60F93">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D60F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D60F93">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0C21AED2" w:rsidR="002A0D5C" w:rsidRDefault="009068CF" w:rsidP="00F20BFA">
            <w:pPr>
              <w:cnfStyle w:val="000000000000" w:firstRow="0" w:lastRow="0" w:firstColumn="0" w:lastColumn="0" w:oddVBand="0" w:evenVBand="0" w:oddHBand="0" w:evenHBand="0" w:firstRowFirstColumn="0" w:firstRowLastColumn="0" w:lastRowFirstColumn="0" w:lastRowLastColumn="0"/>
            </w:pPr>
            <w:r>
              <w:t xml:space="preserve">Proposal for </w:t>
            </w:r>
            <w:r w:rsidR="008F6610">
              <w:t>changes in Q</w:t>
            </w:r>
            <w:r w:rsidR="00F20BFA">
              <w:t xml:space="preserve">OS API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D60F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3DA9605A" w:rsidR="002A0D5C" w:rsidRDefault="00BD7D11" w:rsidP="004E3271">
            <w:pPr>
              <w:cnfStyle w:val="000000000000" w:firstRow="0" w:lastRow="0" w:firstColumn="0" w:lastColumn="0" w:oddVBand="0" w:evenVBand="0" w:oddHBand="0" w:evenHBand="0" w:firstRowFirstColumn="0" w:firstRowLastColumn="0" w:lastRowFirstColumn="0" w:lastRowLastColumn="0"/>
            </w:pPr>
            <w:r>
              <w:t>02</w:t>
            </w:r>
            <w:r w:rsidR="009068CF">
              <w:t>/</w:t>
            </w:r>
            <w:r w:rsidR="00290DDA">
              <w:t>1</w:t>
            </w:r>
            <w:r>
              <w:t>9</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7378493"/>
      <w:r>
        <w:lastRenderedPageBreak/>
        <w:t>Overview</w:t>
      </w:r>
      <w:bookmarkEnd w:id="1"/>
    </w:p>
    <w:p w14:paraId="5515E62E" w14:textId="0C6D4E9F" w:rsidR="004470D7" w:rsidRDefault="008B6937" w:rsidP="00603FCC">
      <w:pPr>
        <w:pStyle w:val="NormalWeb"/>
        <w:rPr>
          <w:rFonts w:asciiTheme="minorHAnsi" w:hAnsiTheme="minorHAnsi" w:cstheme="minorHAnsi"/>
          <w:color w:val="000000"/>
          <w:sz w:val="22"/>
          <w:szCs w:val="22"/>
          <w:shd w:val="clear" w:color="auto" w:fill="FFFFFF"/>
        </w:rPr>
      </w:pPr>
      <w:r w:rsidRPr="00302C31">
        <w:rPr>
          <w:rFonts w:asciiTheme="minorHAnsi" w:hAnsiTheme="minorHAnsi" w:cstheme="minorHAnsi"/>
          <w:color w:val="000000"/>
          <w:sz w:val="22"/>
          <w:szCs w:val="22"/>
          <w:shd w:val="clear" w:color="auto" w:fill="FFFFFF"/>
        </w:rPr>
        <w:t xml:space="preserve">QoS enables you to provide better service to certain flows. </w:t>
      </w:r>
      <w:r w:rsidR="00470167">
        <w:rPr>
          <w:rFonts w:asciiTheme="minorHAnsi" w:hAnsiTheme="minorHAnsi" w:cstheme="minorHAnsi"/>
          <w:color w:val="000000"/>
          <w:sz w:val="22"/>
          <w:szCs w:val="22"/>
          <w:shd w:val="clear" w:color="auto" w:fill="FFFFFF"/>
        </w:rPr>
        <w:t xml:space="preserve"> </w:t>
      </w:r>
      <w:r w:rsidR="004470D7">
        <w:rPr>
          <w:rFonts w:asciiTheme="minorHAnsi" w:hAnsiTheme="minorHAnsi" w:cstheme="minorHAnsi"/>
          <w:color w:val="000000"/>
          <w:sz w:val="22"/>
          <w:szCs w:val="22"/>
          <w:shd w:val="clear" w:color="auto" w:fill="FFFFFF"/>
        </w:rPr>
        <w:t>This docum</w:t>
      </w:r>
      <w:r w:rsidR="00087FA5">
        <w:rPr>
          <w:rFonts w:asciiTheme="minorHAnsi" w:hAnsiTheme="minorHAnsi" w:cstheme="minorHAnsi"/>
          <w:color w:val="000000"/>
          <w:sz w:val="22"/>
          <w:szCs w:val="22"/>
          <w:shd w:val="clear" w:color="auto" w:fill="FFFFFF"/>
        </w:rPr>
        <w:t xml:space="preserve">ent defines QOS object to create/remove/set and get the </w:t>
      </w:r>
      <w:r w:rsidR="004470D7">
        <w:rPr>
          <w:rFonts w:asciiTheme="minorHAnsi" w:hAnsiTheme="minorHAnsi" w:cstheme="minorHAnsi"/>
          <w:color w:val="000000"/>
          <w:sz w:val="22"/>
          <w:szCs w:val="22"/>
          <w:shd w:val="clear" w:color="auto" w:fill="FFFFFF"/>
        </w:rPr>
        <w:t xml:space="preserve">below maps. </w:t>
      </w:r>
    </w:p>
    <w:p w14:paraId="19AB3A17" w14:textId="699EE203" w:rsidR="00C130F9" w:rsidRDefault="00C130F9" w:rsidP="00C01373">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Ingress </w:t>
      </w:r>
      <w:r w:rsidR="00124953">
        <w:rPr>
          <w:rFonts w:asciiTheme="minorHAnsi" w:hAnsiTheme="minorHAnsi" w:cstheme="minorHAnsi"/>
          <w:color w:val="000000"/>
          <w:sz w:val="22"/>
          <w:szCs w:val="22"/>
          <w:shd w:val="clear" w:color="auto" w:fill="FFFFFF"/>
        </w:rPr>
        <w:t xml:space="preserve">Qos </w:t>
      </w:r>
      <w:r>
        <w:rPr>
          <w:rFonts w:asciiTheme="minorHAnsi" w:hAnsiTheme="minorHAnsi" w:cstheme="minorHAnsi"/>
          <w:color w:val="000000"/>
          <w:sz w:val="22"/>
          <w:szCs w:val="22"/>
          <w:shd w:val="clear" w:color="auto" w:fill="FFFFFF"/>
        </w:rPr>
        <w:t>Maps:</w:t>
      </w:r>
    </w:p>
    <w:p w14:paraId="29FBD1E9" w14:textId="1D7C4A10" w:rsidR="00C01373" w:rsidRDefault="008D6CFA" w:rsidP="00C01373">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Dot1P </w:t>
      </w:r>
      <w:r w:rsidR="00937B66">
        <w:rPr>
          <w:rFonts w:asciiTheme="minorHAnsi" w:hAnsiTheme="minorHAnsi" w:cstheme="minorHAnsi"/>
          <w:color w:val="000000"/>
          <w:sz w:val="22"/>
          <w:szCs w:val="22"/>
          <w:shd w:val="clear" w:color="auto" w:fill="FFFFFF"/>
        </w:rPr>
        <w:t xml:space="preserve"> map:  This profile holds the mapping of  </w:t>
      </w:r>
    </w:p>
    <w:p w14:paraId="522DDE3D" w14:textId="79EA01AB" w:rsidR="0078147F" w:rsidRDefault="00C01373" w:rsidP="00C01373">
      <w:r>
        <w:rPr>
          <w:color w:val="000000"/>
          <w:shd w:val="clear" w:color="auto" w:fill="FFFFFF"/>
        </w:rPr>
        <w:t xml:space="preserve">       </w:t>
      </w:r>
      <w:r w:rsidR="000542D7">
        <w:t>Dot1p Priority</w:t>
      </w:r>
      <w:r w:rsidR="0078147F" w:rsidRPr="009D37BE">
        <w:t xml:space="preserve"> -&gt; Traffic C</w:t>
      </w:r>
      <w:r w:rsidR="0078147F">
        <w:t>lass</w:t>
      </w:r>
    </w:p>
    <w:p w14:paraId="3AC42461" w14:textId="014EA8DB" w:rsidR="0078147F" w:rsidRDefault="00C60D63" w:rsidP="00FE59D2">
      <w:r>
        <w:t xml:space="preserve">       Dot1p</w:t>
      </w:r>
      <w:r w:rsidR="0078147F">
        <w:t xml:space="preserve"> </w:t>
      </w:r>
      <w:r w:rsidR="000542D7">
        <w:t xml:space="preserve">Priority </w:t>
      </w:r>
      <w:r w:rsidR="0078147F">
        <w:t xml:space="preserve">-&gt; color </w:t>
      </w:r>
    </w:p>
    <w:p w14:paraId="6901304D" w14:textId="77777777" w:rsidR="00C60D63" w:rsidRDefault="004501F0" w:rsidP="00C60D63">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DSCP</w:t>
      </w:r>
      <w:r w:rsidR="009D37BE">
        <w:rPr>
          <w:rFonts w:asciiTheme="minorHAnsi" w:hAnsiTheme="minorHAnsi" w:cstheme="minorHAnsi"/>
          <w:color w:val="000000"/>
          <w:sz w:val="22"/>
          <w:szCs w:val="22"/>
          <w:shd w:val="clear" w:color="auto" w:fill="FFFFFF"/>
        </w:rPr>
        <w:t xml:space="preserve"> map:</w:t>
      </w:r>
      <w:r w:rsidR="009D37BE" w:rsidRPr="009D37BE">
        <w:rPr>
          <w:rFonts w:asciiTheme="minorHAnsi" w:hAnsiTheme="minorHAnsi" w:cstheme="minorHAnsi"/>
          <w:color w:val="000000"/>
          <w:sz w:val="22"/>
          <w:szCs w:val="22"/>
          <w:shd w:val="clear" w:color="auto" w:fill="FFFFFF"/>
        </w:rPr>
        <w:t xml:space="preserve"> </w:t>
      </w:r>
      <w:r w:rsidR="009D37BE">
        <w:rPr>
          <w:rFonts w:asciiTheme="minorHAnsi" w:hAnsiTheme="minorHAnsi" w:cstheme="minorHAnsi"/>
          <w:color w:val="000000"/>
          <w:sz w:val="22"/>
          <w:szCs w:val="22"/>
          <w:shd w:val="clear" w:color="auto" w:fill="FFFFFF"/>
        </w:rPr>
        <w:t xml:space="preserve"> This profile holds the mapping of</w:t>
      </w:r>
    </w:p>
    <w:p w14:paraId="543A4B7D" w14:textId="77777777" w:rsidR="00C60D63" w:rsidRDefault="009D37BE" w:rsidP="00C60D63">
      <w:pPr>
        <w:spacing w:line="240" w:lineRule="auto"/>
      </w:pPr>
      <w:r>
        <w:t xml:space="preserve"> </w:t>
      </w:r>
      <w:r w:rsidR="00C60D63">
        <w:tab/>
      </w:r>
      <w:r w:rsidR="00C60D63">
        <w:tab/>
      </w:r>
      <w:r>
        <w:t xml:space="preserve">      </w:t>
      </w:r>
      <w:r w:rsidR="004470D7" w:rsidRPr="009D37BE">
        <w:t>DSCP -&gt; Traffic C</w:t>
      </w:r>
      <w:r>
        <w:t>lass</w:t>
      </w:r>
    </w:p>
    <w:p w14:paraId="1C6BC910" w14:textId="3F82430C" w:rsidR="009D37BE" w:rsidRDefault="00C60D63" w:rsidP="00C60D63">
      <w:pPr>
        <w:spacing w:line="240" w:lineRule="auto"/>
      </w:pPr>
      <w:r>
        <w:t xml:space="preserve">                                   </w:t>
      </w:r>
      <w:r w:rsidR="0041478E">
        <w:t>DSCP -&gt; color</w:t>
      </w:r>
    </w:p>
    <w:p w14:paraId="2E7FEC72" w14:textId="7C9E8D47" w:rsidR="00124953" w:rsidRPr="00C60D63" w:rsidRDefault="00124953" w:rsidP="00C60D63">
      <w:pPr>
        <w:spacing w:line="240" w:lineRule="auto"/>
      </w:pPr>
      <w:r>
        <w:t>Egress Qos Maps:</w:t>
      </w:r>
    </w:p>
    <w:p w14:paraId="5CC40544" w14:textId="44C255A4" w:rsidR="007339CE" w:rsidRDefault="00064B80" w:rsidP="00C60D63">
      <w:pPr>
        <w:spacing w:line="240" w:lineRule="auto"/>
      </w:pPr>
      <w:r>
        <w:t>Traffic class</w:t>
      </w:r>
      <w:r w:rsidR="007339CE">
        <w:t xml:space="preserve"> map:  This profile holds the mapping of </w:t>
      </w:r>
    </w:p>
    <w:p w14:paraId="4D9CE2EB" w14:textId="2581F5E5" w:rsidR="007339CE" w:rsidRDefault="007339CE" w:rsidP="00C60D63">
      <w:pPr>
        <w:spacing w:line="240" w:lineRule="auto"/>
      </w:pPr>
      <w:r>
        <w:t xml:space="preserve">                                 Traffic class -&gt; </w:t>
      </w:r>
      <w:r w:rsidR="0084485F">
        <w:t xml:space="preserve">Egress </w:t>
      </w:r>
      <w:r w:rsidR="00C01373">
        <w:t>queue</w:t>
      </w:r>
    </w:p>
    <w:p w14:paraId="4C3BC6F6" w14:textId="77777777" w:rsidR="000D67E6" w:rsidRDefault="000D67E6" w:rsidP="00C60D63">
      <w:pPr>
        <w:spacing w:line="240" w:lineRule="auto"/>
      </w:pPr>
      <w:r>
        <w:t xml:space="preserve"> </w:t>
      </w:r>
      <w:r>
        <w:tab/>
      </w:r>
      <w:r>
        <w:tab/>
        <w:t xml:space="preserve">    Traffic class -&gt; DSCP </w:t>
      </w:r>
    </w:p>
    <w:p w14:paraId="2E2EA612" w14:textId="62E72A31" w:rsidR="000D67E6" w:rsidRDefault="000D67E6" w:rsidP="000D67E6">
      <w:pPr>
        <w:spacing w:line="240" w:lineRule="auto"/>
      </w:pPr>
      <w:r>
        <w:t xml:space="preserve">  </w:t>
      </w:r>
      <w:r>
        <w:tab/>
      </w:r>
      <w:r>
        <w:tab/>
        <w:t xml:space="preserve">    </w:t>
      </w:r>
      <w:r w:rsidR="0035491B">
        <w:t>Traffic class -&gt; DOT1P</w:t>
      </w:r>
      <w:r>
        <w:t xml:space="preserve"> </w:t>
      </w:r>
    </w:p>
    <w:p w14:paraId="3007285F" w14:textId="0FB7EE94" w:rsidR="002B4DFE" w:rsidRPr="0046260C" w:rsidRDefault="00A72470" w:rsidP="002B4DFE">
      <w:pPr>
        <w:spacing w:after="0" w:line="240" w:lineRule="auto"/>
        <w:rPr>
          <w:rFonts w:cstheme="minorHAnsi"/>
        </w:rPr>
      </w:pPr>
      <w:r>
        <w:rPr>
          <w:rFonts w:cstheme="minorHAnsi"/>
        </w:rPr>
        <w:t>Do</w:t>
      </w:r>
      <w:r w:rsidR="000E61FB">
        <w:rPr>
          <w:rFonts w:cstheme="minorHAnsi"/>
        </w:rPr>
        <w:t xml:space="preserve">t1p and DSCP </w:t>
      </w:r>
      <w:r w:rsidR="002B4DFE">
        <w:rPr>
          <w:rFonts w:cstheme="minorHAnsi"/>
        </w:rPr>
        <w:t>maps are applied to in boun</w:t>
      </w:r>
      <w:r w:rsidR="007339CE">
        <w:rPr>
          <w:rFonts w:cstheme="minorHAnsi"/>
        </w:rPr>
        <w:t>d ports to classify the traffic based on trust dot1p/dscp configurations.</w:t>
      </w:r>
      <w:r w:rsidR="000E61FB">
        <w:rPr>
          <w:rFonts w:cstheme="minorHAnsi"/>
        </w:rPr>
        <w:t xml:space="preserve"> Queue map is applied to out bound port to achieve the queuing.</w:t>
      </w:r>
    </w:p>
    <w:p w14:paraId="4C3EA9D8" w14:textId="6BE53C3D" w:rsidR="00354F69" w:rsidRDefault="00354F69" w:rsidP="0058057F">
      <w:pPr>
        <w:pStyle w:val="Heading1"/>
      </w:pPr>
      <w:bookmarkStart w:id="2" w:name="_Toc417378494"/>
      <w:r>
        <w:t>Specificatio</w:t>
      </w:r>
      <w:r w:rsidR="0046267C">
        <w:t>n</w:t>
      </w:r>
      <w:bookmarkEnd w:id="2"/>
    </w:p>
    <w:p w14:paraId="4265FD59" w14:textId="09344BE8" w:rsidR="00145AD4" w:rsidRDefault="00145AD4" w:rsidP="007D412B">
      <w:pPr>
        <w:pStyle w:val="Heading2"/>
        <w:rPr>
          <w:lang w:val="fr-FR"/>
        </w:rPr>
      </w:pPr>
      <w:bookmarkStart w:id="3" w:name="_Toc417378495"/>
      <w:r>
        <w:rPr>
          <w:lang w:val="fr-FR"/>
        </w:rPr>
        <w:t>Changes to sai.h</w:t>
      </w:r>
      <w:bookmarkEnd w:id="3"/>
      <w:r>
        <w:rPr>
          <w:lang w:val="fr-FR"/>
        </w:rPr>
        <w:t xml:space="preserve"> </w:t>
      </w:r>
    </w:p>
    <w:p w14:paraId="6654782C" w14:textId="77777777" w:rsidR="00145AD4" w:rsidRPr="00145AD4" w:rsidRDefault="00145AD4" w:rsidP="00145AD4">
      <w:pPr>
        <w:pStyle w:val="code"/>
        <w:rPr>
          <w:lang w:val="fr-FR"/>
        </w:rPr>
      </w:pPr>
      <w:r w:rsidRPr="00145AD4">
        <w:rPr>
          <w:lang w:val="fr-FR"/>
        </w:rPr>
        <w:t>typedef enum _sai_api_t</w:t>
      </w:r>
    </w:p>
    <w:p w14:paraId="5DB52409" w14:textId="146AE03C" w:rsidR="00145AD4" w:rsidRDefault="00145AD4" w:rsidP="00145AD4">
      <w:pPr>
        <w:pStyle w:val="code"/>
        <w:rPr>
          <w:lang w:val="fr-FR"/>
        </w:rPr>
      </w:pPr>
      <w:r w:rsidRPr="00145AD4">
        <w:rPr>
          <w:lang w:val="fr-FR"/>
        </w:rPr>
        <w:t>{</w:t>
      </w:r>
      <w:r>
        <w:rPr>
          <w:lang w:val="fr-FR"/>
        </w:rPr>
        <w:t xml:space="preserve"> </w:t>
      </w:r>
    </w:p>
    <w:p w14:paraId="7C113C97" w14:textId="63290775" w:rsidR="00145AD4" w:rsidRDefault="00145AD4" w:rsidP="00145AD4">
      <w:pPr>
        <w:pStyle w:val="code"/>
        <w:rPr>
          <w:lang w:val="fr-FR"/>
        </w:rPr>
      </w:pPr>
      <w:r>
        <w:rPr>
          <w:lang w:val="fr-FR"/>
        </w:rPr>
        <w:t xml:space="preserve">   …</w:t>
      </w:r>
    </w:p>
    <w:p w14:paraId="34CC4956" w14:textId="512B0FFD" w:rsidR="00145AD4" w:rsidRDefault="00145AD4" w:rsidP="00145AD4">
      <w:pPr>
        <w:pStyle w:val="code"/>
        <w:rPr>
          <w:lang w:val="fr-FR"/>
        </w:rPr>
      </w:pPr>
      <w:r>
        <w:rPr>
          <w:lang w:val="fr-FR"/>
        </w:rPr>
        <w:t xml:space="preserve">   SAI_API_QOS_MAP   = 14</w:t>
      </w:r>
      <w:r w:rsidRPr="00145AD4">
        <w:rPr>
          <w:lang w:val="fr-FR"/>
        </w:rPr>
        <w:t>,</w:t>
      </w:r>
    </w:p>
    <w:p w14:paraId="0B16E1C9" w14:textId="05894CC0" w:rsidR="00145AD4" w:rsidRPr="00145AD4" w:rsidRDefault="00145AD4" w:rsidP="0028103E">
      <w:pPr>
        <w:pStyle w:val="code"/>
        <w:rPr>
          <w:lang w:val="fr-FR"/>
        </w:rPr>
      </w:pPr>
      <w:r>
        <w:rPr>
          <w:lang w:val="fr-FR"/>
        </w:rPr>
        <w:t>}</w:t>
      </w:r>
      <w:r w:rsidRPr="00145AD4">
        <w:rPr>
          <w:lang w:val="fr-FR"/>
        </w:rPr>
        <w:t xml:space="preserve"> sai_api_t;</w:t>
      </w:r>
    </w:p>
    <w:p w14:paraId="72FCE8D2" w14:textId="56C1024C" w:rsidR="00D47A8A" w:rsidRPr="00831AF3" w:rsidRDefault="007D412B" w:rsidP="00831AF3">
      <w:pPr>
        <w:pStyle w:val="Heading2"/>
        <w:rPr>
          <w:lang w:val="fr-FR"/>
        </w:rPr>
      </w:pPr>
      <w:bookmarkStart w:id="4" w:name="_Toc417378496"/>
      <w:r>
        <w:rPr>
          <w:lang w:val="fr-FR"/>
        </w:rPr>
        <w:t xml:space="preserve">New file </w:t>
      </w:r>
      <w:r w:rsidR="00570BA1">
        <w:rPr>
          <w:lang w:val="fr-FR"/>
        </w:rPr>
        <w:t>saiqosmaps</w:t>
      </w:r>
      <w:r w:rsidR="00DD0B43" w:rsidRPr="00726578">
        <w:rPr>
          <w:lang w:val="fr-FR"/>
        </w:rPr>
        <w:t>.h</w:t>
      </w:r>
      <w:bookmarkEnd w:id="4"/>
    </w:p>
    <w:p w14:paraId="706A4A4D" w14:textId="77777777" w:rsidR="00426465" w:rsidRDefault="00531137" w:rsidP="00426465">
      <w:pPr>
        <w:pStyle w:val="code"/>
      </w:pPr>
      <w:r>
        <w:t>/*</w:t>
      </w:r>
    </w:p>
    <w:p w14:paraId="38359DE6" w14:textId="72C03A11" w:rsidR="00D93815" w:rsidRDefault="00D93815" w:rsidP="00426465">
      <w:pPr>
        <w:pStyle w:val="code"/>
      </w:pPr>
      <w:r>
        <w:t xml:space="preserve">* Data Structire for below maps </w:t>
      </w:r>
    </w:p>
    <w:p w14:paraId="66DF4C4C" w14:textId="57A43852" w:rsidR="005E6063" w:rsidRDefault="00426465" w:rsidP="00426465">
      <w:pPr>
        <w:pStyle w:val="code"/>
      </w:pPr>
      <w:r>
        <w:t>*</w:t>
      </w:r>
      <w:r w:rsidR="00531137">
        <w:t xml:space="preserve"> </w:t>
      </w:r>
      <w:r w:rsidR="00404407">
        <w:t xml:space="preserve">Map DSCP to </w:t>
      </w:r>
      <w:r w:rsidR="00036BA4">
        <w:t>TC/color</w:t>
      </w:r>
      <w:r w:rsidR="00C46B42">
        <w:t>.</w:t>
      </w:r>
    </w:p>
    <w:p w14:paraId="08675718" w14:textId="42E7F4B9" w:rsidR="00426465" w:rsidRDefault="005E6063" w:rsidP="00426465">
      <w:pPr>
        <w:pStyle w:val="code"/>
      </w:pPr>
      <w:r>
        <w:t>*</w:t>
      </w:r>
      <w:r w:rsidR="00FE307A">
        <w:t xml:space="preserve"> Map DOT1p to TC/color</w:t>
      </w:r>
      <w:r w:rsidR="00C46B42">
        <w:t>.</w:t>
      </w:r>
    </w:p>
    <w:p w14:paraId="6C361475" w14:textId="48A6DB98" w:rsidR="00BB68C5" w:rsidRDefault="00BB68C5" w:rsidP="00426465">
      <w:pPr>
        <w:pStyle w:val="code"/>
      </w:pPr>
      <w:r>
        <w:t>* Map Tracffic class to Queue/DSCP/DOT1P.</w:t>
      </w:r>
    </w:p>
    <w:p w14:paraId="462DB9A5" w14:textId="7F84DE80" w:rsidR="00C122AA" w:rsidRDefault="00426465" w:rsidP="00426465">
      <w:pPr>
        <w:pStyle w:val="code"/>
      </w:pPr>
      <w:r>
        <w:t>*/</w:t>
      </w:r>
    </w:p>
    <w:p w14:paraId="1AB65AA9" w14:textId="77777777" w:rsidR="007125D8" w:rsidRDefault="007125D8" w:rsidP="007125D8">
      <w:pPr>
        <w:pStyle w:val="code"/>
      </w:pPr>
    </w:p>
    <w:p w14:paraId="66418FE5" w14:textId="77777777" w:rsidR="007125D8" w:rsidRDefault="007125D8" w:rsidP="00272277">
      <w:pPr>
        <w:pStyle w:val="code"/>
      </w:pPr>
      <w:r>
        <w:t>typedef struct _sai_qos_map_t</w:t>
      </w:r>
    </w:p>
    <w:p w14:paraId="7C3A44B1" w14:textId="77777777" w:rsidR="007125D8" w:rsidRDefault="007125D8" w:rsidP="00272277">
      <w:pPr>
        <w:pStyle w:val="code"/>
      </w:pPr>
      <w:r>
        <w:t>{</w:t>
      </w:r>
    </w:p>
    <w:p w14:paraId="626A27D8" w14:textId="77777777" w:rsidR="007125D8" w:rsidRDefault="007125D8" w:rsidP="00272277">
      <w:pPr>
        <w:pStyle w:val="code"/>
      </w:pPr>
      <w:r>
        <w:t xml:space="preserve">   Union {</w:t>
      </w:r>
    </w:p>
    <w:p w14:paraId="1D8778BD" w14:textId="350F41A9" w:rsidR="007125D8" w:rsidRPr="006F3E87" w:rsidRDefault="007125D8" w:rsidP="00272277">
      <w:pPr>
        <w:pStyle w:val="code"/>
        <w:rPr>
          <w:lang w:val="fr-FR"/>
        </w:rPr>
      </w:pPr>
      <w:r w:rsidRPr="007125D8">
        <w:t xml:space="preserve">       </w:t>
      </w:r>
      <w:r w:rsidRPr="006F3E87">
        <w:rPr>
          <w:lang w:val="fr-FR"/>
        </w:rPr>
        <w:t xml:space="preserve">sai_cos_t </w:t>
      </w:r>
      <w:r w:rsidR="0019301E" w:rsidRPr="006F3E87">
        <w:rPr>
          <w:lang w:val="fr-FR"/>
        </w:rPr>
        <w:t xml:space="preserve">  </w:t>
      </w:r>
      <w:r w:rsidRPr="006F3E87">
        <w:rPr>
          <w:lang w:val="fr-FR"/>
        </w:rPr>
        <w:t>tc;</w:t>
      </w:r>
    </w:p>
    <w:p w14:paraId="712FBA62" w14:textId="77777777" w:rsidR="007125D8" w:rsidRPr="006F3E87" w:rsidRDefault="007125D8" w:rsidP="00272277">
      <w:pPr>
        <w:pStyle w:val="code"/>
        <w:rPr>
          <w:lang w:val="fr-FR"/>
        </w:rPr>
      </w:pPr>
      <w:r w:rsidRPr="006F3E87">
        <w:rPr>
          <w:lang w:val="fr-FR"/>
        </w:rPr>
        <w:lastRenderedPageBreak/>
        <w:t xml:space="preserve">       sai_uint8_t dscp;</w:t>
      </w:r>
    </w:p>
    <w:p w14:paraId="4F0E25A1" w14:textId="77777777" w:rsidR="007125D8" w:rsidRPr="004C0BB2" w:rsidRDefault="007125D8" w:rsidP="00272277">
      <w:pPr>
        <w:pStyle w:val="code"/>
        <w:rPr>
          <w:lang w:val="fr-FR"/>
        </w:rPr>
      </w:pPr>
      <w:r w:rsidRPr="006F3E87">
        <w:rPr>
          <w:lang w:val="fr-FR"/>
        </w:rPr>
        <w:t xml:space="preserve">       sai_uint8_t dot1p</w:t>
      </w:r>
      <w:r w:rsidRPr="004C0BB2">
        <w:rPr>
          <w:lang w:val="fr-FR"/>
        </w:rPr>
        <w:t>;</w:t>
      </w:r>
    </w:p>
    <w:p w14:paraId="6CC67E35" w14:textId="77777777" w:rsidR="007125D8" w:rsidRPr="004C0BB2" w:rsidRDefault="007125D8" w:rsidP="00272277">
      <w:pPr>
        <w:pStyle w:val="code"/>
        <w:rPr>
          <w:lang w:val="fr-FR"/>
        </w:rPr>
      </w:pPr>
      <w:r w:rsidRPr="004C0BB2">
        <w:rPr>
          <w:lang w:val="fr-FR"/>
        </w:rPr>
        <w:t xml:space="preserve">   } key;</w:t>
      </w:r>
    </w:p>
    <w:p w14:paraId="15E4A69A" w14:textId="77777777" w:rsidR="007125D8" w:rsidRPr="004C0BB2" w:rsidRDefault="007125D8" w:rsidP="00272277">
      <w:pPr>
        <w:pStyle w:val="code"/>
        <w:rPr>
          <w:lang w:val="fr-FR"/>
        </w:rPr>
      </w:pPr>
    </w:p>
    <w:p w14:paraId="7FD81245" w14:textId="77777777" w:rsidR="007125D8" w:rsidRDefault="007125D8" w:rsidP="00272277">
      <w:pPr>
        <w:pStyle w:val="code"/>
      </w:pPr>
      <w:r w:rsidRPr="004C0BB2">
        <w:rPr>
          <w:lang w:val="fr-FR"/>
        </w:rPr>
        <w:t xml:space="preserve">   </w:t>
      </w:r>
      <w:r>
        <w:t>union {</w:t>
      </w:r>
    </w:p>
    <w:p w14:paraId="1F41E757" w14:textId="05D18B32" w:rsidR="007125D8" w:rsidRDefault="007125D8" w:rsidP="00272277">
      <w:pPr>
        <w:pStyle w:val="code"/>
      </w:pPr>
      <w:r>
        <w:t xml:space="preserve">      sai_cos_t</w:t>
      </w:r>
      <w:r w:rsidR="00CB7F93">
        <w:t xml:space="preserve">         </w:t>
      </w:r>
      <w:r>
        <w:t xml:space="preserve"> tc;</w:t>
      </w:r>
    </w:p>
    <w:p w14:paraId="3E54BB43" w14:textId="77777777" w:rsidR="007125D8" w:rsidRDefault="007125D8" w:rsidP="00272277">
      <w:pPr>
        <w:pStyle w:val="code"/>
      </w:pPr>
      <w:r>
        <w:t xml:space="preserve">      sai_packet_color_t color;</w:t>
      </w:r>
    </w:p>
    <w:p w14:paraId="53A0DE31" w14:textId="6EC4F820" w:rsidR="007125D8" w:rsidRPr="004C0BB2" w:rsidRDefault="007125D8" w:rsidP="00272277">
      <w:pPr>
        <w:pStyle w:val="code"/>
        <w:rPr>
          <w:lang w:val="fr-FR"/>
        </w:rPr>
      </w:pPr>
      <w:r w:rsidRPr="006F3E87">
        <w:t xml:space="preserve">      </w:t>
      </w:r>
      <w:r w:rsidR="000E077C">
        <w:rPr>
          <w:lang w:val="fr-FR"/>
        </w:rPr>
        <w:t>sai_object</w:t>
      </w:r>
      <w:r w:rsidRPr="004C0BB2">
        <w:rPr>
          <w:lang w:val="fr-FR"/>
        </w:rPr>
        <w:t xml:space="preserve">_id_t </w:t>
      </w:r>
      <w:r w:rsidR="00F240EC">
        <w:rPr>
          <w:lang w:val="fr-FR"/>
        </w:rPr>
        <w:t xml:space="preserve">   </w:t>
      </w:r>
      <w:r w:rsidRPr="004C0BB2">
        <w:rPr>
          <w:lang w:val="fr-FR"/>
        </w:rPr>
        <w:t>qid;</w:t>
      </w:r>
    </w:p>
    <w:p w14:paraId="5D78EA5F" w14:textId="52D5BDAD" w:rsidR="007125D8" w:rsidRPr="004C0BB2" w:rsidRDefault="007125D8" w:rsidP="00272277">
      <w:pPr>
        <w:pStyle w:val="code"/>
        <w:rPr>
          <w:lang w:val="fr-FR"/>
        </w:rPr>
      </w:pPr>
      <w:r w:rsidRPr="004C0BB2">
        <w:rPr>
          <w:lang w:val="fr-FR"/>
        </w:rPr>
        <w:t xml:space="preserve">      sai_uint8_t </w:t>
      </w:r>
      <w:r w:rsidR="00CB7F93">
        <w:rPr>
          <w:lang w:val="fr-FR"/>
        </w:rPr>
        <w:t xml:space="preserve">       </w:t>
      </w:r>
      <w:r w:rsidRPr="004C0BB2">
        <w:rPr>
          <w:lang w:val="fr-FR"/>
        </w:rPr>
        <w:t>dot1p;</w:t>
      </w:r>
    </w:p>
    <w:p w14:paraId="02C41FEC" w14:textId="6CDA7EBF" w:rsidR="007125D8" w:rsidRPr="004C0BB2" w:rsidRDefault="007125D8" w:rsidP="00272277">
      <w:pPr>
        <w:pStyle w:val="code"/>
        <w:rPr>
          <w:lang w:val="fr-FR"/>
        </w:rPr>
      </w:pPr>
      <w:r w:rsidRPr="004C0BB2">
        <w:rPr>
          <w:lang w:val="fr-FR"/>
        </w:rPr>
        <w:t xml:space="preserve">      sai_uint8_t </w:t>
      </w:r>
      <w:r w:rsidR="00CB7F93">
        <w:rPr>
          <w:lang w:val="fr-FR"/>
        </w:rPr>
        <w:t xml:space="preserve">       </w:t>
      </w:r>
      <w:r w:rsidRPr="004C0BB2">
        <w:rPr>
          <w:lang w:val="fr-FR"/>
        </w:rPr>
        <w:t>dscp;</w:t>
      </w:r>
    </w:p>
    <w:p w14:paraId="3909594E" w14:textId="77777777" w:rsidR="007125D8" w:rsidRPr="004C0BB2" w:rsidRDefault="007125D8" w:rsidP="00272277">
      <w:pPr>
        <w:pStyle w:val="code"/>
        <w:rPr>
          <w:lang w:val="fr-FR"/>
        </w:rPr>
      </w:pPr>
      <w:r w:rsidRPr="004C0BB2">
        <w:rPr>
          <w:lang w:val="fr-FR"/>
        </w:rPr>
        <w:t xml:space="preserve">   } value;</w:t>
      </w:r>
    </w:p>
    <w:p w14:paraId="36B3E480" w14:textId="22603587" w:rsidR="007125D8" w:rsidRPr="004C0BB2" w:rsidRDefault="007125D8" w:rsidP="00272277">
      <w:pPr>
        <w:pStyle w:val="code"/>
        <w:rPr>
          <w:lang w:val="fr-FR"/>
        </w:rPr>
      </w:pPr>
      <w:r w:rsidRPr="004C0BB2">
        <w:rPr>
          <w:lang w:val="fr-FR"/>
        </w:rPr>
        <w:t>}</w:t>
      </w:r>
      <w:r w:rsidR="00454A54">
        <w:rPr>
          <w:lang w:val="fr-FR"/>
        </w:rPr>
        <w:t xml:space="preserve"> sai_qos_map</w:t>
      </w:r>
      <w:r w:rsidRPr="004C0BB2">
        <w:rPr>
          <w:lang w:val="fr-FR"/>
        </w:rPr>
        <w:t>_t;</w:t>
      </w:r>
    </w:p>
    <w:p w14:paraId="2E51C0D7" w14:textId="77777777" w:rsidR="007125D8" w:rsidRPr="004C0BB2" w:rsidRDefault="007125D8" w:rsidP="00272277">
      <w:pPr>
        <w:pStyle w:val="code"/>
        <w:rPr>
          <w:lang w:val="fr-FR"/>
        </w:rPr>
      </w:pPr>
    </w:p>
    <w:p w14:paraId="115FD6BE" w14:textId="77777777" w:rsidR="007125D8" w:rsidRPr="004C0BB2" w:rsidRDefault="007125D8" w:rsidP="00272277">
      <w:pPr>
        <w:pStyle w:val="code"/>
        <w:rPr>
          <w:lang w:val="fr-FR"/>
        </w:rPr>
      </w:pPr>
      <w:r w:rsidRPr="004C0BB2">
        <w:rPr>
          <w:lang w:val="fr-FR"/>
        </w:rPr>
        <w:t>typedef struct _sai_qos_map_list_t</w:t>
      </w:r>
    </w:p>
    <w:p w14:paraId="24BDFA50" w14:textId="77777777" w:rsidR="007125D8" w:rsidRPr="004C0BB2" w:rsidRDefault="007125D8" w:rsidP="00272277">
      <w:pPr>
        <w:pStyle w:val="code"/>
        <w:rPr>
          <w:lang w:val="fr-FR"/>
        </w:rPr>
      </w:pPr>
      <w:r w:rsidRPr="004C0BB2">
        <w:rPr>
          <w:lang w:val="fr-FR"/>
        </w:rPr>
        <w:t xml:space="preserve">   uint32_t count;</w:t>
      </w:r>
    </w:p>
    <w:p w14:paraId="273886E3" w14:textId="6CD61185" w:rsidR="007125D8" w:rsidRPr="006F3E87" w:rsidRDefault="00882294" w:rsidP="00272277">
      <w:pPr>
        <w:pStyle w:val="code"/>
        <w:rPr>
          <w:lang w:val="fr-FR"/>
        </w:rPr>
      </w:pPr>
      <w:r w:rsidRPr="006F3E87">
        <w:rPr>
          <w:lang w:val="fr-FR"/>
        </w:rPr>
        <w:t xml:space="preserve">   sai_qos_map</w:t>
      </w:r>
      <w:r w:rsidR="007125D8" w:rsidRPr="006F3E87">
        <w:rPr>
          <w:lang w:val="fr-FR"/>
        </w:rPr>
        <w:t>_t *list;</w:t>
      </w:r>
    </w:p>
    <w:p w14:paraId="3E9B724E" w14:textId="71615EA9" w:rsidR="007125D8" w:rsidRPr="004B3EDE" w:rsidRDefault="007125D8" w:rsidP="00272277">
      <w:pPr>
        <w:pStyle w:val="code"/>
        <w:rPr>
          <w:lang w:val="fr-FR"/>
        </w:rPr>
      </w:pPr>
      <w:r w:rsidRPr="004B3EDE">
        <w:rPr>
          <w:lang w:val="fr-FR"/>
        </w:rPr>
        <w:t>}</w:t>
      </w:r>
      <w:r w:rsidR="003638E1" w:rsidRPr="004B3EDE">
        <w:rPr>
          <w:lang w:val="fr-FR"/>
        </w:rPr>
        <w:t>sai_qos_map_list_t</w:t>
      </w:r>
      <w:r w:rsidRPr="004B3EDE">
        <w:rPr>
          <w:lang w:val="fr-FR"/>
        </w:rPr>
        <w:t>;</w:t>
      </w:r>
    </w:p>
    <w:p w14:paraId="604F88D7" w14:textId="77777777" w:rsidR="007125D8" w:rsidRPr="004B3EDE" w:rsidRDefault="007125D8" w:rsidP="00620417">
      <w:pPr>
        <w:pStyle w:val="code"/>
        <w:rPr>
          <w:lang w:val="fr-FR"/>
        </w:rPr>
      </w:pPr>
    </w:p>
    <w:p w14:paraId="20E07CB6" w14:textId="4F48D471" w:rsidR="00D15E67" w:rsidRPr="004B3EDE" w:rsidRDefault="00D15E67" w:rsidP="00080C1C">
      <w:pPr>
        <w:pStyle w:val="code"/>
        <w:rPr>
          <w:lang w:val="fr-FR"/>
        </w:rPr>
      </w:pPr>
      <w:r w:rsidRPr="004B3EDE">
        <w:rPr>
          <w:lang w:val="fr-FR"/>
        </w:rPr>
        <w:t xml:space="preserve"> </w:t>
      </w:r>
    </w:p>
    <w:p w14:paraId="3847A0DF" w14:textId="77777777" w:rsidR="00D50BED" w:rsidRDefault="00D15E67" w:rsidP="00D15E67">
      <w:pPr>
        <w:pStyle w:val="code"/>
      </w:pPr>
      <w:r w:rsidRPr="004B3EDE">
        <w:rPr>
          <w:lang w:val="fr-FR"/>
        </w:rPr>
        <w:t xml:space="preserve"> </w:t>
      </w:r>
      <w:r w:rsidRPr="00FE38D8">
        <w:t>* Qos Map Types</w:t>
      </w:r>
    </w:p>
    <w:p w14:paraId="671D9F9F" w14:textId="2080EA68" w:rsidR="006E00F0" w:rsidRDefault="00D50BED" w:rsidP="00D15E67">
      <w:pPr>
        <w:pStyle w:val="code"/>
      </w:pPr>
      <w:r>
        <w:t xml:space="preserve"> *</w:t>
      </w:r>
      <w:r w:rsidR="00D15E67" w:rsidRPr="00FE38D8">
        <w:t xml:space="preserve"> </w:t>
      </w:r>
      <w:r>
        <w:t>ASIC May support</w:t>
      </w:r>
      <w:r w:rsidR="006E00F0">
        <w:t xml:space="preserve"> p</w:t>
      </w:r>
      <w:r w:rsidR="007F4BBB">
        <w:t>er port</w:t>
      </w:r>
      <w:r w:rsidR="006E00F0">
        <w:t xml:space="preserve"> or global</w:t>
      </w:r>
      <w:r w:rsidR="004E03FB">
        <w:t xml:space="preserve"> map </w:t>
      </w:r>
      <w:r w:rsidR="006E00F0">
        <w:t>tables</w:t>
      </w:r>
      <w:r w:rsidR="00107FDC">
        <w:t xml:space="preserve"> and</w:t>
      </w:r>
      <w:r w:rsidR="006E00F0">
        <w:t xml:space="preserve"> also </w:t>
      </w:r>
    </w:p>
    <w:p w14:paraId="5F1D1ACC" w14:textId="6E4390A6" w:rsidR="00D15E67" w:rsidRDefault="006E00F0" w:rsidP="00D15E67">
      <w:pPr>
        <w:pStyle w:val="code"/>
      </w:pPr>
      <w:r>
        <w:t xml:space="preserve"> * </w:t>
      </w:r>
      <w:r w:rsidR="00D50BED">
        <w:t xml:space="preserve"> </w:t>
      </w:r>
      <w:r>
        <w:t xml:space="preserve">number of map tables suppoprted can be varied for each </w:t>
      </w:r>
      <w:r w:rsidR="00D50BED">
        <w:t>combination.</w:t>
      </w:r>
    </w:p>
    <w:p w14:paraId="706CBE46" w14:textId="727556C9" w:rsidR="00445C73" w:rsidRPr="00B55C14" w:rsidRDefault="00445C73" w:rsidP="00D15E67">
      <w:pPr>
        <w:pStyle w:val="code"/>
      </w:pPr>
      <w:r w:rsidRPr="006E00F0">
        <w:t xml:space="preserve"> </w:t>
      </w:r>
      <w:r w:rsidRPr="00B55C14">
        <w:t xml:space="preserve">* Ex: DOT1p-&gt; Tc – 2 </w:t>
      </w:r>
      <w:r w:rsidR="006E00F0" w:rsidRPr="00B55C14">
        <w:t xml:space="preserve">global maps </w:t>
      </w:r>
      <w:r w:rsidRPr="00B55C14">
        <w:t xml:space="preserve"> </w:t>
      </w:r>
    </w:p>
    <w:p w14:paraId="150ACCC1" w14:textId="705EC09D" w:rsidR="00445C73" w:rsidRPr="00B55C14" w:rsidRDefault="00445C73" w:rsidP="00D15E67">
      <w:pPr>
        <w:pStyle w:val="code"/>
      </w:pPr>
      <w:r w:rsidRPr="00B55C14">
        <w:t xml:space="preserve"> *     DOT1p-&gt; Color – 3 </w:t>
      </w:r>
      <w:r w:rsidR="006E00F0" w:rsidRPr="00B55C14">
        <w:t>global maps</w:t>
      </w:r>
    </w:p>
    <w:p w14:paraId="7CFC87DC" w14:textId="40FBF207" w:rsidR="00976D86" w:rsidRPr="00B55C14" w:rsidRDefault="00445C73" w:rsidP="00976D86">
      <w:pPr>
        <w:pStyle w:val="code"/>
      </w:pPr>
      <w:r w:rsidRPr="00B55C14">
        <w:t xml:space="preserve"> *</w:t>
      </w:r>
      <w:r w:rsidR="00976D86" w:rsidRPr="00B55C14">
        <w:t xml:space="preserve">     </w:t>
      </w:r>
      <w:r w:rsidR="007E1D82" w:rsidRPr="00B55C14">
        <w:t>DSCP</w:t>
      </w:r>
      <w:r w:rsidR="00976D86" w:rsidRPr="00B55C14">
        <w:t>-&gt; Tc –</w:t>
      </w:r>
      <w:r w:rsidR="007E1D82" w:rsidRPr="00B55C14">
        <w:t xml:space="preserve"> 10</w:t>
      </w:r>
      <w:r w:rsidR="00976D86" w:rsidRPr="00B55C14">
        <w:t xml:space="preserve"> </w:t>
      </w:r>
      <w:r w:rsidR="00FA6AF0">
        <w:t xml:space="preserve">global maps </w:t>
      </w:r>
      <w:r w:rsidR="00976D86" w:rsidRPr="00B55C14">
        <w:t xml:space="preserve"> </w:t>
      </w:r>
    </w:p>
    <w:p w14:paraId="7EF50E5C" w14:textId="709A0A31" w:rsidR="00976D86" w:rsidRDefault="00976D86" w:rsidP="00976D86">
      <w:pPr>
        <w:pStyle w:val="code"/>
      </w:pPr>
      <w:r w:rsidRPr="00B55C14">
        <w:t xml:space="preserve"> *     DOT1p-&gt; Color – 3 </w:t>
      </w:r>
      <w:r w:rsidR="00FA6AF0">
        <w:t>global maps</w:t>
      </w:r>
    </w:p>
    <w:p w14:paraId="6B2F3CAF" w14:textId="427EED10" w:rsidR="00445C73" w:rsidRPr="00B55C14" w:rsidRDefault="00FA6AF0" w:rsidP="00976D86">
      <w:pPr>
        <w:pStyle w:val="code"/>
      </w:pPr>
      <w:r>
        <w:t xml:space="preserve"> * </w:t>
      </w:r>
      <w:r w:rsidR="00976D86" w:rsidRPr="00B55C14">
        <w:t xml:space="preserve"> </w:t>
      </w:r>
      <w:r w:rsidR="00774D55">
        <w:t>SAI De</w:t>
      </w:r>
      <w:r w:rsidR="001548D9">
        <w:t>s</w:t>
      </w:r>
      <w:r w:rsidR="00774D55">
        <w:t>i</w:t>
      </w:r>
      <w:r w:rsidR="001548D9">
        <w:t>gn</w:t>
      </w:r>
      <w:r w:rsidR="00774D55">
        <w:t xml:space="preserve"> the maps seperetely.</w:t>
      </w:r>
      <w:r w:rsidR="00976D86" w:rsidRPr="00B55C14">
        <w:t xml:space="preserve">   </w:t>
      </w:r>
    </w:p>
    <w:p w14:paraId="743BCE42" w14:textId="24A81A26" w:rsidR="00D15E67" w:rsidRPr="00FE38D8" w:rsidRDefault="00D15E67" w:rsidP="00D15E67">
      <w:pPr>
        <w:pStyle w:val="code"/>
        <w:ind w:left="105"/>
      </w:pPr>
      <w:r w:rsidRPr="00FE38D8">
        <w:t>*/</w:t>
      </w:r>
    </w:p>
    <w:p w14:paraId="16059CF2" w14:textId="1F73E925" w:rsidR="00C54C4F" w:rsidRPr="00FE38D8" w:rsidRDefault="00C54C4F" w:rsidP="00080C1C">
      <w:pPr>
        <w:pStyle w:val="code"/>
      </w:pPr>
      <w:r w:rsidRPr="00FE38D8">
        <w:t>typedef enum _sai</w:t>
      </w:r>
      <w:r w:rsidR="001A3659" w:rsidRPr="00FE38D8">
        <w:t>_qos</w:t>
      </w:r>
      <w:r w:rsidRPr="00FE38D8">
        <w:t>_</w:t>
      </w:r>
      <w:r w:rsidR="001A3659" w:rsidRPr="00FE38D8">
        <w:t>map</w:t>
      </w:r>
      <w:r w:rsidRPr="00FE38D8">
        <w:t>_</w:t>
      </w:r>
      <w:r w:rsidR="00396D0B" w:rsidRPr="00FE38D8">
        <w:t>type_</w:t>
      </w:r>
      <w:r w:rsidRPr="00FE38D8">
        <w:t>t  {</w:t>
      </w:r>
    </w:p>
    <w:p w14:paraId="164C86B3" w14:textId="77777777" w:rsidR="009B457A" w:rsidRPr="00FE38D8" w:rsidRDefault="009B457A" w:rsidP="00080C1C">
      <w:pPr>
        <w:pStyle w:val="code"/>
      </w:pPr>
    </w:p>
    <w:p w14:paraId="7062AD47" w14:textId="6AEEBEFD" w:rsidR="00C54C4F" w:rsidRPr="00FB0A22" w:rsidRDefault="00C54C4F" w:rsidP="00080C1C">
      <w:pPr>
        <w:pStyle w:val="code"/>
      </w:pPr>
      <w:r w:rsidRPr="00FE38D8">
        <w:t xml:space="preserve">    </w:t>
      </w:r>
      <w:r w:rsidRPr="00FB0A22">
        <w:t xml:space="preserve">/* </w:t>
      </w:r>
      <w:r w:rsidR="00433CC9">
        <w:t>Qos</w:t>
      </w:r>
      <w:r w:rsidR="006B628E">
        <w:t xml:space="preserve"> Map to set DOT1P to </w:t>
      </w:r>
      <w:r w:rsidR="00DA4B42">
        <w:t>Traffic class</w:t>
      </w:r>
      <w:r w:rsidRPr="00FB0A22">
        <w:t>*/</w:t>
      </w:r>
    </w:p>
    <w:p w14:paraId="461606D0" w14:textId="1C5EC6F2" w:rsidR="00964E6B" w:rsidRDefault="001A3659" w:rsidP="00964E6B">
      <w:pPr>
        <w:pStyle w:val="code"/>
      </w:pPr>
      <w:r w:rsidRPr="00080C1C">
        <w:t xml:space="preserve">    SAI_QOS_MAP_DOT1P</w:t>
      </w:r>
      <w:r w:rsidR="006B628E">
        <w:t>_TO_TC</w:t>
      </w:r>
      <w:r w:rsidR="00C54C4F" w:rsidRPr="00080C1C">
        <w:t>,</w:t>
      </w:r>
    </w:p>
    <w:p w14:paraId="1F76D4EF" w14:textId="77777777" w:rsidR="00753FC1" w:rsidRDefault="00753FC1" w:rsidP="00080C1C">
      <w:pPr>
        <w:pStyle w:val="code"/>
      </w:pPr>
    </w:p>
    <w:p w14:paraId="54C23BD9" w14:textId="7C9BDAE5" w:rsidR="00352A72" w:rsidRPr="00FB0A22" w:rsidRDefault="00352A72" w:rsidP="00352A72">
      <w:pPr>
        <w:pStyle w:val="code"/>
      </w:pPr>
      <w:r w:rsidRPr="00FE38D8">
        <w:t xml:space="preserve">    </w:t>
      </w:r>
      <w:r w:rsidRPr="00FB0A22">
        <w:t xml:space="preserve">/* </w:t>
      </w:r>
      <w:r>
        <w:t>Qos Map to set DOT1P to color</w:t>
      </w:r>
      <w:r w:rsidRPr="00FB0A22">
        <w:t>*/</w:t>
      </w:r>
    </w:p>
    <w:p w14:paraId="3A7ED803" w14:textId="36768437" w:rsidR="00352A72" w:rsidRDefault="00352A72" w:rsidP="00352A72">
      <w:pPr>
        <w:pStyle w:val="code"/>
      </w:pPr>
      <w:r w:rsidRPr="00080C1C">
        <w:t xml:space="preserve">    SAI_QOS_MAP_DOT1P</w:t>
      </w:r>
      <w:r w:rsidR="00A4400E">
        <w:t>_TO_COLOR</w:t>
      </w:r>
      <w:r w:rsidRPr="00080C1C">
        <w:t>,</w:t>
      </w:r>
    </w:p>
    <w:p w14:paraId="75D70405" w14:textId="77777777" w:rsidR="00352A72" w:rsidRDefault="00352A72" w:rsidP="00080C1C">
      <w:pPr>
        <w:pStyle w:val="code"/>
      </w:pPr>
    </w:p>
    <w:p w14:paraId="4ABC26DE" w14:textId="1F0FEB9A" w:rsidR="00964E6B" w:rsidRDefault="00964E6B" w:rsidP="00080C1C">
      <w:pPr>
        <w:pStyle w:val="code"/>
      </w:pPr>
      <w:r w:rsidRPr="00964E6B">
        <w:t xml:space="preserve">    </w:t>
      </w:r>
      <w:r w:rsidRPr="00FB0A22">
        <w:t xml:space="preserve">/* </w:t>
      </w:r>
      <w:r w:rsidR="00433CC9">
        <w:t>Qos</w:t>
      </w:r>
      <w:r>
        <w:t xml:space="preserve"> Map to set </w:t>
      </w:r>
      <w:r w:rsidR="00F1087D">
        <w:t>DSCP</w:t>
      </w:r>
      <w:r w:rsidR="00DA4B42">
        <w:t xml:space="preserve"> to Traffic class</w:t>
      </w:r>
      <w:r w:rsidRPr="00FB0A22">
        <w:t>*/</w:t>
      </w:r>
    </w:p>
    <w:p w14:paraId="2685E752" w14:textId="7BBB06CC" w:rsidR="00C54C4F" w:rsidRPr="00643BC8" w:rsidRDefault="00C54C4F" w:rsidP="00080C1C">
      <w:pPr>
        <w:pStyle w:val="code"/>
      </w:pPr>
      <w:r w:rsidRPr="006412EA">
        <w:t xml:space="preserve">    </w:t>
      </w:r>
      <w:r w:rsidR="001A3659">
        <w:t>SAI_QOS_MAP_DSCP</w:t>
      </w:r>
      <w:r w:rsidR="00A4400E">
        <w:t>_TO_TC</w:t>
      </w:r>
      <w:r w:rsidRPr="00643BC8">
        <w:t>,</w:t>
      </w:r>
    </w:p>
    <w:p w14:paraId="5B34DAA1" w14:textId="77777777" w:rsidR="00304C7A" w:rsidRDefault="00304C7A" w:rsidP="00304C7A">
      <w:pPr>
        <w:pStyle w:val="code"/>
      </w:pPr>
    </w:p>
    <w:p w14:paraId="5F685176" w14:textId="18E2B94E" w:rsidR="00304C7A" w:rsidRDefault="00304C7A" w:rsidP="00304C7A">
      <w:pPr>
        <w:pStyle w:val="code"/>
      </w:pPr>
      <w:r w:rsidRPr="00964E6B">
        <w:t xml:space="preserve">    </w:t>
      </w:r>
      <w:r w:rsidRPr="00FB0A22">
        <w:t xml:space="preserve">/* </w:t>
      </w:r>
      <w:r>
        <w:t xml:space="preserve">Qos Map to set DSCP to </w:t>
      </w:r>
      <w:r w:rsidR="00E22150">
        <w:t>color</w:t>
      </w:r>
      <w:r w:rsidRPr="00FB0A22">
        <w:t>*/</w:t>
      </w:r>
    </w:p>
    <w:p w14:paraId="400A037E" w14:textId="28BED67E" w:rsidR="00304C7A" w:rsidRPr="00643BC8" w:rsidRDefault="00304C7A" w:rsidP="00304C7A">
      <w:pPr>
        <w:pStyle w:val="code"/>
      </w:pPr>
      <w:r w:rsidRPr="006412EA">
        <w:t xml:space="preserve">    </w:t>
      </w:r>
      <w:r>
        <w:t>SAI_QOS_MAP_DSCP_TO_</w:t>
      </w:r>
      <w:r w:rsidR="006166AB">
        <w:t>COLOR</w:t>
      </w:r>
      <w:r w:rsidRPr="00643BC8">
        <w:t>,</w:t>
      </w:r>
    </w:p>
    <w:p w14:paraId="2CD38CF2" w14:textId="77777777" w:rsidR="00753FC1" w:rsidRDefault="00753FC1" w:rsidP="00080C1C">
      <w:pPr>
        <w:pStyle w:val="code"/>
      </w:pPr>
    </w:p>
    <w:p w14:paraId="7A07FC0B" w14:textId="6A4B0F02" w:rsidR="00C54C4F" w:rsidRPr="00FB0A22" w:rsidRDefault="00C54C4F" w:rsidP="00080C1C">
      <w:pPr>
        <w:pStyle w:val="code"/>
      </w:pPr>
      <w:r w:rsidRPr="00643BC8">
        <w:t xml:space="preserve">    </w:t>
      </w:r>
      <w:r w:rsidRPr="00FB0A22">
        <w:t xml:space="preserve">/* </w:t>
      </w:r>
      <w:r w:rsidR="0042403A">
        <w:t>Qos Map to set traffic class to queue</w:t>
      </w:r>
      <w:r w:rsidR="00C7227E">
        <w:t xml:space="preserve"> </w:t>
      </w:r>
      <w:r w:rsidRPr="00FB0A22">
        <w:t>*/</w:t>
      </w:r>
    </w:p>
    <w:p w14:paraId="1F5D283C" w14:textId="5E67B7DA" w:rsidR="00C54C4F" w:rsidRPr="00CD2257" w:rsidRDefault="00C54C4F" w:rsidP="00080C1C">
      <w:pPr>
        <w:pStyle w:val="code"/>
      </w:pPr>
      <w:r w:rsidRPr="00FB0A22">
        <w:t xml:space="preserve">    </w:t>
      </w:r>
      <w:r w:rsidR="001A3659">
        <w:t>SAI_QOS_MAP_TC</w:t>
      </w:r>
      <w:r w:rsidR="00022B32">
        <w:t>_TO_QUEUE</w:t>
      </w:r>
      <w:r w:rsidR="001A3659">
        <w:t>,</w:t>
      </w:r>
    </w:p>
    <w:p w14:paraId="381903B1" w14:textId="77777777" w:rsidR="006B0C34" w:rsidRDefault="006B0C34" w:rsidP="006B0C34">
      <w:pPr>
        <w:pStyle w:val="code"/>
      </w:pPr>
      <w:r>
        <w:t xml:space="preserve">    </w:t>
      </w:r>
    </w:p>
    <w:p w14:paraId="45E753AC" w14:textId="5FBD8249" w:rsidR="006B0C34" w:rsidRPr="00FB0A22" w:rsidRDefault="006B0C34" w:rsidP="006B0C34">
      <w:pPr>
        <w:pStyle w:val="code"/>
      </w:pPr>
      <w:r>
        <w:t xml:space="preserve">    </w:t>
      </w:r>
      <w:r w:rsidRPr="00FB0A22">
        <w:t xml:space="preserve">/* </w:t>
      </w:r>
      <w:r>
        <w:t>Qos M</w:t>
      </w:r>
      <w:r w:rsidR="00AD4C44">
        <w:t>ap to set traffic class to DSCP</w:t>
      </w:r>
      <w:r>
        <w:t xml:space="preserve"> </w:t>
      </w:r>
      <w:r w:rsidRPr="00FB0A22">
        <w:t>*/</w:t>
      </w:r>
    </w:p>
    <w:p w14:paraId="5681D961" w14:textId="1E1ACADA" w:rsidR="006B0C34" w:rsidRPr="00CD2257" w:rsidRDefault="006B0C34" w:rsidP="006B0C34">
      <w:pPr>
        <w:pStyle w:val="code"/>
      </w:pPr>
      <w:r w:rsidRPr="00FB0A22">
        <w:t xml:space="preserve">    </w:t>
      </w:r>
      <w:r>
        <w:t>SAI_QOS_MAP_TC</w:t>
      </w:r>
      <w:r w:rsidR="00114912">
        <w:t>_TO_DSCP</w:t>
      </w:r>
      <w:r>
        <w:t>,</w:t>
      </w:r>
    </w:p>
    <w:p w14:paraId="73EE7D63" w14:textId="77777777" w:rsidR="00A97BC2" w:rsidRDefault="00A97BC2" w:rsidP="00A97BC2">
      <w:pPr>
        <w:pStyle w:val="code"/>
      </w:pPr>
    </w:p>
    <w:p w14:paraId="1F4D26D1" w14:textId="43816A83" w:rsidR="00A97BC2" w:rsidRPr="00FB0A22" w:rsidRDefault="00A97BC2" w:rsidP="00A97BC2">
      <w:pPr>
        <w:pStyle w:val="code"/>
      </w:pPr>
      <w:r>
        <w:t xml:space="preserve">    </w:t>
      </w:r>
      <w:r w:rsidRPr="00FB0A22">
        <w:t xml:space="preserve">/* </w:t>
      </w:r>
      <w:r>
        <w:t xml:space="preserve">Qos Map to set traffic class to </w:t>
      </w:r>
      <w:r w:rsidR="007B008A">
        <w:t>DOT1P</w:t>
      </w:r>
      <w:r>
        <w:t xml:space="preserve"> </w:t>
      </w:r>
      <w:r w:rsidRPr="00FB0A22">
        <w:t>*/</w:t>
      </w:r>
    </w:p>
    <w:p w14:paraId="4E7D4DA8" w14:textId="1A3BD3CC" w:rsidR="006B0C34" w:rsidRDefault="00A97BC2" w:rsidP="006B0C34">
      <w:pPr>
        <w:pStyle w:val="code"/>
      </w:pPr>
      <w:r w:rsidRPr="00FB0A22">
        <w:t xml:space="preserve">    </w:t>
      </w:r>
      <w:r>
        <w:t>SAI_QOS_MAP_TC_TO_</w:t>
      </w:r>
      <w:r w:rsidR="003218E8">
        <w:t>DOT1P</w:t>
      </w:r>
      <w:r>
        <w:t>,</w:t>
      </w:r>
    </w:p>
    <w:p w14:paraId="429A74A8" w14:textId="77777777" w:rsidR="00960592" w:rsidRDefault="00960592" w:rsidP="00080C1C">
      <w:pPr>
        <w:pStyle w:val="code"/>
      </w:pPr>
    </w:p>
    <w:p w14:paraId="53DD5166" w14:textId="0C4EBA2F" w:rsidR="00C54C4F" w:rsidRPr="00BE2E17" w:rsidRDefault="00FE4F0C" w:rsidP="00080C1C">
      <w:pPr>
        <w:pStyle w:val="code"/>
        <w:rPr>
          <w:lang w:val="fr-FR"/>
        </w:rPr>
      </w:pPr>
      <w:r w:rsidRPr="00BE2E17">
        <w:rPr>
          <w:lang w:val="fr-FR"/>
        </w:rPr>
        <w:t>} sai</w:t>
      </w:r>
      <w:r w:rsidR="00C54C4F" w:rsidRPr="00BE2E17">
        <w:rPr>
          <w:lang w:val="fr-FR"/>
        </w:rPr>
        <w:t>_qos_</w:t>
      </w:r>
      <w:r w:rsidRPr="00BE2E17">
        <w:rPr>
          <w:lang w:val="fr-FR"/>
        </w:rPr>
        <w:t>map</w:t>
      </w:r>
      <w:r w:rsidR="00C54C4F" w:rsidRPr="00BE2E17">
        <w:rPr>
          <w:lang w:val="fr-FR"/>
        </w:rPr>
        <w:t>_</w:t>
      </w:r>
      <w:r w:rsidR="008E10D1" w:rsidRPr="00BE2E17">
        <w:rPr>
          <w:lang w:val="fr-FR"/>
        </w:rPr>
        <w:t>type_</w:t>
      </w:r>
      <w:r w:rsidR="00C54C4F" w:rsidRPr="00BE2E17">
        <w:rPr>
          <w:lang w:val="fr-FR"/>
        </w:rPr>
        <w:t>t;</w:t>
      </w:r>
    </w:p>
    <w:p w14:paraId="33243B63" w14:textId="77777777" w:rsidR="00571029" w:rsidRPr="00BE2E17" w:rsidRDefault="00571029" w:rsidP="00080C1C">
      <w:pPr>
        <w:pStyle w:val="code"/>
        <w:rPr>
          <w:lang w:val="fr-FR"/>
        </w:rPr>
      </w:pPr>
    </w:p>
    <w:p w14:paraId="5BF5C66D" w14:textId="77777777" w:rsidR="00D15E67" w:rsidRPr="00FE38D8" w:rsidRDefault="00D15E67" w:rsidP="00D15E67">
      <w:pPr>
        <w:pStyle w:val="code"/>
      </w:pPr>
      <w:r w:rsidRPr="00FE38D8">
        <w:t>/*</w:t>
      </w:r>
    </w:p>
    <w:p w14:paraId="7ECA1C29" w14:textId="2E201C27" w:rsidR="00D15E67" w:rsidRPr="00FE38D8" w:rsidRDefault="00D15E67" w:rsidP="00D15E67">
      <w:pPr>
        <w:pStyle w:val="code"/>
      </w:pPr>
      <w:r w:rsidRPr="00FE38D8">
        <w:t>*  Attribute id for Qos Map</w:t>
      </w:r>
    </w:p>
    <w:p w14:paraId="7CBF77AA" w14:textId="2AA7458F" w:rsidR="00D15E67" w:rsidRPr="00FE38D8" w:rsidRDefault="00D15E67" w:rsidP="00D15E67">
      <w:pPr>
        <w:pStyle w:val="code"/>
      </w:pPr>
      <w:r w:rsidRPr="00FE38D8">
        <w:t>*/</w:t>
      </w:r>
    </w:p>
    <w:p w14:paraId="6C889A75" w14:textId="1BB0D791" w:rsidR="00C54C4F" w:rsidRPr="001A3659" w:rsidRDefault="001A3659" w:rsidP="00080C1C">
      <w:pPr>
        <w:pStyle w:val="code"/>
        <w:rPr>
          <w:rFonts w:asciiTheme="minorHAnsi" w:hAnsiTheme="minorHAnsi" w:cstheme="minorHAnsi"/>
        </w:rPr>
      </w:pPr>
      <w:r w:rsidRPr="001A3659">
        <w:rPr>
          <w:rFonts w:asciiTheme="minorHAnsi" w:hAnsiTheme="minorHAnsi" w:cstheme="minorHAnsi"/>
        </w:rPr>
        <w:t>typedef enum _sai_qos</w:t>
      </w:r>
      <w:r w:rsidR="00C54C4F" w:rsidRPr="001A3659">
        <w:rPr>
          <w:rFonts w:asciiTheme="minorHAnsi" w:hAnsiTheme="minorHAnsi" w:cstheme="minorHAnsi"/>
        </w:rPr>
        <w:t>_</w:t>
      </w:r>
      <w:r w:rsidRPr="001A3659">
        <w:rPr>
          <w:rFonts w:asciiTheme="minorHAnsi" w:hAnsiTheme="minorHAnsi" w:cstheme="minorHAnsi"/>
        </w:rPr>
        <w:t>map_</w:t>
      </w:r>
      <w:r w:rsidR="00C54C4F" w:rsidRPr="001A3659">
        <w:rPr>
          <w:rFonts w:asciiTheme="minorHAnsi" w:hAnsiTheme="minorHAnsi" w:cstheme="minorHAnsi"/>
        </w:rPr>
        <w:t xml:space="preserve">attr_t </w:t>
      </w:r>
    </w:p>
    <w:p w14:paraId="4BC33C1C" w14:textId="1DBD09EC" w:rsidR="00C54C4F" w:rsidRDefault="00C54C4F" w:rsidP="00080C1C">
      <w:pPr>
        <w:pStyle w:val="code"/>
        <w:rPr>
          <w:rFonts w:asciiTheme="minorHAnsi" w:hAnsiTheme="minorHAnsi" w:cstheme="minorHAnsi"/>
        </w:rPr>
      </w:pPr>
      <w:r>
        <w:rPr>
          <w:rFonts w:asciiTheme="minorHAnsi" w:hAnsiTheme="minorHAnsi" w:cstheme="minorHAnsi"/>
        </w:rPr>
        <w:t xml:space="preserve">{ </w:t>
      </w:r>
    </w:p>
    <w:p w14:paraId="27AFA7A4" w14:textId="3C541AEA" w:rsidR="00D15E67" w:rsidRPr="00D15E67" w:rsidRDefault="00D15E67" w:rsidP="00D15E67">
      <w:pPr>
        <w:pStyle w:val="code"/>
        <w:rPr>
          <w:rFonts w:asciiTheme="minorHAnsi" w:hAnsiTheme="minorHAnsi" w:cstheme="minorHAnsi"/>
        </w:rPr>
      </w:pPr>
      <w:r>
        <w:rPr>
          <w:rFonts w:asciiTheme="minorHAnsi" w:hAnsiTheme="minorHAnsi" w:cstheme="minorHAnsi"/>
        </w:rPr>
        <w:t xml:space="preserve">      </w:t>
      </w:r>
      <w:r w:rsidRPr="00D15E67">
        <w:rPr>
          <w:rFonts w:asciiTheme="minorHAnsi" w:hAnsiTheme="minorHAnsi" w:cstheme="minorHAnsi"/>
        </w:rPr>
        <w:t xml:space="preserve">    /* READ-ONLY */</w:t>
      </w:r>
    </w:p>
    <w:p w14:paraId="18BEF414" w14:textId="77777777" w:rsidR="00D15E67" w:rsidRPr="00D15E67" w:rsidRDefault="00D15E67" w:rsidP="00D15E67">
      <w:pPr>
        <w:pStyle w:val="code"/>
        <w:rPr>
          <w:rFonts w:asciiTheme="minorHAnsi" w:hAnsiTheme="minorHAnsi" w:cstheme="minorHAnsi"/>
        </w:rPr>
      </w:pPr>
    </w:p>
    <w:p w14:paraId="20E4C043" w14:textId="72F75571" w:rsidR="00D15E67" w:rsidRDefault="00D15E67" w:rsidP="00D15E67">
      <w:pPr>
        <w:pStyle w:val="code"/>
        <w:rPr>
          <w:rFonts w:asciiTheme="minorHAnsi" w:hAnsiTheme="minorHAnsi" w:cstheme="minorHAnsi"/>
        </w:rPr>
      </w:pPr>
      <w:r w:rsidRPr="00D15E67">
        <w:rPr>
          <w:rFonts w:asciiTheme="minorHAnsi" w:hAnsiTheme="minorHAnsi" w:cstheme="minorHAnsi"/>
        </w:rPr>
        <w:t xml:space="preserve">    </w:t>
      </w:r>
      <w:r>
        <w:rPr>
          <w:rFonts w:asciiTheme="minorHAnsi" w:hAnsiTheme="minorHAnsi" w:cstheme="minorHAnsi"/>
        </w:rPr>
        <w:t xml:space="preserve">      </w:t>
      </w:r>
      <w:r w:rsidRPr="00D15E67">
        <w:rPr>
          <w:rFonts w:asciiTheme="minorHAnsi" w:hAnsiTheme="minorHAnsi" w:cstheme="minorHAnsi"/>
        </w:rPr>
        <w:t>/* READ-WRITE */</w:t>
      </w:r>
    </w:p>
    <w:p w14:paraId="1F9A5B40" w14:textId="77777777" w:rsidR="00D15E67" w:rsidRDefault="00D15E67" w:rsidP="00080C1C">
      <w:pPr>
        <w:pStyle w:val="code"/>
        <w:rPr>
          <w:rFonts w:cstheme="minorHAnsi"/>
        </w:rPr>
      </w:pPr>
      <w:r>
        <w:rPr>
          <w:rFonts w:cstheme="minorHAnsi"/>
        </w:rPr>
        <w:lastRenderedPageBreak/>
        <w:t xml:space="preserve">   </w:t>
      </w:r>
    </w:p>
    <w:p w14:paraId="2D712462" w14:textId="6D1C550A" w:rsidR="001243F1" w:rsidRPr="003C598B" w:rsidRDefault="00D15E67" w:rsidP="00080C1C">
      <w:pPr>
        <w:pStyle w:val="code"/>
        <w:rPr>
          <w:rFonts w:cstheme="minorHAnsi"/>
          <w:b/>
        </w:rPr>
      </w:pPr>
      <w:r>
        <w:rPr>
          <w:rFonts w:cstheme="minorHAnsi"/>
        </w:rPr>
        <w:t xml:space="preserve">    </w:t>
      </w:r>
      <w:r w:rsidR="00C545D0">
        <w:rPr>
          <w:rFonts w:cstheme="minorHAnsi"/>
        </w:rPr>
        <w:t>/*</w:t>
      </w:r>
      <w:r w:rsidR="00145AD4">
        <w:rPr>
          <w:rFonts w:cstheme="minorHAnsi"/>
        </w:rPr>
        <w:t xml:space="preserve"> Qos Map </w:t>
      </w:r>
      <w:r w:rsidR="00145AD4" w:rsidRPr="00145AD4">
        <w:rPr>
          <w:rFonts w:cstheme="minorHAnsi"/>
        </w:rPr>
        <w:t>type [</w:t>
      </w:r>
      <w:r w:rsidR="00145AD4" w:rsidRPr="00145AD4">
        <w:t>sai_qos_map_type_t</w:t>
      </w:r>
      <w:r w:rsidR="00145AD4" w:rsidRPr="00145AD4">
        <w:rPr>
          <w:rFonts w:cstheme="minorHAnsi"/>
        </w:rPr>
        <w:t>] (MANDATORY_ON_CREATE|CREATE_ONLY) */</w:t>
      </w:r>
    </w:p>
    <w:p w14:paraId="22020D0C" w14:textId="2A04FAB9" w:rsidR="007323D3" w:rsidRPr="00080C1C" w:rsidRDefault="001243F1" w:rsidP="00080C1C">
      <w:pPr>
        <w:pStyle w:val="code"/>
      </w:pPr>
      <w:r w:rsidRPr="00D15E67">
        <w:t xml:space="preserve">    </w:t>
      </w:r>
      <w:r w:rsidR="007323D3" w:rsidRPr="00080C1C">
        <w:t>SAI_QOS_MAP_ATTR_TYPE,</w:t>
      </w:r>
    </w:p>
    <w:p w14:paraId="63097DDA" w14:textId="77777777" w:rsidR="00642BA7" w:rsidRDefault="00642BA7" w:rsidP="00080C1C">
      <w:pPr>
        <w:pStyle w:val="code"/>
      </w:pPr>
    </w:p>
    <w:p w14:paraId="1EAC8DA6" w14:textId="74D69A81" w:rsidR="00645F32" w:rsidRDefault="00D15E67" w:rsidP="00080C1C">
      <w:pPr>
        <w:pStyle w:val="code"/>
      </w:pPr>
      <w:r>
        <w:t xml:space="preserve">  </w:t>
      </w:r>
      <w:r w:rsidR="00971424" w:rsidRPr="00971424">
        <w:t xml:space="preserve"> </w:t>
      </w:r>
      <w:r w:rsidR="00FA2AC2">
        <w:t xml:space="preserve"> </w:t>
      </w:r>
      <w:r w:rsidR="00971424" w:rsidRPr="00971424">
        <w:t xml:space="preserve">/* </w:t>
      </w:r>
      <w:r w:rsidR="00567534">
        <w:t xml:space="preserve">Dot1p to </w:t>
      </w:r>
      <w:r>
        <w:t>TC</w:t>
      </w:r>
      <w:r w:rsidR="00881A4E">
        <w:t xml:space="preserve"> Mapping </w:t>
      </w:r>
      <w:r w:rsidR="00846C8E">
        <w:t>[</w:t>
      </w:r>
      <w:r w:rsidR="00DE2FCC" w:rsidRPr="00DE2FCC">
        <w:t>sai_qos_map_list_t</w:t>
      </w:r>
      <w:r w:rsidR="00846C8E">
        <w:t>]</w:t>
      </w:r>
      <w:r w:rsidR="00645F32">
        <w:t xml:space="preserve">, </w:t>
      </w:r>
    </w:p>
    <w:p w14:paraId="4B90840C" w14:textId="6E58FC2D" w:rsidR="00273DCC" w:rsidRDefault="00273DCC" w:rsidP="00080C1C">
      <w:pPr>
        <w:pStyle w:val="code"/>
      </w:pPr>
      <w:r>
        <w:t xml:space="preserve">     * </w:t>
      </w:r>
      <w:r w:rsidR="00113F84">
        <w:t>Default</w:t>
      </w:r>
      <w:r>
        <w:t>s:</w:t>
      </w:r>
    </w:p>
    <w:p w14:paraId="7ECC735E" w14:textId="2325FC48" w:rsidR="007E0901" w:rsidRDefault="00273DCC" w:rsidP="00080C1C">
      <w:pPr>
        <w:pStyle w:val="code"/>
      </w:pPr>
      <w:r>
        <w:t xml:space="preserve">     * </w:t>
      </w:r>
      <w:r w:rsidR="00113F84">
        <w:t xml:space="preserve"> </w:t>
      </w:r>
      <w:r>
        <w:t xml:space="preserve"> </w:t>
      </w:r>
      <w:r w:rsidR="00113F84">
        <w:t xml:space="preserve">All </w:t>
      </w:r>
      <w:r w:rsidR="00B816B7">
        <w:t>Dot1p</w:t>
      </w:r>
      <w:r w:rsidR="00314D89">
        <w:t>/DSCP</w:t>
      </w:r>
      <w:r w:rsidR="00B816B7">
        <w:t xml:space="preserve"> </w:t>
      </w:r>
      <w:r w:rsidR="00A67A8E">
        <w:t>m</w:t>
      </w:r>
      <w:r w:rsidR="00D104B9">
        <w:t>a</w:t>
      </w:r>
      <w:r w:rsidR="00A67A8E">
        <w:t>p</w:t>
      </w:r>
      <w:r w:rsidR="00D104B9">
        <w:t xml:space="preserve">s </w:t>
      </w:r>
      <w:r w:rsidR="00B816B7">
        <w:t>to traffic class</w:t>
      </w:r>
      <w:r w:rsidR="000C7929">
        <w:t xml:space="preserve"> </w:t>
      </w:r>
      <w:r w:rsidR="007E0901">
        <w:t xml:space="preserve">0 </w:t>
      </w:r>
    </w:p>
    <w:p w14:paraId="08EB864E" w14:textId="034C2B5B" w:rsidR="00273DCC" w:rsidRDefault="007E0901" w:rsidP="00080C1C">
      <w:pPr>
        <w:pStyle w:val="code"/>
      </w:pPr>
      <w:r>
        <w:t xml:space="preserve">     *   All Dot1p/DSCP maps to </w:t>
      </w:r>
      <w:r w:rsidR="000C7929">
        <w:t>color SAI_PACKET_COLOR_GREEN</w:t>
      </w:r>
    </w:p>
    <w:p w14:paraId="393346F3" w14:textId="664175E4" w:rsidR="008F7919" w:rsidRDefault="00461328" w:rsidP="00080C1C">
      <w:pPr>
        <w:pStyle w:val="code"/>
      </w:pPr>
      <w:r>
        <w:t xml:space="preserve">     *  </w:t>
      </w:r>
      <w:r w:rsidR="00317429">
        <w:t xml:space="preserve"> All </w:t>
      </w:r>
      <w:r w:rsidR="00A67A8E">
        <w:t>traffic class m</w:t>
      </w:r>
      <w:r w:rsidR="00317429">
        <w:t>a</w:t>
      </w:r>
      <w:r w:rsidR="00A67A8E">
        <w:t>p</w:t>
      </w:r>
      <w:r w:rsidR="00317429">
        <w:t xml:space="preserve">s </w:t>
      </w:r>
      <w:r w:rsidR="00CA4EB1">
        <w:t xml:space="preserve">to </w:t>
      </w:r>
      <w:r w:rsidR="00D16558">
        <w:t>queue</w:t>
      </w:r>
      <w:r w:rsidR="00CA4EB1">
        <w:t xml:space="preserve"> 0</w:t>
      </w:r>
      <w:r w:rsidR="00D16558">
        <w:t>.</w:t>
      </w:r>
    </w:p>
    <w:p w14:paraId="21F9C486" w14:textId="6D779709" w:rsidR="00971424" w:rsidRPr="00971424" w:rsidRDefault="00273DCC" w:rsidP="00080C1C">
      <w:pPr>
        <w:pStyle w:val="code"/>
      </w:pPr>
      <w:r>
        <w:t xml:space="preserve">    </w:t>
      </w:r>
      <w:r w:rsidR="00971424">
        <w:t xml:space="preserve"> */</w:t>
      </w:r>
    </w:p>
    <w:p w14:paraId="7E574E58" w14:textId="3C07ED10" w:rsidR="00C54C4F" w:rsidRDefault="00C54C4F" w:rsidP="00080C1C">
      <w:pPr>
        <w:pStyle w:val="code"/>
      </w:pPr>
      <w:r w:rsidRPr="00971424">
        <w:t xml:space="preserve">  </w:t>
      </w:r>
      <w:r w:rsidR="006E349D" w:rsidRPr="00971424">
        <w:t xml:space="preserve">  </w:t>
      </w:r>
      <w:r w:rsidRPr="00971424">
        <w:t xml:space="preserve"> </w:t>
      </w:r>
      <w:r w:rsidR="002E317A">
        <w:t>SAI_QOS_MAP_ATTR_</w:t>
      </w:r>
      <w:r w:rsidR="00F516E3">
        <w:t>MAP</w:t>
      </w:r>
      <w:r w:rsidR="002E317A">
        <w:t>_TO_VALUE_LIST</w:t>
      </w:r>
      <w:r w:rsidRPr="00342B19">
        <w:t>,</w:t>
      </w:r>
    </w:p>
    <w:p w14:paraId="398F6677" w14:textId="42DF423E" w:rsidR="003C4067" w:rsidRDefault="00C54C4F" w:rsidP="00080C1C">
      <w:pPr>
        <w:pStyle w:val="code"/>
      </w:pPr>
      <w:r>
        <w:t xml:space="preserve">   </w:t>
      </w:r>
      <w:r w:rsidR="006E349D">
        <w:t xml:space="preserve"> </w:t>
      </w:r>
    </w:p>
    <w:p w14:paraId="4C3AE0EA" w14:textId="3E7F9471" w:rsidR="00E82C39" w:rsidRPr="001A3659" w:rsidRDefault="00BD0542" w:rsidP="00080C1C">
      <w:pPr>
        <w:pStyle w:val="code"/>
        <w:rPr>
          <w:lang w:val="fr-FR"/>
        </w:rPr>
      </w:pPr>
      <w:r w:rsidRPr="001A3659">
        <w:rPr>
          <w:lang w:val="fr-FR"/>
        </w:rPr>
        <w:t>}</w:t>
      </w:r>
      <w:r w:rsidR="00F529BD" w:rsidRPr="001A3659">
        <w:rPr>
          <w:lang w:val="fr-FR"/>
        </w:rPr>
        <w:t xml:space="preserve"> </w:t>
      </w:r>
      <w:r w:rsidR="001A3659" w:rsidRPr="001A3659">
        <w:rPr>
          <w:rFonts w:asciiTheme="minorHAnsi" w:hAnsiTheme="minorHAnsi" w:cstheme="minorHAnsi"/>
          <w:lang w:val="fr-FR"/>
        </w:rPr>
        <w:t>sai_qos_map_attr_t</w:t>
      </w:r>
      <w:r w:rsidR="001A3659">
        <w:rPr>
          <w:rFonts w:asciiTheme="minorHAnsi" w:hAnsiTheme="minorHAnsi" w:cstheme="minorHAnsi"/>
          <w:lang w:val="fr-FR"/>
        </w:rPr>
        <w:t> ;</w:t>
      </w:r>
    </w:p>
    <w:p w14:paraId="6C7AD384" w14:textId="77777777" w:rsidR="00AC3A56" w:rsidRDefault="00AC3A56" w:rsidP="00E82C39">
      <w:pPr>
        <w:rPr>
          <w:lang w:val="fr-FR"/>
        </w:rPr>
      </w:pPr>
    </w:p>
    <w:p w14:paraId="573A31E4" w14:textId="77777777" w:rsidR="00AC3A56" w:rsidRPr="00AF416A" w:rsidRDefault="00AC3A56" w:rsidP="00393FD8">
      <w:pPr>
        <w:pStyle w:val="code"/>
        <w:rPr>
          <w:lang w:val="fr-FR"/>
        </w:rPr>
      </w:pPr>
      <w:r w:rsidRPr="00AF416A">
        <w:rPr>
          <w:lang w:val="fr-FR"/>
        </w:rPr>
        <w:t>/*</w:t>
      </w:r>
    </w:p>
    <w:p w14:paraId="6E98E718" w14:textId="77777777" w:rsidR="00AC3A56" w:rsidRPr="00AF416A" w:rsidRDefault="00AC3A56" w:rsidP="00393FD8">
      <w:pPr>
        <w:pStyle w:val="code"/>
        <w:rPr>
          <w:lang w:val="fr-FR"/>
        </w:rPr>
      </w:pPr>
      <w:r w:rsidRPr="00AF416A">
        <w:rPr>
          <w:lang w:val="fr-FR"/>
        </w:rPr>
        <w:t>* Routine Description:</w:t>
      </w:r>
    </w:p>
    <w:p w14:paraId="7AE679CD" w14:textId="08F56F9E" w:rsidR="00AC3A56" w:rsidRPr="008E0B0F" w:rsidRDefault="00AC3A56" w:rsidP="00393FD8">
      <w:pPr>
        <w:pStyle w:val="code"/>
        <w:rPr>
          <w:lang w:val="fr-FR"/>
        </w:rPr>
      </w:pPr>
      <w:r w:rsidRPr="008E0B0F">
        <w:rPr>
          <w:lang w:val="fr-FR"/>
        </w:rPr>
        <w:t xml:space="preserve">*    </w:t>
      </w:r>
      <w:r w:rsidR="00FF6E73" w:rsidRPr="008E0B0F">
        <w:rPr>
          <w:lang w:val="fr-FR"/>
        </w:rPr>
        <w:t xml:space="preserve">Create Qos Map </w:t>
      </w:r>
    </w:p>
    <w:p w14:paraId="76DBB7DD" w14:textId="77777777" w:rsidR="00AC3A56" w:rsidRPr="008E0B0F" w:rsidRDefault="00AC3A56" w:rsidP="00393FD8">
      <w:pPr>
        <w:pStyle w:val="code"/>
        <w:rPr>
          <w:lang w:val="fr-FR"/>
        </w:rPr>
      </w:pPr>
      <w:r w:rsidRPr="008E0B0F">
        <w:rPr>
          <w:lang w:val="fr-FR"/>
        </w:rPr>
        <w:t>*</w:t>
      </w:r>
    </w:p>
    <w:p w14:paraId="66298601" w14:textId="77777777" w:rsidR="00AC3A56" w:rsidRPr="00FE38D8" w:rsidRDefault="00AC3A56" w:rsidP="00393FD8">
      <w:pPr>
        <w:pStyle w:val="code"/>
      </w:pPr>
      <w:r w:rsidRPr="00FE38D8">
        <w:t>* Arguments:</w:t>
      </w:r>
    </w:p>
    <w:p w14:paraId="6206C3C8" w14:textId="1921DB55" w:rsidR="00AC3A56" w:rsidRPr="007D0B90" w:rsidRDefault="004142A7" w:rsidP="00393FD8">
      <w:pPr>
        <w:pStyle w:val="code"/>
      </w:pPr>
      <w:r>
        <w:t>*    [o</w:t>
      </w:r>
      <w:r w:rsidR="00AC3A56">
        <w:t xml:space="preserve">ut] </w:t>
      </w:r>
      <w:r>
        <w:t>qos_</w:t>
      </w:r>
      <w:r w:rsidR="002166B8" w:rsidRPr="002166B8">
        <w:t>map_id</w:t>
      </w:r>
      <w:r w:rsidR="00AC3A56" w:rsidRPr="007E4154">
        <w:t xml:space="preserve"> - </w:t>
      </w:r>
      <w:r w:rsidR="002166B8">
        <w:t xml:space="preserve"> Qos Map Id</w:t>
      </w:r>
      <w:r w:rsidR="00AC3A56" w:rsidRPr="007D0B90">
        <w:t xml:space="preserve"> </w:t>
      </w:r>
    </w:p>
    <w:p w14:paraId="3891AD51" w14:textId="77777777" w:rsidR="00AC3A56" w:rsidRPr="007D0B90" w:rsidRDefault="00AC3A56" w:rsidP="00393FD8">
      <w:pPr>
        <w:pStyle w:val="code"/>
      </w:pPr>
      <w:r w:rsidRPr="007D0B90">
        <w:t>*    [in] attr_count - number of attributes</w:t>
      </w:r>
    </w:p>
    <w:p w14:paraId="47B2D836" w14:textId="77777777" w:rsidR="00AC3A56" w:rsidRPr="007D0B90" w:rsidRDefault="00AC3A56" w:rsidP="00393FD8">
      <w:pPr>
        <w:pStyle w:val="code"/>
      </w:pPr>
      <w:r w:rsidRPr="007D0B90">
        <w:t>*    [in] attr_list - array of attributes</w:t>
      </w:r>
    </w:p>
    <w:p w14:paraId="331D7D03" w14:textId="77777777" w:rsidR="00AC3A56" w:rsidRPr="007D0B90" w:rsidRDefault="00AC3A56" w:rsidP="00393FD8">
      <w:pPr>
        <w:pStyle w:val="code"/>
      </w:pPr>
      <w:r w:rsidRPr="007D0B90">
        <w:t>*</w:t>
      </w:r>
    </w:p>
    <w:p w14:paraId="0D51BD6D" w14:textId="77777777" w:rsidR="00AC3A56" w:rsidRPr="007D0B90" w:rsidRDefault="00AC3A56" w:rsidP="00393FD8">
      <w:pPr>
        <w:pStyle w:val="code"/>
      </w:pPr>
      <w:r w:rsidRPr="007D0B90">
        <w:t>* Return Values:</w:t>
      </w:r>
    </w:p>
    <w:p w14:paraId="13DCB034" w14:textId="77777777" w:rsidR="00AC3A56" w:rsidRPr="007D0B90" w:rsidRDefault="00AC3A56" w:rsidP="00393FD8">
      <w:pPr>
        <w:pStyle w:val="code"/>
      </w:pPr>
      <w:r w:rsidRPr="007D0B90">
        <w:t>*    SAI_STATUS_SUCCESS on success</w:t>
      </w:r>
    </w:p>
    <w:p w14:paraId="146077CF" w14:textId="77777777" w:rsidR="00AC3A56" w:rsidRPr="00AF416A" w:rsidRDefault="00AC3A56" w:rsidP="00393FD8">
      <w:pPr>
        <w:pStyle w:val="code"/>
        <w:rPr>
          <w:lang w:val="fr-FR"/>
        </w:rPr>
      </w:pPr>
      <w:r w:rsidRPr="00AF416A">
        <w:rPr>
          <w:lang w:val="fr-FR"/>
        </w:rPr>
        <w:t>*    Failure status code on error</w:t>
      </w:r>
    </w:p>
    <w:p w14:paraId="53E10D86" w14:textId="77777777" w:rsidR="00AC3A56" w:rsidRDefault="00AC3A56" w:rsidP="00393FD8">
      <w:pPr>
        <w:pStyle w:val="code"/>
        <w:rPr>
          <w:lang w:val="fr-FR"/>
        </w:rPr>
      </w:pPr>
      <w:r w:rsidRPr="0017760C">
        <w:rPr>
          <w:lang w:val="fr-FR"/>
        </w:rPr>
        <w:t>*/</w:t>
      </w:r>
    </w:p>
    <w:p w14:paraId="4604711C" w14:textId="041F63E7" w:rsidR="004142A7" w:rsidRPr="004142A7" w:rsidRDefault="004142A7" w:rsidP="004142A7">
      <w:pPr>
        <w:pStyle w:val="code"/>
        <w:rPr>
          <w:lang w:val="fr-FR"/>
        </w:rPr>
      </w:pPr>
      <w:r w:rsidRPr="004142A7">
        <w:rPr>
          <w:lang w:val="fr-FR"/>
        </w:rPr>
        <w:t>typedef sai_status_t (*sai_create_qos_map_fn)(</w:t>
      </w:r>
    </w:p>
    <w:p w14:paraId="33741916" w14:textId="24B7DE1E" w:rsidR="004142A7" w:rsidRPr="006701BA" w:rsidRDefault="004142A7" w:rsidP="004142A7">
      <w:pPr>
        <w:pStyle w:val="code"/>
      </w:pPr>
      <w:r w:rsidRPr="00A72470">
        <w:rPr>
          <w:lang w:val="fr-FR"/>
        </w:rPr>
        <w:t xml:space="preserve">    </w:t>
      </w:r>
      <w:r w:rsidR="006701BA" w:rsidRPr="006701BA">
        <w:t>_Out_ sai_object</w:t>
      </w:r>
      <w:r w:rsidRPr="006701BA">
        <w:t>_id_t* qos_map_id,</w:t>
      </w:r>
    </w:p>
    <w:p w14:paraId="07F339A3" w14:textId="77777777" w:rsidR="004142A7" w:rsidRPr="00A72470" w:rsidRDefault="004142A7" w:rsidP="004142A7">
      <w:pPr>
        <w:pStyle w:val="code"/>
      </w:pPr>
      <w:r w:rsidRPr="006701BA">
        <w:t xml:space="preserve">    </w:t>
      </w:r>
      <w:r w:rsidRPr="00A72470">
        <w:t>_In_ uint32_t attr_count,</w:t>
      </w:r>
    </w:p>
    <w:p w14:paraId="18F6D11F" w14:textId="77777777" w:rsidR="004142A7" w:rsidRPr="004142A7" w:rsidRDefault="004142A7" w:rsidP="004142A7">
      <w:pPr>
        <w:pStyle w:val="code"/>
        <w:rPr>
          <w:lang w:val="fr-FR"/>
        </w:rPr>
      </w:pPr>
      <w:r w:rsidRPr="00A72470">
        <w:t xml:space="preserve">    </w:t>
      </w:r>
      <w:r w:rsidRPr="004142A7">
        <w:rPr>
          <w:lang w:val="fr-FR"/>
        </w:rPr>
        <w:t>_In_ const sai_attribute_t *attr_list</w:t>
      </w:r>
    </w:p>
    <w:p w14:paraId="3DD8AA0F" w14:textId="4FC160DC" w:rsidR="004142A7" w:rsidRPr="0017760C" w:rsidRDefault="004142A7" w:rsidP="004142A7">
      <w:pPr>
        <w:pStyle w:val="code"/>
        <w:rPr>
          <w:lang w:val="fr-FR"/>
        </w:rPr>
      </w:pPr>
      <w:r w:rsidRPr="004142A7">
        <w:rPr>
          <w:lang w:val="fr-FR"/>
        </w:rPr>
        <w:t xml:space="preserve">    );</w:t>
      </w:r>
    </w:p>
    <w:p w14:paraId="42E7FD8E" w14:textId="77777777" w:rsidR="004142A7" w:rsidRPr="00FE38D8" w:rsidRDefault="004142A7" w:rsidP="00393FD8">
      <w:pPr>
        <w:pStyle w:val="code"/>
        <w:rPr>
          <w:lang w:val="fr-FR"/>
        </w:rPr>
      </w:pPr>
    </w:p>
    <w:p w14:paraId="5A369811" w14:textId="77777777" w:rsidR="00AC3A56" w:rsidRPr="00FE38D8" w:rsidRDefault="00AC3A56" w:rsidP="00393FD8">
      <w:pPr>
        <w:pStyle w:val="code"/>
        <w:rPr>
          <w:lang w:val="fr-FR"/>
        </w:rPr>
      </w:pPr>
      <w:r w:rsidRPr="00FE38D8">
        <w:rPr>
          <w:lang w:val="fr-FR"/>
        </w:rPr>
        <w:t>/*</w:t>
      </w:r>
    </w:p>
    <w:p w14:paraId="7B74AC8C" w14:textId="77777777" w:rsidR="00AC3A56" w:rsidRPr="00FE38D8" w:rsidRDefault="00AC3A56" w:rsidP="00393FD8">
      <w:pPr>
        <w:pStyle w:val="code"/>
        <w:rPr>
          <w:lang w:val="fr-FR"/>
        </w:rPr>
      </w:pPr>
      <w:r w:rsidRPr="00FE38D8">
        <w:rPr>
          <w:lang w:val="fr-FR"/>
        </w:rPr>
        <w:t>* Routine Description:</w:t>
      </w:r>
    </w:p>
    <w:p w14:paraId="460C7809" w14:textId="5283232D" w:rsidR="00AC3A56" w:rsidRPr="00FE38D8" w:rsidRDefault="00F1651F" w:rsidP="00393FD8">
      <w:pPr>
        <w:pStyle w:val="code"/>
        <w:rPr>
          <w:lang w:val="fr-FR"/>
        </w:rPr>
      </w:pPr>
      <w:r w:rsidRPr="00FE38D8">
        <w:rPr>
          <w:lang w:val="fr-FR"/>
        </w:rPr>
        <w:t>*    Remove Qos Map</w:t>
      </w:r>
    </w:p>
    <w:p w14:paraId="6765D0CD" w14:textId="77777777" w:rsidR="00AC3A56" w:rsidRPr="00FE38D8" w:rsidRDefault="00AC3A56" w:rsidP="00393FD8">
      <w:pPr>
        <w:pStyle w:val="code"/>
        <w:rPr>
          <w:lang w:val="fr-FR"/>
        </w:rPr>
      </w:pPr>
      <w:r w:rsidRPr="00FE38D8">
        <w:rPr>
          <w:lang w:val="fr-FR"/>
        </w:rPr>
        <w:t>*</w:t>
      </w:r>
    </w:p>
    <w:p w14:paraId="48083904" w14:textId="77777777" w:rsidR="00AC3A56" w:rsidRPr="00FE38D8" w:rsidRDefault="00AC3A56" w:rsidP="00393FD8">
      <w:pPr>
        <w:pStyle w:val="code"/>
        <w:rPr>
          <w:lang w:val="fr-FR"/>
        </w:rPr>
      </w:pPr>
      <w:r w:rsidRPr="00FE38D8">
        <w:rPr>
          <w:lang w:val="fr-FR"/>
        </w:rPr>
        <w:t>* Arguments:</w:t>
      </w:r>
    </w:p>
    <w:p w14:paraId="7E80218C" w14:textId="523A3941" w:rsidR="00AC3A56" w:rsidRPr="00FE38D8" w:rsidRDefault="00AC3A56" w:rsidP="00393FD8">
      <w:pPr>
        <w:pStyle w:val="code"/>
        <w:rPr>
          <w:lang w:val="fr-FR"/>
        </w:rPr>
      </w:pPr>
      <w:r w:rsidRPr="00FE38D8">
        <w:rPr>
          <w:lang w:val="fr-FR"/>
        </w:rPr>
        <w:t xml:space="preserve">*    [in] </w:t>
      </w:r>
      <w:r w:rsidR="008A7743" w:rsidRPr="00FE38D8">
        <w:rPr>
          <w:lang w:val="fr-FR"/>
        </w:rPr>
        <w:t>qos_</w:t>
      </w:r>
      <w:r w:rsidR="003B7E9F" w:rsidRPr="00FE38D8">
        <w:rPr>
          <w:lang w:val="fr-FR"/>
        </w:rPr>
        <w:t>map_id</w:t>
      </w:r>
      <w:r w:rsidRPr="00FE38D8">
        <w:rPr>
          <w:lang w:val="fr-FR"/>
        </w:rPr>
        <w:t xml:space="preserve"> – </w:t>
      </w:r>
      <w:r w:rsidR="008A7743" w:rsidRPr="00FE38D8">
        <w:rPr>
          <w:lang w:val="fr-FR"/>
        </w:rPr>
        <w:t>Qos Map</w:t>
      </w:r>
      <w:r w:rsidRPr="00FE38D8">
        <w:rPr>
          <w:lang w:val="fr-FR"/>
        </w:rPr>
        <w:t xml:space="preserve"> id</w:t>
      </w:r>
    </w:p>
    <w:p w14:paraId="1493E28F" w14:textId="77777777" w:rsidR="00AC3A56" w:rsidRPr="0017760C" w:rsidRDefault="00AC3A56" w:rsidP="00393FD8">
      <w:pPr>
        <w:pStyle w:val="code"/>
      </w:pPr>
      <w:r w:rsidRPr="0017760C">
        <w:t>*</w:t>
      </w:r>
    </w:p>
    <w:p w14:paraId="0867549B" w14:textId="77777777" w:rsidR="00AC3A56" w:rsidRPr="007D0B90" w:rsidRDefault="00AC3A56" w:rsidP="00393FD8">
      <w:pPr>
        <w:pStyle w:val="code"/>
      </w:pPr>
      <w:r w:rsidRPr="007D0B90">
        <w:t>* Return Values:</w:t>
      </w:r>
    </w:p>
    <w:p w14:paraId="7F256AD0" w14:textId="77777777" w:rsidR="00AC3A56" w:rsidRPr="007D0B90" w:rsidRDefault="00AC3A56" w:rsidP="00393FD8">
      <w:pPr>
        <w:pStyle w:val="code"/>
      </w:pPr>
      <w:r w:rsidRPr="007D0B90">
        <w:t>*    SAI_STATUS_SUCCESS on success</w:t>
      </w:r>
    </w:p>
    <w:p w14:paraId="597FA9B8" w14:textId="77777777" w:rsidR="00AC3A56" w:rsidRPr="00FE38D8" w:rsidRDefault="00AC3A56" w:rsidP="00393FD8">
      <w:pPr>
        <w:pStyle w:val="code"/>
        <w:rPr>
          <w:lang w:val="fr-FR"/>
        </w:rPr>
      </w:pPr>
      <w:r w:rsidRPr="00FE38D8">
        <w:rPr>
          <w:lang w:val="fr-FR"/>
        </w:rPr>
        <w:t>*    Failure status code on error</w:t>
      </w:r>
    </w:p>
    <w:p w14:paraId="119ED0F0" w14:textId="77777777" w:rsidR="00AC3A56" w:rsidRPr="00FE38D8" w:rsidRDefault="00AC3A56" w:rsidP="00393FD8">
      <w:pPr>
        <w:pStyle w:val="code"/>
        <w:rPr>
          <w:lang w:val="fr-FR"/>
        </w:rPr>
      </w:pPr>
      <w:r w:rsidRPr="00FE38D8">
        <w:rPr>
          <w:lang w:val="fr-FR"/>
        </w:rPr>
        <w:t>*/</w:t>
      </w:r>
    </w:p>
    <w:p w14:paraId="14C2398B" w14:textId="25187C9B" w:rsidR="00AC3A56" w:rsidRPr="00F9435B" w:rsidRDefault="00AC3A56" w:rsidP="00393FD8">
      <w:pPr>
        <w:pStyle w:val="code"/>
        <w:rPr>
          <w:lang w:val="fi-FI"/>
        </w:rPr>
      </w:pPr>
      <w:r w:rsidRPr="00F9435B">
        <w:rPr>
          <w:lang w:val="fi-FI"/>
        </w:rPr>
        <w:t>typedef sai_status_t (*sai_remove_</w:t>
      </w:r>
      <w:r w:rsidR="003A7361" w:rsidRPr="00F9435B">
        <w:rPr>
          <w:lang w:val="fi-FI"/>
        </w:rPr>
        <w:t>qos_map</w:t>
      </w:r>
      <w:r w:rsidRPr="00F9435B">
        <w:rPr>
          <w:lang w:val="fi-FI"/>
        </w:rPr>
        <w:t>_fn)</w:t>
      </w:r>
      <w:r w:rsidR="00294786" w:rsidRPr="00F9435B">
        <w:rPr>
          <w:lang w:val="fi-FI"/>
        </w:rPr>
        <w:t xml:space="preserve"> </w:t>
      </w:r>
      <w:r w:rsidRPr="00F9435B">
        <w:rPr>
          <w:lang w:val="fi-FI"/>
        </w:rPr>
        <w:t>(</w:t>
      </w:r>
    </w:p>
    <w:p w14:paraId="7A263F5E" w14:textId="711DCDA4" w:rsidR="00AC3A56" w:rsidRPr="00A72470" w:rsidRDefault="00AC3A56" w:rsidP="00393FD8">
      <w:pPr>
        <w:pStyle w:val="code"/>
        <w:rPr>
          <w:lang w:val="fr-FR"/>
        </w:rPr>
      </w:pPr>
      <w:r w:rsidRPr="00F9435B">
        <w:rPr>
          <w:lang w:val="fi-FI"/>
        </w:rPr>
        <w:t xml:space="preserve">    </w:t>
      </w:r>
      <w:r w:rsidRPr="00A72470">
        <w:rPr>
          <w:lang w:val="fr-FR"/>
        </w:rPr>
        <w:t xml:space="preserve">_In_  </w:t>
      </w:r>
      <w:r w:rsidR="00C108B7" w:rsidRPr="00A72470">
        <w:rPr>
          <w:lang w:val="fr-FR"/>
        </w:rPr>
        <w:t>sai_object</w:t>
      </w:r>
      <w:r w:rsidR="00E479DA" w:rsidRPr="00A72470">
        <w:rPr>
          <w:lang w:val="fr-FR"/>
        </w:rPr>
        <w:t xml:space="preserve">_id_t </w:t>
      </w:r>
      <w:r w:rsidRPr="00A72470">
        <w:rPr>
          <w:lang w:val="fr-FR"/>
        </w:rPr>
        <w:t xml:space="preserve">  </w:t>
      </w:r>
      <w:r w:rsidR="008A7743" w:rsidRPr="00A72470">
        <w:rPr>
          <w:lang w:val="fr-FR"/>
        </w:rPr>
        <w:t>qos_</w:t>
      </w:r>
      <w:r w:rsidR="00E479DA" w:rsidRPr="00A72470">
        <w:rPr>
          <w:lang w:val="fr-FR"/>
        </w:rPr>
        <w:t>map</w:t>
      </w:r>
      <w:r w:rsidRPr="00A72470">
        <w:rPr>
          <w:lang w:val="fr-FR"/>
        </w:rPr>
        <w:t>_id,</w:t>
      </w:r>
    </w:p>
    <w:p w14:paraId="2859E9FE" w14:textId="77777777" w:rsidR="00AC3A56" w:rsidRPr="00FE38D8" w:rsidRDefault="00AC3A56" w:rsidP="00393FD8">
      <w:pPr>
        <w:pStyle w:val="code"/>
        <w:rPr>
          <w:lang w:val="fr-FR"/>
        </w:rPr>
      </w:pPr>
      <w:r w:rsidRPr="00A72470">
        <w:rPr>
          <w:lang w:val="fr-FR"/>
        </w:rPr>
        <w:t xml:space="preserve">    </w:t>
      </w:r>
      <w:r w:rsidRPr="00FE38D8">
        <w:rPr>
          <w:lang w:val="fr-FR"/>
        </w:rPr>
        <w:t>);</w:t>
      </w:r>
    </w:p>
    <w:p w14:paraId="1EB361F6" w14:textId="77777777" w:rsidR="008A7743" w:rsidRPr="00FE38D8" w:rsidRDefault="008A7743" w:rsidP="00393FD8">
      <w:pPr>
        <w:pStyle w:val="code"/>
        <w:rPr>
          <w:lang w:val="fr-FR"/>
        </w:rPr>
      </w:pPr>
    </w:p>
    <w:p w14:paraId="03CF30CB" w14:textId="77777777" w:rsidR="00AC3A56" w:rsidRPr="00FE38D8" w:rsidRDefault="00AC3A56" w:rsidP="00393FD8">
      <w:pPr>
        <w:pStyle w:val="code"/>
        <w:rPr>
          <w:lang w:val="fr-FR"/>
        </w:rPr>
      </w:pPr>
      <w:r w:rsidRPr="00FE38D8">
        <w:rPr>
          <w:lang w:val="fr-FR"/>
        </w:rPr>
        <w:t>/*</w:t>
      </w:r>
    </w:p>
    <w:p w14:paraId="3E8FA09B" w14:textId="77777777" w:rsidR="00AC3A56" w:rsidRPr="00FE38D8" w:rsidRDefault="00AC3A56" w:rsidP="00393FD8">
      <w:pPr>
        <w:pStyle w:val="code"/>
        <w:rPr>
          <w:lang w:val="fr-FR"/>
        </w:rPr>
      </w:pPr>
      <w:r w:rsidRPr="00FE38D8">
        <w:rPr>
          <w:lang w:val="fr-FR"/>
        </w:rPr>
        <w:t>* Routine Description:</w:t>
      </w:r>
    </w:p>
    <w:p w14:paraId="27113161" w14:textId="0A81FA78" w:rsidR="00AC3A56" w:rsidRPr="00FE38D8" w:rsidRDefault="00AC3A56" w:rsidP="00393FD8">
      <w:pPr>
        <w:pStyle w:val="code"/>
        <w:rPr>
          <w:lang w:val="fr-FR"/>
        </w:rPr>
      </w:pPr>
      <w:r w:rsidRPr="00FE38D8">
        <w:rPr>
          <w:lang w:val="fr-FR"/>
        </w:rPr>
        <w:t xml:space="preserve">*    Set </w:t>
      </w:r>
      <w:r w:rsidR="003143C1" w:rsidRPr="00FE38D8">
        <w:rPr>
          <w:lang w:val="fr-FR"/>
        </w:rPr>
        <w:t xml:space="preserve">Qos Map </w:t>
      </w:r>
      <w:r w:rsidRPr="00FE38D8">
        <w:rPr>
          <w:lang w:val="fr-FR"/>
        </w:rPr>
        <w:t>attribute</w:t>
      </w:r>
    </w:p>
    <w:p w14:paraId="59A00C43" w14:textId="77777777" w:rsidR="00AC3A56" w:rsidRPr="00A72470" w:rsidRDefault="00AC3A56" w:rsidP="00393FD8">
      <w:pPr>
        <w:pStyle w:val="code"/>
        <w:rPr>
          <w:lang w:val="fr-FR"/>
        </w:rPr>
      </w:pPr>
      <w:r w:rsidRPr="00A72470">
        <w:rPr>
          <w:lang w:val="fr-FR"/>
        </w:rPr>
        <w:t>*</w:t>
      </w:r>
    </w:p>
    <w:p w14:paraId="6C033EC1" w14:textId="77777777" w:rsidR="00AC3A56" w:rsidRPr="00A72470" w:rsidRDefault="00AC3A56" w:rsidP="00393FD8">
      <w:pPr>
        <w:pStyle w:val="code"/>
        <w:rPr>
          <w:lang w:val="fr-FR"/>
        </w:rPr>
      </w:pPr>
      <w:r w:rsidRPr="00A72470">
        <w:rPr>
          <w:lang w:val="fr-FR"/>
        </w:rPr>
        <w:t>* Arguments:</w:t>
      </w:r>
    </w:p>
    <w:p w14:paraId="538B58D7" w14:textId="060E6E03" w:rsidR="00AC3A56" w:rsidRPr="00A72470" w:rsidRDefault="00AC3A56" w:rsidP="00393FD8">
      <w:pPr>
        <w:pStyle w:val="code"/>
        <w:rPr>
          <w:lang w:val="fr-FR"/>
        </w:rPr>
      </w:pPr>
      <w:r w:rsidRPr="00A72470">
        <w:rPr>
          <w:lang w:val="fr-FR"/>
        </w:rPr>
        <w:t xml:space="preserve">*    [in] </w:t>
      </w:r>
      <w:r w:rsidR="00A02738" w:rsidRPr="00A72470">
        <w:rPr>
          <w:lang w:val="fr-FR"/>
        </w:rPr>
        <w:t>qos_map_id</w:t>
      </w:r>
      <w:r w:rsidR="003143C1" w:rsidRPr="00A72470">
        <w:rPr>
          <w:lang w:val="fr-FR"/>
        </w:rPr>
        <w:t xml:space="preserve"> </w:t>
      </w:r>
      <w:r w:rsidR="00A02738" w:rsidRPr="00A72470">
        <w:rPr>
          <w:lang w:val="fr-FR"/>
        </w:rPr>
        <w:t>–</w:t>
      </w:r>
      <w:r w:rsidR="003143C1" w:rsidRPr="00A72470">
        <w:rPr>
          <w:lang w:val="fr-FR"/>
        </w:rPr>
        <w:t xml:space="preserve"> </w:t>
      </w:r>
      <w:r w:rsidR="00A02738" w:rsidRPr="00A72470">
        <w:rPr>
          <w:lang w:val="fr-FR"/>
        </w:rPr>
        <w:t>Qos Map I</w:t>
      </w:r>
      <w:r w:rsidR="003143C1" w:rsidRPr="00A72470">
        <w:rPr>
          <w:lang w:val="fr-FR"/>
        </w:rPr>
        <w:t>d</w:t>
      </w:r>
    </w:p>
    <w:p w14:paraId="23DC0B25" w14:textId="77777777" w:rsidR="00AC3A56" w:rsidRPr="007D0B90" w:rsidRDefault="00AC3A56" w:rsidP="00393FD8">
      <w:pPr>
        <w:pStyle w:val="code"/>
      </w:pPr>
      <w:r w:rsidRPr="007D0B90">
        <w:t>*    [in] attr - attribute</w:t>
      </w:r>
    </w:p>
    <w:p w14:paraId="4BA45884" w14:textId="77777777" w:rsidR="00AC3A56" w:rsidRPr="007D0B90" w:rsidRDefault="00AC3A56" w:rsidP="00393FD8">
      <w:pPr>
        <w:pStyle w:val="code"/>
      </w:pPr>
      <w:r w:rsidRPr="007D0B90">
        <w:t>*</w:t>
      </w:r>
    </w:p>
    <w:p w14:paraId="7AE4A421" w14:textId="77777777" w:rsidR="00AC3A56" w:rsidRPr="007D0B90" w:rsidRDefault="00AC3A56" w:rsidP="00393FD8">
      <w:pPr>
        <w:pStyle w:val="code"/>
      </w:pPr>
      <w:r w:rsidRPr="007D0B90">
        <w:t>* Return Values:</w:t>
      </w:r>
    </w:p>
    <w:p w14:paraId="30798092" w14:textId="77777777" w:rsidR="00AC3A56" w:rsidRPr="007D0B90" w:rsidRDefault="00AC3A56" w:rsidP="00393FD8">
      <w:pPr>
        <w:pStyle w:val="code"/>
      </w:pPr>
      <w:r w:rsidRPr="007D0B90">
        <w:t>*    SAI_STATUS_SUCCESS on success</w:t>
      </w:r>
    </w:p>
    <w:p w14:paraId="4046412C" w14:textId="77777777" w:rsidR="00AC3A56" w:rsidRPr="007D0B90" w:rsidRDefault="00AC3A56" w:rsidP="00393FD8">
      <w:pPr>
        <w:pStyle w:val="code"/>
      </w:pPr>
      <w:r w:rsidRPr="007D0B90">
        <w:t>*    Failure status code on error</w:t>
      </w:r>
    </w:p>
    <w:p w14:paraId="623F108C" w14:textId="77777777" w:rsidR="00AC3A56" w:rsidRPr="007D0B90" w:rsidRDefault="00AC3A56" w:rsidP="00393FD8">
      <w:pPr>
        <w:pStyle w:val="code"/>
      </w:pPr>
      <w:r w:rsidRPr="007D0B90">
        <w:t>*/</w:t>
      </w:r>
    </w:p>
    <w:p w14:paraId="286AA35A" w14:textId="38EE6029" w:rsidR="00AC3A56" w:rsidRPr="007D0B90" w:rsidRDefault="00AC3A56" w:rsidP="00393FD8">
      <w:pPr>
        <w:pStyle w:val="code"/>
      </w:pPr>
      <w:r>
        <w:lastRenderedPageBreak/>
        <w:t>typedef sai_status_t (*sai_set_</w:t>
      </w:r>
      <w:r w:rsidR="006418D9">
        <w:t>qos</w:t>
      </w:r>
      <w:r w:rsidRPr="007D0B90">
        <w:t>_</w:t>
      </w:r>
      <w:r w:rsidR="006418D9">
        <w:t>map_</w:t>
      </w:r>
      <w:r w:rsidRPr="007D0B90">
        <w:t>attribute_fn)(</w:t>
      </w:r>
    </w:p>
    <w:p w14:paraId="1E097B08" w14:textId="3F4E95AA" w:rsidR="00AC3A56" w:rsidRPr="00A72470" w:rsidRDefault="00AC3A56" w:rsidP="00393FD8">
      <w:pPr>
        <w:pStyle w:val="code"/>
        <w:rPr>
          <w:lang w:val="fr-FR"/>
        </w:rPr>
      </w:pPr>
      <w:r>
        <w:t xml:space="preserve">    </w:t>
      </w:r>
      <w:r w:rsidRPr="00A72470">
        <w:rPr>
          <w:lang w:val="fr-FR"/>
        </w:rPr>
        <w:t xml:space="preserve">_In_ </w:t>
      </w:r>
      <w:r w:rsidR="004B16D0" w:rsidRPr="00A72470">
        <w:rPr>
          <w:lang w:val="fr-FR"/>
        </w:rPr>
        <w:t>sai_object</w:t>
      </w:r>
      <w:r w:rsidR="006418D9" w:rsidRPr="00A72470">
        <w:rPr>
          <w:lang w:val="fr-FR"/>
        </w:rPr>
        <w:t xml:space="preserve">_id_t </w:t>
      </w:r>
      <w:r w:rsidRPr="00A72470">
        <w:rPr>
          <w:lang w:val="fr-FR"/>
        </w:rPr>
        <w:t xml:space="preserve"> </w:t>
      </w:r>
      <w:r w:rsidR="00A02738" w:rsidRPr="00A72470">
        <w:rPr>
          <w:lang w:val="fr-FR"/>
        </w:rPr>
        <w:t>qos_</w:t>
      </w:r>
      <w:r w:rsidR="006418D9" w:rsidRPr="00A72470">
        <w:rPr>
          <w:lang w:val="fr-FR"/>
        </w:rPr>
        <w:t>map_id</w:t>
      </w:r>
      <w:r w:rsidRPr="00A72470">
        <w:rPr>
          <w:lang w:val="fr-FR"/>
        </w:rPr>
        <w:t>,</w:t>
      </w:r>
    </w:p>
    <w:p w14:paraId="6CC19262" w14:textId="77777777" w:rsidR="00AC3A56" w:rsidRPr="00643BC8" w:rsidRDefault="00AC3A56" w:rsidP="00393FD8">
      <w:pPr>
        <w:pStyle w:val="code"/>
        <w:rPr>
          <w:lang w:val="fr-FR"/>
        </w:rPr>
      </w:pPr>
      <w:r w:rsidRPr="00A72470">
        <w:rPr>
          <w:lang w:val="fr-FR"/>
        </w:rPr>
        <w:t xml:space="preserve">    </w:t>
      </w:r>
      <w:r w:rsidRPr="00643BC8">
        <w:rPr>
          <w:lang w:val="fr-FR"/>
        </w:rPr>
        <w:t>_In_ const sai_attribute_t *attr</w:t>
      </w:r>
    </w:p>
    <w:p w14:paraId="5919A772" w14:textId="77777777" w:rsidR="00AC3A56" w:rsidRPr="00FE38D8" w:rsidRDefault="00AC3A56" w:rsidP="00393FD8">
      <w:pPr>
        <w:pStyle w:val="code"/>
        <w:rPr>
          <w:lang w:val="fr-FR"/>
        </w:rPr>
      </w:pPr>
      <w:r w:rsidRPr="00643BC8">
        <w:rPr>
          <w:lang w:val="fr-FR"/>
        </w:rPr>
        <w:t xml:space="preserve">    </w:t>
      </w:r>
      <w:r w:rsidRPr="00FE38D8">
        <w:rPr>
          <w:lang w:val="fr-FR"/>
        </w:rPr>
        <w:t>);</w:t>
      </w:r>
    </w:p>
    <w:p w14:paraId="729F1C43" w14:textId="77777777" w:rsidR="00A02738" w:rsidRPr="00FE38D8" w:rsidRDefault="00A02738" w:rsidP="00393FD8">
      <w:pPr>
        <w:pStyle w:val="code"/>
        <w:rPr>
          <w:lang w:val="fr-FR"/>
        </w:rPr>
      </w:pPr>
    </w:p>
    <w:p w14:paraId="51980AF2" w14:textId="77777777" w:rsidR="00AC3A56" w:rsidRPr="00FE38D8" w:rsidRDefault="00AC3A56" w:rsidP="00393FD8">
      <w:pPr>
        <w:pStyle w:val="code"/>
        <w:rPr>
          <w:lang w:val="fr-FR"/>
        </w:rPr>
      </w:pPr>
      <w:r w:rsidRPr="00FE38D8">
        <w:rPr>
          <w:lang w:val="fr-FR"/>
        </w:rPr>
        <w:t>* Routine Description:</w:t>
      </w:r>
    </w:p>
    <w:p w14:paraId="50E8C479" w14:textId="59EE65AD" w:rsidR="00AC3A56" w:rsidRPr="00A72470" w:rsidRDefault="00E64D8C" w:rsidP="00393FD8">
      <w:pPr>
        <w:pStyle w:val="code"/>
      </w:pPr>
      <w:r w:rsidRPr="00A72470">
        <w:t xml:space="preserve">*    Get Qos Map </w:t>
      </w:r>
      <w:r w:rsidR="00AC3A56" w:rsidRPr="00A72470">
        <w:t>attribute</w:t>
      </w:r>
    </w:p>
    <w:p w14:paraId="0CC638A4" w14:textId="77777777" w:rsidR="00AC3A56" w:rsidRPr="007D0B90" w:rsidRDefault="00AC3A56" w:rsidP="00393FD8">
      <w:pPr>
        <w:pStyle w:val="code"/>
      </w:pPr>
      <w:r w:rsidRPr="007D0B90">
        <w:t>*</w:t>
      </w:r>
    </w:p>
    <w:p w14:paraId="2B77A786" w14:textId="77777777" w:rsidR="00AC3A56" w:rsidRPr="007D0B90" w:rsidRDefault="00AC3A56" w:rsidP="00393FD8">
      <w:pPr>
        <w:pStyle w:val="code"/>
      </w:pPr>
      <w:r w:rsidRPr="007D0B90">
        <w:t>* Arguments:</w:t>
      </w:r>
    </w:p>
    <w:p w14:paraId="28627F25" w14:textId="6E24DF6B" w:rsidR="00AC3A56" w:rsidRPr="007D0B90" w:rsidRDefault="00AC3A56" w:rsidP="00393FD8">
      <w:pPr>
        <w:pStyle w:val="code"/>
      </w:pPr>
      <w:r>
        <w:t xml:space="preserve">*    [in] </w:t>
      </w:r>
      <w:r w:rsidR="00FC167D">
        <w:t>qos_map_id –</w:t>
      </w:r>
      <w:r w:rsidR="00D0413D">
        <w:t xml:space="preserve"> </w:t>
      </w:r>
      <w:r w:rsidR="00FC167D">
        <w:t>Qos M</w:t>
      </w:r>
      <w:r w:rsidR="00D0413D">
        <w:t xml:space="preserve">ap Id </w:t>
      </w:r>
    </w:p>
    <w:p w14:paraId="65B48282" w14:textId="77777777" w:rsidR="00AC3A56" w:rsidRPr="007D0B90" w:rsidRDefault="00AC3A56" w:rsidP="00393FD8">
      <w:pPr>
        <w:pStyle w:val="code"/>
      </w:pPr>
      <w:r w:rsidRPr="007D0B90">
        <w:t>*    [in] attr_count - number of attributes</w:t>
      </w:r>
    </w:p>
    <w:p w14:paraId="58FFADC9" w14:textId="77777777" w:rsidR="00AC3A56" w:rsidRPr="007D0B90" w:rsidRDefault="00AC3A56" w:rsidP="00393FD8">
      <w:pPr>
        <w:pStyle w:val="code"/>
      </w:pPr>
      <w:r w:rsidRPr="007D0B90">
        <w:t>*    [inout] attr_list - array of attributes</w:t>
      </w:r>
    </w:p>
    <w:p w14:paraId="63BADBD2" w14:textId="77777777" w:rsidR="00AC3A56" w:rsidRPr="007D0B90" w:rsidRDefault="00AC3A56" w:rsidP="00393FD8">
      <w:pPr>
        <w:pStyle w:val="code"/>
      </w:pPr>
      <w:r w:rsidRPr="007D0B90">
        <w:t>*</w:t>
      </w:r>
    </w:p>
    <w:p w14:paraId="12900565" w14:textId="77777777" w:rsidR="00AC3A56" w:rsidRPr="007D0B90" w:rsidRDefault="00AC3A56" w:rsidP="00393FD8">
      <w:pPr>
        <w:pStyle w:val="code"/>
      </w:pPr>
      <w:r w:rsidRPr="007D0B90">
        <w:t>* Return Values:</w:t>
      </w:r>
    </w:p>
    <w:p w14:paraId="3A2BC211" w14:textId="77777777" w:rsidR="00AC3A56" w:rsidRPr="007D0B90" w:rsidRDefault="00AC3A56" w:rsidP="00393FD8">
      <w:pPr>
        <w:pStyle w:val="code"/>
      </w:pPr>
      <w:r w:rsidRPr="007D0B90">
        <w:t>*    SAI_STATUS_SUCCESS on success</w:t>
      </w:r>
    </w:p>
    <w:p w14:paraId="3BC0DFDE" w14:textId="77777777" w:rsidR="00AC3A56" w:rsidRPr="00AF416A" w:rsidRDefault="00AC3A56" w:rsidP="00393FD8">
      <w:pPr>
        <w:pStyle w:val="code"/>
        <w:rPr>
          <w:lang w:val="fr-FR"/>
        </w:rPr>
      </w:pPr>
      <w:r w:rsidRPr="00AF416A">
        <w:rPr>
          <w:lang w:val="fr-FR"/>
        </w:rPr>
        <w:t>*    Failure status code on error</w:t>
      </w:r>
    </w:p>
    <w:p w14:paraId="71590B62" w14:textId="77777777" w:rsidR="00AC3A56" w:rsidRPr="00AF416A" w:rsidRDefault="00AC3A56" w:rsidP="00393FD8">
      <w:pPr>
        <w:pStyle w:val="code"/>
        <w:rPr>
          <w:lang w:val="fr-FR"/>
        </w:rPr>
      </w:pPr>
      <w:r w:rsidRPr="00AF416A">
        <w:rPr>
          <w:lang w:val="fr-FR"/>
        </w:rPr>
        <w:t>*/</w:t>
      </w:r>
    </w:p>
    <w:p w14:paraId="0016903D" w14:textId="179C03FC" w:rsidR="00AC3A56" w:rsidRPr="00080C1C" w:rsidRDefault="00AC3A56" w:rsidP="00393FD8">
      <w:pPr>
        <w:pStyle w:val="code"/>
        <w:rPr>
          <w:lang w:val="fr-FR"/>
        </w:rPr>
      </w:pPr>
      <w:r w:rsidRPr="00080C1C">
        <w:rPr>
          <w:lang w:val="fr-FR"/>
        </w:rPr>
        <w:t>typedef sai_status_t (*sai_get_</w:t>
      </w:r>
      <w:r w:rsidR="00EC1DEC" w:rsidRPr="00080C1C">
        <w:rPr>
          <w:lang w:val="fr-FR"/>
        </w:rPr>
        <w:t>qos</w:t>
      </w:r>
      <w:r w:rsidRPr="00080C1C">
        <w:rPr>
          <w:lang w:val="fr-FR"/>
        </w:rPr>
        <w:t>_</w:t>
      </w:r>
      <w:r w:rsidR="00EC1DEC" w:rsidRPr="00080C1C">
        <w:rPr>
          <w:lang w:val="fr-FR"/>
        </w:rPr>
        <w:t>map_</w:t>
      </w:r>
      <w:r w:rsidRPr="00080C1C">
        <w:rPr>
          <w:lang w:val="fr-FR"/>
        </w:rPr>
        <w:t>attribute_fn)(</w:t>
      </w:r>
    </w:p>
    <w:p w14:paraId="7CA81B58" w14:textId="70B32089" w:rsidR="00AC3A56" w:rsidRPr="00080C1C" w:rsidRDefault="00AC3A56" w:rsidP="00393FD8">
      <w:pPr>
        <w:pStyle w:val="code"/>
        <w:rPr>
          <w:lang w:val="fr-FR"/>
        </w:rPr>
      </w:pPr>
      <w:r w:rsidRPr="00080C1C">
        <w:rPr>
          <w:lang w:val="fr-FR"/>
        </w:rPr>
        <w:t xml:space="preserve">     _In_ </w:t>
      </w:r>
      <w:r w:rsidR="004260F4">
        <w:rPr>
          <w:lang w:val="fr-FR"/>
        </w:rPr>
        <w:t>sai_object</w:t>
      </w:r>
      <w:r w:rsidR="00EC1DEC" w:rsidRPr="002166B8">
        <w:rPr>
          <w:lang w:val="fr-FR"/>
        </w:rPr>
        <w:t xml:space="preserve">_id_t </w:t>
      </w:r>
      <w:r w:rsidRPr="00080C1C">
        <w:rPr>
          <w:lang w:val="fr-FR"/>
        </w:rPr>
        <w:t xml:space="preserve">  </w:t>
      </w:r>
      <w:r w:rsidR="00FC167D">
        <w:rPr>
          <w:lang w:val="fr-FR"/>
        </w:rPr>
        <w:t>qos_</w:t>
      </w:r>
      <w:r w:rsidR="00EC1DEC" w:rsidRPr="00080C1C">
        <w:rPr>
          <w:lang w:val="fr-FR"/>
        </w:rPr>
        <w:t>map_</w:t>
      </w:r>
      <w:r w:rsidRPr="00080C1C">
        <w:rPr>
          <w:lang w:val="fr-FR"/>
        </w:rPr>
        <w:t>id ,</w:t>
      </w:r>
    </w:p>
    <w:p w14:paraId="582DFF19" w14:textId="1765E3F7" w:rsidR="00AC3A56" w:rsidRPr="00A72470" w:rsidRDefault="00AC3A56" w:rsidP="00393FD8">
      <w:pPr>
        <w:pStyle w:val="code"/>
      </w:pPr>
      <w:r w:rsidRPr="00080C1C">
        <w:rPr>
          <w:lang w:val="fr-FR"/>
        </w:rPr>
        <w:t xml:space="preserve">  </w:t>
      </w:r>
      <w:r w:rsidR="00393FD8" w:rsidRPr="00080C1C">
        <w:rPr>
          <w:lang w:val="fr-FR"/>
        </w:rPr>
        <w:t xml:space="preserve"> </w:t>
      </w:r>
      <w:r w:rsidRPr="00080C1C">
        <w:rPr>
          <w:lang w:val="fr-FR"/>
        </w:rPr>
        <w:t xml:space="preserve">  </w:t>
      </w:r>
      <w:r w:rsidRPr="00A72470">
        <w:t xml:space="preserve">_In_ </w:t>
      </w:r>
      <w:r w:rsidR="00FC167D" w:rsidRPr="00A72470">
        <w:t>u</w:t>
      </w:r>
      <w:r w:rsidRPr="00A72470">
        <w:t>int</w:t>
      </w:r>
      <w:r w:rsidR="00FC167D" w:rsidRPr="00A72470">
        <w:t>32_t</w:t>
      </w:r>
      <w:r w:rsidRPr="00A72470">
        <w:t xml:space="preserve"> attr_count,</w:t>
      </w:r>
    </w:p>
    <w:p w14:paraId="77A03A6B" w14:textId="50E10710" w:rsidR="00AC3A56" w:rsidRPr="00AF416A" w:rsidRDefault="00AC3A56" w:rsidP="00393FD8">
      <w:pPr>
        <w:pStyle w:val="code"/>
        <w:rPr>
          <w:lang w:val="fr-FR"/>
        </w:rPr>
      </w:pPr>
      <w:r w:rsidRPr="00A72470">
        <w:t xml:space="preserve">   </w:t>
      </w:r>
      <w:r w:rsidR="00393FD8" w:rsidRPr="00A72470">
        <w:t xml:space="preserve"> </w:t>
      </w:r>
      <w:r w:rsidRPr="00A72470">
        <w:t xml:space="preserve"> </w:t>
      </w:r>
      <w:r w:rsidRPr="00AF416A">
        <w:rPr>
          <w:lang w:val="fr-FR"/>
        </w:rPr>
        <w:t>_Inout_ sai_attribute_t *attr_list</w:t>
      </w:r>
    </w:p>
    <w:p w14:paraId="58EE20FE" w14:textId="77777777" w:rsidR="00AC3A56" w:rsidRDefault="00AC3A56" w:rsidP="00393FD8">
      <w:pPr>
        <w:pStyle w:val="code"/>
      </w:pPr>
      <w:r w:rsidRPr="00AF416A">
        <w:rPr>
          <w:lang w:val="fr-FR"/>
        </w:rPr>
        <w:t xml:space="preserve">    </w:t>
      </w:r>
      <w:r w:rsidRPr="002B71E3">
        <w:t>);</w:t>
      </w:r>
    </w:p>
    <w:p w14:paraId="3AE743A3" w14:textId="77777777" w:rsidR="00FC167D" w:rsidRDefault="00FC167D" w:rsidP="00393FD8">
      <w:pPr>
        <w:pStyle w:val="code"/>
      </w:pPr>
    </w:p>
    <w:p w14:paraId="65B9363B" w14:textId="77777777" w:rsidR="00FC167D" w:rsidRDefault="00FC167D" w:rsidP="00FC167D">
      <w:pPr>
        <w:pStyle w:val="code"/>
      </w:pPr>
      <w:r>
        <w:t>/*</w:t>
      </w:r>
    </w:p>
    <w:p w14:paraId="0D625D4A" w14:textId="5CA98EC9" w:rsidR="00FC167D" w:rsidRDefault="00FC167D" w:rsidP="00FC167D">
      <w:pPr>
        <w:pStyle w:val="code"/>
      </w:pPr>
      <w:r>
        <w:t>*  Qos Map methods table retrieved with sai_api_query()</w:t>
      </w:r>
    </w:p>
    <w:p w14:paraId="11A189EC" w14:textId="77777777" w:rsidR="00FC167D" w:rsidRDefault="00FC167D" w:rsidP="00FC167D">
      <w:pPr>
        <w:pStyle w:val="code"/>
      </w:pPr>
      <w:r>
        <w:t>*/</w:t>
      </w:r>
    </w:p>
    <w:p w14:paraId="7D34D263" w14:textId="07512A19" w:rsidR="00FC167D" w:rsidRDefault="00FC167D" w:rsidP="00FC167D">
      <w:pPr>
        <w:pStyle w:val="code"/>
      </w:pPr>
      <w:r>
        <w:t>typedef struct _sai_qos_map_api_t</w:t>
      </w:r>
    </w:p>
    <w:p w14:paraId="6E780DE2" w14:textId="77777777" w:rsidR="00FC167D" w:rsidRDefault="00FC167D" w:rsidP="00FC167D">
      <w:pPr>
        <w:pStyle w:val="code"/>
      </w:pPr>
      <w:r>
        <w:t>{</w:t>
      </w:r>
    </w:p>
    <w:p w14:paraId="0EB982ED" w14:textId="30EE41E9" w:rsidR="00FC167D" w:rsidRDefault="00FC167D" w:rsidP="00FC167D">
      <w:pPr>
        <w:pStyle w:val="code"/>
      </w:pPr>
      <w:r>
        <w:t xml:space="preserve">    sai_create_qos_map_fn         create_qos_map;</w:t>
      </w:r>
    </w:p>
    <w:p w14:paraId="7DE08042" w14:textId="46A6985A" w:rsidR="00FC167D" w:rsidRDefault="00FC167D" w:rsidP="00FC167D">
      <w:pPr>
        <w:pStyle w:val="code"/>
      </w:pPr>
      <w:r>
        <w:t xml:space="preserve">    sai_remove_qos_map_fn         remove_qos_map;</w:t>
      </w:r>
    </w:p>
    <w:p w14:paraId="28A54CBA" w14:textId="7217815A" w:rsidR="00FC167D" w:rsidRDefault="00FC167D" w:rsidP="00FC167D">
      <w:pPr>
        <w:pStyle w:val="code"/>
      </w:pPr>
      <w:r>
        <w:t xml:space="preserve">    sai_set_qos_map_attribute_fn  set_qos_map_attribute;</w:t>
      </w:r>
    </w:p>
    <w:p w14:paraId="687D52DC" w14:textId="3F9C8137" w:rsidR="00FC167D" w:rsidRDefault="00FC167D" w:rsidP="00FC167D">
      <w:pPr>
        <w:pStyle w:val="code"/>
      </w:pPr>
      <w:r>
        <w:t xml:space="preserve">    sai_get_qos_map_attribute_fn  get_qos_map_attribute;</w:t>
      </w:r>
    </w:p>
    <w:p w14:paraId="2AE0B337" w14:textId="77777777" w:rsidR="00FC167D" w:rsidRDefault="00FC167D" w:rsidP="00FC167D">
      <w:pPr>
        <w:pStyle w:val="code"/>
      </w:pPr>
    </w:p>
    <w:p w14:paraId="2CC247C2" w14:textId="1B6CD1BA" w:rsidR="00FC167D" w:rsidRDefault="00FC167D" w:rsidP="00DD6019">
      <w:pPr>
        <w:pStyle w:val="code"/>
      </w:pPr>
      <w:r>
        <w:t>} sai_qos_map_api_t;</w:t>
      </w:r>
    </w:p>
    <w:p w14:paraId="55F9422E" w14:textId="77777777" w:rsidR="00B1422A" w:rsidDel="00745F47" w:rsidRDefault="00B1422A" w:rsidP="00DD6019">
      <w:pPr>
        <w:pStyle w:val="code"/>
        <w:rPr>
          <w:del w:id="5" w:author="Daparthi, Ashok" w:date="2015-04-19T14:02:00Z"/>
        </w:rPr>
      </w:pPr>
    </w:p>
    <w:p w14:paraId="08B89C44" w14:textId="5F631CCD" w:rsidR="000D2AA0" w:rsidRPr="00893A97" w:rsidRDefault="00DD0B43" w:rsidP="00DD0B43">
      <w:pPr>
        <w:pStyle w:val="Heading2"/>
        <w:rPr>
          <w:lang w:val="fr-FR"/>
        </w:rPr>
      </w:pPr>
      <w:bookmarkStart w:id="6" w:name="_Toc417378497"/>
      <w:r>
        <w:rPr>
          <w:lang w:val="fr-FR"/>
        </w:rPr>
        <w:t>Changes to saiport</w:t>
      </w:r>
      <w:r w:rsidRPr="00726578">
        <w:rPr>
          <w:lang w:val="fr-FR"/>
        </w:rPr>
        <w:t>.h</w:t>
      </w:r>
      <w:bookmarkEnd w:id="6"/>
    </w:p>
    <w:p w14:paraId="7FE2F8A5" w14:textId="1E064CF7" w:rsidR="000D2AA0" w:rsidRDefault="00DD0B43" w:rsidP="007D23BD">
      <w:pPr>
        <w:pStyle w:val="Heading3"/>
      </w:pPr>
      <w:bookmarkStart w:id="7" w:name="_Toc417378498"/>
      <w:r w:rsidRPr="00023FFA">
        <w:t>New attributes</w:t>
      </w:r>
      <w:bookmarkEnd w:id="7"/>
    </w:p>
    <w:p w14:paraId="32EA1D77" w14:textId="77777777" w:rsidR="00DD0B43" w:rsidRPr="006F3E87" w:rsidRDefault="00DD0B43" w:rsidP="00D55C6A">
      <w:pPr>
        <w:pStyle w:val="code"/>
        <w:rPr>
          <w:lang w:val="fr-FR"/>
        </w:rPr>
      </w:pPr>
      <w:r w:rsidRPr="006661F6">
        <w:rPr>
          <w:lang w:val="fr-FR"/>
        </w:rPr>
        <w:t xml:space="preserve">typedef enum _sai_port_attr_t </w:t>
      </w:r>
    </w:p>
    <w:p w14:paraId="7768DC35" w14:textId="13AC32B3" w:rsidR="00DD0B43" w:rsidRPr="00726578" w:rsidRDefault="00CA561D" w:rsidP="00D55C6A">
      <w:pPr>
        <w:pStyle w:val="code"/>
      </w:pPr>
      <w:r>
        <w:t xml:space="preserve">{ </w:t>
      </w:r>
    </w:p>
    <w:p w14:paraId="0CD4DD03" w14:textId="5021B91F" w:rsidR="00DD0B43" w:rsidRPr="00726578" w:rsidRDefault="00CA561D" w:rsidP="00D55C6A">
      <w:pPr>
        <w:pStyle w:val="code"/>
      </w:pPr>
      <w:r>
        <w:t xml:space="preserve">   </w:t>
      </w:r>
      <w:r w:rsidR="00DD0B43" w:rsidRPr="00726578">
        <w:t>..</w:t>
      </w:r>
    </w:p>
    <w:p w14:paraId="5D2F6406" w14:textId="3A557D70" w:rsidR="00DD0B43" w:rsidRPr="006661F6" w:rsidRDefault="00CA561D" w:rsidP="00D55C6A">
      <w:pPr>
        <w:pStyle w:val="code"/>
      </w:pPr>
      <w:r>
        <w:t xml:space="preserve">   </w:t>
      </w:r>
      <w:r w:rsidR="00DD0B43">
        <w:t>..</w:t>
      </w:r>
    </w:p>
    <w:p w14:paraId="7E1D3343" w14:textId="059D71C5" w:rsidR="00DD0B43" w:rsidRPr="00F620C9" w:rsidRDefault="00D55C6A" w:rsidP="00D55C6A">
      <w:pPr>
        <w:pStyle w:val="code"/>
      </w:pPr>
      <w:r>
        <w:t xml:space="preserve">   </w:t>
      </w:r>
      <w:r w:rsidR="00DD0B43">
        <w:t>/* READ-ONLY */</w:t>
      </w:r>
    </w:p>
    <w:p w14:paraId="1365A9A9" w14:textId="77777777" w:rsidR="00DD0B43" w:rsidRPr="00667B04" w:rsidRDefault="00DD0B43" w:rsidP="00D55C6A">
      <w:pPr>
        <w:pStyle w:val="code"/>
      </w:pPr>
      <w:r>
        <w:t xml:space="preserve">   </w:t>
      </w:r>
      <w:r w:rsidRPr="00667B04">
        <w:t>/* READ-WRITE */</w:t>
      </w:r>
    </w:p>
    <w:p w14:paraId="23FB8C95" w14:textId="77777777" w:rsidR="00D55C6A" w:rsidRDefault="00DD0B43" w:rsidP="00D55C6A">
      <w:pPr>
        <w:pStyle w:val="code"/>
      </w:pPr>
      <w:r>
        <w:t xml:space="preserve">   </w:t>
      </w:r>
    </w:p>
    <w:p w14:paraId="3E2A7144" w14:textId="4BA59410" w:rsidR="00DD0B43" w:rsidRPr="004D6017" w:rsidRDefault="00D55C6A" w:rsidP="00D55C6A">
      <w:pPr>
        <w:pStyle w:val="code"/>
      </w:pPr>
      <w:r>
        <w:t xml:space="preserve">   </w:t>
      </w:r>
      <w:r w:rsidR="00DD0B43">
        <w:t xml:space="preserve">/* Port default Traffic class </w:t>
      </w:r>
      <w:r w:rsidR="00DD0B43" w:rsidRPr="004D6017">
        <w:t>Mapping</w:t>
      </w:r>
      <w:r w:rsidR="0069320F">
        <w:t>, Default TC 0</w:t>
      </w:r>
      <w:r w:rsidR="00DD0B43" w:rsidRPr="004D6017">
        <w:t>*/</w:t>
      </w:r>
    </w:p>
    <w:p w14:paraId="7D48125E" w14:textId="0A7EE3B6" w:rsidR="00DD0B43" w:rsidRDefault="00DD0B43" w:rsidP="00D55C6A">
      <w:pPr>
        <w:pStyle w:val="code"/>
      </w:pPr>
      <w:r>
        <w:t xml:space="preserve">   </w:t>
      </w:r>
      <w:r w:rsidR="00D55C6A">
        <w:t xml:space="preserve">  </w:t>
      </w:r>
      <w:r>
        <w:t xml:space="preserve"> SAI</w:t>
      </w:r>
      <w:r w:rsidRPr="00DE69DB">
        <w:t>_PORT_ATTR_</w:t>
      </w:r>
      <w:r>
        <w:t>QOS_</w:t>
      </w:r>
      <w:r w:rsidRPr="00DE69DB">
        <w:t>DEFAULT_</w:t>
      </w:r>
      <w:r w:rsidRPr="00F5048F">
        <w:t>TC,</w:t>
      </w:r>
    </w:p>
    <w:p w14:paraId="40B2B84A" w14:textId="77777777" w:rsidR="006F3E87" w:rsidRDefault="006F3E87" w:rsidP="00D55C6A">
      <w:pPr>
        <w:pStyle w:val="code"/>
      </w:pPr>
    </w:p>
    <w:p w14:paraId="2354C966" w14:textId="4120B3D4" w:rsidR="006F3E87" w:rsidRPr="00C50769" w:rsidRDefault="006F3E87" w:rsidP="006F3E87">
      <w:pPr>
        <w:pStyle w:val="code"/>
        <w:rPr>
          <w:lang w:val="fr-FR"/>
        </w:rPr>
      </w:pPr>
      <w:r w:rsidRPr="00B637ED">
        <w:t xml:space="preserve">   </w:t>
      </w:r>
      <w:r w:rsidRPr="00C50769">
        <w:rPr>
          <w:lang w:val="fr-FR"/>
        </w:rPr>
        <w:t xml:space="preserve">/* Enable </w:t>
      </w:r>
      <w:r>
        <w:rPr>
          <w:lang w:val="fr-FR"/>
        </w:rPr>
        <w:t xml:space="preserve">DOT1P -&gt; TC </w:t>
      </w:r>
      <w:r w:rsidRPr="00C50769">
        <w:rPr>
          <w:lang w:val="fr-FR"/>
        </w:rPr>
        <w:t xml:space="preserve">MAP [sai_object_id_t] </w:t>
      </w:r>
      <w:r>
        <w:rPr>
          <w:lang w:val="fr-FR"/>
        </w:rPr>
        <w:t>on port</w:t>
      </w:r>
    </w:p>
    <w:p w14:paraId="18DA40BB" w14:textId="6C53518E" w:rsidR="006F3E87" w:rsidRDefault="006F3E87" w:rsidP="006F3E87">
      <w:pPr>
        <w:pStyle w:val="code"/>
      </w:pPr>
      <w:r w:rsidRPr="00B637ED">
        <w:rPr>
          <w:lang w:val="fr-FR"/>
        </w:rPr>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146C6135" w14:textId="77777777" w:rsidR="005250F1" w:rsidRDefault="006F3E87" w:rsidP="006F3E87">
      <w:pPr>
        <w:pStyle w:val="code"/>
      </w:pPr>
      <w:r>
        <w:t xml:space="preserve">    * To enable/disbale trust Dot1p, Map ID should be add/remove on port</w:t>
      </w:r>
      <w:r w:rsidR="005250F1">
        <w:t>.</w:t>
      </w:r>
    </w:p>
    <w:p w14:paraId="06BF11B8" w14:textId="156F1B9C" w:rsidR="006F3E87" w:rsidRPr="00BE13E9" w:rsidRDefault="005250F1" w:rsidP="006F3E87">
      <w:pPr>
        <w:pStyle w:val="code"/>
      </w:pPr>
      <w:r>
        <w:t xml:space="preserve">    * Default no map </w:t>
      </w:r>
      <w:r w:rsidR="006F3E87" w:rsidRPr="00BE13E9">
        <w:t>*/</w:t>
      </w:r>
    </w:p>
    <w:p w14:paraId="28F42B8A" w14:textId="722C33E6" w:rsidR="00481810" w:rsidRDefault="00481810" w:rsidP="00641EBB">
      <w:pPr>
        <w:pStyle w:val="code"/>
      </w:pPr>
    </w:p>
    <w:p w14:paraId="546954F5" w14:textId="0CFCF651" w:rsidR="00641EBB" w:rsidRPr="00641EBB" w:rsidRDefault="00641EBB" w:rsidP="00641EBB">
      <w:pPr>
        <w:pStyle w:val="code"/>
      </w:pPr>
      <w:r w:rsidRPr="00641EBB">
        <w:t xml:space="preserve">    SAI_PORT_ATTR_QOS_</w:t>
      </w:r>
      <w:r w:rsidR="007C1AA7">
        <w:t>DOT1P</w:t>
      </w:r>
      <w:r w:rsidRPr="00641EBB">
        <w:t>_TO_TC_MAP,</w:t>
      </w:r>
    </w:p>
    <w:p w14:paraId="67ED0FF8" w14:textId="77777777" w:rsidR="00641EBB" w:rsidRDefault="00641EBB" w:rsidP="00641EBB">
      <w:pPr>
        <w:pStyle w:val="code"/>
      </w:pPr>
    </w:p>
    <w:p w14:paraId="0717FFE9" w14:textId="345A974E" w:rsidR="00EB32B2" w:rsidRPr="00B637ED" w:rsidRDefault="00EB32B2" w:rsidP="00EB32B2">
      <w:pPr>
        <w:pStyle w:val="code"/>
      </w:pPr>
      <w:r w:rsidRPr="00B637ED">
        <w:t xml:space="preserve">   /* Enable DOT</w:t>
      </w:r>
      <w:r w:rsidR="004C683E" w:rsidRPr="00B637ED">
        <w:t>1P -&gt; COLOR</w:t>
      </w:r>
      <w:r w:rsidRPr="00B637ED">
        <w:t xml:space="preserve"> MAP [sai_object_id_t] on port</w:t>
      </w:r>
    </w:p>
    <w:p w14:paraId="3EC13009" w14:textId="77777777" w:rsidR="00EB32B2" w:rsidRDefault="00EB32B2" w:rsidP="00EB32B2">
      <w:pPr>
        <w:pStyle w:val="code"/>
      </w:pPr>
      <w:r w:rsidRPr="00B637ED">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37EC05BC" w14:textId="77777777" w:rsidR="00693632" w:rsidRDefault="00EB32B2" w:rsidP="00EB32B2">
      <w:pPr>
        <w:pStyle w:val="code"/>
      </w:pPr>
      <w:r>
        <w:t xml:space="preserve">    * To enable/disbale trust Dot1p, Map ID should be add/remove on port</w:t>
      </w:r>
      <w:r w:rsidR="00693632">
        <w:t xml:space="preserve">. </w:t>
      </w:r>
    </w:p>
    <w:p w14:paraId="145CB16C" w14:textId="40609C62" w:rsidR="00EB32B2" w:rsidRPr="00BE13E9" w:rsidRDefault="00693632" w:rsidP="00EB32B2">
      <w:pPr>
        <w:pStyle w:val="code"/>
      </w:pPr>
      <w:r>
        <w:t xml:space="preserve">    * </w:t>
      </w:r>
      <w:r>
        <w:t>Default no map</w:t>
      </w:r>
      <w:r w:rsidR="00EB32B2">
        <w:t xml:space="preserve"> </w:t>
      </w:r>
      <w:r w:rsidR="00EB32B2" w:rsidRPr="00BE13E9">
        <w:t>*/</w:t>
      </w:r>
    </w:p>
    <w:p w14:paraId="319EF7D9" w14:textId="77777777" w:rsidR="00EE29F1" w:rsidRPr="00641EBB" w:rsidRDefault="00EE29F1" w:rsidP="00641EBB">
      <w:pPr>
        <w:pStyle w:val="code"/>
      </w:pPr>
    </w:p>
    <w:p w14:paraId="0C8A9C8D" w14:textId="0136651E" w:rsidR="00641EBB" w:rsidRPr="00641EBB" w:rsidRDefault="00641EBB" w:rsidP="00641EBB">
      <w:pPr>
        <w:pStyle w:val="code"/>
      </w:pPr>
      <w:r w:rsidRPr="00641EBB">
        <w:lastRenderedPageBreak/>
        <w:t xml:space="preserve">    SAI_PORT_ATTR_QOS_</w:t>
      </w:r>
      <w:r w:rsidR="000C4B5A">
        <w:t>DOT1P_</w:t>
      </w:r>
      <w:r w:rsidRPr="00641EBB">
        <w:t>TO_COLOR_MAP,</w:t>
      </w:r>
    </w:p>
    <w:p w14:paraId="0D1B1B25" w14:textId="77777777" w:rsidR="003C0F9C" w:rsidRDefault="003C0F9C" w:rsidP="00971CD8">
      <w:pPr>
        <w:pStyle w:val="code"/>
      </w:pPr>
    </w:p>
    <w:p w14:paraId="3EC14773" w14:textId="4B124B3F" w:rsidR="00BD442F" w:rsidRPr="00C50769" w:rsidRDefault="00BD442F" w:rsidP="00BD442F">
      <w:pPr>
        <w:pStyle w:val="code"/>
        <w:rPr>
          <w:lang w:val="fr-FR"/>
        </w:rPr>
      </w:pPr>
      <w:r w:rsidRPr="00B637ED">
        <w:t xml:space="preserve">   </w:t>
      </w:r>
      <w:r w:rsidRPr="00C50769">
        <w:rPr>
          <w:lang w:val="fr-FR"/>
        </w:rPr>
        <w:t xml:space="preserve">/* Enable </w:t>
      </w:r>
      <w:r w:rsidR="003F5DCB">
        <w:rPr>
          <w:lang w:val="fr-FR"/>
        </w:rPr>
        <w:t>DSCP</w:t>
      </w:r>
      <w:r>
        <w:rPr>
          <w:lang w:val="fr-FR"/>
        </w:rPr>
        <w:t xml:space="preserve"> -&gt; TC </w:t>
      </w:r>
      <w:r w:rsidRPr="00C50769">
        <w:rPr>
          <w:lang w:val="fr-FR"/>
        </w:rPr>
        <w:t xml:space="preserve">MAP [sai_object_id_t] </w:t>
      </w:r>
      <w:r>
        <w:rPr>
          <w:lang w:val="fr-FR"/>
        </w:rPr>
        <w:t>on port</w:t>
      </w:r>
    </w:p>
    <w:p w14:paraId="17DECE09" w14:textId="77777777" w:rsidR="00BD442F" w:rsidRDefault="00BD442F" w:rsidP="00BD442F">
      <w:pPr>
        <w:pStyle w:val="code"/>
      </w:pPr>
      <w:r w:rsidRPr="00BD442F">
        <w:rPr>
          <w:lang w:val="fr-FR"/>
        </w:rPr>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4EDF71B0" w14:textId="77777777" w:rsidR="00693632" w:rsidRDefault="00BD442F" w:rsidP="00BD442F">
      <w:pPr>
        <w:pStyle w:val="code"/>
      </w:pPr>
      <w:r>
        <w:t xml:space="preserve">    * To enable/disbale</w:t>
      </w:r>
      <w:r w:rsidR="00F60635">
        <w:t xml:space="preserve"> trust DSCP</w:t>
      </w:r>
      <w:r>
        <w:t>, Map ID should be add/remove on port</w:t>
      </w:r>
      <w:r w:rsidR="00693632">
        <w:t>.</w:t>
      </w:r>
    </w:p>
    <w:p w14:paraId="5992FF24" w14:textId="1EA4B8B6" w:rsidR="00BD442F" w:rsidRPr="00BE13E9" w:rsidRDefault="00693632" w:rsidP="00BD442F">
      <w:pPr>
        <w:pStyle w:val="code"/>
      </w:pPr>
      <w:r>
        <w:t xml:space="preserve">    * </w:t>
      </w:r>
      <w:r>
        <w:t>Default no map</w:t>
      </w:r>
      <w:r w:rsidR="00BD442F">
        <w:t xml:space="preserve"> </w:t>
      </w:r>
      <w:r w:rsidR="00BD442F" w:rsidRPr="00BE13E9">
        <w:t>*/</w:t>
      </w:r>
    </w:p>
    <w:p w14:paraId="40A2C08A" w14:textId="77777777" w:rsidR="00BD442F" w:rsidRDefault="00BD442F" w:rsidP="0055524E">
      <w:pPr>
        <w:pStyle w:val="code"/>
      </w:pPr>
    </w:p>
    <w:p w14:paraId="49F50C85" w14:textId="106E1F2A" w:rsidR="001F70E5" w:rsidRPr="00A952C2" w:rsidRDefault="00DD0B43" w:rsidP="00971CD8">
      <w:pPr>
        <w:pStyle w:val="code"/>
      </w:pPr>
      <w:r w:rsidRPr="00641EBB">
        <w:t xml:space="preserve"> </w:t>
      </w:r>
      <w:r w:rsidR="00D55C6A" w:rsidRPr="00641EBB">
        <w:t xml:space="preserve"> </w:t>
      </w:r>
      <w:r w:rsidRPr="00641EBB">
        <w:t xml:space="preserve">  </w:t>
      </w:r>
      <w:r w:rsidRPr="00A952C2">
        <w:t>SAI_PORT_ATTR_</w:t>
      </w:r>
      <w:r w:rsidR="00B00757" w:rsidRPr="00A952C2">
        <w:t>QOS_DSCP_TO_TC_MAP</w:t>
      </w:r>
      <w:r w:rsidRPr="00A952C2">
        <w:t>,</w:t>
      </w:r>
    </w:p>
    <w:p w14:paraId="594607CA" w14:textId="77777777" w:rsidR="00A04DDF" w:rsidRDefault="00A04DDF" w:rsidP="00971CD8">
      <w:pPr>
        <w:pStyle w:val="code"/>
      </w:pPr>
    </w:p>
    <w:p w14:paraId="671E9FCD" w14:textId="3B068EDE" w:rsidR="00132FF9" w:rsidRPr="00B637ED" w:rsidRDefault="00132FF9" w:rsidP="00132FF9">
      <w:pPr>
        <w:pStyle w:val="code"/>
      </w:pPr>
      <w:r w:rsidRPr="00B637ED">
        <w:t xml:space="preserve">   /* Enable DSCP</w:t>
      </w:r>
      <w:r w:rsidR="00F95E4C" w:rsidRPr="00B637ED">
        <w:t xml:space="preserve"> -&gt; COLOR</w:t>
      </w:r>
      <w:r w:rsidRPr="00B637ED">
        <w:t xml:space="preserve"> MAP [sai_object_id_t] on port</w:t>
      </w:r>
    </w:p>
    <w:p w14:paraId="1CE55A8F" w14:textId="77777777" w:rsidR="00132FF9" w:rsidRDefault="00132FF9" w:rsidP="00132FF9">
      <w:pPr>
        <w:pStyle w:val="code"/>
      </w:pPr>
      <w:r w:rsidRPr="00B637ED">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6A5C9B07" w14:textId="77777777" w:rsidR="00693632" w:rsidRDefault="00132FF9" w:rsidP="00132FF9">
      <w:pPr>
        <w:pStyle w:val="code"/>
      </w:pPr>
      <w:r>
        <w:t xml:space="preserve">    * To enable/disbale trust DSCP, Map ID should be add/remove on port</w:t>
      </w:r>
      <w:r w:rsidR="00693632">
        <w:t xml:space="preserve">. </w:t>
      </w:r>
    </w:p>
    <w:p w14:paraId="25CFE6AF" w14:textId="2D8CD8EE" w:rsidR="00132FF9" w:rsidRPr="00BE13E9" w:rsidRDefault="00693632" w:rsidP="00132FF9">
      <w:pPr>
        <w:pStyle w:val="code"/>
      </w:pPr>
      <w:r>
        <w:t xml:space="preserve">    * </w:t>
      </w:r>
      <w:r>
        <w:t>Default no map</w:t>
      </w:r>
      <w:r w:rsidR="00132FF9">
        <w:t xml:space="preserve"> </w:t>
      </w:r>
      <w:r w:rsidR="00132FF9" w:rsidRPr="00BE13E9">
        <w:t>*/</w:t>
      </w:r>
    </w:p>
    <w:p w14:paraId="41818107" w14:textId="77777777" w:rsidR="00086031" w:rsidRPr="00A952C2" w:rsidRDefault="00086031" w:rsidP="00971CD8">
      <w:pPr>
        <w:pStyle w:val="code"/>
      </w:pPr>
    </w:p>
    <w:p w14:paraId="05565609" w14:textId="1B7FB513" w:rsidR="00B65373" w:rsidRPr="00B33534" w:rsidRDefault="00AB3AC1" w:rsidP="00971CD8">
      <w:pPr>
        <w:pStyle w:val="code"/>
      </w:pPr>
      <w:r w:rsidRPr="00A952C2">
        <w:t xml:space="preserve">    </w:t>
      </w:r>
      <w:r w:rsidR="00A04DDF" w:rsidRPr="00B33534">
        <w:t>SAI_PORT_ATTR_QOS_</w:t>
      </w:r>
      <w:r w:rsidR="00126421" w:rsidRPr="00B33534">
        <w:t>DSCP_TO_COLOR</w:t>
      </w:r>
      <w:r w:rsidR="00A04DDF" w:rsidRPr="00B33534">
        <w:t>_MAP,</w:t>
      </w:r>
    </w:p>
    <w:p w14:paraId="73099277" w14:textId="77777777" w:rsidR="00274D4C" w:rsidRPr="00B33534" w:rsidRDefault="00274D4C" w:rsidP="00D55C6A">
      <w:pPr>
        <w:pStyle w:val="code"/>
      </w:pPr>
    </w:p>
    <w:p w14:paraId="1FE2440F" w14:textId="6A999DA5" w:rsidR="003A6909" w:rsidRPr="00693632" w:rsidRDefault="003A6909" w:rsidP="003A6909">
      <w:pPr>
        <w:pStyle w:val="code"/>
      </w:pPr>
      <w:r w:rsidRPr="00B33534">
        <w:t xml:space="preserve">   </w:t>
      </w:r>
      <w:r w:rsidRPr="00693632">
        <w:t xml:space="preserve">/* Enable </w:t>
      </w:r>
      <w:r w:rsidR="006810CA" w:rsidRPr="00693632">
        <w:t xml:space="preserve">TC -&gt; Queue </w:t>
      </w:r>
      <w:r w:rsidRPr="00693632">
        <w:t xml:space="preserve">MAP [sai_object_id_t] </w:t>
      </w:r>
      <w:r w:rsidR="0066376A" w:rsidRPr="00693632">
        <w:t xml:space="preserve"> on port</w:t>
      </w:r>
    </w:p>
    <w:p w14:paraId="04816F99" w14:textId="379C6D7C" w:rsidR="00335CE7" w:rsidRDefault="003A6909" w:rsidP="003A6909">
      <w:pPr>
        <w:pStyle w:val="code"/>
      </w:pPr>
      <w:r w:rsidRPr="00693632">
        <w:t xml:space="preserve">    </w:t>
      </w:r>
      <w:r w:rsidR="00335CE7">
        <w:t xml:space="preserve">* </w:t>
      </w:r>
      <w:r w:rsidR="00C50769">
        <w:t>Map</w:t>
      </w:r>
      <w:r>
        <w:t xml:space="preserve"> id</w:t>
      </w:r>
      <w:r w:rsidRPr="00735946">
        <w:t xml:space="preserve"> = </w:t>
      </w:r>
      <w:r>
        <w:t>SAI_NULL_OBJECT_ID</w:t>
      </w:r>
      <w:r w:rsidR="00241D5C">
        <w:t xml:space="preserve"> to disable map </w:t>
      </w:r>
      <w:r w:rsidRPr="00735946">
        <w:t>on port</w:t>
      </w:r>
      <w:r w:rsidR="00335CE7">
        <w:t xml:space="preserve">. </w:t>
      </w:r>
    </w:p>
    <w:p w14:paraId="4659BCCE" w14:textId="0E8936E5" w:rsidR="003A6909" w:rsidRPr="00BE13E9" w:rsidRDefault="00335CE7" w:rsidP="003A6909">
      <w:pPr>
        <w:pStyle w:val="code"/>
      </w:pPr>
      <w:r>
        <w:t xml:space="preserve">    * </w:t>
      </w:r>
      <w:r>
        <w:t>Default no map</w:t>
      </w:r>
      <w:r w:rsidR="005C0A8A">
        <w:t>, All packets to queue 0</w:t>
      </w:r>
      <w:r>
        <w:t xml:space="preserve"> </w:t>
      </w:r>
      <w:r w:rsidR="003A6909" w:rsidRPr="00BE13E9">
        <w:t>*/</w:t>
      </w:r>
    </w:p>
    <w:p w14:paraId="17D9FE32" w14:textId="77777777" w:rsidR="003A6909" w:rsidRPr="003A6909" w:rsidRDefault="003A6909" w:rsidP="00D55C6A">
      <w:pPr>
        <w:pStyle w:val="code"/>
      </w:pPr>
    </w:p>
    <w:p w14:paraId="748A6534" w14:textId="5E9FDB16" w:rsidR="001A24F4" w:rsidRPr="001063C2" w:rsidRDefault="001A24F4" w:rsidP="001A24F4">
      <w:pPr>
        <w:pStyle w:val="code"/>
      </w:pPr>
      <w:r w:rsidRPr="008B2C3E">
        <w:t xml:space="preserve">    </w:t>
      </w:r>
      <w:r w:rsidRPr="001063C2">
        <w:t>SAI_PORT_ATTR_QOS_</w:t>
      </w:r>
      <w:r w:rsidR="0089566B" w:rsidRPr="001063C2">
        <w:t>TC</w:t>
      </w:r>
      <w:r w:rsidRPr="001063C2">
        <w:t>_TO_</w:t>
      </w:r>
      <w:r w:rsidR="0089566B" w:rsidRPr="001063C2">
        <w:t>QUEUE</w:t>
      </w:r>
      <w:r w:rsidRPr="001063C2">
        <w:t>_MAP,</w:t>
      </w:r>
    </w:p>
    <w:p w14:paraId="0693F0D2" w14:textId="77777777" w:rsidR="001A24F4" w:rsidRPr="001063C2" w:rsidRDefault="001A24F4" w:rsidP="00D55C6A">
      <w:pPr>
        <w:pStyle w:val="code"/>
      </w:pPr>
    </w:p>
    <w:p w14:paraId="1A72437E" w14:textId="3FCFD424" w:rsidR="00584B16" w:rsidRPr="00472967" w:rsidRDefault="00584B16" w:rsidP="00584B16">
      <w:pPr>
        <w:pStyle w:val="code"/>
      </w:pPr>
      <w:r w:rsidRPr="001063C2">
        <w:t xml:space="preserve">   </w:t>
      </w:r>
      <w:r w:rsidRPr="00472967">
        <w:t xml:space="preserve">/* Enable </w:t>
      </w:r>
      <w:r w:rsidR="00472967" w:rsidRPr="00472967">
        <w:t>TC -&gt; DOT</w:t>
      </w:r>
      <w:r w:rsidR="00472967">
        <w:t>1P</w:t>
      </w:r>
      <w:r w:rsidRPr="00472967">
        <w:t xml:space="preserve"> MAP [sai_object_id_t] </w:t>
      </w:r>
    </w:p>
    <w:p w14:paraId="7DC82901" w14:textId="5215DB7B" w:rsidR="00021415" w:rsidRDefault="00584B16" w:rsidP="00584B16">
      <w:pPr>
        <w:pStyle w:val="code"/>
      </w:pPr>
      <w:r w:rsidRPr="00472967">
        <w:t xml:space="preserve">    </w:t>
      </w:r>
      <w:r w:rsidR="00021415">
        <w:t>*</w:t>
      </w:r>
      <w:r w:rsidRPr="00472967">
        <w:t xml:space="preserve"> </w:t>
      </w:r>
      <w:r>
        <w:t>Map id</w:t>
      </w:r>
      <w:r w:rsidRPr="00735946">
        <w:t xml:space="preserve"> = </w:t>
      </w:r>
      <w:r>
        <w:t xml:space="preserve">SAI_NULL_OBJECT_ID to disable map </w:t>
      </w:r>
      <w:r w:rsidRPr="00735946">
        <w:t>on port</w:t>
      </w:r>
      <w:r w:rsidR="00021415">
        <w:t xml:space="preserve">. </w:t>
      </w:r>
    </w:p>
    <w:p w14:paraId="2C93F2C5" w14:textId="17DA60C4" w:rsidR="00584B16" w:rsidRPr="00BE13E9" w:rsidRDefault="00021415" w:rsidP="00584B16">
      <w:pPr>
        <w:pStyle w:val="code"/>
      </w:pPr>
      <w:r>
        <w:t xml:space="preserve">    * </w:t>
      </w:r>
      <w:r>
        <w:t>Default no map</w:t>
      </w:r>
      <w:r w:rsidR="00584B16" w:rsidRPr="00BE13E9">
        <w:t xml:space="preserve"> */</w:t>
      </w:r>
    </w:p>
    <w:p w14:paraId="1144E0D7" w14:textId="77777777" w:rsidR="00584B16" w:rsidRPr="00584B16" w:rsidRDefault="00584B16" w:rsidP="00D55C6A">
      <w:pPr>
        <w:pStyle w:val="code"/>
      </w:pPr>
    </w:p>
    <w:p w14:paraId="5C631532" w14:textId="455EF391" w:rsidR="0084358B" w:rsidRPr="00472967" w:rsidRDefault="0084358B" w:rsidP="0084358B">
      <w:pPr>
        <w:pStyle w:val="code"/>
      </w:pPr>
      <w:r w:rsidRPr="00584B16">
        <w:t xml:space="preserve">    </w:t>
      </w:r>
      <w:r w:rsidRPr="00472967">
        <w:t>SAI_PORT_ATTR_QOS_TC_TO_</w:t>
      </w:r>
      <w:r w:rsidR="00D65590" w:rsidRPr="00472967">
        <w:t>DOT1P</w:t>
      </w:r>
      <w:r w:rsidRPr="00472967">
        <w:t>_MAP,</w:t>
      </w:r>
    </w:p>
    <w:p w14:paraId="1D521A7E" w14:textId="77777777" w:rsidR="00584B16" w:rsidRPr="00472967" w:rsidRDefault="00584B16" w:rsidP="00584B16">
      <w:pPr>
        <w:pStyle w:val="code"/>
      </w:pPr>
    </w:p>
    <w:p w14:paraId="42D539AC" w14:textId="38870145" w:rsidR="00584B16" w:rsidRPr="00D04385" w:rsidRDefault="00584B16" w:rsidP="00584B16">
      <w:pPr>
        <w:pStyle w:val="code"/>
      </w:pPr>
      <w:r w:rsidRPr="00472967">
        <w:t xml:space="preserve">   /* Enable </w:t>
      </w:r>
      <w:r w:rsidR="00D06E69">
        <w:t>TC -&gt; DSCP</w:t>
      </w:r>
      <w:r w:rsidRPr="00472967">
        <w:t xml:space="preserve"> M</w:t>
      </w:r>
      <w:r w:rsidRPr="00D04385">
        <w:t xml:space="preserve">AP [sai_object_id_t] </w:t>
      </w:r>
    </w:p>
    <w:p w14:paraId="02D8A743" w14:textId="43C8C858" w:rsidR="007E1AE8" w:rsidRDefault="007E1AE8" w:rsidP="00584B16">
      <w:pPr>
        <w:pStyle w:val="code"/>
      </w:pPr>
      <w:r>
        <w:t xml:space="preserve">  </w:t>
      </w:r>
      <w:r w:rsidR="00584B16" w:rsidRPr="00D04385">
        <w:t xml:space="preserve">  </w:t>
      </w:r>
      <w:r>
        <w:t>*</w:t>
      </w:r>
      <w:r w:rsidR="00584B16" w:rsidRPr="00D04385">
        <w:t xml:space="preserve"> </w:t>
      </w:r>
      <w:r w:rsidR="00584B16">
        <w:t>Map id</w:t>
      </w:r>
      <w:r w:rsidR="00584B16" w:rsidRPr="00735946">
        <w:t xml:space="preserve"> = </w:t>
      </w:r>
      <w:r w:rsidR="00584B16">
        <w:t xml:space="preserve">SAI_NULL_OBJECT_ID to disable map </w:t>
      </w:r>
      <w:r w:rsidR="00584B16" w:rsidRPr="00735946">
        <w:t>on port</w:t>
      </w:r>
      <w:r>
        <w:t xml:space="preserve">. </w:t>
      </w:r>
    </w:p>
    <w:p w14:paraId="0912479D" w14:textId="4FA6E705" w:rsidR="00584B16" w:rsidRPr="00BE13E9" w:rsidRDefault="00584B16" w:rsidP="00584B16">
      <w:pPr>
        <w:pStyle w:val="code"/>
      </w:pPr>
      <w:r w:rsidRPr="00BE13E9">
        <w:t xml:space="preserve"> </w:t>
      </w:r>
      <w:r w:rsidR="007E1AE8">
        <w:t xml:space="preserve">   * </w:t>
      </w:r>
      <w:r w:rsidR="007E1AE8">
        <w:t xml:space="preserve">Default no map </w:t>
      </w:r>
      <w:bookmarkStart w:id="8" w:name="_GoBack"/>
      <w:bookmarkEnd w:id="8"/>
      <w:r w:rsidRPr="00BE13E9">
        <w:t>*/</w:t>
      </w:r>
    </w:p>
    <w:p w14:paraId="52B362B0" w14:textId="77777777" w:rsidR="0084358B" w:rsidRPr="00584B16" w:rsidRDefault="0084358B" w:rsidP="0084358B">
      <w:pPr>
        <w:pStyle w:val="code"/>
      </w:pPr>
    </w:p>
    <w:p w14:paraId="778C4C96" w14:textId="1D950F22" w:rsidR="0084358B" w:rsidRPr="00B33534" w:rsidRDefault="0084358B" w:rsidP="00D55C6A">
      <w:pPr>
        <w:pStyle w:val="code"/>
      </w:pPr>
      <w:r w:rsidRPr="00584B16">
        <w:t xml:space="preserve">    </w:t>
      </w:r>
      <w:r w:rsidRPr="00B33534">
        <w:t>SAI_PORT_ATTR_QOS_TC_TO_</w:t>
      </w:r>
      <w:r w:rsidR="00D65590" w:rsidRPr="00B33534">
        <w:t>DSCP</w:t>
      </w:r>
      <w:r w:rsidRPr="00B33534">
        <w:t>_MAP,</w:t>
      </w:r>
    </w:p>
    <w:p w14:paraId="61C029FB" w14:textId="77777777" w:rsidR="00A04178" w:rsidRPr="00B637ED" w:rsidRDefault="00A04178" w:rsidP="00D55C6A">
      <w:pPr>
        <w:pStyle w:val="code"/>
      </w:pPr>
    </w:p>
    <w:p w14:paraId="5FA8DDD9" w14:textId="77777777" w:rsidR="00DD0B43" w:rsidRDefault="00DD0B43" w:rsidP="00D55C6A">
      <w:pPr>
        <w:pStyle w:val="code"/>
        <w:rPr>
          <w:lang w:val="fr-FR"/>
        </w:rPr>
      </w:pPr>
      <w:r>
        <w:rPr>
          <w:lang w:val="fr-FR"/>
        </w:rPr>
        <w:t>} sai</w:t>
      </w:r>
      <w:r w:rsidRPr="00F620C9">
        <w:rPr>
          <w:lang w:val="fr-FR"/>
        </w:rPr>
        <w:t>_port_attr_t;</w:t>
      </w:r>
    </w:p>
    <w:p w14:paraId="6C688A82" w14:textId="77777777" w:rsidR="00856295" w:rsidRDefault="00856295" w:rsidP="009936FC">
      <w:pPr>
        <w:spacing w:line="240" w:lineRule="auto"/>
        <w:rPr>
          <w:rFonts w:cstheme="minorHAnsi"/>
        </w:rPr>
      </w:pPr>
    </w:p>
    <w:p w14:paraId="1739BBDC" w14:textId="7EF1D263" w:rsidR="0024098E" w:rsidRPr="00893A97" w:rsidRDefault="0024098E" w:rsidP="0024098E">
      <w:pPr>
        <w:pStyle w:val="Heading2"/>
        <w:rPr>
          <w:lang w:val="fr-FR"/>
        </w:rPr>
      </w:pPr>
      <w:bookmarkStart w:id="9" w:name="_Toc417378499"/>
      <w:r>
        <w:rPr>
          <w:lang w:val="fr-FR"/>
        </w:rPr>
        <w:t>Changes to saiswitch</w:t>
      </w:r>
      <w:r w:rsidRPr="00726578">
        <w:rPr>
          <w:lang w:val="fr-FR"/>
        </w:rPr>
        <w:t>.h</w:t>
      </w:r>
    </w:p>
    <w:p w14:paraId="1CE894C8" w14:textId="77777777" w:rsidR="0024098E" w:rsidRDefault="0024098E" w:rsidP="0024098E">
      <w:pPr>
        <w:pStyle w:val="Heading3"/>
      </w:pPr>
      <w:r w:rsidRPr="00023FFA">
        <w:t>New attributes</w:t>
      </w:r>
    </w:p>
    <w:p w14:paraId="21A0766E" w14:textId="1CB2177D" w:rsidR="0024098E" w:rsidRPr="0024098E" w:rsidRDefault="0024098E" w:rsidP="0024098E">
      <w:pPr>
        <w:pStyle w:val="code"/>
      </w:pPr>
      <w:r w:rsidRPr="0024098E">
        <w:t>typedef enum _sai_switch</w:t>
      </w:r>
      <w:r w:rsidRPr="0024098E">
        <w:t xml:space="preserve">_attr_t </w:t>
      </w:r>
    </w:p>
    <w:p w14:paraId="23EC0F29" w14:textId="77777777" w:rsidR="0024098E" w:rsidRPr="00726578" w:rsidRDefault="0024098E" w:rsidP="0024098E">
      <w:pPr>
        <w:pStyle w:val="code"/>
      </w:pPr>
      <w:r>
        <w:t xml:space="preserve">{ </w:t>
      </w:r>
    </w:p>
    <w:p w14:paraId="320E7063" w14:textId="77777777" w:rsidR="0024098E" w:rsidRPr="00726578" w:rsidRDefault="0024098E" w:rsidP="0024098E">
      <w:pPr>
        <w:pStyle w:val="code"/>
      </w:pPr>
      <w:r>
        <w:t xml:space="preserve">   </w:t>
      </w:r>
      <w:r w:rsidRPr="00726578">
        <w:t>..</w:t>
      </w:r>
    </w:p>
    <w:p w14:paraId="6EFA4D4B" w14:textId="77777777" w:rsidR="0024098E" w:rsidRPr="006661F6" w:rsidRDefault="0024098E" w:rsidP="0024098E">
      <w:pPr>
        <w:pStyle w:val="code"/>
      </w:pPr>
      <w:r>
        <w:t xml:space="preserve">   ..</w:t>
      </w:r>
    </w:p>
    <w:p w14:paraId="13743374" w14:textId="77777777" w:rsidR="0024098E" w:rsidRPr="00F620C9" w:rsidRDefault="0024098E" w:rsidP="0024098E">
      <w:pPr>
        <w:pStyle w:val="code"/>
      </w:pPr>
      <w:r>
        <w:t xml:space="preserve">   /* READ-ONLY */</w:t>
      </w:r>
    </w:p>
    <w:p w14:paraId="6BE6B0B2" w14:textId="77777777" w:rsidR="0024098E" w:rsidRPr="00667B04" w:rsidRDefault="0024098E" w:rsidP="0024098E">
      <w:pPr>
        <w:pStyle w:val="code"/>
      </w:pPr>
      <w:r>
        <w:t xml:space="preserve">   </w:t>
      </w:r>
      <w:r w:rsidRPr="00667B04">
        <w:t>/* READ-WRITE */</w:t>
      </w:r>
    </w:p>
    <w:p w14:paraId="0C15886A" w14:textId="77777777" w:rsidR="0024098E" w:rsidRDefault="0024098E" w:rsidP="0024098E">
      <w:pPr>
        <w:pStyle w:val="code"/>
      </w:pPr>
      <w:r>
        <w:t xml:space="preserve">   </w:t>
      </w:r>
    </w:p>
    <w:p w14:paraId="311F05A1" w14:textId="1FE1D01A" w:rsidR="0024098E" w:rsidRPr="004D6017" w:rsidRDefault="0024098E" w:rsidP="0024098E">
      <w:pPr>
        <w:pStyle w:val="code"/>
      </w:pPr>
      <w:r>
        <w:t xml:space="preserve">   </w:t>
      </w:r>
      <w:r>
        <w:t>/* D</w:t>
      </w:r>
      <w:r>
        <w:t xml:space="preserve">efault Traffic class </w:t>
      </w:r>
      <w:r w:rsidRPr="004D6017">
        <w:t>Mapping</w:t>
      </w:r>
      <w:r>
        <w:t>, Default TC 0</w:t>
      </w:r>
      <w:r w:rsidRPr="004D6017">
        <w:t>*/</w:t>
      </w:r>
    </w:p>
    <w:p w14:paraId="0E27B108" w14:textId="60401885" w:rsidR="0024098E" w:rsidRDefault="0024098E" w:rsidP="0024098E">
      <w:pPr>
        <w:pStyle w:val="code"/>
      </w:pPr>
      <w:r>
        <w:t xml:space="preserve">      SAI</w:t>
      </w:r>
      <w:r>
        <w:t>_SWITCH</w:t>
      </w:r>
      <w:r w:rsidRPr="00DE69DB">
        <w:t>_ATTR_</w:t>
      </w:r>
      <w:r>
        <w:t>QOS_</w:t>
      </w:r>
      <w:r w:rsidRPr="00DE69DB">
        <w:t>DEFAULT_</w:t>
      </w:r>
      <w:r w:rsidRPr="00F5048F">
        <w:t>TC,</w:t>
      </w:r>
    </w:p>
    <w:p w14:paraId="23BF3495" w14:textId="77777777" w:rsidR="0024098E" w:rsidRDefault="0024098E" w:rsidP="0024098E">
      <w:pPr>
        <w:pStyle w:val="code"/>
      </w:pPr>
    </w:p>
    <w:p w14:paraId="79510633" w14:textId="77777777" w:rsidR="0024098E" w:rsidRPr="00C50769" w:rsidRDefault="0024098E" w:rsidP="0024098E">
      <w:pPr>
        <w:pStyle w:val="code"/>
        <w:rPr>
          <w:lang w:val="fr-FR"/>
        </w:rPr>
      </w:pPr>
      <w:r w:rsidRPr="00B637ED">
        <w:t xml:space="preserve">   </w:t>
      </w:r>
      <w:r w:rsidRPr="00C50769">
        <w:rPr>
          <w:lang w:val="fr-FR"/>
        </w:rPr>
        <w:t xml:space="preserve">/* Enable </w:t>
      </w:r>
      <w:r>
        <w:rPr>
          <w:lang w:val="fr-FR"/>
        </w:rPr>
        <w:t xml:space="preserve">DOT1P -&gt; TC </w:t>
      </w:r>
      <w:r w:rsidRPr="00C50769">
        <w:rPr>
          <w:lang w:val="fr-FR"/>
        </w:rPr>
        <w:t xml:space="preserve">MAP [sai_object_id_t] </w:t>
      </w:r>
      <w:r>
        <w:rPr>
          <w:lang w:val="fr-FR"/>
        </w:rPr>
        <w:t>on port</w:t>
      </w:r>
    </w:p>
    <w:p w14:paraId="3467DD12" w14:textId="77777777" w:rsidR="0024098E" w:rsidRDefault="0024098E" w:rsidP="0024098E">
      <w:pPr>
        <w:pStyle w:val="code"/>
      </w:pPr>
      <w:r w:rsidRPr="00B637ED">
        <w:rPr>
          <w:lang w:val="fr-FR"/>
        </w:rPr>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4431808E" w14:textId="77777777" w:rsidR="00B2427E" w:rsidRDefault="0024098E" w:rsidP="0024098E">
      <w:pPr>
        <w:pStyle w:val="code"/>
      </w:pPr>
      <w:r>
        <w:t xml:space="preserve">    * To enable/disbale trust Dot1p, Map ID should be add/remove on port</w:t>
      </w:r>
      <w:r w:rsidR="00B2427E">
        <w:t>.</w:t>
      </w:r>
    </w:p>
    <w:p w14:paraId="746A057A" w14:textId="0D957D6C" w:rsidR="0024098E" w:rsidRDefault="00B2427E" w:rsidP="0024098E">
      <w:pPr>
        <w:pStyle w:val="code"/>
      </w:pPr>
      <w:r>
        <w:t xml:space="preserve">    * Default no map</w:t>
      </w:r>
      <w:r w:rsidR="0024098E">
        <w:t xml:space="preserve"> </w:t>
      </w:r>
      <w:r w:rsidR="0024098E" w:rsidRPr="00BE13E9">
        <w:t>*/</w:t>
      </w:r>
    </w:p>
    <w:p w14:paraId="22611721" w14:textId="48560B93" w:rsidR="0024098E" w:rsidRPr="00641EBB" w:rsidRDefault="0024098E" w:rsidP="0024098E">
      <w:pPr>
        <w:pStyle w:val="code"/>
      </w:pPr>
      <w:r>
        <w:t xml:space="preserve">    SAI_SWITCH</w:t>
      </w:r>
      <w:r w:rsidRPr="00641EBB">
        <w:t>_ATTR_QOS_</w:t>
      </w:r>
      <w:r>
        <w:t>DOT1P</w:t>
      </w:r>
      <w:r w:rsidRPr="00641EBB">
        <w:t>_TO_TC_MAP,</w:t>
      </w:r>
    </w:p>
    <w:p w14:paraId="01C0FF92" w14:textId="77777777" w:rsidR="0024098E" w:rsidRDefault="0024098E" w:rsidP="0024098E">
      <w:pPr>
        <w:pStyle w:val="code"/>
      </w:pPr>
    </w:p>
    <w:p w14:paraId="64192874" w14:textId="77777777" w:rsidR="0024098E" w:rsidRPr="00B637ED" w:rsidRDefault="0024098E" w:rsidP="0024098E">
      <w:pPr>
        <w:pStyle w:val="code"/>
      </w:pPr>
      <w:r w:rsidRPr="00B637ED">
        <w:t xml:space="preserve">   /* Enable DOT1P -&gt; COLOR MAP [sai_object_id_t] on port</w:t>
      </w:r>
    </w:p>
    <w:p w14:paraId="3431CE9F" w14:textId="77777777" w:rsidR="0024098E" w:rsidRDefault="0024098E" w:rsidP="0024098E">
      <w:pPr>
        <w:pStyle w:val="code"/>
      </w:pPr>
      <w:r w:rsidRPr="00B637ED">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0D4AF516" w14:textId="77777777" w:rsidR="00EB1C90" w:rsidRDefault="0024098E" w:rsidP="0024098E">
      <w:pPr>
        <w:pStyle w:val="code"/>
      </w:pPr>
      <w:r>
        <w:t xml:space="preserve">    * To enable/disbale trust Dot1p, Map ID should be add/remove on port</w:t>
      </w:r>
      <w:r w:rsidR="00EB1C90">
        <w:t>.</w:t>
      </w:r>
    </w:p>
    <w:p w14:paraId="75D08A7E" w14:textId="51301F37" w:rsidR="0024098E" w:rsidRPr="00BE13E9" w:rsidRDefault="00EB1C90" w:rsidP="0024098E">
      <w:pPr>
        <w:pStyle w:val="code"/>
      </w:pPr>
      <w:r>
        <w:t xml:space="preserve">    * </w:t>
      </w:r>
      <w:r>
        <w:t>Default no map</w:t>
      </w:r>
      <w:r w:rsidR="0024098E" w:rsidRPr="00BE13E9">
        <w:t>*/</w:t>
      </w:r>
    </w:p>
    <w:p w14:paraId="5C5DF0B8" w14:textId="77777777" w:rsidR="0024098E" w:rsidRPr="00641EBB" w:rsidRDefault="0024098E" w:rsidP="0024098E">
      <w:pPr>
        <w:pStyle w:val="code"/>
      </w:pPr>
    </w:p>
    <w:p w14:paraId="1AE8A0BB" w14:textId="441E09C5" w:rsidR="0024098E" w:rsidRPr="00641EBB" w:rsidRDefault="0024098E" w:rsidP="0024098E">
      <w:pPr>
        <w:pStyle w:val="code"/>
      </w:pPr>
      <w:r>
        <w:lastRenderedPageBreak/>
        <w:t xml:space="preserve">    SAI_SWITCH</w:t>
      </w:r>
      <w:r w:rsidRPr="00641EBB">
        <w:t>_ATTR_QOS_</w:t>
      </w:r>
      <w:r>
        <w:t>DOT1P_</w:t>
      </w:r>
      <w:r w:rsidRPr="00641EBB">
        <w:t>TO_COLOR_MAP,</w:t>
      </w:r>
    </w:p>
    <w:p w14:paraId="696AF043" w14:textId="77777777" w:rsidR="0024098E" w:rsidRDefault="0024098E" w:rsidP="0024098E">
      <w:pPr>
        <w:pStyle w:val="code"/>
      </w:pPr>
    </w:p>
    <w:p w14:paraId="46901B5F" w14:textId="77777777" w:rsidR="0024098E" w:rsidRPr="00C50769" w:rsidRDefault="0024098E" w:rsidP="0024098E">
      <w:pPr>
        <w:pStyle w:val="code"/>
        <w:rPr>
          <w:lang w:val="fr-FR"/>
        </w:rPr>
      </w:pPr>
      <w:r w:rsidRPr="00B637ED">
        <w:t xml:space="preserve">   </w:t>
      </w:r>
      <w:r w:rsidRPr="00C50769">
        <w:rPr>
          <w:lang w:val="fr-FR"/>
        </w:rPr>
        <w:t xml:space="preserve">/* Enable </w:t>
      </w:r>
      <w:r>
        <w:rPr>
          <w:lang w:val="fr-FR"/>
        </w:rPr>
        <w:t xml:space="preserve">DSCP -&gt; TC </w:t>
      </w:r>
      <w:r w:rsidRPr="00C50769">
        <w:rPr>
          <w:lang w:val="fr-FR"/>
        </w:rPr>
        <w:t xml:space="preserve">MAP [sai_object_id_t] </w:t>
      </w:r>
      <w:r>
        <w:rPr>
          <w:lang w:val="fr-FR"/>
        </w:rPr>
        <w:t>on port</w:t>
      </w:r>
    </w:p>
    <w:p w14:paraId="2176EDF8" w14:textId="77777777" w:rsidR="0024098E" w:rsidRDefault="0024098E" w:rsidP="0024098E">
      <w:pPr>
        <w:pStyle w:val="code"/>
      </w:pPr>
      <w:r w:rsidRPr="00BD442F">
        <w:rPr>
          <w:lang w:val="fr-FR"/>
        </w:rPr>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7BCB065C" w14:textId="77777777" w:rsidR="00EB1C90" w:rsidRDefault="0024098E" w:rsidP="0024098E">
      <w:pPr>
        <w:pStyle w:val="code"/>
      </w:pPr>
      <w:r>
        <w:t xml:space="preserve">    * To enable/disbale trust DSCP, Map ID should be add/remove on port</w:t>
      </w:r>
      <w:r w:rsidR="00EB1C90">
        <w:t>.</w:t>
      </w:r>
    </w:p>
    <w:p w14:paraId="6A94107E" w14:textId="319F70C4" w:rsidR="0024098E" w:rsidRPr="00BE13E9" w:rsidRDefault="00EB1C90" w:rsidP="0024098E">
      <w:pPr>
        <w:pStyle w:val="code"/>
      </w:pPr>
      <w:r>
        <w:t xml:space="preserve">    * </w:t>
      </w:r>
      <w:r>
        <w:t>Default no map</w:t>
      </w:r>
      <w:r w:rsidR="0024098E">
        <w:t xml:space="preserve"> </w:t>
      </w:r>
      <w:r w:rsidR="0024098E" w:rsidRPr="00BE13E9">
        <w:t>*/</w:t>
      </w:r>
    </w:p>
    <w:p w14:paraId="4D49A3F7" w14:textId="77777777" w:rsidR="0024098E" w:rsidRDefault="0024098E" w:rsidP="0024098E">
      <w:pPr>
        <w:pStyle w:val="code"/>
      </w:pPr>
    </w:p>
    <w:p w14:paraId="1D240DAE" w14:textId="2EA8EE10" w:rsidR="0024098E" w:rsidRPr="00A952C2" w:rsidRDefault="0024098E" w:rsidP="0024098E">
      <w:pPr>
        <w:pStyle w:val="code"/>
      </w:pPr>
      <w:r w:rsidRPr="00641EBB">
        <w:t xml:space="preserve">    </w:t>
      </w:r>
      <w:r>
        <w:t>SAI_SWITCH</w:t>
      </w:r>
      <w:r w:rsidRPr="00A952C2">
        <w:t>_ATTR_QOS_DSCP_TO_TC_MAP,</w:t>
      </w:r>
    </w:p>
    <w:p w14:paraId="0B2D829D" w14:textId="77777777" w:rsidR="0024098E" w:rsidRDefault="0024098E" w:rsidP="0024098E">
      <w:pPr>
        <w:pStyle w:val="code"/>
      </w:pPr>
    </w:p>
    <w:p w14:paraId="6BF86F90" w14:textId="77777777" w:rsidR="0024098E" w:rsidRPr="00B637ED" w:rsidRDefault="0024098E" w:rsidP="0024098E">
      <w:pPr>
        <w:pStyle w:val="code"/>
      </w:pPr>
      <w:r w:rsidRPr="00B637ED">
        <w:t xml:space="preserve">   /* Enable DSCP -&gt; COLOR MAP [sai_object_id_t] on port</w:t>
      </w:r>
    </w:p>
    <w:p w14:paraId="34DCDFCC" w14:textId="77777777" w:rsidR="0024098E" w:rsidRDefault="0024098E" w:rsidP="0024098E">
      <w:pPr>
        <w:pStyle w:val="code"/>
      </w:pPr>
      <w:r w:rsidRPr="00B637ED">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7963E08B" w14:textId="77777777" w:rsidR="00EB1C90" w:rsidRDefault="0024098E" w:rsidP="0024098E">
      <w:pPr>
        <w:pStyle w:val="code"/>
      </w:pPr>
      <w:r>
        <w:t xml:space="preserve">    * To enable/disbale trust DSCP, Map ID should be add/remove on port</w:t>
      </w:r>
      <w:r w:rsidR="00EB1C90">
        <w:t>.</w:t>
      </w:r>
    </w:p>
    <w:p w14:paraId="188271F3" w14:textId="59A4A07A" w:rsidR="0024098E" w:rsidRPr="00BE13E9" w:rsidRDefault="00EB1C90" w:rsidP="0024098E">
      <w:pPr>
        <w:pStyle w:val="code"/>
      </w:pPr>
      <w:r>
        <w:t xml:space="preserve">    * </w:t>
      </w:r>
      <w:r>
        <w:t>Default no map</w:t>
      </w:r>
      <w:r w:rsidR="0024098E">
        <w:t xml:space="preserve"> </w:t>
      </w:r>
      <w:r w:rsidR="0024098E" w:rsidRPr="00BE13E9">
        <w:t>*/</w:t>
      </w:r>
    </w:p>
    <w:p w14:paraId="5F5A2CC6" w14:textId="77777777" w:rsidR="0024098E" w:rsidRPr="00A952C2" w:rsidRDefault="0024098E" w:rsidP="0024098E">
      <w:pPr>
        <w:pStyle w:val="code"/>
      </w:pPr>
    </w:p>
    <w:p w14:paraId="21749C4C" w14:textId="04927943" w:rsidR="0024098E" w:rsidRPr="00B33534" w:rsidRDefault="0024098E" w:rsidP="0024098E">
      <w:pPr>
        <w:pStyle w:val="code"/>
      </w:pPr>
      <w:r w:rsidRPr="00A952C2">
        <w:t xml:space="preserve">    </w:t>
      </w:r>
      <w:r>
        <w:t>SAI_SWITCH</w:t>
      </w:r>
      <w:r w:rsidRPr="00B33534">
        <w:t>_ATTR_QOS_DSCP_TO_COLOR_MAP,</w:t>
      </w:r>
    </w:p>
    <w:p w14:paraId="119CC676" w14:textId="77777777" w:rsidR="0024098E" w:rsidRPr="00B33534" w:rsidRDefault="0024098E" w:rsidP="0024098E">
      <w:pPr>
        <w:pStyle w:val="code"/>
      </w:pPr>
    </w:p>
    <w:p w14:paraId="46764ED8" w14:textId="77777777" w:rsidR="0024098E" w:rsidRPr="00C50769" w:rsidRDefault="0024098E" w:rsidP="0024098E">
      <w:pPr>
        <w:pStyle w:val="code"/>
        <w:rPr>
          <w:lang w:val="fr-FR"/>
        </w:rPr>
      </w:pPr>
      <w:r w:rsidRPr="00B33534">
        <w:t xml:space="preserve">   </w:t>
      </w:r>
      <w:r w:rsidRPr="00C50769">
        <w:rPr>
          <w:lang w:val="fr-FR"/>
        </w:rPr>
        <w:t xml:space="preserve">/* Enable TC -&gt; Queue MAP [sai_object_id_t] </w:t>
      </w:r>
      <w:r>
        <w:rPr>
          <w:lang w:val="fr-FR"/>
        </w:rPr>
        <w:t xml:space="preserve"> on port</w:t>
      </w:r>
    </w:p>
    <w:p w14:paraId="63BDB8C9" w14:textId="0A5E35E1" w:rsidR="00E15641" w:rsidRPr="00616F1D" w:rsidRDefault="00616F1D" w:rsidP="0024098E">
      <w:pPr>
        <w:pStyle w:val="code"/>
      </w:pPr>
      <w:r w:rsidRPr="00616F1D">
        <w:t xml:space="preserve">  </w:t>
      </w:r>
      <w:r w:rsidR="0024098E" w:rsidRPr="00616F1D">
        <w:t xml:space="preserve">  </w:t>
      </w:r>
      <w:r w:rsidRPr="00616F1D">
        <w:t>*</w:t>
      </w:r>
      <w:r w:rsidR="0024098E" w:rsidRPr="00616F1D">
        <w:t xml:space="preserve"> Map id = SAI_NULL_OBJECT_ID to disable map on port</w:t>
      </w:r>
      <w:r w:rsidR="00E15641" w:rsidRPr="00616F1D">
        <w:t xml:space="preserve">. </w:t>
      </w:r>
    </w:p>
    <w:p w14:paraId="43BB943A" w14:textId="1934BF71" w:rsidR="0024098E" w:rsidRPr="00616F1D" w:rsidRDefault="00E15641" w:rsidP="0024098E">
      <w:pPr>
        <w:pStyle w:val="code"/>
      </w:pPr>
      <w:r w:rsidRPr="00616F1D">
        <w:t xml:space="preserve">    </w:t>
      </w:r>
      <w:r w:rsidR="00616F1D">
        <w:t>*</w:t>
      </w:r>
      <w:r w:rsidRPr="00616F1D">
        <w:t xml:space="preserve"> </w:t>
      </w:r>
      <w:r>
        <w:t>Default no map</w:t>
      </w:r>
      <w:r>
        <w:t>, i.e All packets to queue 0</w:t>
      </w:r>
      <w:r w:rsidR="0024098E" w:rsidRPr="00616F1D">
        <w:t xml:space="preserve"> */</w:t>
      </w:r>
    </w:p>
    <w:p w14:paraId="0E325428" w14:textId="77777777" w:rsidR="0024098E" w:rsidRPr="00616F1D" w:rsidRDefault="0024098E" w:rsidP="0024098E">
      <w:pPr>
        <w:pStyle w:val="code"/>
      </w:pPr>
    </w:p>
    <w:p w14:paraId="3BD34944" w14:textId="1DE299D1" w:rsidR="0024098E" w:rsidRPr="00E15641" w:rsidRDefault="0024098E" w:rsidP="0024098E">
      <w:pPr>
        <w:pStyle w:val="code"/>
        <w:rPr>
          <w:lang w:val="fr-FR"/>
        </w:rPr>
      </w:pPr>
      <w:r w:rsidRPr="00616F1D">
        <w:t xml:space="preserve">    </w:t>
      </w:r>
      <w:r w:rsidRPr="00E15641">
        <w:rPr>
          <w:lang w:val="fr-FR"/>
        </w:rPr>
        <w:t>SAI_SWITCH</w:t>
      </w:r>
      <w:r w:rsidRPr="00E15641">
        <w:rPr>
          <w:lang w:val="fr-FR"/>
        </w:rPr>
        <w:t>_ATTR_QOS_TC_TO_QUEUE_MAP,</w:t>
      </w:r>
    </w:p>
    <w:p w14:paraId="33AE7B2A" w14:textId="77777777" w:rsidR="0024098E" w:rsidRPr="00E15641" w:rsidRDefault="0024098E" w:rsidP="0024098E">
      <w:pPr>
        <w:pStyle w:val="code"/>
        <w:rPr>
          <w:lang w:val="fr-FR"/>
        </w:rPr>
      </w:pPr>
    </w:p>
    <w:p w14:paraId="47B7BC58" w14:textId="77777777" w:rsidR="0024098E" w:rsidRPr="00E15641" w:rsidRDefault="0024098E" w:rsidP="0024098E">
      <w:pPr>
        <w:pStyle w:val="code"/>
        <w:rPr>
          <w:lang w:val="fr-FR"/>
        </w:rPr>
      </w:pPr>
      <w:r w:rsidRPr="00E15641">
        <w:rPr>
          <w:lang w:val="fr-FR"/>
        </w:rPr>
        <w:t xml:space="preserve">   /* Enable TC -&gt; DOT1P MAP [sai_object_id_t] </w:t>
      </w:r>
    </w:p>
    <w:p w14:paraId="5FAC93C3" w14:textId="066B2759" w:rsidR="00B97C7A" w:rsidRDefault="0024098E" w:rsidP="0024098E">
      <w:pPr>
        <w:pStyle w:val="code"/>
      </w:pPr>
      <w:r w:rsidRPr="00B97C7A">
        <w:t xml:space="preserve">    </w:t>
      </w:r>
      <w:r w:rsidR="00B97C7A">
        <w:t>*</w:t>
      </w:r>
      <w:r w:rsidRPr="00B97C7A">
        <w:t xml:space="preserve"> Map id = SAI_NULL_OBJECT_ID to disa</w:t>
      </w:r>
      <w:r>
        <w:t xml:space="preserve">ble map </w:t>
      </w:r>
      <w:r w:rsidRPr="00735946">
        <w:t>on port</w:t>
      </w:r>
      <w:r w:rsidR="00B97C7A">
        <w:t>.</w:t>
      </w:r>
    </w:p>
    <w:p w14:paraId="6EC15DBF" w14:textId="0C0ACFF6" w:rsidR="0024098E" w:rsidRPr="00BE13E9" w:rsidRDefault="00B97C7A" w:rsidP="0024098E">
      <w:pPr>
        <w:pStyle w:val="code"/>
      </w:pPr>
      <w:r>
        <w:t xml:space="preserve">    * </w:t>
      </w:r>
      <w:r>
        <w:t>Default no map</w:t>
      </w:r>
      <w:r w:rsidRPr="00BE13E9">
        <w:t xml:space="preserve"> </w:t>
      </w:r>
      <w:r w:rsidR="0024098E" w:rsidRPr="00BE13E9">
        <w:t>*/</w:t>
      </w:r>
    </w:p>
    <w:p w14:paraId="0B366A2B" w14:textId="77777777" w:rsidR="0024098E" w:rsidRPr="00584B16" w:rsidRDefault="0024098E" w:rsidP="0024098E">
      <w:pPr>
        <w:pStyle w:val="code"/>
      </w:pPr>
    </w:p>
    <w:p w14:paraId="419397D0" w14:textId="63BF58B2" w:rsidR="0024098E" w:rsidRPr="00472967" w:rsidRDefault="0024098E" w:rsidP="0024098E">
      <w:pPr>
        <w:pStyle w:val="code"/>
      </w:pPr>
      <w:r w:rsidRPr="00584B16">
        <w:t xml:space="preserve">    </w:t>
      </w:r>
      <w:r>
        <w:t>SAI_SWITCH</w:t>
      </w:r>
      <w:r w:rsidRPr="00472967">
        <w:t>_ATTR_QOS_TC_TO_DOT1P_MAP,</w:t>
      </w:r>
    </w:p>
    <w:p w14:paraId="5633D623" w14:textId="77777777" w:rsidR="0024098E" w:rsidRPr="00472967" w:rsidRDefault="0024098E" w:rsidP="0024098E">
      <w:pPr>
        <w:pStyle w:val="code"/>
      </w:pPr>
    </w:p>
    <w:p w14:paraId="1DAAD2CF" w14:textId="77777777" w:rsidR="0024098E" w:rsidRPr="00D04385" w:rsidRDefault="0024098E" w:rsidP="0024098E">
      <w:pPr>
        <w:pStyle w:val="code"/>
      </w:pPr>
      <w:r w:rsidRPr="00472967">
        <w:t xml:space="preserve">   /* Enable </w:t>
      </w:r>
      <w:r>
        <w:t>TC -&gt; DSCP</w:t>
      </w:r>
      <w:r w:rsidRPr="00472967">
        <w:t xml:space="preserve"> M</w:t>
      </w:r>
      <w:r w:rsidRPr="00D04385">
        <w:t xml:space="preserve">AP [sai_object_id_t] </w:t>
      </w:r>
    </w:p>
    <w:p w14:paraId="37934A81" w14:textId="27C23A73" w:rsidR="00B97C7A" w:rsidRDefault="0024098E" w:rsidP="0024098E">
      <w:pPr>
        <w:pStyle w:val="code"/>
      </w:pPr>
      <w:r w:rsidRPr="00D04385">
        <w:t xml:space="preserve">    </w:t>
      </w:r>
      <w:r w:rsidR="00B97C7A">
        <w:t>*</w:t>
      </w:r>
      <w:r w:rsidRPr="00D04385">
        <w:t xml:space="preserve"> </w:t>
      </w:r>
      <w:r>
        <w:t>Map id</w:t>
      </w:r>
      <w:r w:rsidRPr="00735946">
        <w:t xml:space="preserve"> = </w:t>
      </w:r>
      <w:r>
        <w:t xml:space="preserve">SAI_NULL_OBJECT_ID to disable map </w:t>
      </w:r>
      <w:r w:rsidRPr="00735946">
        <w:t>on port</w:t>
      </w:r>
      <w:r w:rsidR="00B97C7A">
        <w:t>.</w:t>
      </w:r>
    </w:p>
    <w:p w14:paraId="3D661DB9" w14:textId="4D3370DC" w:rsidR="0024098E" w:rsidRPr="00BE13E9" w:rsidRDefault="0024098E" w:rsidP="0024098E">
      <w:pPr>
        <w:pStyle w:val="code"/>
      </w:pPr>
      <w:r w:rsidRPr="00BE13E9">
        <w:t xml:space="preserve"> </w:t>
      </w:r>
      <w:r w:rsidR="00B97C7A">
        <w:t xml:space="preserve">   * </w:t>
      </w:r>
      <w:r w:rsidR="00B97C7A">
        <w:t>Default no map</w:t>
      </w:r>
      <w:r w:rsidR="00B97C7A" w:rsidRPr="00BE13E9">
        <w:t xml:space="preserve"> </w:t>
      </w:r>
      <w:r w:rsidRPr="00BE13E9">
        <w:t>*/</w:t>
      </w:r>
    </w:p>
    <w:p w14:paraId="118F29D6" w14:textId="77777777" w:rsidR="0024098E" w:rsidRPr="00584B16" w:rsidRDefault="0024098E" w:rsidP="0024098E">
      <w:pPr>
        <w:pStyle w:val="code"/>
      </w:pPr>
    </w:p>
    <w:p w14:paraId="3C44B23C" w14:textId="3D2C1F83" w:rsidR="0024098E" w:rsidRPr="00B33534" w:rsidRDefault="0024098E" w:rsidP="0024098E">
      <w:pPr>
        <w:pStyle w:val="code"/>
      </w:pPr>
      <w:r w:rsidRPr="00584B16">
        <w:t xml:space="preserve">    </w:t>
      </w:r>
      <w:r>
        <w:t>SAI_SWITCH</w:t>
      </w:r>
      <w:r w:rsidRPr="00B33534">
        <w:t>_ATTR_QOS_TC_TO_DSCP_MAP,</w:t>
      </w:r>
    </w:p>
    <w:p w14:paraId="32768A2E" w14:textId="77777777" w:rsidR="0024098E" w:rsidRPr="00B637ED" w:rsidRDefault="0024098E" w:rsidP="0024098E">
      <w:pPr>
        <w:pStyle w:val="code"/>
      </w:pPr>
    </w:p>
    <w:p w14:paraId="089FCD26" w14:textId="47AC5D05" w:rsidR="0024098E" w:rsidRDefault="0024098E" w:rsidP="0024098E">
      <w:pPr>
        <w:pStyle w:val="code"/>
        <w:rPr>
          <w:lang w:val="fr-FR"/>
        </w:rPr>
      </w:pPr>
      <w:r>
        <w:rPr>
          <w:lang w:val="fr-FR"/>
        </w:rPr>
        <w:t>} sai</w:t>
      </w:r>
      <w:r>
        <w:rPr>
          <w:lang w:val="fr-FR"/>
        </w:rPr>
        <w:t>_switch</w:t>
      </w:r>
      <w:r w:rsidRPr="00F620C9">
        <w:rPr>
          <w:lang w:val="fr-FR"/>
        </w:rPr>
        <w:t>_attr_t;</w:t>
      </w:r>
    </w:p>
    <w:p w14:paraId="3327C192" w14:textId="77777777" w:rsidR="0024098E" w:rsidRDefault="0024098E" w:rsidP="0024098E">
      <w:pPr>
        <w:pStyle w:val="Heading2"/>
        <w:numPr>
          <w:ilvl w:val="0"/>
          <w:numId w:val="0"/>
        </w:numPr>
        <w:ind w:left="576"/>
        <w:rPr>
          <w:lang w:val="fr-FR"/>
        </w:rPr>
      </w:pPr>
    </w:p>
    <w:p w14:paraId="2E0E1CE1" w14:textId="7D2E8739" w:rsidR="00701DAE" w:rsidRDefault="00701DAE" w:rsidP="00701DAE">
      <w:pPr>
        <w:pStyle w:val="Heading2"/>
        <w:rPr>
          <w:lang w:val="fr-FR"/>
        </w:rPr>
      </w:pPr>
      <w:r>
        <w:rPr>
          <w:lang w:val="fr-FR"/>
        </w:rPr>
        <w:t>Changes to saitypes.h</w:t>
      </w:r>
      <w:bookmarkEnd w:id="9"/>
    </w:p>
    <w:p w14:paraId="230A137B" w14:textId="77777777" w:rsidR="009D2AED" w:rsidRPr="009D2AED" w:rsidRDefault="009D2AED" w:rsidP="009D2AED">
      <w:pPr>
        <w:pStyle w:val="code"/>
      </w:pPr>
      <w:r w:rsidRPr="009D2AED">
        <w:t>typedef union {</w:t>
      </w:r>
    </w:p>
    <w:p w14:paraId="1E52EEE2" w14:textId="5A37F5E7" w:rsidR="009D2AED" w:rsidRDefault="009D2AED" w:rsidP="007E7C02">
      <w:pPr>
        <w:pStyle w:val="code"/>
      </w:pPr>
    </w:p>
    <w:p w14:paraId="43234AA0" w14:textId="37B3A3AB" w:rsidR="007E0901" w:rsidRDefault="007E0901" w:rsidP="009463C1">
      <w:pPr>
        <w:pStyle w:val="code"/>
        <w:ind w:firstLine="405"/>
        <w:rPr>
          <w:lang w:val="fr-FR"/>
        </w:rPr>
      </w:pPr>
      <w:r w:rsidRPr="007E7C02">
        <w:rPr>
          <w:lang w:val="fr-FR"/>
        </w:rPr>
        <w:t>sai_qos_map_list_</w:t>
      </w:r>
      <w:r w:rsidR="00E15A16">
        <w:rPr>
          <w:lang w:val="fr-FR"/>
        </w:rPr>
        <w:t>t</w:t>
      </w:r>
      <w:r w:rsidRPr="007E7C02">
        <w:rPr>
          <w:lang w:val="fr-FR"/>
        </w:rPr>
        <w:t xml:space="preserve"> qosmap;</w:t>
      </w:r>
    </w:p>
    <w:p w14:paraId="42E31368" w14:textId="77777777" w:rsidR="008232C1" w:rsidRPr="007E7C02" w:rsidRDefault="008232C1" w:rsidP="009463C1">
      <w:pPr>
        <w:pStyle w:val="code"/>
        <w:ind w:firstLine="405"/>
        <w:rPr>
          <w:lang w:val="fr-FR"/>
        </w:rPr>
      </w:pPr>
    </w:p>
    <w:p w14:paraId="046051A9" w14:textId="3D91D2DB" w:rsidR="009D2AED" w:rsidRPr="009D2AED" w:rsidRDefault="009D2AED" w:rsidP="009D2AED">
      <w:pPr>
        <w:pStyle w:val="code"/>
        <w:rPr>
          <w:lang w:val="fr-FR"/>
        </w:rPr>
      </w:pPr>
      <w:r w:rsidRPr="009D2AED">
        <w:rPr>
          <w:lang w:val="fr-FR"/>
        </w:rPr>
        <w:t>} sai_attribute_value_t;</w:t>
      </w:r>
    </w:p>
    <w:p w14:paraId="765A6BC6" w14:textId="77777777" w:rsidR="00701DAE" w:rsidRPr="00B46382" w:rsidRDefault="00701DAE" w:rsidP="00A34E0E">
      <w:pPr>
        <w:pStyle w:val="code"/>
      </w:pPr>
    </w:p>
    <w:p w14:paraId="5B202016" w14:textId="7F8B790D" w:rsidR="001D057C" w:rsidRDefault="001F4C4C" w:rsidP="001D057C">
      <w:pPr>
        <w:pStyle w:val="Heading2"/>
      </w:pPr>
      <w:bookmarkStart w:id="10" w:name="_Toc417378500"/>
      <w:r>
        <w:t>Deprecate</w:t>
      </w:r>
      <w:bookmarkEnd w:id="10"/>
      <w:r w:rsidR="001D057C" w:rsidRPr="00BC2BBB">
        <w:t xml:space="preserve"> </w:t>
      </w:r>
    </w:p>
    <w:p w14:paraId="21A24B43" w14:textId="16B520AB" w:rsidR="00200C80" w:rsidRPr="00200C80" w:rsidRDefault="00200C80" w:rsidP="00200C80">
      <w:pPr>
        <w:pStyle w:val="Heading3"/>
      </w:pPr>
      <w:bookmarkStart w:id="11" w:name="_Toc417378501"/>
      <w:r>
        <w:t>Changes to saiqos.h</w:t>
      </w:r>
      <w:bookmarkEnd w:id="11"/>
    </w:p>
    <w:p w14:paraId="4CACA78F" w14:textId="77777777" w:rsidR="00200C80" w:rsidRDefault="00200C80" w:rsidP="00200C80">
      <w:pPr>
        <w:pStyle w:val="code"/>
      </w:pPr>
      <w:r>
        <w:t>typedef enum _sai_cos_port_trust_t {</w:t>
      </w:r>
    </w:p>
    <w:p w14:paraId="16A5023A" w14:textId="77777777" w:rsidR="00200C80" w:rsidRDefault="00200C80" w:rsidP="00200C80">
      <w:pPr>
        <w:pStyle w:val="code"/>
      </w:pPr>
    </w:p>
    <w:p w14:paraId="5353266A" w14:textId="77777777" w:rsidR="00200C80" w:rsidRDefault="00200C80" w:rsidP="00200C80">
      <w:pPr>
        <w:pStyle w:val="code"/>
      </w:pPr>
      <w:r>
        <w:t xml:space="preserve">    /* Do not trust packet fields for setting CoS */</w:t>
      </w:r>
    </w:p>
    <w:p w14:paraId="37F584F4" w14:textId="77777777" w:rsidR="00200C80" w:rsidRDefault="00200C80" w:rsidP="00200C80">
      <w:pPr>
        <w:pStyle w:val="code"/>
      </w:pPr>
      <w:r>
        <w:t xml:space="preserve">    SAI_COS_PORT_TRUST_NONE,</w:t>
      </w:r>
    </w:p>
    <w:p w14:paraId="60FA5350" w14:textId="77777777" w:rsidR="00200C80" w:rsidRDefault="00200C80" w:rsidP="00200C80">
      <w:pPr>
        <w:pStyle w:val="code"/>
      </w:pPr>
    </w:p>
    <w:p w14:paraId="7E5B199F" w14:textId="77777777" w:rsidR="00200C80" w:rsidRDefault="00200C80" w:rsidP="00200C80">
      <w:pPr>
        <w:pStyle w:val="code"/>
      </w:pPr>
      <w:r>
        <w:t xml:space="preserve">    /* Trust packets 802.1p field for setting CoS */</w:t>
      </w:r>
    </w:p>
    <w:p w14:paraId="07F2E8BE" w14:textId="77777777" w:rsidR="00200C80" w:rsidRPr="00200C80" w:rsidRDefault="00200C80" w:rsidP="00200C80">
      <w:pPr>
        <w:pStyle w:val="code"/>
        <w:rPr>
          <w:lang w:val="fr-FR"/>
        </w:rPr>
      </w:pPr>
      <w:r>
        <w:t xml:space="preserve">    </w:t>
      </w:r>
      <w:r w:rsidRPr="00200C80">
        <w:rPr>
          <w:lang w:val="fr-FR"/>
        </w:rPr>
        <w:t>SAI_COS_PORT_TRUST_DOT1P,</w:t>
      </w:r>
    </w:p>
    <w:p w14:paraId="0CD77DCB" w14:textId="77777777" w:rsidR="00200C80" w:rsidRPr="00200C80" w:rsidRDefault="00200C80" w:rsidP="00200C80">
      <w:pPr>
        <w:pStyle w:val="code"/>
        <w:rPr>
          <w:lang w:val="fr-FR"/>
        </w:rPr>
      </w:pPr>
    </w:p>
    <w:p w14:paraId="42019423" w14:textId="77777777" w:rsidR="00200C80" w:rsidRDefault="00200C80" w:rsidP="00200C80">
      <w:pPr>
        <w:pStyle w:val="code"/>
      </w:pPr>
      <w:r w:rsidRPr="00200C80">
        <w:rPr>
          <w:lang w:val="fr-FR"/>
        </w:rPr>
        <w:t xml:space="preserve">    </w:t>
      </w:r>
      <w:r>
        <w:t>/* Trust packets DSCP field for setting CoS */</w:t>
      </w:r>
    </w:p>
    <w:p w14:paraId="519CCFD1" w14:textId="77777777" w:rsidR="00200C80" w:rsidRPr="00FE38D8" w:rsidRDefault="00200C80" w:rsidP="00200C80">
      <w:pPr>
        <w:pStyle w:val="code"/>
        <w:rPr>
          <w:lang w:val="fr-FR"/>
        </w:rPr>
      </w:pPr>
      <w:r>
        <w:t xml:space="preserve">    </w:t>
      </w:r>
      <w:r w:rsidRPr="00FE38D8">
        <w:rPr>
          <w:lang w:val="fr-FR"/>
        </w:rPr>
        <w:t>SAI_COS_PORT_TRUST_DSCP</w:t>
      </w:r>
    </w:p>
    <w:p w14:paraId="07DD5B3F" w14:textId="77777777" w:rsidR="00200C80" w:rsidRPr="00FE38D8" w:rsidRDefault="00200C80" w:rsidP="00200C80">
      <w:pPr>
        <w:pStyle w:val="code"/>
        <w:rPr>
          <w:lang w:val="fr-FR"/>
        </w:rPr>
      </w:pPr>
    </w:p>
    <w:p w14:paraId="230B09DD" w14:textId="52023CF4" w:rsidR="00200C80" w:rsidRPr="00200C80" w:rsidRDefault="00200C80" w:rsidP="00200C80">
      <w:pPr>
        <w:pStyle w:val="code"/>
        <w:rPr>
          <w:lang w:val="fr-FR"/>
        </w:rPr>
      </w:pPr>
      <w:r w:rsidRPr="00200C80">
        <w:rPr>
          <w:lang w:val="fr-FR"/>
        </w:rPr>
        <w:t>} sai_cos_port_trust_t;</w:t>
      </w:r>
    </w:p>
    <w:p w14:paraId="7A7BE380" w14:textId="77777777" w:rsidR="001D057C" w:rsidRPr="00FE38D8" w:rsidRDefault="001D057C" w:rsidP="00DF6C39">
      <w:pPr>
        <w:pStyle w:val="code"/>
        <w:rPr>
          <w:lang w:val="fr-FR"/>
        </w:rPr>
      </w:pPr>
      <w:r w:rsidRPr="00FE38D8">
        <w:rPr>
          <w:lang w:val="fr-FR"/>
        </w:rPr>
        <w:t>/*</w:t>
      </w:r>
    </w:p>
    <w:p w14:paraId="7DD39AD6" w14:textId="77777777" w:rsidR="001D057C" w:rsidRPr="00FE38D8" w:rsidRDefault="001D057C" w:rsidP="00DF6C39">
      <w:pPr>
        <w:pStyle w:val="code"/>
        <w:rPr>
          <w:lang w:val="fr-FR"/>
        </w:rPr>
      </w:pPr>
      <w:r w:rsidRPr="00FE38D8">
        <w:rPr>
          <w:lang w:val="fr-FR"/>
        </w:rPr>
        <w:lastRenderedPageBreak/>
        <w:t xml:space="preserve"> *   Cos map type selector</w:t>
      </w:r>
    </w:p>
    <w:p w14:paraId="39E7EED1" w14:textId="77777777" w:rsidR="001D057C" w:rsidRPr="00FE38D8" w:rsidRDefault="001D057C" w:rsidP="00DF6C39">
      <w:pPr>
        <w:pStyle w:val="code"/>
        <w:rPr>
          <w:lang w:val="fr-FR"/>
        </w:rPr>
      </w:pPr>
      <w:r w:rsidRPr="00FE38D8">
        <w:rPr>
          <w:lang w:val="fr-FR"/>
        </w:rPr>
        <w:t>*/</w:t>
      </w:r>
    </w:p>
    <w:p w14:paraId="11C19122" w14:textId="77777777" w:rsidR="001D057C" w:rsidRPr="00FE38D8" w:rsidRDefault="001D057C" w:rsidP="00DF6C39">
      <w:pPr>
        <w:pStyle w:val="code"/>
        <w:rPr>
          <w:lang w:val="fr-FR"/>
        </w:rPr>
      </w:pPr>
      <w:r w:rsidRPr="00FE38D8">
        <w:rPr>
          <w:lang w:val="fr-FR"/>
        </w:rPr>
        <w:t>typedef enum _sai_cos_map_t {</w:t>
      </w:r>
    </w:p>
    <w:p w14:paraId="49E98A96" w14:textId="77777777" w:rsidR="001D057C" w:rsidRPr="004D6017" w:rsidRDefault="001D057C" w:rsidP="00DF6C39">
      <w:pPr>
        <w:pStyle w:val="code"/>
      </w:pPr>
      <w:r w:rsidRPr="00AA15E2">
        <w:rPr>
          <w:lang w:val="fr-FR"/>
        </w:rPr>
        <w:t xml:space="preserve">    </w:t>
      </w:r>
      <w:r>
        <w:t>/* Dot1P to Traffic class</w:t>
      </w:r>
      <w:r w:rsidRPr="004D6017">
        <w:t xml:space="preserve"> Mapping */</w:t>
      </w:r>
    </w:p>
    <w:p w14:paraId="1F76700A" w14:textId="77777777" w:rsidR="001D057C" w:rsidRPr="004D6017" w:rsidRDefault="001D057C" w:rsidP="00DF6C39">
      <w:pPr>
        <w:pStyle w:val="code"/>
      </w:pPr>
      <w:r>
        <w:t xml:space="preserve">    SAI_COS_MAP_DOT1P_TO_TC,</w:t>
      </w:r>
    </w:p>
    <w:p w14:paraId="1DB4F76B" w14:textId="77777777" w:rsidR="001D057C" w:rsidRPr="004D6017" w:rsidRDefault="001D057C" w:rsidP="00DF6C39">
      <w:pPr>
        <w:pStyle w:val="code"/>
      </w:pPr>
      <w:r>
        <w:t xml:space="preserve">    /* DSCP to Traffic </w:t>
      </w:r>
      <w:r w:rsidRPr="004D6017">
        <w:t>Mapping */</w:t>
      </w:r>
    </w:p>
    <w:p w14:paraId="428477CC" w14:textId="77777777" w:rsidR="001D057C" w:rsidRPr="004D6017" w:rsidRDefault="001D057C" w:rsidP="00DF6C39">
      <w:pPr>
        <w:pStyle w:val="code"/>
      </w:pPr>
      <w:r>
        <w:t xml:space="preserve">    SAI_COS_MAP_DSCP_TO_TC,</w:t>
      </w:r>
    </w:p>
    <w:p w14:paraId="6EF4A23A" w14:textId="77777777" w:rsidR="001D057C" w:rsidRDefault="001D057C" w:rsidP="00DF6C39">
      <w:pPr>
        <w:pStyle w:val="code"/>
      </w:pPr>
      <w:r w:rsidRPr="004D6017">
        <w:t xml:space="preserve">    /* TC Mapping to schedule node</w:t>
      </w:r>
      <w:r>
        <w:t xml:space="preserve"> mapping</w:t>
      </w:r>
      <w:r w:rsidRPr="004D6017">
        <w:t xml:space="preserve">. </w:t>
      </w:r>
    </w:p>
    <w:p w14:paraId="27F67D42" w14:textId="36301356" w:rsidR="005E1ECB" w:rsidRDefault="005E1ECB" w:rsidP="00DF6C39">
      <w:pPr>
        <w:pStyle w:val="code"/>
      </w:pPr>
      <w:r>
        <w:t>}</w:t>
      </w:r>
    </w:p>
    <w:p w14:paraId="0123F8A5" w14:textId="77777777" w:rsidR="00531FEB" w:rsidRDefault="00531FEB" w:rsidP="00DF6C39">
      <w:pPr>
        <w:pStyle w:val="code"/>
      </w:pPr>
      <w:r>
        <w:t>/*</w:t>
      </w:r>
    </w:p>
    <w:p w14:paraId="5C067F92" w14:textId="77777777" w:rsidR="00531FEB" w:rsidRDefault="00531FEB" w:rsidP="00DF6C39">
      <w:pPr>
        <w:pStyle w:val="code"/>
      </w:pPr>
      <w:r>
        <w:t>* Routine Description:</w:t>
      </w:r>
    </w:p>
    <w:p w14:paraId="0058F5A3" w14:textId="77777777" w:rsidR="00531FEB" w:rsidRDefault="00531FEB" w:rsidP="00DF6C39">
      <w:pPr>
        <w:pStyle w:val="code"/>
      </w:pPr>
      <w:r>
        <w:t>*   Set "class of service" mapping for the port. In order for the mapping</w:t>
      </w:r>
    </w:p>
    <w:p w14:paraId="6FD414E0" w14:textId="77777777" w:rsidR="00531FEB" w:rsidRDefault="00531FEB" w:rsidP="00DF6C39">
      <w:pPr>
        <w:pStyle w:val="code"/>
      </w:pPr>
      <w:r>
        <w:t>*   to be active, the SAI_COS_ATTR_PORT_TRUST must be set.</w:t>
      </w:r>
    </w:p>
    <w:p w14:paraId="3631CB17" w14:textId="77777777" w:rsidR="00531FEB" w:rsidRPr="00643BC8" w:rsidRDefault="00531FEB" w:rsidP="00DF6C39">
      <w:pPr>
        <w:pStyle w:val="code"/>
        <w:rPr>
          <w:lang w:val="fr-FR"/>
        </w:rPr>
      </w:pPr>
      <w:r w:rsidRPr="00643BC8">
        <w:rPr>
          <w:lang w:val="fr-FR"/>
        </w:rPr>
        <w:t>*</w:t>
      </w:r>
    </w:p>
    <w:p w14:paraId="2F4900DB" w14:textId="77777777" w:rsidR="00531FEB" w:rsidRPr="00643BC8" w:rsidRDefault="00531FEB" w:rsidP="00DF6C39">
      <w:pPr>
        <w:pStyle w:val="code"/>
        <w:rPr>
          <w:lang w:val="fr-FR"/>
        </w:rPr>
      </w:pPr>
      <w:r w:rsidRPr="00643BC8">
        <w:rPr>
          <w:lang w:val="fr-FR"/>
        </w:rPr>
        <w:t>* Arguments:</w:t>
      </w:r>
    </w:p>
    <w:p w14:paraId="1EB2A0AF" w14:textId="77777777" w:rsidR="00531FEB" w:rsidRPr="00643BC8" w:rsidRDefault="00531FEB" w:rsidP="00DF6C39">
      <w:pPr>
        <w:pStyle w:val="code"/>
        <w:rPr>
          <w:lang w:val="fr-FR"/>
        </w:rPr>
      </w:pPr>
      <w:r w:rsidRPr="00643BC8">
        <w:rPr>
          <w:lang w:val="fr-FR"/>
        </w:rPr>
        <w:t>*    [in] port_id - port id</w:t>
      </w:r>
    </w:p>
    <w:p w14:paraId="45CB2C38" w14:textId="77777777" w:rsidR="00531FEB" w:rsidRDefault="00531FEB" w:rsidP="00DF6C39">
      <w:pPr>
        <w:pStyle w:val="code"/>
      </w:pPr>
      <w:r>
        <w:t>*    [in] qos_map_selector - qos mapping type</w:t>
      </w:r>
    </w:p>
    <w:p w14:paraId="1E6C4799" w14:textId="77777777" w:rsidR="00531FEB" w:rsidRDefault="00531FEB" w:rsidP="00DF6C39">
      <w:pPr>
        <w:pStyle w:val="code"/>
      </w:pPr>
      <w:r>
        <w:t>*    [in] value_to_map - value, depends on qos mapping type (not used/801p/dscp)</w:t>
      </w:r>
    </w:p>
    <w:p w14:paraId="3B037799" w14:textId="77777777" w:rsidR="00531FEB" w:rsidRDefault="00531FEB" w:rsidP="00DF6C39">
      <w:pPr>
        <w:pStyle w:val="code"/>
      </w:pPr>
      <w:r>
        <w:t>*    [in] cos_value - the mapped cos value.</w:t>
      </w:r>
    </w:p>
    <w:p w14:paraId="0F0FF935" w14:textId="77777777" w:rsidR="00531FEB" w:rsidRDefault="00531FEB" w:rsidP="00DF6C39">
      <w:pPr>
        <w:pStyle w:val="code"/>
      </w:pPr>
      <w:r>
        <w:t>*</w:t>
      </w:r>
    </w:p>
    <w:p w14:paraId="72D82ACF" w14:textId="77777777" w:rsidR="00531FEB" w:rsidRDefault="00531FEB" w:rsidP="00DF6C39">
      <w:pPr>
        <w:pStyle w:val="code"/>
      </w:pPr>
      <w:r>
        <w:t>* Return Values:</w:t>
      </w:r>
    </w:p>
    <w:p w14:paraId="69EF4F1E" w14:textId="77777777" w:rsidR="00531FEB" w:rsidRDefault="00531FEB" w:rsidP="00DF6C39">
      <w:pPr>
        <w:pStyle w:val="code"/>
      </w:pPr>
      <w:r>
        <w:t>*    SAI_STATUS_SUCCESS on success</w:t>
      </w:r>
    </w:p>
    <w:p w14:paraId="1CBB1EC6" w14:textId="77777777" w:rsidR="00531FEB" w:rsidRPr="00531FEB" w:rsidRDefault="00531FEB" w:rsidP="00DF6C39">
      <w:pPr>
        <w:pStyle w:val="code"/>
        <w:rPr>
          <w:lang w:val="fr-FR"/>
        </w:rPr>
      </w:pPr>
      <w:r w:rsidRPr="00531FEB">
        <w:rPr>
          <w:lang w:val="fr-FR"/>
        </w:rPr>
        <w:t>*    Failure status code on error</w:t>
      </w:r>
    </w:p>
    <w:p w14:paraId="5198427C" w14:textId="77777777" w:rsidR="00531FEB" w:rsidRPr="00531FEB" w:rsidRDefault="00531FEB" w:rsidP="00DF6C39">
      <w:pPr>
        <w:pStyle w:val="code"/>
        <w:rPr>
          <w:lang w:val="fr-FR"/>
        </w:rPr>
      </w:pPr>
      <w:r w:rsidRPr="00531FEB">
        <w:rPr>
          <w:lang w:val="fr-FR"/>
        </w:rPr>
        <w:t>*/</w:t>
      </w:r>
    </w:p>
    <w:p w14:paraId="593B5D7F" w14:textId="77777777" w:rsidR="00531FEB" w:rsidRDefault="00531FEB" w:rsidP="00DF6C39">
      <w:pPr>
        <w:pStyle w:val="code"/>
      </w:pPr>
      <w:r>
        <w:t>typedef sai_status_t (*sai_set_cos_mapping_fn)(</w:t>
      </w:r>
    </w:p>
    <w:p w14:paraId="557EB1CB" w14:textId="77777777" w:rsidR="00531FEB" w:rsidRPr="00531FEB" w:rsidRDefault="00531FEB" w:rsidP="00DF6C39">
      <w:pPr>
        <w:pStyle w:val="code"/>
        <w:rPr>
          <w:lang w:val="fr-FR"/>
        </w:rPr>
      </w:pPr>
      <w:r>
        <w:t xml:space="preserve">    </w:t>
      </w:r>
      <w:r w:rsidRPr="00531FEB">
        <w:rPr>
          <w:lang w:val="fr-FR"/>
        </w:rPr>
        <w:t>_In_ sai_port_id_t port_id,</w:t>
      </w:r>
    </w:p>
    <w:p w14:paraId="78779EB8" w14:textId="77777777" w:rsidR="00531FEB" w:rsidRPr="00531FEB" w:rsidRDefault="00531FEB" w:rsidP="00DF6C39">
      <w:pPr>
        <w:pStyle w:val="code"/>
        <w:rPr>
          <w:lang w:val="fr-FR"/>
        </w:rPr>
      </w:pPr>
      <w:r w:rsidRPr="00531FEB">
        <w:rPr>
          <w:lang w:val="fr-FR"/>
        </w:rPr>
        <w:t xml:space="preserve">    _In_ sai_qos_map_t qos_map_selector,</w:t>
      </w:r>
    </w:p>
    <w:p w14:paraId="20110137" w14:textId="77777777" w:rsidR="00531FEB" w:rsidRDefault="00531FEB" w:rsidP="00DF6C39">
      <w:pPr>
        <w:pStyle w:val="code"/>
      </w:pPr>
      <w:r w:rsidRPr="00531FEB">
        <w:rPr>
          <w:lang w:val="fr-FR"/>
        </w:rPr>
        <w:t xml:space="preserve">    </w:t>
      </w:r>
      <w:r>
        <w:t>_In_ uint32_t value_to_map,</w:t>
      </w:r>
    </w:p>
    <w:p w14:paraId="476864EF" w14:textId="77777777" w:rsidR="00531FEB" w:rsidRDefault="00531FEB" w:rsidP="00DF6C39">
      <w:pPr>
        <w:pStyle w:val="code"/>
      </w:pPr>
      <w:r>
        <w:t xml:space="preserve">    _In_ sai_cos_t cos_value</w:t>
      </w:r>
    </w:p>
    <w:p w14:paraId="75759EEF" w14:textId="174028C7" w:rsidR="00531FEB" w:rsidRDefault="00531FEB" w:rsidP="00DF6C39">
      <w:pPr>
        <w:pStyle w:val="code"/>
      </w:pPr>
      <w:r>
        <w:t xml:space="preserve">    );</w:t>
      </w:r>
    </w:p>
    <w:p w14:paraId="6F857AD4" w14:textId="77777777" w:rsidR="00531FEB" w:rsidRDefault="00531FEB" w:rsidP="00DF6C39">
      <w:pPr>
        <w:pStyle w:val="code"/>
      </w:pPr>
      <w:r>
        <w:t>/*</w:t>
      </w:r>
    </w:p>
    <w:p w14:paraId="6EC616EA" w14:textId="77777777" w:rsidR="00531FEB" w:rsidRDefault="00531FEB" w:rsidP="00DF6C39">
      <w:pPr>
        <w:pStyle w:val="code"/>
      </w:pPr>
      <w:r>
        <w:t>* Routine Description:</w:t>
      </w:r>
    </w:p>
    <w:p w14:paraId="406A119C" w14:textId="77777777" w:rsidR="00531FEB" w:rsidRDefault="00531FEB" w:rsidP="00DF6C39">
      <w:pPr>
        <w:pStyle w:val="code"/>
      </w:pPr>
      <w:r>
        <w:t>*   Get "class of service" mapping for the port. In order for the mapping</w:t>
      </w:r>
    </w:p>
    <w:p w14:paraId="4032583A" w14:textId="77777777" w:rsidR="00531FEB" w:rsidRDefault="00531FEB" w:rsidP="00DF6C39">
      <w:pPr>
        <w:pStyle w:val="code"/>
      </w:pPr>
      <w:r>
        <w:t>*   to be active, the SAI_COS_ATTR_PORT_TRUST must be set.</w:t>
      </w:r>
    </w:p>
    <w:p w14:paraId="666F78A4" w14:textId="77777777" w:rsidR="00531FEB" w:rsidRPr="00531FEB" w:rsidRDefault="00531FEB" w:rsidP="00DF6C39">
      <w:pPr>
        <w:pStyle w:val="code"/>
        <w:rPr>
          <w:lang w:val="fr-FR"/>
        </w:rPr>
      </w:pPr>
      <w:r w:rsidRPr="00531FEB">
        <w:rPr>
          <w:lang w:val="fr-FR"/>
        </w:rPr>
        <w:t>*</w:t>
      </w:r>
    </w:p>
    <w:p w14:paraId="5D742808" w14:textId="77777777" w:rsidR="00531FEB" w:rsidRPr="00531FEB" w:rsidRDefault="00531FEB" w:rsidP="00DF6C39">
      <w:pPr>
        <w:pStyle w:val="code"/>
        <w:rPr>
          <w:lang w:val="fr-FR"/>
        </w:rPr>
      </w:pPr>
      <w:r w:rsidRPr="00531FEB">
        <w:rPr>
          <w:lang w:val="fr-FR"/>
        </w:rPr>
        <w:t>* Arguments:</w:t>
      </w:r>
    </w:p>
    <w:p w14:paraId="4C30AFCB" w14:textId="77777777" w:rsidR="00531FEB" w:rsidRPr="00531FEB" w:rsidRDefault="00531FEB" w:rsidP="00DF6C39">
      <w:pPr>
        <w:pStyle w:val="code"/>
        <w:rPr>
          <w:lang w:val="fr-FR"/>
        </w:rPr>
      </w:pPr>
      <w:r w:rsidRPr="00531FEB">
        <w:rPr>
          <w:lang w:val="fr-FR"/>
        </w:rPr>
        <w:t>*    [in] port_id - port id</w:t>
      </w:r>
    </w:p>
    <w:p w14:paraId="02D4E660" w14:textId="77777777" w:rsidR="00531FEB" w:rsidRDefault="00531FEB" w:rsidP="00DF6C39">
      <w:pPr>
        <w:pStyle w:val="code"/>
      </w:pPr>
      <w:r>
        <w:t>*    [in] qos_map_selector - qos mapping type</w:t>
      </w:r>
    </w:p>
    <w:p w14:paraId="3C96AC5E" w14:textId="77777777" w:rsidR="00531FEB" w:rsidRDefault="00531FEB" w:rsidP="00DF6C39">
      <w:pPr>
        <w:pStyle w:val="code"/>
      </w:pPr>
      <w:r>
        <w:t>*    [in] value_to_map - value, depends on qos mapping type (not used/801p/dscp)</w:t>
      </w:r>
    </w:p>
    <w:p w14:paraId="7B5F7487" w14:textId="77777777" w:rsidR="00531FEB" w:rsidRDefault="00531FEB" w:rsidP="00DF6C39">
      <w:pPr>
        <w:pStyle w:val="code"/>
      </w:pPr>
      <w:r>
        <w:t>*    [in] cos_value - the mapped cos value.</w:t>
      </w:r>
    </w:p>
    <w:p w14:paraId="180662D8" w14:textId="77777777" w:rsidR="00531FEB" w:rsidRDefault="00531FEB" w:rsidP="00DF6C39">
      <w:pPr>
        <w:pStyle w:val="code"/>
      </w:pPr>
      <w:r>
        <w:t>*</w:t>
      </w:r>
    </w:p>
    <w:p w14:paraId="480ABF6D" w14:textId="77777777" w:rsidR="00531FEB" w:rsidRDefault="00531FEB" w:rsidP="00DF6C39">
      <w:pPr>
        <w:pStyle w:val="code"/>
      </w:pPr>
      <w:r>
        <w:t>* Return Values:</w:t>
      </w:r>
    </w:p>
    <w:p w14:paraId="5F5E92F6" w14:textId="77777777" w:rsidR="00531FEB" w:rsidRDefault="00531FEB" w:rsidP="00DF6C39">
      <w:pPr>
        <w:pStyle w:val="code"/>
      </w:pPr>
      <w:r>
        <w:t>*    SAI_STATUS_SUCCESS on success</w:t>
      </w:r>
    </w:p>
    <w:p w14:paraId="4A38C374" w14:textId="77777777" w:rsidR="00531FEB" w:rsidRPr="00531FEB" w:rsidRDefault="00531FEB" w:rsidP="00DF6C39">
      <w:pPr>
        <w:pStyle w:val="code"/>
        <w:rPr>
          <w:lang w:val="fr-FR"/>
        </w:rPr>
      </w:pPr>
      <w:r w:rsidRPr="00531FEB">
        <w:rPr>
          <w:lang w:val="fr-FR"/>
        </w:rPr>
        <w:t>*    Failure status code on error</w:t>
      </w:r>
    </w:p>
    <w:p w14:paraId="7EAF1C0B" w14:textId="77777777" w:rsidR="00531FEB" w:rsidRPr="00531FEB" w:rsidRDefault="00531FEB" w:rsidP="00DF6C39">
      <w:pPr>
        <w:pStyle w:val="code"/>
        <w:rPr>
          <w:lang w:val="fr-FR"/>
        </w:rPr>
      </w:pPr>
      <w:r w:rsidRPr="00531FEB">
        <w:rPr>
          <w:lang w:val="fr-FR"/>
        </w:rPr>
        <w:t>*/</w:t>
      </w:r>
    </w:p>
    <w:p w14:paraId="1ED3C936" w14:textId="77777777" w:rsidR="00531FEB" w:rsidRDefault="00531FEB" w:rsidP="00DF6C39">
      <w:pPr>
        <w:pStyle w:val="code"/>
      </w:pPr>
      <w:r>
        <w:t>typedef sai_status_t (*sai_get_cos_mapping_fn)(</w:t>
      </w:r>
    </w:p>
    <w:p w14:paraId="3DDACFCB" w14:textId="77777777" w:rsidR="00531FEB" w:rsidRDefault="00531FEB" w:rsidP="00DF6C39">
      <w:pPr>
        <w:pStyle w:val="code"/>
      </w:pPr>
      <w:r>
        <w:t xml:space="preserve">    _In_ sai_port_id_t port_id,</w:t>
      </w:r>
    </w:p>
    <w:p w14:paraId="0E627AE9" w14:textId="77777777" w:rsidR="00531FEB" w:rsidRDefault="00531FEB" w:rsidP="00DF6C39">
      <w:pPr>
        <w:pStyle w:val="code"/>
      </w:pPr>
      <w:r>
        <w:t xml:space="preserve">    _In_ sai_qos_map_t qos_map_selector,</w:t>
      </w:r>
    </w:p>
    <w:p w14:paraId="73120027" w14:textId="77777777" w:rsidR="00531FEB" w:rsidRDefault="00531FEB" w:rsidP="00DF6C39">
      <w:pPr>
        <w:pStyle w:val="code"/>
      </w:pPr>
      <w:r>
        <w:t xml:space="preserve">    _In_ uint32_t value_to_map,</w:t>
      </w:r>
    </w:p>
    <w:p w14:paraId="149CCB43" w14:textId="77777777" w:rsidR="00531FEB" w:rsidRDefault="00531FEB" w:rsidP="00DF6C39">
      <w:pPr>
        <w:pStyle w:val="code"/>
      </w:pPr>
      <w:r>
        <w:t xml:space="preserve">    _Out_ sai_cos_t* cos_value</w:t>
      </w:r>
    </w:p>
    <w:p w14:paraId="3C5F28B7" w14:textId="5E2E7CD0" w:rsidR="00531FEB" w:rsidRPr="004D6017" w:rsidRDefault="00531FEB" w:rsidP="00DF6C39">
      <w:pPr>
        <w:pStyle w:val="code"/>
      </w:pPr>
      <w:r>
        <w:t xml:space="preserve">    );</w:t>
      </w:r>
    </w:p>
    <w:p w14:paraId="4AA75F37" w14:textId="01BEB32F" w:rsidR="00FA30FD" w:rsidRDefault="00726578" w:rsidP="00FA30FD">
      <w:pPr>
        <w:pStyle w:val="Heading1"/>
      </w:pPr>
      <w:bookmarkStart w:id="12" w:name="_Toc417378502"/>
      <w:r w:rsidRPr="00726578">
        <w:t>API Flow</w:t>
      </w:r>
      <w:bookmarkEnd w:id="12"/>
    </w:p>
    <w:p w14:paraId="72BB333F" w14:textId="0A0F7C47" w:rsidR="00FA30FD" w:rsidRPr="00FA30FD" w:rsidRDefault="00A72470" w:rsidP="00901E8A">
      <w:pPr>
        <w:pStyle w:val="Heading2"/>
      </w:pPr>
      <w:bookmarkStart w:id="13" w:name="_Toc417378503"/>
      <w:r>
        <w:t>Trust Dot1p</w:t>
      </w:r>
      <w:r w:rsidR="0022785E">
        <w:t xml:space="preserve"> configuration example:</w:t>
      </w:r>
      <w:bookmarkEnd w:id="13"/>
    </w:p>
    <w:p w14:paraId="5FD2C55B" w14:textId="3EB1CC99" w:rsidR="00760FDE" w:rsidRDefault="00C122D2" w:rsidP="00760FDE">
      <w:pPr>
        <w:pStyle w:val="Heading3"/>
      </w:pPr>
      <w:bookmarkStart w:id="14" w:name="_Toc417378504"/>
      <w:r>
        <w:t xml:space="preserve">Step </w:t>
      </w:r>
      <w:r w:rsidR="00760FDE">
        <w:t>1</w:t>
      </w:r>
      <w:r w:rsidR="0022785E">
        <w:t>: Create dot1p to tc map</w:t>
      </w:r>
      <w:bookmarkEnd w:id="14"/>
    </w:p>
    <w:p w14:paraId="13153AE4" w14:textId="3C0931DB" w:rsidR="001D17FC" w:rsidRDefault="001D17FC" w:rsidP="001D17FC"/>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1D17FC" w14:paraId="540379BF" w14:textId="77777777" w:rsidTr="00187D1B">
        <w:tc>
          <w:tcPr>
            <w:tcW w:w="1064" w:type="dxa"/>
          </w:tcPr>
          <w:p w14:paraId="3080F673" w14:textId="77777777" w:rsidR="001D17FC" w:rsidRDefault="001D17FC" w:rsidP="00187D1B">
            <w:r>
              <w:t>Dot1p</w:t>
            </w:r>
          </w:p>
        </w:tc>
        <w:tc>
          <w:tcPr>
            <w:tcW w:w="1064" w:type="dxa"/>
          </w:tcPr>
          <w:p w14:paraId="5E7B6767" w14:textId="77777777" w:rsidR="001D17FC" w:rsidRDefault="001D17FC" w:rsidP="00187D1B">
            <w:r>
              <w:t>0</w:t>
            </w:r>
          </w:p>
        </w:tc>
        <w:tc>
          <w:tcPr>
            <w:tcW w:w="1064" w:type="dxa"/>
          </w:tcPr>
          <w:p w14:paraId="3F3ABB27" w14:textId="77777777" w:rsidR="001D17FC" w:rsidRDefault="001D17FC" w:rsidP="00187D1B">
            <w:r>
              <w:t>1</w:t>
            </w:r>
          </w:p>
        </w:tc>
        <w:tc>
          <w:tcPr>
            <w:tcW w:w="1064" w:type="dxa"/>
          </w:tcPr>
          <w:p w14:paraId="4B2A8DC0" w14:textId="77777777" w:rsidR="001D17FC" w:rsidRDefault="001D17FC" w:rsidP="00187D1B">
            <w:r>
              <w:t>2</w:t>
            </w:r>
          </w:p>
        </w:tc>
        <w:tc>
          <w:tcPr>
            <w:tcW w:w="1064" w:type="dxa"/>
          </w:tcPr>
          <w:p w14:paraId="3A8CDCA3" w14:textId="77777777" w:rsidR="001D17FC" w:rsidRDefault="001D17FC" w:rsidP="00187D1B">
            <w:r>
              <w:t>3</w:t>
            </w:r>
          </w:p>
        </w:tc>
        <w:tc>
          <w:tcPr>
            <w:tcW w:w="1064" w:type="dxa"/>
          </w:tcPr>
          <w:p w14:paraId="48F9238B" w14:textId="77777777" w:rsidR="001D17FC" w:rsidRDefault="001D17FC" w:rsidP="00187D1B">
            <w:r>
              <w:t>4</w:t>
            </w:r>
          </w:p>
        </w:tc>
        <w:tc>
          <w:tcPr>
            <w:tcW w:w="1064" w:type="dxa"/>
          </w:tcPr>
          <w:p w14:paraId="18D56C88" w14:textId="77777777" w:rsidR="001D17FC" w:rsidRDefault="001D17FC" w:rsidP="00187D1B">
            <w:r>
              <w:t>5</w:t>
            </w:r>
          </w:p>
        </w:tc>
        <w:tc>
          <w:tcPr>
            <w:tcW w:w="1064" w:type="dxa"/>
          </w:tcPr>
          <w:p w14:paraId="4EB15980" w14:textId="77777777" w:rsidR="001D17FC" w:rsidRDefault="001D17FC" w:rsidP="00187D1B">
            <w:r>
              <w:t>6</w:t>
            </w:r>
          </w:p>
        </w:tc>
        <w:tc>
          <w:tcPr>
            <w:tcW w:w="1064" w:type="dxa"/>
          </w:tcPr>
          <w:p w14:paraId="04C350E8" w14:textId="77777777" w:rsidR="001D17FC" w:rsidRDefault="001D17FC" w:rsidP="00187D1B">
            <w:r>
              <w:t>7</w:t>
            </w:r>
          </w:p>
        </w:tc>
      </w:tr>
      <w:tr w:rsidR="001D17FC" w14:paraId="4DB8BB48" w14:textId="77777777" w:rsidTr="00187D1B">
        <w:tc>
          <w:tcPr>
            <w:tcW w:w="1064" w:type="dxa"/>
          </w:tcPr>
          <w:p w14:paraId="24626756" w14:textId="77777777" w:rsidR="001D17FC" w:rsidRDefault="001D17FC" w:rsidP="00187D1B">
            <w:r>
              <w:lastRenderedPageBreak/>
              <w:t>TC</w:t>
            </w:r>
          </w:p>
        </w:tc>
        <w:tc>
          <w:tcPr>
            <w:tcW w:w="1064" w:type="dxa"/>
          </w:tcPr>
          <w:p w14:paraId="6E2304A3" w14:textId="77777777" w:rsidR="001D17FC" w:rsidRDefault="001D17FC" w:rsidP="00187D1B">
            <w:r>
              <w:t>1</w:t>
            </w:r>
          </w:p>
        </w:tc>
        <w:tc>
          <w:tcPr>
            <w:tcW w:w="1064" w:type="dxa"/>
          </w:tcPr>
          <w:p w14:paraId="5075DC79" w14:textId="77777777" w:rsidR="001D17FC" w:rsidRDefault="001D17FC" w:rsidP="00187D1B">
            <w:r>
              <w:t>0</w:t>
            </w:r>
          </w:p>
        </w:tc>
        <w:tc>
          <w:tcPr>
            <w:tcW w:w="1064" w:type="dxa"/>
          </w:tcPr>
          <w:p w14:paraId="5497E027" w14:textId="77777777" w:rsidR="001D17FC" w:rsidRDefault="001D17FC" w:rsidP="00187D1B">
            <w:r>
              <w:t>2</w:t>
            </w:r>
          </w:p>
        </w:tc>
        <w:tc>
          <w:tcPr>
            <w:tcW w:w="1064" w:type="dxa"/>
          </w:tcPr>
          <w:p w14:paraId="617F1BF9" w14:textId="77777777" w:rsidR="001D17FC" w:rsidRDefault="001D17FC" w:rsidP="00187D1B">
            <w:r>
              <w:t>3</w:t>
            </w:r>
          </w:p>
        </w:tc>
        <w:tc>
          <w:tcPr>
            <w:tcW w:w="1064" w:type="dxa"/>
          </w:tcPr>
          <w:p w14:paraId="6460F732" w14:textId="77777777" w:rsidR="001D17FC" w:rsidRDefault="001D17FC" w:rsidP="00187D1B">
            <w:r>
              <w:t>4</w:t>
            </w:r>
          </w:p>
        </w:tc>
        <w:tc>
          <w:tcPr>
            <w:tcW w:w="1064" w:type="dxa"/>
          </w:tcPr>
          <w:p w14:paraId="76F82DE6" w14:textId="77777777" w:rsidR="001D17FC" w:rsidRDefault="001D17FC" w:rsidP="00187D1B">
            <w:r>
              <w:t>5</w:t>
            </w:r>
          </w:p>
        </w:tc>
        <w:tc>
          <w:tcPr>
            <w:tcW w:w="1064" w:type="dxa"/>
          </w:tcPr>
          <w:p w14:paraId="2A05D09C" w14:textId="77777777" w:rsidR="001D17FC" w:rsidRDefault="001D17FC" w:rsidP="00187D1B">
            <w:r>
              <w:t>6</w:t>
            </w:r>
          </w:p>
        </w:tc>
        <w:tc>
          <w:tcPr>
            <w:tcW w:w="1064" w:type="dxa"/>
          </w:tcPr>
          <w:p w14:paraId="3C20B47C" w14:textId="77777777" w:rsidR="001D17FC" w:rsidRDefault="001D17FC" w:rsidP="00187D1B">
            <w:r>
              <w:t>7</w:t>
            </w:r>
          </w:p>
        </w:tc>
      </w:tr>
    </w:tbl>
    <w:p w14:paraId="42F5A8E0" w14:textId="77777777" w:rsidR="001D17FC" w:rsidRDefault="001D17FC" w:rsidP="001D17FC"/>
    <w:p w14:paraId="66C8E21C" w14:textId="12D17822" w:rsidR="00760FDE" w:rsidRDefault="00135E11" w:rsidP="00760FDE">
      <w:pPr>
        <w:pStyle w:val="code"/>
      </w:pPr>
      <w:r>
        <w:t xml:space="preserve">    sai_object_id_t dot1p_to_tc</w:t>
      </w:r>
      <w:r w:rsidR="00760FDE">
        <w:t>_map_id;</w:t>
      </w:r>
    </w:p>
    <w:p w14:paraId="5C3EF97E" w14:textId="77777777" w:rsidR="008B2673" w:rsidRDefault="00760FDE" w:rsidP="008B2673">
      <w:pPr>
        <w:pStyle w:val="code"/>
        <w:rPr>
          <w:lang w:val="fr-FR"/>
        </w:rPr>
      </w:pPr>
      <w:r w:rsidRPr="00B33534">
        <w:t xml:space="preserve">    </w:t>
      </w:r>
      <w:r w:rsidR="008B2673" w:rsidRPr="00CC2EAE">
        <w:rPr>
          <w:lang w:val="fr-FR"/>
        </w:rPr>
        <w:t xml:space="preserve">sai_attribute_t </w:t>
      </w:r>
      <w:r w:rsidR="008B2673">
        <w:rPr>
          <w:lang w:val="fr-FR"/>
        </w:rPr>
        <w:t>sai_attr</w:t>
      </w:r>
      <w:r w:rsidR="008B2673" w:rsidRPr="00CC2EAE">
        <w:rPr>
          <w:lang w:val="fr-FR"/>
        </w:rPr>
        <w:t>;</w:t>
      </w:r>
    </w:p>
    <w:p w14:paraId="43974C99" w14:textId="0AA60445" w:rsidR="006B3F1A" w:rsidRPr="008B2673" w:rsidRDefault="006B3F1A" w:rsidP="006B3F1A">
      <w:pPr>
        <w:pStyle w:val="code"/>
        <w:rPr>
          <w:lang w:val="fr-FR"/>
        </w:rPr>
      </w:pPr>
    </w:p>
    <w:p w14:paraId="1E627029" w14:textId="1DFE8EF4" w:rsidR="00760FDE" w:rsidRPr="00B33534" w:rsidRDefault="006B3F1A" w:rsidP="00760FDE">
      <w:pPr>
        <w:pStyle w:val="code"/>
        <w:rPr>
          <w:lang w:val="fr-FR"/>
        </w:rPr>
      </w:pPr>
      <w:r w:rsidRPr="008B2673">
        <w:rPr>
          <w:lang w:val="fr-FR"/>
        </w:rPr>
        <w:t xml:space="preserve">    </w:t>
      </w:r>
      <w:r w:rsidR="005D369D" w:rsidRPr="00B33534">
        <w:rPr>
          <w:lang w:val="fr-FR"/>
        </w:rPr>
        <w:t xml:space="preserve">int attr_count = </w:t>
      </w:r>
      <w:r w:rsidR="000A4381" w:rsidRPr="00B33534">
        <w:rPr>
          <w:lang w:val="fr-FR"/>
        </w:rPr>
        <w:t>2</w:t>
      </w:r>
      <w:r w:rsidR="00760FDE" w:rsidRPr="00B33534">
        <w:rPr>
          <w:lang w:val="fr-FR"/>
        </w:rPr>
        <w:t>;</w:t>
      </w:r>
    </w:p>
    <w:p w14:paraId="3927B6D3" w14:textId="06E2116C" w:rsidR="00E00F97" w:rsidRPr="00B33534" w:rsidRDefault="00960762" w:rsidP="00760FDE">
      <w:pPr>
        <w:pStyle w:val="code"/>
        <w:rPr>
          <w:lang w:val="fr-FR"/>
        </w:rPr>
      </w:pPr>
      <w:r w:rsidRPr="00B33534">
        <w:rPr>
          <w:lang w:val="fr-FR"/>
        </w:rPr>
        <w:t xml:space="preserve">    </w:t>
      </w:r>
    </w:p>
    <w:p w14:paraId="42CB138A" w14:textId="39CE08E4" w:rsidR="00BB773E" w:rsidRPr="00B33534" w:rsidRDefault="00BB773E" w:rsidP="00760FDE">
      <w:pPr>
        <w:pStyle w:val="code"/>
        <w:rPr>
          <w:lang w:val="fr-FR"/>
        </w:rPr>
      </w:pPr>
      <w:r w:rsidRPr="00B33534">
        <w:rPr>
          <w:lang w:val="fr-FR"/>
        </w:rPr>
        <w:t xml:space="preserve">    sai_qos_map_list_t</w:t>
      </w:r>
      <w:r w:rsidR="00C73B8C" w:rsidRPr="00B33534">
        <w:rPr>
          <w:lang w:val="fr-FR"/>
        </w:rPr>
        <w:t xml:space="preserve">  dot1p_to_tc_map_list;</w:t>
      </w:r>
    </w:p>
    <w:p w14:paraId="4CD71943" w14:textId="77777777" w:rsidR="00C73B8C" w:rsidRPr="00B33534" w:rsidRDefault="00C73B8C" w:rsidP="00760FDE">
      <w:pPr>
        <w:pStyle w:val="code"/>
        <w:rPr>
          <w:lang w:val="fr-FR"/>
        </w:rPr>
      </w:pPr>
    </w:p>
    <w:p w14:paraId="79BDCF1C" w14:textId="79BEE38C" w:rsidR="009B6938" w:rsidRDefault="006B742C" w:rsidP="00760FDE">
      <w:pPr>
        <w:pStyle w:val="code"/>
      </w:pPr>
      <w:r w:rsidRPr="00B33534">
        <w:rPr>
          <w:lang w:val="fr-FR"/>
        </w:rPr>
        <w:t xml:space="preserve">    </w:t>
      </w:r>
      <w:r w:rsidRPr="00C258D5">
        <w:t>dot1p_to_tc_map_list</w:t>
      </w:r>
      <w:r w:rsidR="00BF05A8" w:rsidRPr="00C258D5">
        <w:t>.count = 8;</w:t>
      </w:r>
    </w:p>
    <w:p w14:paraId="5A45C6EB" w14:textId="77777777" w:rsidR="00DB0A36" w:rsidRDefault="00DB0A36" w:rsidP="00760FDE">
      <w:pPr>
        <w:pStyle w:val="code"/>
      </w:pPr>
    </w:p>
    <w:p w14:paraId="5E916658" w14:textId="77777777" w:rsidR="00173B12" w:rsidRDefault="00EE4C56" w:rsidP="00B87A27">
      <w:pPr>
        <w:pStyle w:val="code"/>
      </w:pPr>
      <w:r>
        <w:t xml:space="preserve">    </w:t>
      </w:r>
      <w:r w:rsidRPr="00EE4C56">
        <w:t>dot1p_to_tc_map_list</w:t>
      </w:r>
      <w:r w:rsidR="00BA57F3">
        <w:t>.list</w:t>
      </w:r>
      <w:r w:rsidR="00CA031A">
        <w:t xml:space="preserve"> = </w:t>
      </w:r>
    </w:p>
    <w:p w14:paraId="18C2A853" w14:textId="035732E9" w:rsidR="00B87A27" w:rsidRPr="00942F40" w:rsidRDefault="00173B12" w:rsidP="00B87A27">
      <w:pPr>
        <w:pStyle w:val="code"/>
      </w:pPr>
      <w:r>
        <w:t xml:space="preserve">       </w:t>
      </w:r>
      <w:r w:rsidR="00CA031A">
        <w:t>(sai_qos_map_t</w:t>
      </w:r>
      <w:r w:rsidR="00D50F21">
        <w:t xml:space="preserve"> *)calloc(</w:t>
      </w:r>
      <w:r w:rsidR="00D50F21" w:rsidRPr="00C258D5">
        <w:t>dot1p_to_tc_map_list.count</w:t>
      </w:r>
      <w:r w:rsidR="00B87A27" w:rsidRPr="00942F40">
        <w:t>,</w:t>
      </w:r>
      <w:r w:rsidR="00536351">
        <w:t xml:space="preserve"> sizeof(</w:t>
      </w:r>
      <w:r w:rsidR="00536351" w:rsidRPr="00536351">
        <w:t>sai_qos_map_t</w:t>
      </w:r>
      <w:r w:rsidR="00B87A27" w:rsidRPr="00942F40">
        <w:t xml:space="preserve">)); </w:t>
      </w:r>
    </w:p>
    <w:p w14:paraId="161E056B" w14:textId="77777777" w:rsidR="00B87A27" w:rsidRDefault="00B87A27" w:rsidP="00760FDE">
      <w:pPr>
        <w:pStyle w:val="code"/>
      </w:pPr>
    </w:p>
    <w:p w14:paraId="17575329" w14:textId="7D126284" w:rsidR="00285608" w:rsidRDefault="002061DE" w:rsidP="00760FDE">
      <w:pPr>
        <w:pStyle w:val="code"/>
      </w:pPr>
      <w:r>
        <w:t xml:space="preserve">   </w:t>
      </w:r>
      <w:r w:rsidR="00595E05">
        <w:t xml:space="preserve"> </w:t>
      </w:r>
      <w:r w:rsidR="00595E05" w:rsidRPr="00EE4C56">
        <w:t>dot1p_to_tc_map_list</w:t>
      </w:r>
      <w:r w:rsidR="00701DAE">
        <w:t>.</w:t>
      </w:r>
      <w:r w:rsidR="005A105D">
        <w:t>list</w:t>
      </w:r>
      <w:r w:rsidR="00032905">
        <w:t>[0].</w:t>
      </w:r>
      <w:r w:rsidR="005A105D">
        <w:t>key.</w:t>
      </w:r>
      <w:r w:rsidR="00701DAE">
        <w:t>dot1p = 0;</w:t>
      </w:r>
    </w:p>
    <w:p w14:paraId="490209C9" w14:textId="361F6FF4" w:rsidR="00D93AC6" w:rsidRDefault="00D93AC6" w:rsidP="00D93AC6">
      <w:pPr>
        <w:pStyle w:val="code"/>
      </w:pPr>
      <w:r>
        <w:t xml:space="preserve">    </w:t>
      </w:r>
      <w:r w:rsidRPr="00EE4C56">
        <w:t>dot1p_to_tc_map_list</w:t>
      </w:r>
      <w:r>
        <w:t>.list</w:t>
      </w:r>
      <w:r w:rsidR="00032905">
        <w:t>[0].</w:t>
      </w:r>
      <w:r w:rsidR="00305572">
        <w:t>v</w:t>
      </w:r>
      <w:r w:rsidR="00322B85">
        <w:t>a</w:t>
      </w:r>
      <w:r w:rsidR="00305572">
        <w:t>l</w:t>
      </w:r>
      <w:r w:rsidR="00322B85">
        <w:t>ue</w:t>
      </w:r>
      <w:r>
        <w:t>.</w:t>
      </w:r>
      <w:r w:rsidR="00223A6E">
        <w:t>tc</w:t>
      </w:r>
      <w:r w:rsidR="00391DD6">
        <w:t xml:space="preserve"> =  1</w:t>
      </w:r>
      <w:r>
        <w:t>;</w:t>
      </w:r>
    </w:p>
    <w:p w14:paraId="4AC37F93" w14:textId="77777777" w:rsidR="00D93AC6" w:rsidRDefault="00D93AC6" w:rsidP="00760FDE">
      <w:pPr>
        <w:pStyle w:val="code"/>
      </w:pPr>
    </w:p>
    <w:p w14:paraId="2137CCC8" w14:textId="04163BEA" w:rsidR="001074B7" w:rsidRDefault="00701DAE" w:rsidP="001074B7">
      <w:pPr>
        <w:pStyle w:val="code"/>
      </w:pPr>
      <w:r>
        <w:t xml:space="preserve">    </w:t>
      </w:r>
      <w:r w:rsidR="001074B7" w:rsidRPr="00EE4C56">
        <w:t>dot1p_to_tc_map_list</w:t>
      </w:r>
      <w:r w:rsidR="001074B7">
        <w:t>.list</w:t>
      </w:r>
      <w:r w:rsidR="00733603">
        <w:t>[1</w:t>
      </w:r>
      <w:r w:rsidR="001074B7">
        <w:t>].key.</w:t>
      </w:r>
      <w:r w:rsidR="000B1D26">
        <w:t>dot1p = 1</w:t>
      </w:r>
      <w:r w:rsidR="001074B7">
        <w:t>;</w:t>
      </w:r>
    </w:p>
    <w:p w14:paraId="74B7C9B4" w14:textId="77364A48" w:rsidR="001074B7" w:rsidRDefault="001074B7" w:rsidP="001074B7">
      <w:pPr>
        <w:pStyle w:val="code"/>
      </w:pPr>
      <w:r>
        <w:t xml:space="preserve">    </w:t>
      </w:r>
      <w:r w:rsidRPr="00EE4C56">
        <w:t>dot1p_to_tc_map_list</w:t>
      </w:r>
      <w:r>
        <w:t>.list</w:t>
      </w:r>
      <w:r w:rsidR="00733603">
        <w:t>[1</w:t>
      </w:r>
      <w:r>
        <w:t>].</w:t>
      </w:r>
      <w:r w:rsidR="00305572">
        <w:t>v</w:t>
      </w:r>
      <w:r>
        <w:t>a</w:t>
      </w:r>
      <w:r w:rsidR="00305572">
        <w:t>l</w:t>
      </w:r>
      <w:r>
        <w:t xml:space="preserve">ue.tc =  </w:t>
      </w:r>
      <w:r w:rsidR="000B1D26">
        <w:t>0</w:t>
      </w:r>
      <w:r>
        <w:t>;</w:t>
      </w:r>
    </w:p>
    <w:p w14:paraId="49C1EF4F" w14:textId="77777777" w:rsidR="001074B7" w:rsidRDefault="001074B7" w:rsidP="001074B7">
      <w:pPr>
        <w:pStyle w:val="code"/>
      </w:pPr>
    </w:p>
    <w:p w14:paraId="4E04390A" w14:textId="22030F23" w:rsidR="009B6938" w:rsidRDefault="009B6938" w:rsidP="001C0A9B">
      <w:pPr>
        <w:pStyle w:val="code"/>
      </w:pPr>
    </w:p>
    <w:p w14:paraId="036A2866" w14:textId="5BE32D05" w:rsidR="001074B7" w:rsidRDefault="001074B7" w:rsidP="001074B7">
      <w:pPr>
        <w:pStyle w:val="code"/>
      </w:pPr>
      <w:r>
        <w:t xml:space="preserve">    </w:t>
      </w:r>
      <w:r w:rsidRPr="00EE4C56">
        <w:t>dot1p_to_tc_map_list</w:t>
      </w:r>
      <w:r>
        <w:t>.list</w:t>
      </w:r>
      <w:r w:rsidR="00733603">
        <w:t>[2</w:t>
      </w:r>
      <w:r>
        <w:t>].key.</w:t>
      </w:r>
      <w:r w:rsidR="007C7326">
        <w:t>dot1p = 2</w:t>
      </w:r>
      <w:r>
        <w:t>;</w:t>
      </w:r>
    </w:p>
    <w:p w14:paraId="1A9C7519" w14:textId="4288BBC9" w:rsidR="001074B7" w:rsidRDefault="001074B7" w:rsidP="001074B7">
      <w:pPr>
        <w:pStyle w:val="code"/>
      </w:pPr>
      <w:r>
        <w:t xml:space="preserve">    </w:t>
      </w:r>
      <w:r w:rsidRPr="00EE4C56">
        <w:t>dot1p_to_tc_map_list</w:t>
      </w:r>
      <w:r>
        <w:t>.list</w:t>
      </w:r>
      <w:r w:rsidR="00733603">
        <w:t>[2</w:t>
      </w:r>
      <w:r>
        <w:t>].</w:t>
      </w:r>
      <w:r w:rsidR="00305572">
        <w:t>v</w:t>
      </w:r>
      <w:r>
        <w:t>a</w:t>
      </w:r>
      <w:r w:rsidR="00305572">
        <w:t>l</w:t>
      </w:r>
      <w:r>
        <w:t xml:space="preserve">ue.tc =  </w:t>
      </w:r>
      <w:r w:rsidR="007C7326">
        <w:t>2</w:t>
      </w:r>
      <w:r>
        <w:t>;</w:t>
      </w:r>
    </w:p>
    <w:p w14:paraId="7F4501B7" w14:textId="77777777" w:rsidR="001074B7" w:rsidRDefault="001074B7" w:rsidP="001074B7">
      <w:pPr>
        <w:pStyle w:val="code"/>
      </w:pPr>
    </w:p>
    <w:p w14:paraId="17758890" w14:textId="1002F623" w:rsidR="001074B7" w:rsidRDefault="001074B7" w:rsidP="001074B7">
      <w:pPr>
        <w:pStyle w:val="code"/>
      </w:pPr>
      <w:r>
        <w:t xml:space="preserve">    </w:t>
      </w:r>
      <w:r w:rsidRPr="00EE4C56">
        <w:t>dot1p_to_tc_map_list</w:t>
      </w:r>
      <w:r>
        <w:t>.list</w:t>
      </w:r>
      <w:r w:rsidR="00733603">
        <w:t>[3</w:t>
      </w:r>
      <w:r>
        <w:t>].key.</w:t>
      </w:r>
      <w:r w:rsidR="007C7326">
        <w:t>dot1p = 3</w:t>
      </w:r>
      <w:r>
        <w:t>;</w:t>
      </w:r>
    </w:p>
    <w:p w14:paraId="1304CB97" w14:textId="655E986E" w:rsidR="001074B7" w:rsidRDefault="001074B7" w:rsidP="001074B7">
      <w:pPr>
        <w:pStyle w:val="code"/>
      </w:pPr>
      <w:r>
        <w:t xml:space="preserve">    </w:t>
      </w:r>
      <w:r w:rsidRPr="00EE4C56">
        <w:t>dot1p_to_tc_map_list</w:t>
      </w:r>
      <w:r>
        <w:t>.list</w:t>
      </w:r>
      <w:r w:rsidR="00733603">
        <w:t>[3</w:t>
      </w:r>
      <w:r>
        <w:t>].</w:t>
      </w:r>
      <w:r w:rsidR="00305572">
        <w:t>v</w:t>
      </w:r>
      <w:r>
        <w:t>a</w:t>
      </w:r>
      <w:r w:rsidR="00305572">
        <w:t>l</w:t>
      </w:r>
      <w:r>
        <w:t xml:space="preserve">ue.tc =  </w:t>
      </w:r>
      <w:r w:rsidR="007C7326">
        <w:t>3</w:t>
      </w:r>
      <w:r>
        <w:t>;</w:t>
      </w:r>
    </w:p>
    <w:p w14:paraId="3A031A13" w14:textId="77777777" w:rsidR="001074B7" w:rsidRDefault="001074B7" w:rsidP="001074B7">
      <w:pPr>
        <w:pStyle w:val="code"/>
      </w:pPr>
    </w:p>
    <w:p w14:paraId="733A3682" w14:textId="122269C2" w:rsidR="001074B7" w:rsidRDefault="001074B7" w:rsidP="001074B7">
      <w:pPr>
        <w:pStyle w:val="code"/>
      </w:pPr>
      <w:r>
        <w:t xml:space="preserve">    </w:t>
      </w:r>
      <w:r w:rsidRPr="00EE4C56">
        <w:t>dot1p_to_tc_map_list</w:t>
      </w:r>
      <w:r>
        <w:t>.list</w:t>
      </w:r>
      <w:r w:rsidR="00733603">
        <w:t>[4</w:t>
      </w:r>
      <w:r>
        <w:t>].key.</w:t>
      </w:r>
      <w:r w:rsidR="007C7326">
        <w:t>dot1p = 4</w:t>
      </w:r>
      <w:r>
        <w:t>;</w:t>
      </w:r>
    </w:p>
    <w:p w14:paraId="1B4A014F" w14:textId="399B91ED" w:rsidR="001074B7" w:rsidRDefault="001074B7" w:rsidP="001074B7">
      <w:pPr>
        <w:pStyle w:val="code"/>
      </w:pPr>
      <w:r>
        <w:t xml:space="preserve">    </w:t>
      </w:r>
      <w:r w:rsidRPr="00EE4C56">
        <w:t>dot1p_to_tc_map_list</w:t>
      </w:r>
      <w:r>
        <w:t>.list</w:t>
      </w:r>
      <w:r w:rsidR="00733603">
        <w:t>[4</w:t>
      </w:r>
      <w:r>
        <w:t>].</w:t>
      </w:r>
      <w:r w:rsidR="00305572">
        <w:t>v</w:t>
      </w:r>
      <w:r>
        <w:t>a</w:t>
      </w:r>
      <w:r w:rsidR="00305572">
        <w:t>l</w:t>
      </w:r>
      <w:r>
        <w:t xml:space="preserve">ue.tc =  </w:t>
      </w:r>
      <w:r w:rsidR="007C7326">
        <w:t>4</w:t>
      </w:r>
      <w:r>
        <w:t>;</w:t>
      </w:r>
    </w:p>
    <w:p w14:paraId="0120E348" w14:textId="77777777" w:rsidR="001074B7" w:rsidRDefault="001074B7" w:rsidP="001074B7">
      <w:pPr>
        <w:pStyle w:val="code"/>
      </w:pPr>
    </w:p>
    <w:p w14:paraId="789BC5E4" w14:textId="42D375C4" w:rsidR="001074B7" w:rsidRDefault="001074B7" w:rsidP="001074B7">
      <w:pPr>
        <w:pStyle w:val="code"/>
      </w:pPr>
      <w:r>
        <w:t xml:space="preserve">    </w:t>
      </w:r>
      <w:r w:rsidRPr="00EE4C56">
        <w:t>dot1p_to_tc_map_list</w:t>
      </w:r>
      <w:r>
        <w:t>.list</w:t>
      </w:r>
      <w:r w:rsidR="00733603">
        <w:t>[5</w:t>
      </w:r>
      <w:r>
        <w:t>].key.</w:t>
      </w:r>
      <w:r w:rsidR="007C7326">
        <w:t>dot1p = 5</w:t>
      </w:r>
      <w:r>
        <w:t>;</w:t>
      </w:r>
    </w:p>
    <w:p w14:paraId="0B03A867" w14:textId="602BE4BC" w:rsidR="001074B7" w:rsidRDefault="001074B7" w:rsidP="001074B7">
      <w:pPr>
        <w:pStyle w:val="code"/>
      </w:pPr>
      <w:r>
        <w:t xml:space="preserve">    </w:t>
      </w:r>
      <w:r w:rsidRPr="00EE4C56">
        <w:t>dot1p_to_tc_map_list</w:t>
      </w:r>
      <w:r>
        <w:t>.list</w:t>
      </w:r>
      <w:r w:rsidR="00733603">
        <w:t>[5</w:t>
      </w:r>
      <w:r>
        <w:t>].</w:t>
      </w:r>
      <w:r w:rsidR="00305572">
        <w:t>v</w:t>
      </w:r>
      <w:r>
        <w:t>a</w:t>
      </w:r>
      <w:r w:rsidR="00305572">
        <w:t>l</w:t>
      </w:r>
      <w:r>
        <w:t xml:space="preserve">ue.tc =  </w:t>
      </w:r>
      <w:r w:rsidR="007C7326">
        <w:t>5</w:t>
      </w:r>
      <w:r>
        <w:t>;</w:t>
      </w:r>
    </w:p>
    <w:p w14:paraId="2660328A" w14:textId="77777777" w:rsidR="001074B7" w:rsidRDefault="001074B7" w:rsidP="001074B7">
      <w:pPr>
        <w:pStyle w:val="code"/>
      </w:pPr>
    </w:p>
    <w:p w14:paraId="60EA7C85" w14:textId="78E9BB18" w:rsidR="001074B7" w:rsidRDefault="00CD1BAC" w:rsidP="001074B7">
      <w:pPr>
        <w:pStyle w:val="code"/>
      </w:pPr>
      <w:r>
        <w:t xml:space="preserve">    </w:t>
      </w:r>
      <w:r w:rsidR="001074B7" w:rsidRPr="00EE4C56">
        <w:t>dot1p_to_tc_map_list</w:t>
      </w:r>
      <w:r w:rsidR="001074B7">
        <w:t>.list</w:t>
      </w:r>
      <w:r w:rsidR="00733603">
        <w:t>[6</w:t>
      </w:r>
      <w:r w:rsidR="001074B7">
        <w:t>].key.</w:t>
      </w:r>
      <w:r w:rsidR="007C7326">
        <w:t>dot1p = 6</w:t>
      </w:r>
      <w:r w:rsidR="001074B7">
        <w:t>;</w:t>
      </w:r>
    </w:p>
    <w:p w14:paraId="1EB7EEC2" w14:textId="3830636F" w:rsidR="001074B7" w:rsidRDefault="001074B7" w:rsidP="001074B7">
      <w:pPr>
        <w:pStyle w:val="code"/>
      </w:pPr>
      <w:r>
        <w:t xml:space="preserve">    </w:t>
      </w:r>
      <w:r w:rsidRPr="00EE4C56">
        <w:t>dot1p_to_tc_map_list</w:t>
      </w:r>
      <w:r>
        <w:t>.list</w:t>
      </w:r>
      <w:r w:rsidR="00733603">
        <w:t>[6</w:t>
      </w:r>
      <w:r>
        <w:t>].</w:t>
      </w:r>
      <w:r w:rsidR="00305572">
        <w:t>v</w:t>
      </w:r>
      <w:r>
        <w:t>a</w:t>
      </w:r>
      <w:r w:rsidR="00305572">
        <w:t>l</w:t>
      </w:r>
      <w:r>
        <w:t xml:space="preserve">ue.tc =  </w:t>
      </w:r>
      <w:r w:rsidR="007C7326">
        <w:t>6</w:t>
      </w:r>
      <w:r>
        <w:t>;</w:t>
      </w:r>
    </w:p>
    <w:p w14:paraId="2EF6F29A" w14:textId="322F4BC7" w:rsidR="00760FDE" w:rsidRPr="00942F40" w:rsidRDefault="00760FDE" w:rsidP="00760FDE">
      <w:pPr>
        <w:pStyle w:val="code"/>
      </w:pPr>
    </w:p>
    <w:p w14:paraId="4789B4FD" w14:textId="53676CFF" w:rsidR="007B5220" w:rsidRDefault="007B5220" w:rsidP="007B5220">
      <w:pPr>
        <w:pStyle w:val="code"/>
      </w:pPr>
      <w:r>
        <w:t xml:space="preserve">    </w:t>
      </w:r>
      <w:r w:rsidRPr="00EE4C56">
        <w:t>dot1p_to_tc_map_list</w:t>
      </w:r>
      <w:r>
        <w:t>.list[7].key.</w:t>
      </w:r>
      <w:r w:rsidR="007C7326">
        <w:t>dot1p = 7</w:t>
      </w:r>
      <w:r>
        <w:t>;</w:t>
      </w:r>
    </w:p>
    <w:p w14:paraId="08F12A73" w14:textId="7AF1601C" w:rsidR="007B5220" w:rsidRDefault="007B5220" w:rsidP="007B5220">
      <w:pPr>
        <w:pStyle w:val="code"/>
      </w:pPr>
      <w:r>
        <w:t xml:space="preserve">    </w:t>
      </w:r>
      <w:r w:rsidRPr="00EE4C56">
        <w:t>dot1p_to_tc_map_list</w:t>
      </w:r>
      <w:r>
        <w:t>.list[7].</w:t>
      </w:r>
      <w:r w:rsidR="00305572">
        <w:t>v</w:t>
      </w:r>
      <w:r>
        <w:t>a</w:t>
      </w:r>
      <w:r w:rsidR="00305572">
        <w:t>l</w:t>
      </w:r>
      <w:r>
        <w:t xml:space="preserve">ue.tc =  </w:t>
      </w:r>
      <w:r w:rsidR="007C7326">
        <w:t>7</w:t>
      </w:r>
      <w:r>
        <w:t>;</w:t>
      </w:r>
    </w:p>
    <w:p w14:paraId="35D500BA" w14:textId="77777777" w:rsidR="007B5220" w:rsidRDefault="007B5220" w:rsidP="00760FDE">
      <w:pPr>
        <w:pStyle w:val="code"/>
      </w:pPr>
    </w:p>
    <w:p w14:paraId="52C5BE28" w14:textId="6C2B3723" w:rsidR="00760FDE" w:rsidRPr="00A91B1D" w:rsidRDefault="00A91B1D" w:rsidP="00760FDE">
      <w:pPr>
        <w:pStyle w:val="code"/>
        <w:rPr>
          <w:lang w:val="sv-SE"/>
        </w:rPr>
      </w:pPr>
      <w:r w:rsidRPr="007B5220">
        <w:t xml:space="preserve">    </w:t>
      </w:r>
      <w:r>
        <w:rPr>
          <w:lang w:val="sv-SE"/>
        </w:rPr>
        <w:t>attr_list[0].</w:t>
      </w:r>
      <w:r w:rsidR="00760FDE" w:rsidRPr="00A91B1D">
        <w:rPr>
          <w:lang w:val="sv-SE"/>
        </w:rPr>
        <w:t xml:space="preserve">id = </w:t>
      </w:r>
      <w:r w:rsidR="007456DC" w:rsidRPr="00A91B1D">
        <w:rPr>
          <w:lang w:val="sv-SE"/>
        </w:rPr>
        <w:t>SAI_QOS_MAP_ATTR_TYPE</w:t>
      </w:r>
      <w:r w:rsidR="00760FDE" w:rsidRPr="00A91B1D">
        <w:rPr>
          <w:lang w:val="sv-SE"/>
        </w:rPr>
        <w:t>;</w:t>
      </w:r>
    </w:p>
    <w:p w14:paraId="071CF7ED" w14:textId="7BAF1733" w:rsidR="00760FDE" w:rsidRPr="00A91B1D" w:rsidRDefault="00760FDE" w:rsidP="00760FDE">
      <w:pPr>
        <w:pStyle w:val="code"/>
        <w:rPr>
          <w:lang w:val="sv-SE"/>
        </w:rPr>
      </w:pPr>
      <w:r w:rsidRPr="00A91B1D">
        <w:rPr>
          <w:lang w:val="sv-SE"/>
        </w:rPr>
        <w:t xml:space="preserve">    </w:t>
      </w:r>
      <w:r w:rsidR="00A91B1D">
        <w:rPr>
          <w:lang w:val="sv-SE"/>
        </w:rPr>
        <w:t>attr_list[0].</w:t>
      </w:r>
      <w:r w:rsidRPr="00A91B1D">
        <w:rPr>
          <w:lang w:val="sv-SE"/>
        </w:rPr>
        <w:t xml:space="preserve">value.s32 = </w:t>
      </w:r>
      <w:r w:rsidR="007456DC" w:rsidRPr="00A91B1D">
        <w:rPr>
          <w:lang w:val="sv-SE"/>
        </w:rPr>
        <w:t>SAI_QOS_MAP_DOT1P_TO_TC</w:t>
      </w:r>
      <w:r w:rsidRPr="00A91B1D">
        <w:rPr>
          <w:lang w:val="sv-SE"/>
        </w:rPr>
        <w:t>;</w:t>
      </w:r>
    </w:p>
    <w:p w14:paraId="5B269980" w14:textId="77777777" w:rsidR="00DF11EB" w:rsidRPr="00A91B1D" w:rsidRDefault="00DF11EB" w:rsidP="00760FDE">
      <w:pPr>
        <w:pStyle w:val="code"/>
        <w:rPr>
          <w:lang w:val="sv-SE"/>
        </w:rPr>
      </w:pPr>
    </w:p>
    <w:p w14:paraId="35ABAD8A" w14:textId="3A735FBC" w:rsidR="00960762" w:rsidRPr="00942F40" w:rsidRDefault="00DF11EB" w:rsidP="00760FDE">
      <w:pPr>
        <w:pStyle w:val="code"/>
      </w:pPr>
      <w:r w:rsidRPr="005A355C">
        <w:rPr>
          <w:lang w:val="sv-SE"/>
        </w:rPr>
        <w:t xml:space="preserve">    </w:t>
      </w:r>
      <w:r w:rsidR="00A91B1D" w:rsidRPr="00A91B1D">
        <w:t>attr_list[1].</w:t>
      </w:r>
      <w:r w:rsidRPr="00942F40">
        <w:t>id = SAI_QOS_MAP_ATTR_MAP_TO_VALUE_LIST;</w:t>
      </w:r>
    </w:p>
    <w:p w14:paraId="67DCB83D" w14:textId="21756618" w:rsidR="00DF11EB" w:rsidRDefault="00A91B1D" w:rsidP="00760FDE">
      <w:pPr>
        <w:pStyle w:val="code"/>
      </w:pPr>
      <w:r>
        <w:t xml:space="preserve">    attr_list[1</w:t>
      </w:r>
      <w:r w:rsidRPr="00A91B1D">
        <w:t>].</w:t>
      </w:r>
      <w:r w:rsidR="00960762" w:rsidRPr="00960762">
        <w:t>value.</w:t>
      </w:r>
      <w:r w:rsidR="00E603F0">
        <w:t>qosmap.</w:t>
      </w:r>
      <w:r w:rsidR="002F42C1">
        <w:t xml:space="preserve">count = </w:t>
      </w:r>
      <w:r w:rsidR="002F42C1" w:rsidRPr="00EE4C56">
        <w:t>dot1p_to_tc_map_list</w:t>
      </w:r>
      <w:r w:rsidR="002F42C1">
        <w:t>.</w:t>
      </w:r>
      <w:r w:rsidR="00D20D16">
        <w:t>count;</w:t>
      </w:r>
    </w:p>
    <w:p w14:paraId="67C4924A" w14:textId="71BA7238" w:rsidR="00AC4C41" w:rsidRPr="00942F40" w:rsidRDefault="002061DE" w:rsidP="00AC4C41">
      <w:pPr>
        <w:pStyle w:val="code"/>
      </w:pPr>
      <w:r>
        <w:t xml:space="preserve">  </w:t>
      </w:r>
      <w:r w:rsidR="00A91B1D">
        <w:t xml:space="preserve">  attr_list[1</w:t>
      </w:r>
      <w:r w:rsidR="00A91B1D" w:rsidRPr="00A91B1D">
        <w:t>].</w:t>
      </w:r>
      <w:r w:rsidR="00AC4C41" w:rsidRPr="00942F40">
        <w:t>value.</w:t>
      </w:r>
      <w:r w:rsidR="002B4EF8">
        <w:t>qosmap.list</w:t>
      </w:r>
      <w:r w:rsidR="00AC4C41" w:rsidRPr="00942F40">
        <w:t xml:space="preserve"> = </w:t>
      </w:r>
      <w:r w:rsidR="00F6156A" w:rsidRPr="00EE4C56">
        <w:t>dot1p_to_tc_map_list</w:t>
      </w:r>
      <w:r w:rsidR="00F6156A">
        <w:t>.list</w:t>
      </w:r>
      <w:r w:rsidR="00AC4C41" w:rsidRPr="00942F40">
        <w:t xml:space="preserve">; </w:t>
      </w:r>
    </w:p>
    <w:p w14:paraId="0F02C217" w14:textId="68D8E424" w:rsidR="00DF11EB" w:rsidRPr="00960762" w:rsidRDefault="00AC4C41" w:rsidP="00760FDE">
      <w:pPr>
        <w:pStyle w:val="code"/>
      </w:pPr>
      <w:r w:rsidRPr="00942F40">
        <w:t xml:space="preserve">  </w:t>
      </w:r>
      <w:r w:rsidR="002061DE">
        <w:t xml:space="preserve">  </w:t>
      </w:r>
    </w:p>
    <w:p w14:paraId="6357552E" w14:textId="7CC080FF" w:rsidR="00760FDE" w:rsidRPr="00942F40" w:rsidRDefault="005A71F6" w:rsidP="00760FDE">
      <w:pPr>
        <w:pStyle w:val="code"/>
      </w:pPr>
      <w:r>
        <w:t xml:space="preserve">   </w:t>
      </w:r>
      <w:r w:rsidR="00116E12">
        <w:t xml:space="preserve"> </w:t>
      </w:r>
      <w:r>
        <w:t xml:space="preserve">sai_create_qos_map_fn </w:t>
      </w:r>
      <w:r w:rsidR="00135E11">
        <w:t>(&amp;dot1p_to_tc</w:t>
      </w:r>
      <w:r w:rsidR="00DF11EB" w:rsidRPr="00942F40">
        <w:t xml:space="preserve">_map_id, attr_count, </w:t>
      </w:r>
      <w:r w:rsidR="00406B8A">
        <w:t>&amp;attr_list</w:t>
      </w:r>
      <w:r w:rsidR="000405A8">
        <w:t>)</w:t>
      </w:r>
      <w:r w:rsidR="00DF11EB" w:rsidRPr="00942F40">
        <w:t>;</w:t>
      </w:r>
    </w:p>
    <w:p w14:paraId="760E930E" w14:textId="5B7E4421" w:rsidR="00760FDE" w:rsidRPr="0058486D" w:rsidRDefault="00760FDE" w:rsidP="00285608">
      <w:pPr>
        <w:pStyle w:val="code"/>
      </w:pPr>
      <w:r w:rsidRPr="0058486D">
        <w:t xml:space="preserve">    </w:t>
      </w:r>
    </w:p>
    <w:p w14:paraId="3763AA59" w14:textId="4E2AA4F3" w:rsidR="002E317A" w:rsidRDefault="00FA30FD" w:rsidP="00760FDE">
      <w:pPr>
        <w:pStyle w:val="Heading3"/>
        <w:numPr>
          <w:ilvl w:val="0"/>
          <w:numId w:val="0"/>
        </w:numPr>
      </w:pPr>
      <w:r w:rsidRPr="0058486D">
        <w:t xml:space="preserve"> </w:t>
      </w:r>
      <w:bookmarkStart w:id="15" w:name="_Toc417378505"/>
      <w:r w:rsidR="003D7523">
        <w:t xml:space="preserve">Step 2: </w:t>
      </w:r>
      <w:r w:rsidR="00505C52" w:rsidRPr="0058486D">
        <w:t xml:space="preserve"> </w:t>
      </w:r>
      <w:r w:rsidR="00B40D39">
        <w:t xml:space="preserve">Apply the created map on </w:t>
      </w:r>
      <w:r w:rsidR="0058486D" w:rsidRPr="0058486D">
        <w:t>port </w:t>
      </w:r>
      <w:r w:rsidR="00B40D39">
        <w:t xml:space="preserve">to </w:t>
      </w:r>
      <w:r w:rsidR="00942F40">
        <w:t>enable trust-dot1p</w:t>
      </w:r>
      <w:r w:rsidR="0058486D" w:rsidRPr="0058486D">
        <w:t>:</w:t>
      </w:r>
      <w:bookmarkEnd w:id="15"/>
    </w:p>
    <w:p w14:paraId="4AC250AC" w14:textId="77777777" w:rsidR="001D17FC" w:rsidRDefault="001D17FC" w:rsidP="001D17FC">
      <w:pPr>
        <w:pStyle w:val="code"/>
      </w:pPr>
    </w:p>
    <w:p w14:paraId="31DCFF24" w14:textId="53F1550E" w:rsidR="0058486D" w:rsidRDefault="0058486D" w:rsidP="0058486D">
      <w:pPr>
        <w:pStyle w:val="code"/>
        <w:rPr>
          <w:lang w:val="fr-FR"/>
        </w:rPr>
      </w:pPr>
      <w:r w:rsidRPr="00B33534">
        <w:t xml:space="preserve">    </w:t>
      </w:r>
      <w:r w:rsidR="009B2D57">
        <w:rPr>
          <w:lang w:val="fr-FR"/>
        </w:rPr>
        <w:t>sai_object</w:t>
      </w:r>
      <w:r w:rsidR="000772AE">
        <w:rPr>
          <w:lang w:val="fr-FR"/>
        </w:rPr>
        <w:t>_id_t port_id</w:t>
      </w:r>
      <w:r w:rsidRPr="00F40A46">
        <w:rPr>
          <w:lang w:val="fr-FR"/>
        </w:rPr>
        <w:t>;</w:t>
      </w:r>
    </w:p>
    <w:p w14:paraId="0634D75B" w14:textId="77777777" w:rsidR="0058486D" w:rsidRDefault="0058486D" w:rsidP="0058486D">
      <w:pPr>
        <w:pStyle w:val="code"/>
        <w:rPr>
          <w:lang w:val="fr-FR"/>
        </w:rPr>
      </w:pPr>
    </w:p>
    <w:p w14:paraId="34367847" w14:textId="77777777" w:rsidR="0058486D" w:rsidRDefault="0058486D" w:rsidP="0058486D">
      <w:pPr>
        <w:pStyle w:val="code"/>
        <w:rPr>
          <w:lang w:val="fr-FR"/>
        </w:rPr>
      </w:pPr>
      <w:r>
        <w:rPr>
          <w:lang w:val="fr-FR"/>
        </w:rPr>
        <w:t xml:space="preserve">    sai_attribute_t sai</w:t>
      </w:r>
      <w:r w:rsidRPr="00F40A46">
        <w:rPr>
          <w:lang w:val="fr-FR"/>
        </w:rPr>
        <w:t>_</w:t>
      </w:r>
      <w:r>
        <w:rPr>
          <w:lang w:val="fr-FR"/>
        </w:rPr>
        <w:t>port_</w:t>
      </w:r>
      <w:r w:rsidRPr="00F40A46">
        <w:rPr>
          <w:lang w:val="fr-FR"/>
        </w:rPr>
        <w:t>attr_set;</w:t>
      </w:r>
    </w:p>
    <w:p w14:paraId="58C6ECCC" w14:textId="77777777" w:rsidR="00942F40" w:rsidRDefault="00942F40" w:rsidP="0058486D">
      <w:pPr>
        <w:pStyle w:val="code"/>
        <w:rPr>
          <w:lang w:val="fr-FR"/>
        </w:rPr>
      </w:pPr>
    </w:p>
    <w:p w14:paraId="779E91E0" w14:textId="5EE0350A" w:rsidR="00942F40" w:rsidRDefault="00942F40" w:rsidP="00942F40">
      <w:pPr>
        <w:pStyle w:val="code"/>
        <w:rPr>
          <w:lang w:val="fr-FR"/>
        </w:rPr>
      </w:pPr>
      <w:r>
        <w:rPr>
          <w:lang w:val="fr-FR"/>
        </w:rPr>
        <w:t xml:space="preserve">    sai_port_attr_set.id = </w:t>
      </w:r>
      <w:r w:rsidR="00836BBF" w:rsidRPr="00380493">
        <w:rPr>
          <w:lang w:val="fr-FR"/>
        </w:rPr>
        <w:t>SAI_PORT_ATTR_QOS_DOT1P_TO_TC_MAP</w:t>
      </w:r>
      <w:r>
        <w:rPr>
          <w:lang w:val="fr-FR"/>
        </w:rPr>
        <w:t>;</w:t>
      </w:r>
    </w:p>
    <w:p w14:paraId="194F44E0" w14:textId="6E6A5B18" w:rsidR="00942F40" w:rsidRPr="00816060" w:rsidRDefault="00942F40" w:rsidP="00942F40">
      <w:pPr>
        <w:pStyle w:val="code"/>
        <w:rPr>
          <w:lang w:val="fr-FR"/>
        </w:rPr>
      </w:pPr>
      <w:r>
        <w:rPr>
          <w:lang w:val="fr-FR"/>
        </w:rPr>
        <w:t xml:space="preserve">    s</w:t>
      </w:r>
      <w:r w:rsidR="00864162">
        <w:rPr>
          <w:lang w:val="fr-FR"/>
        </w:rPr>
        <w:t>ai_port_attr_set.value.oid</w:t>
      </w:r>
      <w:r w:rsidR="00505987">
        <w:rPr>
          <w:lang w:val="fr-FR"/>
        </w:rPr>
        <w:t xml:space="preserve"> = dot1p_to_tc</w:t>
      </w:r>
      <w:r>
        <w:rPr>
          <w:lang w:val="fr-FR"/>
        </w:rPr>
        <w:t>_map_id;</w:t>
      </w:r>
    </w:p>
    <w:p w14:paraId="1111FAA7" w14:textId="77777777" w:rsidR="00942F40" w:rsidRDefault="00942F40" w:rsidP="00942F40">
      <w:pPr>
        <w:pStyle w:val="code"/>
        <w:tabs>
          <w:tab w:val="left" w:pos="2670"/>
        </w:tabs>
        <w:rPr>
          <w:lang w:val="fr-FR"/>
        </w:rPr>
      </w:pPr>
      <w:r>
        <w:rPr>
          <w:lang w:val="fr-FR"/>
        </w:rPr>
        <w:tab/>
      </w:r>
    </w:p>
    <w:p w14:paraId="79C991C3" w14:textId="69CEA453" w:rsidR="00942F40" w:rsidRPr="00F40A46" w:rsidRDefault="00942F40" w:rsidP="00942F40">
      <w:pPr>
        <w:pStyle w:val="code"/>
        <w:rPr>
          <w:lang w:val="fr-FR"/>
        </w:rPr>
      </w:pPr>
      <w:r>
        <w:rPr>
          <w:lang w:val="fr-FR"/>
        </w:rPr>
        <w:t xml:space="preserve">    sai_set_port</w:t>
      </w:r>
      <w:r w:rsidRPr="00F40A46">
        <w:rPr>
          <w:lang w:val="fr-FR"/>
        </w:rPr>
        <w:t>_attribute</w:t>
      </w:r>
      <w:r w:rsidR="00B95BAB">
        <w:rPr>
          <w:lang w:val="fr-FR"/>
        </w:rPr>
        <w:t xml:space="preserve">_fn </w:t>
      </w:r>
      <w:r w:rsidRPr="00F40A46">
        <w:rPr>
          <w:lang w:val="fr-FR"/>
        </w:rPr>
        <w:t>(port_id, &amp;sai_</w:t>
      </w:r>
      <w:r>
        <w:rPr>
          <w:lang w:val="fr-FR"/>
        </w:rPr>
        <w:t>port_</w:t>
      </w:r>
      <w:r w:rsidRPr="00F40A46">
        <w:rPr>
          <w:lang w:val="fr-FR"/>
        </w:rPr>
        <w:t>attr_set);</w:t>
      </w:r>
    </w:p>
    <w:p w14:paraId="63FE89C6" w14:textId="77777777" w:rsidR="007B27E6" w:rsidRPr="00A91B1D" w:rsidRDefault="007B27E6" w:rsidP="00FA30FD">
      <w:pPr>
        <w:rPr>
          <w:rFonts w:ascii="Consolas" w:hAnsi="Consolas"/>
          <w:sz w:val="18"/>
          <w:lang w:val="fr-FR"/>
        </w:rPr>
      </w:pPr>
    </w:p>
    <w:p w14:paraId="78A52F43" w14:textId="2C0E3F40" w:rsidR="00FA30FD" w:rsidRDefault="002865C2" w:rsidP="00505987">
      <w:pPr>
        <w:pStyle w:val="Heading3"/>
      </w:pPr>
      <w:bookmarkStart w:id="16" w:name="_Toc417378506"/>
      <w:r>
        <w:lastRenderedPageBreak/>
        <w:t>Create TC</w:t>
      </w:r>
      <w:r w:rsidR="00505987" w:rsidRPr="00505987">
        <w:t xml:space="preserve"> to Queue map</w:t>
      </w:r>
      <w:bookmarkEnd w:id="16"/>
    </w:p>
    <w:p w14:paraId="5130066E" w14:textId="7B455573" w:rsidR="00292629" w:rsidRPr="00292629" w:rsidRDefault="00292629" w:rsidP="00292629">
      <w:r>
        <w:t xml:space="preserve">Example for system havin the 8 unicast queues and 4 multicast queues. </w:t>
      </w:r>
    </w:p>
    <w:p w14:paraId="3B7C30FE" w14:textId="3F073E40" w:rsidR="003D2658" w:rsidRDefault="00BC5E01" w:rsidP="00BC5E01">
      <w:pPr>
        <w:pStyle w:val="Heading4"/>
      </w:pPr>
      <w:r>
        <w:t>Step 1: Get the SAI queue object id’s</w:t>
      </w:r>
    </w:p>
    <w:p w14:paraId="72261E10" w14:textId="77777777" w:rsidR="00A112C2" w:rsidRPr="007F0C75" w:rsidRDefault="00A112C2" w:rsidP="00A112C2">
      <w:pPr>
        <w:pStyle w:val="code"/>
      </w:pPr>
      <w:r w:rsidRPr="007F0C75">
        <w:t>sai_object_id_t</w:t>
      </w:r>
      <w:r w:rsidRPr="00600599">
        <w:t xml:space="preserve"> appl_ucast_qid</w:t>
      </w:r>
      <w:r>
        <w:t>_to_</w:t>
      </w:r>
      <w:r w:rsidRPr="007F0C75">
        <w:t xml:space="preserve">sai_qId[8]; </w:t>
      </w:r>
    </w:p>
    <w:p w14:paraId="3B5C3BAE" w14:textId="77777777" w:rsidR="00A112C2" w:rsidRDefault="00A112C2" w:rsidP="00A112C2">
      <w:pPr>
        <w:pStyle w:val="code"/>
      </w:pPr>
      <w:r>
        <w:t>sai_object_id_t</w:t>
      </w:r>
      <w:r w:rsidRPr="00600599">
        <w:t xml:space="preserve"> appl_</w:t>
      </w:r>
      <w:r>
        <w:t>m</w:t>
      </w:r>
      <w:r w:rsidRPr="00600599">
        <w:t>cast_qid</w:t>
      </w:r>
      <w:r>
        <w:t>_to_sai_qId</w:t>
      </w:r>
      <w:r w:rsidRPr="00600599">
        <w:t xml:space="preserve">[8]; </w:t>
      </w:r>
    </w:p>
    <w:p w14:paraId="7A5C88D2" w14:textId="77777777" w:rsidR="0046133F" w:rsidRDefault="0046133F" w:rsidP="00A112C2">
      <w:pPr>
        <w:pStyle w:val="code"/>
      </w:pPr>
    </w:p>
    <w:p w14:paraId="22A52B6E" w14:textId="76B954C3" w:rsidR="00732A5E" w:rsidRDefault="00732A5E" w:rsidP="00A112C2">
      <w:pPr>
        <w:pStyle w:val="code"/>
      </w:pPr>
      <w:r>
        <w:t xml:space="preserve">/* Get the SAI queue ID [sai_object_id_t]. Look for detailed example in queue proposal. </w:t>
      </w:r>
      <w:r w:rsidR="00495B04">
        <w:t>*/</w:t>
      </w:r>
    </w:p>
    <w:p w14:paraId="7732C7C1" w14:textId="77777777" w:rsidR="00A112C2" w:rsidRPr="00BC5E01" w:rsidRDefault="00A112C2" w:rsidP="00BC5E01"/>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2C4AC3" w14:paraId="7538C2D0" w14:textId="77777777" w:rsidTr="00DF11EB">
        <w:tc>
          <w:tcPr>
            <w:tcW w:w="1064" w:type="dxa"/>
          </w:tcPr>
          <w:p w14:paraId="7998EC64" w14:textId="29628999" w:rsidR="002C4AC3" w:rsidRDefault="002C4AC3" w:rsidP="00DF11EB">
            <w:r>
              <w:t>TC</w:t>
            </w:r>
          </w:p>
        </w:tc>
        <w:tc>
          <w:tcPr>
            <w:tcW w:w="1064" w:type="dxa"/>
          </w:tcPr>
          <w:p w14:paraId="7AB1C005" w14:textId="77777777" w:rsidR="002C4AC3" w:rsidRDefault="002C4AC3" w:rsidP="00DF11EB">
            <w:r>
              <w:t>0</w:t>
            </w:r>
          </w:p>
        </w:tc>
        <w:tc>
          <w:tcPr>
            <w:tcW w:w="1064" w:type="dxa"/>
          </w:tcPr>
          <w:p w14:paraId="10207E39" w14:textId="77777777" w:rsidR="002C4AC3" w:rsidRDefault="002C4AC3" w:rsidP="00DF11EB">
            <w:r>
              <w:t>1</w:t>
            </w:r>
          </w:p>
        </w:tc>
        <w:tc>
          <w:tcPr>
            <w:tcW w:w="1064" w:type="dxa"/>
          </w:tcPr>
          <w:p w14:paraId="499714AB" w14:textId="77777777" w:rsidR="002C4AC3" w:rsidRDefault="002C4AC3" w:rsidP="00DF11EB">
            <w:r>
              <w:t>2</w:t>
            </w:r>
          </w:p>
        </w:tc>
        <w:tc>
          <w:tcPr>
            <w:tcW w:w="1064" w:type="dxa"/>
          </w:tcPr>
          <w:p w14:paraId="4400B44B" w14:textId="77777777" w:rsidR="002C4AC3" w:rsidRDefault="002C4AC3" w:rsidP="00DF11EB">
            <w:r>
              <w:t>3</w:t>
            </w:r>
          </w:p>
        </w:tc>
        <w:tc>
          <w:tcPr>
            <w:tcW w:w="1064" w:type="dxa"/>
          </w:tcPr>
          <w:p w14:paraId="6A1188B8" w14:textId="77777777" w:rsidR="002C4AC3" w:rsidRDefault="002C4AC3" w:rsidP="00DF11EB">
            <w:r>
              <w:t>4</w:t>
            </w:r>
          </w:p>
        </w:tc>
        <w:tc>
          <w:tcPr>
            <w:tcW w:w="1064" w:type="dxa"/>
          </w:tcPr>
          <w:p w14:paraId="3DB6F521" w14:textId="77777777" w:rsidR="002C4AC3" w:rsidRDefault="002C4AC3" w:rsidP="00DF11EB">
            <w:r>
              <w:t>5</w:t>
            </w:r>
          </w:p>
        </w:tc>
        <w:tc>
          <w:tcPr>
            <w:tcW w:w="1064" w:type="dxa"/>
          </w:tcPr>
          <w:p w14:paraId="2EE6B740" w14:textId="77777777" w:rsidR="002C4AC3" w:rsidRDefault="002C4AC3" w:rsidP="00DF11EB">
            <w:r>
              <w:t>6</w:t>
            </w:r>
          </w:p>
        </w:tc>
        <w:tc>
          <w:tcPr>
            <w:tcW w:w="1064" w:type="dxa"/>
          </w:tcPr>
          <w:p w14:paraId="6410D7EE" w14:textId="77777777" w:rsidR="002C4AC3" w:rsidRDefault="002C4AC3" w:rsidP="00DF11EB">
            <w:r>
              <w:t>7</w:t>
            </w:r>
          </w:p>
        </w:tc>
      </w:tr>
      <w:tr w:rsidR="002C4AC3" w14:paraId="65DD8554" w14:textId="77777777" w:rsidTr="00DF11EB">
        <w:tc>
          <w:tcPr>
            <w:tcW w:w="1064" w:type="dxa"/>
          </w:tcPr>
          <w:p w14:paraId="1D96A159" w14:textId="42675CE0" w:rsidR="002C4AC3" w:rsidRDefault="00673DDC" w:rsidP="00DF11EB">
            <w:r>
              <w:t xml:space="preserve">Unicast </w:t>
            </w:r>
            <w:r w:rsidR="002C4AC3">
              <w:t>Queue</w:t>
            </w:r>
          </w:p>
        </w:tc>
        <w:tc>
          <w:tcPr>
            <w:tcW w:w="1064" w:type="dxa"/>
          </w:tcPr>
          <w:p w14:paraId="36B88982" w14:textId="55BAD90A" w:rsidR="002C4AC3" w:rsidRDefault="002C4AC3" w:rsidP="00DF11EB">
            <w:r>
              <w:t>0</w:t>
            </w:r>
            <w:r w:rsidR="00371672">
              <w:t xml:space="preserve"> </w:t>
            </w:r>
          </w:p>
        </w:tc>
        <w:tc>
          <w:tcPr>
            <w:tcW w:w="1064" w:type="dxa"/>
          </w:tcPr>
          <w:p w14:paraId="60800037" w14:textId="7B0980B9" w:rsidR="002C4AC3" w:rsidRDefault="002C4AC3" w:rsidP="00DF11EB">
            <w:r>
              <w:t>1</w:t>
            </w:r>
          </w:p>
        </w:tc>
        <w:tc>
          <w:tcPr>
            <w:tcW w:w="1064" w:type="dxa"/>
          </w:tcPr>
          <w:p w14:paraId="29951C77" w14:textId="77777777" w:rsidR="002C4AC3" w:rsidRDefault="002C4AC3" w:rsidP="00DF11EB">
            <w:r>
              <w:t>2</w:t>
            </w:r>
          </w:p>
        </w:tc>
        <w:tc>
          <w:tcPr>
            <w:tcW w:w="1064" w:type="dxa"/>
          </w:tcPr>
          <w:p w14:paraId="5871DCF1" w14:textId="77777777" w:rsidR="002C4AC3" w:rsidRDefault="002C4AC3" w:rsidP="00DF11EB">
            <w:r>
              <w:t>3</w:t>
            </w:r>
          </w:p>
        </w:tc>
        <w:tc>
          <w:tcPr>
            <w:tcW w:w="1064" w:type="dxa"/>
          </w:tcPr>
          <w:p w14:paraId="2335EFFB" w14:textId="77777777" w:rsidR="002C4AC3" w:rsidRDefault="002C4AC3" w:rsidP="00DF11EB">
            <w:r>
              <w:t>4</w:t>
            </w:r>
          </w:p>
        </w:tc>
        <w:tc>
          <w:tcPr>
            <w:tcW w:w="1064" w:type="dxa"/>
          </w:tcPr>
          <w:p w14:paraId="67442F45" w14:textId="77777777" w:rsidR="002C4AC3" w:rsidRDefault="002C4AC3" w:rsidP="00DF11EB">
            <w:r>
              <w:t>5</w:t>
            </w:r>
          </w:p>
        </w:tc>
        <w:tc>
          <w:tcPr>
            <w:tcW w:w="1064" w:type="dxa"/>
          </w:tcPr>
          <w:p w14:paraId="3DD66805" w14:textId="77777777" w:rsidR="002C4AC3" w:rsidRDefault="002C4AC3" w:rsidP="00DF11EB">
            <w:r>
              <w:t>6</w:t>
            </w:r>
          </w:p>
        </w:tc>
        <w:tc>
          <w:tcPr>
            <w:tcW w:w="1064" w:type="dxa"/>
          </w:tcPr>
          <w:p w14:paraId="65616E9E" w14:textId="77777777" w:rsidR="002C4AC3" w:rsidRDefault="002C4AC3" w:rsidP="00DF11EB">
            <w:r>
              <w:t>7</w:t>
            </w:r>
          </w:p>
        </w:tc>
      </w:tr>
      <w:tr w:rsidR="00673DDC" w14:paraId="60C23596" w14:textId="77777777" w:rsidTr="00DF11EB">
        <w:tc>
          <w:tcPr>
            <w:tcW w:w="1064" w:type="dxa"/>
          </w:tcPr>
          <w:p w14:paraId="5357E629" w14:textId="14521A86" w:rsidR="00673DDC" w:rsidRDefault="00673DDC" w:rsidP="00DF11EB">
            <w:r>
              <w:t>Multicast queue</w:t>
            </w:r>
          </w:p>
        </w:tc>
        <w:tc>
          <w:tcPr>
            <w:tcW w:w="1064" w:type="dxa"/>
          </w:tcPr>
          <w:p w14:paraId="6E259606" w14:textId="2CD034FD" w:rsidR="00673DDC" w:rsidRDefault="00673DDC" w:rsidP="00DF11EB">
            <w:r>
              <w:t xml:space="preserve">0 </w:t>
            </w:r>
          </w:p>
        </w:tc>
        <w:tc>
          <w:tcPr>
            <w:tcW w:w="1064" w:type="dxa"/>
          </w:tcPr>
          <w:p w14:paraId="32F949EF" w14:textId="4F140064" w:rsidR="00673DDC" w:rsidRDefault="00673DDC" w:rsidP="00DF11EB">
            <w:r>
              <w:t>1</w:t>
            </w:r>
          </w:p>
        </w:tc>
        <w:tc>
          <w:tcPr>
            <w:tcW w:w="1064" w:type="dxa"/>
          </w:tcPr>
          <w:p w14:paraId="209622ED" w14:textId="4D5FD4E5" w:rsidR="00673DDC" w:rsidRDefault="00673DDC" w:rsidP="00DF11EB">
            <w:r>
              <w:t>2</w:t>
            </w:r>
          </w:p>
        </w:tc>
        <w:tc>
          <w:tcPr>
            <w:tcW w:w="1064" w:type="dxa"/>
          </w:tcPr>
          <w:p w14:paraId="3AC6B46A" w14:textId="7077237D" w:rsidR="00673DDC" w:rsidRDefault="00673DDC" w:rsidP="00DF11EB">
            <w:r>
              <w:t>3</w:t>
            </w:r>
          </w:p>
        </w:tc>
        <w:tc>
          <w:tcPr>
            <w:tcW w:w="1064" w:type="dxa"/>
          </w:tcPr>
          <w:p w14:paraId="740429EF" w14:textId="25996B7F" w:rsidR="00673DDC" w:rsidRDefault="00673DDC" w:rsidP="00DF11EB">
            <w:r>
              <w:t>3</w:t>
            </w:r>
          </w:p>
        </w:tc>
        <w:tc>
          <w:tcPr>
            <w:tcW w:w="1064" w:type="dxa"/>
          </w:tcPr>
          <w:p w14:paraId="5EC9B773" w14:textId="09BDAEFF" w:rsidR="00673DDC" w:rsidRDefault="00673DDC" w:rsidP="00DF11EB">
            <w:r>
              <w:t>3</w:t>
            </w:r>
          </w:p>
        </w:tc>
        <w:tc>
          <w:tcPr>
            <w:tcW w:w="1064" w:type="dxa"/>
          </w:tcPr>
          <w:p w14:paraId="7B8F99C1" w14:textId="4CEF2788" w:rsidR="00673DDC" w:rsidRDefault="00673DDC" w:rsidP="00DF11EB">
            <w:r>
              <w:t>3</w:t>
            </w:r>
          </w:p>
        </w:tc>
        <w:tc>
          <w:tcPr>
            <w:tcW w:w="1064" w:type="dxa"/>
          </w:tcPr>
          <w:p w14:paraId="4F0A7F4B" w14:textId="0DCC5D68" w:rsidR="00673DDC" w:rsidRDefault="00673DDC" w:rsidP="00DF11EB">
            <w:r>
              <w:t>3</w:t>
            </w:r>
          </w:p>
        </w:tc>
      </w:tr>
    </w:tbl>
    <w:p w14:paraId="624D2A62" w14:textId="77777777" w:rsidR="00DD170E" w:rsidRDefault="00DD170E" w:rsidP="002C4AC3"/>
    <w:p w14:paraId="1559DD46" w14:textId="153A6705" w:rsidR="00174AA8" w:rsidRDefault="002B3594" w:rsidP="002C4AC3">
      <w:pPr>
        <w:pStyle w:val="Heading4"/>
      </w:pPr>
      <w:r>
        <w:t>Step 2</w:t>
      </w:r>
      <w:r w:rsidR="00174AA8">
        <w:t xml:space="preserve">: </w:t>
      </w:r>
      <w:r w:rsidR="00C06546">
        <w:t xml:space="preserve">Create the TC-&gt; Queue map </w:t>
      </w:r>
    </w:p>
    <w:p w14:paraId="3258180E" w14:textId="484E1767" w:rsidR="001B59B9" w:rsidRDefault="00321D70" w:rsidP="001B59B9">
      <w:pPr>
        <w:pStyle w:val="code"/>
      </w:pPr>
      <w:r>
        <w:t xml:space="preserve">    sai_object_id_t tc_to_queue</w:t>
      </w:r>
      <w:r w:rsidR="001B59B9">
        <w:t>_map_id;</w:t>
      </w:r>
    </w:p>
    <w:p w14:paraId="789F9F7F" w14:textId="77777777" w:rsidR="001B59B9" w:rsidRDefault="001B59B9" w:rsidP="001B59B9">
      <w:pPr>
        <w:pStyle w:val="code"/>
        <w:rPr>
          <w:lang w:val="fr-FR"/>
        </w:rPr>
      </w:pPr>
      <w:r w:rsidRPr="001B59B9">
        <w:t xml:space="preserve">    </w:t>
      </w:r>
      <w:r w:rsidRPr="00CC2EAE">
        <w:rPr>
          <w:lang w:val="fr-FR"/>
        </w:rPr>
        <w:t xml:space="preserve">sai_attribute_t </w:t>
      </w:r>
      <w:r>
        <w:rPr>
          <w:lang w:val="fr-FR"/>
        </w:rPr>
        <w:t>sai_attr</w:t>
      </w:r>
      <w:r w:rsidRPr="00CC2EAE">
        <w:rPr>
          <w:lang w:val="fr-FR"/>
        </w:rPr>
        <w:t>;</w:t>
      </w:r>
    </w:p>
    <w:p w14:paraId="1EB6BB7E" w14:textId="77777777" w:rsidR="001B59B9" w:rsidRPr="008B2673" w:rsidRDefault="001B59B9" w:rsidP="001B59B9">
      <w:pPr>
        <w:pStyle w:val="code"/>
        <w:rPr>
          <w:lang w:val="fr-FR"/>
        </w:rPr>
      </w:pPr>
    </w:p>
    <w:p w14:paraId="6343A5AA" w14:textId="77777777" w:rsidR="001B59B9" w:rsidRPr="001B59B9" w:rsidRDefault="001B59B9" w:rsidP="001B59B9">
      <w:pPr>
        <w:pStyle w:val="code"/>
        <w:rPr>
          <w:lang w:val="fr-FR"/>
        </w:rPr>
      </w:pPr>
      <w:r w:rsidRPr="008B2673">
        <w:rPr>
          <w:lang w:val="fr-FR"/>
        </w:rPr>
        <w:t xml:space="preserve">    </w:t>
      </w:r>
      <w:r w:rsidRPr="001B59B9">
        <w:rPr>
          <w:lang w:val="fr-FR"/>
        </w:rPr>
        <w:t>int attr_count = 2;</w:t>
      </w:r>
    </w:p>
    <w:p w14:paraId="3537633E" w14:textId="77777777" w:rsidR="001B59B9" w:rsidRPr="001B59B9" w:rsidRDefault="001B59B9" w:rsidP="001B59B9">
      <w:pPr>
        <w:pStyle w:val="code"/>
        <w:rPr>
          <w:lang w:val="fr-FR"/>
        </w:rPr>
      </w:pPr>
      <w:r w:rsidRPr="001B59B9">
        <w:rPr>
          <w:lang w:val="fr-FR"/>
        </w:rPr>
        <w:t xml:space="preserve">    </w:t>
      </w:r>
    </w:p>
    <w:p w14:paraId="28E71E5C" w14:textId="775636DF" w:rsidR="001B59B9" w:rsidRPr="001B59B9" w:rsidRDefault="001B59B9" w:rsidP="001B59B9">
      <w:pPr>
        <w:pStyle w:val="code"/>
        <w:rPr>
          <w:lang w:val="fr-FR"/>
        </w:rPr>
      </w:pPr>
      <w:r w:rsidRPr="001B59B9">
        <w:rPr>
          <w:lang w:val="fr-FR"/>
        </w:rPr>
        <w:t xml:space="preserve">    sai_qos_map_list_t</w:t>
      </w:r>
      <w:r w:rsidR="0077708F">
        <w:rPr>
          <w:lang w:val="fr-FR"/>
        </w:rPr>
        <w:t xml:space="preserve">  </w:t>
      </w:r>
      <w:r w:rsidR="007A7298">
        <w:rPr>
          <w:lang w:val="fr-FR"/>
        </w:rPr>
        <w:t>tc_to_queue</w:t>
      </w:r>
      <w:r w:rsidRPr="001B59B9">
        <w:rPr>
          <w:lang w:val="fr-FR"/>
        </w:rPr>
        <w:t>_map_list;</w:t>
      </w:r>
    </w:p>
    <w:p w14:paraId="45848B49" w14:textId="77777777" w:rsidR="001B59B9" w:rsidRPr="001B59B9" w:rsidRDefault="001B59B9" w:rsidP="001B59B9">
      <w:pPr>
        <w:pStyle w:val="code"/>
        <w:rPr>
          <w:lang w:val="fr-FR"/>
        </w:rPr>
      </w:pPr>
    </w:p>
    <w:p w14:paraId="08E03D86" w14:textId="368CC8BC" w:rsidR="001B59B9" w:rsidRPr="0090499F" w:rsidRDefault="001B59B9" w:rsidP="001B59B9">
      <w:pPr>
        <w:pStyle w:val="code"/>
        <w:rPr>
          <w:lang w:val="fr-FR"/>
        </w:rPr>
      </w:pPr>
      <w:r w:rsidRPr="001B59B9">
        <w:rPr>
          <w:lang w:val="fr-FR"/>
        </w:rPr>
        <w:t xml:space="preserve">    </w:t>
      </w:r>
      <w:r w:rsidR="00B24782" w:rsidRPr="0090499F">
        <w:rPr>
          <w:lang w:val="fr-FR"/>
        </w:rPr>
        <w:t>tc_to_queue</w:t>
      </w:r>
      <w:r w:rsidRPr="0090499F">
        <w:rPr>
          <w:lang w:val="fr-FR"/>
        </w:rPr>
        <w:t>_map_list</w:t>
      </w:r>
      <w:r w:rsidR="00373F5F">
        <w:rPr>
          <w:lang w:val="fr-FR"/>
        </w:rPr>
        <w:t>.count = 16</w:t>
      </w:r>
      <w:r w:rsidRPr="0090499F">
        <w:rPr>
          <w:lang w:val="fr-FR"/>
        </w:rPr>
        <w:t>;</w:t>
      </w:r>
    </w:p>
    <w:p w14:paraId="1DA4F488" w14:textId="77777777" w:rsidR="001B59B9" w:rsidRPr="0090499F" w:rsidRDefault="001B59B9" w:rsidP="001B59B9">
      <w:pPr>
        <w:pStyle w:val="code"/>
        <w:rPr>
          <w:lang w:val="fr-FR"/>
        </w:rPr>
      </w:pPr>
    </w:p>
    <w:p w14:paraId="5C45B762" w14:textId="34FDCFF9" w:rsidR="001B59B9" w:rsidRPr="0090499F" w:rsidRDefault="001B59B9" w:rsidP="001B59B9">
      <w:pPr>
        <w:pStyle w:val="code"/>
        <w:rPr>
          <w:lang w:val="fr-FR"/>
        </w:rPr>
      </w:pPr>
      <w:r w:rsidRPr="0090499F">
        <w:rPr>
          <w:lang w:val="fr-FR"/>
        </w:rPr>
        <w:t xml:space="preserve">    </w:t>
      </w:r>
      <w:r w:rsidR="0090499F" w:rsidRPr="0090499F">
        <w:rPr>
          <w:lang w:val="fr-FR"/>
        </w:rPr>
        <w:t xml:space="preserve">tc_to_queue </w:t>
      </w:r>
      <w:r w:rsidRPr="0090499F">
        <w:rPr>
          <w:lang w:val="fr-FR"/>
        </w:rPr>
        <w:t xml:space="preserve">_map_list.list = </w:t>
      </w:r>
    </w:p>
    <w:p w14:paraId="79990A5B" w14:textId="0350EC43" w:rsidR="001B59B9" w:rsidRPr="006239C1" w:rsidRDefault="001B59B9" w:rsidP="001B59B9">
      <w:pPr>
        <w:pStyle w:val="code"/>
        <w:rPr>
          <w:lang w:val="fr-FR"/>
        </w:rPr>
      </w:pPr>
      <w:r w:rsidRPr="0090499F">
        <w:rPr>
          <w:lang w:val="fr-FR"/>
        </w:rPr>
        <w:t xml:space="preserve">       </w:t>
      </w:r>
      <w:r w:rsidRPr="006239C1">
        <w:rPr>
          <w:lang w:val="fr-FR"/>
        </w:rPr>
        <w:t>(sai_qos_map_t *)calloc(</w:t>
      </w:r>
      <w:r w:rsidR="0090499F" w:rsidRPr="0090499F">
        <w:rPr>
          <w:lang w:val="fr-FR"/>
        </w:rPr>
        <w:t>tc_to_queue</w:t>
      </w:r>
      <w:r w:rsidRPr="006239C1">
        <w:rPr>
          <w:lang w:val="fr-FR"/>
        </w:rPr>
        <w:t xml:space="preserve">_map_list.count, sizeof(sai_qos_map_t)); </w:t>
      </w:r>
    </w:p>
    <w:p w14:paraId="7F2F4A81" w14:textId="77777777" w:rsidR="001B59B9" w:rsidRPr="006239C1" w:rsidRDefault="001B59B9" w:rsidP="001B59B9">
      <w:pPr>
        <w:pStyle w:val="code"/>
        <w:rPr>
          <w:lang w:val="fr-FR"/>
        </w:rPr>
      </w:pPr>
    </w:p>
    <w:p w14:paraId="544A2408" w14:textId="2C4F3557" w:rsidR="001B59B9" w:rsidRPr="004F64D4" w:rsidRDefault="001B59B9" w:rsidP="001B59B9">
      <w:pPr>
        <w:pStyle w:val="code"/>
        <w:rPr>
          <w:lang w:val="fr-FR"/>
        </w:rPr>
      </w:pPr>
      <w:r w:rsidRPr="004F64D4">
        <w:rPr>
          <w:lang w:val="fr-FR"/>
        </w:rPr>
        <w:t xml:space="preserve">    </w:t>
      </w:r>
      <w:r w:rsidR="006239C1" w:rsidRPr="004F64D4">
        <w:rPr>
          <w:lang w:val="fr-FR"/>
        </w:rPr>
        <w:t>tc_to_queue</w:t>
      </w:r>
      <w:r w:rsidRPr="004F64D4">
        <w:rPr>
          <w:lang w:val="fr-FR"/>
        </w:rPr>
        <w:t>_map_list.list[0].key.</w:t>
      </w:r>
      <w:r w:rsidR="004F64D4" w:rsidRPr="004F64D4">
        <w:rPr>
          <w:lang w:val="fr-FR"/>
        </w:rPr>
        <w:t>tc</w:t>
      </w:r>
      <w:r w:rsidRPr="004F64D4">
        <w:rPr>
          <w:lang w:val="fr-FR"/>
        </w:rPr>
        <w:t xml:space="preserve"> = 0;</w:t>
      </w:r>
    </w:p>
    <w:p w14:paraId="3B5539C6" w14:textId="4F90498A" w:rsidR="001B59B9" w:rsidRPr="004F64D4" w:rsidRDefault="001B59B9" w:rsidP="001B59B9">
      <w:pPr>
        <w:pStyle w:val="code"/>
        <w:rPr>
          <w:lang w:val="fr-FR"/>
        </w:rPr>
      </w:pPr>
      <w:r w:rsidRPr="004F64D4">
        <w:rPr>
          <w:lang w:val="fr-FR"/>
        </w:rPr>
        <w:t xml:space="preserve">    </w:t>
      </w:r>
      <w:r w:rsidR="00A02277" w:rsidRPr="0090499F">
        <w:rPr>
          <w:lang w:val="fr-FR"/>
        </w:rPr>
        <w:t>tc_to_queue</w:t>
      </w:r>
      <w:r w:rsidRPr="004F64D4">
        <w:rPr>
          <w:lang w:val="fr-FR"/>
        </w:rPr>
        <w:t>_map_list.list[0].</w:t>
      </w:r>
      <w:r w:rsidR="0063766E">
        <w:rPr>
          <w:lang w:val="fr-FR"/>
        </w:rPr>
        <w:t>v</w:t>
      </w:r>
      <w:r w:rsidRPr="004F64D4">
        <w:rPr>
          <w:lang w:val="fr-FR"/>
        </w:rPr>
        <w:t>a</w:t>
      </w:r>
      <w:r w:rsidR="0063766E">
        <w:rPr>
          <w:lang w:val="fr-FR"/>
        </w:rPr>
        <w:t>l</w:t>
      </w:r>
      <w:r w:rsidRPr="004F64D4">
        <w:rPr>
          <w:lang w:val="fr-FR"/>
        </w:rPr>
        <w:t>ue.</w:t>
      </w:r>
      <w:r w:rsidR="004F64D4">
        <w:rPr>
          <w:lang w:val="fr-FR"/>
        </w:rPr>
        <w:t>queue</w:t>
      </w:r>
      <w:r w:rsidRPr="004F64D4">
        <w:rPr>
          <w:lang w:val="fr-FR"/>
        </w:rPr>
        <w:t xml:space="preserve"> = </w:t>
      </w:r>
      <w:r w:rsidR="00E43D41" w:rsidRPr="00E43D41">
        <w:rPr>
          <w:lang w:val="fr-FR"/>
        </w:rPr>
        <w:t>appl_ucast_qid_to_sai_qId</w:t>
      </w:r>
      <w:r w:rsidR="00E43D41">
        <w:rPr>
          <w:lang w:val="fr-FR"/>
        </w:rPr>
        <w:t>[0]</w:t>
      </w:r>
      <w:r w:rsidRPr="004F64D4">
        <w:rPr>
          <w:lang w:val="fr-FR"/>
        </w:rPr>
        <w:t>;</w:t>
      </w:r>
    </w:p>
    <w:p w14:paraId="078FC093" w14:textId="77777777" w:rsidR="00693CA1" w:rsidRDefault="00D5438C" w:rsidP="00D5438C">
      <w:pPr>
        <w:pStyle w:val="code"/>
        <w:rPr>
          <w:lang w:val="fr-FR"/>
        </w:rPr>
      </w:pPr>
      <w:r>
        <w:rPr>
          <w:lang w:val="fr-FR"/>
        </w:rPr>
        <w:t xml:space="preserve">    </w:t>
      </w:r>
    </w:p>
    <w:p w14:paraId="229A13E2" w14:textId="7026868E" w:rsidR="00D5438C" w:rsidRPr="004F64D4" w:rsidRDefault="00693CA1" w:rsidP="00D5438C">
      <w:pPr>
        <w:pStyle w:val="code"/>
        <w:rPr>
          <w:lang w:val="fr-FR"/>
        </w:rPr>
      </w:pPr>
      <w:r>
        <w:rPr>
          <w:lang w:val="fr-FR"/>
        </w:rPr>
        <w:t xml:space="preserve">    </w:t>
      </w:r>
      <w:r w:rsidR="00D5438C" w:rsidRPr="004F64D4">
        <w:rPr>
          <w:lang w:val="fr-FR"/>
        </w:rPr>
        <w:t>tc_to_queue_map_list.list</w:t>
      </w:r>
      <w:r w:rsidR="00147919">
        <w:rPr>
          <w:lang w:val="fr-FR"/>
        </w:rPr>
        <w:t>[1</w:t>
      </w:r>
      <w:r w:rsidR="00D5438C" w:rsidRPr="004F64D4">
        <w:rPr>
          <w:lang w:val="fr-FR"/>
        </w:rPr>
        <w:t>].key.tc = 0;</w:t>
      </w:r>
    </w:p>
    <w:p w14:paraId="0BF97C2D" w14:textId="2627DBD1" w:rsidR="00D5438C" w:rsidRPr="004F64D4" w:rsidRDefault="00D5438C" w:rsidP="00D5438C">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[1</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00BA1888">
        <w:rPr>
          <w:lang w:val="fr-FR"/>
        </w:rPr>
        <w:t>appl_m</w:t>
      </w:r>
      <w:r w:rsidRPr="00E43D41">
        <w:rPr>
          <w:lang w:val="fr-FR"/>
        </w:rPr>
        <w:t>cast_qid_to_sai_qId</w:t>
      </w:r>
      <w:r>
        <w:rPr>
          <w:lang w:val="fr-FR"/>
        </w:rPr>
        <w:t>[0]</w:t>
      </w:r>
      <w:r w:rsidRPr="004F64D4">
        <w:rPr>
          <w:lang w:val="fr-FR"/>
        </w:rPr>
        <w:t>;</w:t>
      </w:r>
    </w:p>
    <w:p w14:paraId="7D1D913A" w14:textId="77777777" w:rsidR="00D5438C" w:rsidRPr="004F64D4" w:rsidRDefault="00D5438C" w:rsidP="00D5438C">
      <w:pPr>
        <w:pStyle w:val="code"/>
        <w:rPr>
          <w:lang w:val="fr-FR"/>
        </w:rPr>
      </w:pPr>
    </w:p>
    <w:p w14:paraId="2BD08D68" w14:textId="19D622D6" w:rsidR="003459A9" w:rsidRPr="004F64D4" w:rsidRDefault="003459A9" w:rsidP="003459A9">
      <w:pPr>
        <w:pStyle w:val="code"/>
        <w:rPr>
          <w:lang w:val="fr-FR"/>
        </w:rPr>
      </w:pPr>
      <w:r w:rsidRPr="004F64D4">
        <w:rPr>
          <w:lang w:val="fr-FR"/>
        </w:rPr>
        <w:t xml:space="preserve">    tc_to_queue_map_list.list</w:t>
      </w:r>
      <w:r w:rsidR="00147919">
        <w:rPr>
          <w:lang w:val="fr-FR"/>
        </w:rPr>
        <w:t>[2</w:t>
      </w:r>
      <w:r w:rsidRPr="004F64D4">
        <w:rPr>
          <w:lang w:val="fr-FR"/>
        </w:rPr>
        <w:t>].key.tc</w:t>
      </w:r>
      <w:r w:rsidR="008E10B2">
        <w:rPr>
          <w:lang w:val="fr-FR"/>
        </w:rPr>
        <w:t xml:space="preserve"> = 1</w:t>
      </w:r>
      <w:r w:rsidRPr="004F64D4">
        <w:rPr>
          <w:lang w:val="fr-FR"/>
        </w:rPr>
        <w:t>;</w:t>
      </w:r>
    </w:p>
    <w:p w14:paraId="7ACD9908" w14:textId="32846220"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[2</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[1</w:t>
      </w:r>
      <w:r>
        <w:rPr>
          <w:lang w:val="fr-FR"/>
        </w:rPr>
        <w:t>]</w:t>
      </w:r>
      <w:r w:rsidRPr="004F64D4">
        <w:rPr>
          <w:lang w:val="fr-FR"/>
        </w:rPr>
        <w:t>;</w:t>
      </w:r>
    </w:p>
    <w:p w14:paraId="3C74C855" w14:textId="77777777" w:rsidR="003459A9" w:rsidRDefault="003459A9" w:rsidP="003459A9">
      <w:pPr>
        <w:pStyle w:val="code"/>
        <w:rPr>
          <w:lang w:val="fr-FR"/>
        </w:rPr>
      </w:pPr>
      <w:r>
        <w:rPr>
          <w:lang w:val="fr-FR"/>
        </w:rPr>
        <w:t xml:space="preserve">    </w:t>
      </w:r>
    </w:p>
    <w:p w14:paraId="67364B74" w14:textId="6D383DE9"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[3</w:t>
      </w:r>
      <w:r w:rsidRPr="004F64D4">
        <w:rPr>
          <w:lang w:val="fr-FR"/>
        </w:rPr>
        <w:t>].key.tc</w:t>
      </w:r>
      <w:r w:rsidR="008E10B2">
        <w:rPr>
          <w:lang w:val="fr-FR"/>
        </w:rPr>
        <w:t xml:space="preserve"> = 1</w:t>
      </w:r>
      <w:r w:rsidRPr="004F64D4">
        <w:rPr>
          <w:lang w:val="fr-FR"/>
        </w:rPr>
        <w:t>;</w:t>
      </w:r>
    </w:p>
    <w:p w14:paraId="28F99488" w14:textId="5EB99716"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[3</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[1</w:t>
      </w:r>
      <w:r>
        <w:rPr>
          <w:lang w:val="fr-FR"/>
        </w:rPr>
        <w:t>]</w:t>
      </w:r>
      <w:r w:rsidRPr="004F64D4">
        <w:rPr>
          <w:lang w:val="fr-FR"/>
        </w:rPr>
        <w:t>;</w:t>
      </w:r>
    </w:p>
    <w:p w14:paraId="4F9625DD" w14:textId="77777777" w:rsidR="001B59B9" w:rsidRPr="004F64D4" w:rsidRDefault="001B59B9" w:rsidP="001B59B9">
      <w:pPr>
        <w:pStyle w:val="code"/>
        <w:rPr>
          <w:lang w:val="fr-FR"/>
        </w:rPr>
      </w:pPr>
    </w:p>
    <w:p w14:paraId="09C3F4C2" w14:textId="37BFD881" w:rsidR="003459A9" w:rsidRPr="004F64D4" w:rsidRDefault="003459A9" w:rsidP="003459A9">
      <w:pPr>
        <w:pStyle w:val="code"/>
        <w:rPr>
          <w:lang w:val="fr-FR"/>
        </w:rPr>
      </w:pPr>
      <w:r w:rsidRPr="004F64D4">
        <w:rPr>
          <w:lang w:val="fr-FR"/>
        </w:rPr>
        <w:t xml:space="preserve">    tc_to_queue_map_list.list</w:t>
      </w:r>
      <w:r w:rsidR="00147919">
        <w:rPr>
          <w:lang w:val="fr-FR"/>
        </w:rPr>
        <w:t>[4</w:t>
      </w:r>
      <w:r w:rsidRPr="004F64D4">
        <w:rPr>
          <w:lang w:val="fr-FR"/>
        </w:rPr>
        <w:t>].key.tc</w:t>
      </w:r>
      <w:r w:rsidR="008E10B2">
        <w:rPr>
          <w:lang w:val="fr-FR"/>
        </w:rPr>
        <w:t xml:space="preserve"> = 2</w:t>
      </w:r>
      <w:r w:rsidRPr="004F64D4">
        <w:rPr>
          <w:lang w:val="fr-FR"/>
        </w:rPr>
        <w:t>;</w:t>
      </w:r>
    </w:p>
    <w:p w14:paraId="3D9177AA" w14:textId="6FE0E5F8"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[4</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[2</w:t>
      </w:r>
      <w:r>
        <w:rPr>
          <w:lang w:val="fr-FR"/>
        </w:rPr>
        <w:t>]</w:t>
      </w:r>
      <w:r w:rsidRPr="004F64D4">
        <w:rPr>
          <w:lang w:val="fr-FR"/>
        </w:rPr>
        <w:t>;</w:t>
      </w:r>
    </w:p>
    <w:p w14:paraId="10A88FA6" w14:textId="77777777" w:rsidR="003459A9" w:rsidRDefault="003459A9" w:rsidP="003459A9">
      <w:pPr>
        <w:pStyle w:val="code"/>
        <w:rPr>
          <w:lang w:val="fr-FR"/>
        </w:rPr>
      </w:pPr>
      <w:r>
        <w:rPr>
          <w:lang w:val="fr-FR"/>
        </w:rPr>
        <w:t xml:space="preserve">    </w:t>
      </w:r>
    </w:p>
    <w:p w14:paraId="2D9B9372" w14:textId="7753DD7C"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[5</w:t>
      </w:r>
      <w:r w:rsidRPr="004F64D4">
        <w:rPr>
          <w:lang w:val="fr-FR"/>
        </w:rPr>
        <w:t>].key.tc</w:t>
      </w:r>
      <w:r w:rsidR="008E10B2">
        <w:rPr>
          <w:lang w:val="fr-FR"/>
        </w:rPr>
        <w:t xml:space="preserve"> = 2</w:t>
      </w:r>
      <w:r w:rsidRPr="004F64D4">
        <w:rPr>
          <w:lang w:val="fr-FR"/>
        </w:rPr>
        <w:t>;</w:t>
      </w:r>
    </w:p>
    <w:p w14:paraId="44744279" w14:textId="5B764EAB"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[5</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[2</w:t>
      </w:r>
      <w:r>
        <w:rPr>
          <w:lang w:val="fr-FR"/>
        </w:rPr>
        <w:t>]</w:t>
      </w:r>
      <w:r w:rsidRPr="004F64D4">
        <w:rPr>
          <w:lang w:val="fr-FR"/>
        </w:rPr>
        <w:t>;</w:t>
      </w:r>
    </w:p>
    <w:p w14:paraId="5639E0E0" w14:textId="77777777" w:rsidR="001B59B9" w:rsidRPr="00E43D41" w:rsidRDefault="001B59B9" w:rsidP="001B59B9">
      <w:pPr>
        <w:pStyle w:val="code"/>
        <w:rPr>
          <w:lang w:val="fr-FR"/>
        </w:rPr>
      </w:pPr>
    </w:p>
    <w:p w14:paraId="3B26EF6E" w14:textId="4F2D167A" w:rsidR="003459A9" w:rsidRPr="004F64D4" w:rsidRDefault="003459A9" w:rsidP="003459A9">
      <w:pPr>
        <w:pStyle w:val="code"/>
        <w:rPr>
          <w:lang w:val="fr-FR"/>
        </w:rPr>
      </w:pPr>
      <w:r w:rsidRPr="004F64D4">
        <w:rPr>
          <w:lang w:val="fr-FR"/>
        </w:rPr>
        <w:t xml:space="preserve">    tc_to_queue_map_list.list</w:t>
      </w:r>
      <w:r w:rsidR="00147919">
        <w:rPr>
          <w:lang w:val="fr-FR"/>
        </w:rPr>
        <w:t>[6</w:t>
      </w:r>
      <w:r w:rsidRPr="004F64D4">
        <w:rPr>
          <w:lang w:val="fr-FR"/>
        </w:rPr>
        <w:t>].key.tc</w:t>
      </w:r>
      <w:r w:rsidR="008E10B2">
        <w:rPr>
          <w:lang w:val="fr-FR"/>
        </w:rPr>
        <w:t xml:space="preserve"> = 3</w:t>
      </w:r>
      <w:r w:rsidRPr="004F64D4">
        <w:rPr>
          <w:lang w:val="fr-FR"/>
        </w:rPr>
        <w:t>;</w:t>
      </w:r>
    </w:p>
    <w:p w14:paraId="5FBC0FC6" w14:textId="34210A40"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[6</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[3</w:t>
      </w:r>
      <w:r>
        <w:rPr>
          <w:lang w:val="fr-FR"/>
        </w:rPr>
        <w:t>]</w:t>
      </w:r>
      <w:r w:rsidRPr="004F64D4">
        <w:rPr>
          <w:lang w:val="fr-FR"/>
        </w:rPr>
        <w:t>;</w:t>
      </w:r>
    </w:p>
    <w:p w14:paraId="4CB5FD57" w14:textId="77777777" w:rsidR="003459A9" w:rsidRDefault="003459A9" w:rsidP="003459A9">
      <w:pPr>
        <w:pStyle w:val="code"/>
        <w:rPr>
          <w:lang w:val="fr-FR"/>
        </w:rPr>
      </w:pPr>
      <w:r>
        <w:rPr>
          <w:lang w:val="fr-FR"/>
        </w:rPr>
        <w:t xml:space="preserve">    </w:t>
      </w:r>
    </w:p>
    <w:p w14:paraId="7CC4C759" w14:textId="69C073D0"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[7</w:t>
      </w:r>
      <w:r w:rsidRPr="004F64D4">
        <w:rPr>
          <w:lang w:val="fr-FR"/>
        </w:rPr>
        <w:t>].key.tc</w:t>
      </w:r>
      <w:r w:rsidR="008E10B2">
        <w:rPr>
          <w:lang w:val="fr-FR"/>
        </w:rPr>
        <w:t xml:space="preserve"> = 3</w:t>
      </w:r>
      <w:r w:rsidRPr="004F64D4">
        <w:rPr>
          <w:lang w:val="fr-FR"/>
        </w:rPr>
        <w:t>;</w:t>
      </w:r>
    </w:p>
    <w:p w14:paraId="24208BE2" w14:textId="6C92CC0B"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[7</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3789B69B" w14:textId="77777777" w:rsidR="001B59B9" w:rsidRDefault="001B59B9" w:rsidP="001B59B9">
      <w:pPr>
        <w:pStyle w:val="code"/>
        <w:rPr>
          <w:lang w:val="fr-FR"/>
        </w:rPr>
      </w:pPr>
    </w:p>
    <w:p w14:paraId="7F6EFC09" w14:textId="2A4C125A" w:rsidR="003459A9" w:rsidRPr="004F64D4" w:rsidRDefault="003459A9" w:rsidP="003459A9">
      <w:pPr>
        <w:pStyle w:val="code"/>
        <w:rPr>
          <w:lang w:val="fr-FR"/>
        </w:rPr>
      </w:pPr>
      <w:r w:rsidRPr="004F64D4">
        <w:rPr>
          <w:lang w:val="fr-FR"/>
        </w:rPr>
        <w:t xml:space="preserve">    tc_to_queue_map_list.list</w:t>
      </w:r>
      <w:r w:rsidR="00147919">
        <w:rPr>
          <w:lang w:val="fr-FR"/>
        </w:rPr>
        <w:t>[8</w:t>
      </w:r>
      <w:r w:rsidRPr="004F64D4">
        <w:rPr>
          <w:lang w:val="fr-FR"/>
        </w:rPr>
        <w:t>].key.tc</w:t>
      </w:r>
      <w:r w:rsidR="008E10B2">
        <w:rPr>
          <w:lang w:val="fr-FR"/>
        </w:rPr>
        <w:t xml:space="preserve"> = 4</w:t>
      </w:r>
      <w:r w:rsidRPr="004F64D4">
        <w:rPr>
          <w:lang w:val="fr-FR"/>
        </w:rPr>
        <w:t>;</w:t>
      </w:r>
    </w:p>
    <w:p w14:paraId="5FC7E0AD" w14:textId="01FDFBEE"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[8</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[4</w:t>
      </w:r>
      <w:r>
        <w:rPr>
          <w:lang w:val="fr-FR"/>
        </w:rPr>
        <w:t>]</w:t>
      </w:r>
      <w:r w:rsidRPr="004F64D4">
        <w:rPr>
          <w:lang w:val="fr-FR"/>
        </w:rPr>
        <w:t>;</w:t>
      </w:r>
    </w:p>
    <w:p w14:paraId="12032CFC" w14:textId="77777777" w:rsidR="003459A9" w:rsidRDefault="003459A9" w:rsidP="003459A9">
      <w:pPr>
        <w:pStyle w:val="code"/>
        <w:rPr>
          <w:lang w:val="fr-FR"/>
        </w:rPr>
      </w:pPr>
      <w:r>
        <w:rPr>
          <w:lang w:val="fr-FR"/>
        </w:rPr>
        <w:t xml:space="preserve">    </w:t>
      </w:r>
    </w:p>
    <w:p w14:paraId="1EE174C0" w14:textId="29A4E63E"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[9</w:t>
      </w:r>
      <w:r w:rsidRPr="004F64D4">
        <w:rPr>
          <w:lang w:val="fr-FR"/>
        </w:rPr>
        <w:t>].key.tc</w:t>
      </w:r>
      <w:r w:rsidR="008E10B2">
        <w:rPr>
          <w:lang w:val="fr-FR"/>
        </w:rPr>
        <w:t xml:space="preserve"> = 4</w:t>
      </w:r>
      <w:r w:rsidRPr="004F64D4">
        <w:rPr>
          <w:lang w:val="fr-FR"/>
        </w:rPr>
        <w:t>;</w:t>
      </w:r>
    </w:p>
    <w:p w14:paraId="4A489BE0" w14:textId="309F7556" w:rsidR="003459A9" w:rsidRPr="004F64D4" w:rsidRDefault="003459A9" w:rsidP="003459A9">
      <w:pPr>
        <w:pStyle w:val="code"/>
        <w:rPr>
          <w:lang w:val="fr-FR"/>
        </w:rPr>
      </w:pPr>
      <w:r w:rsidRPr="004F64D4">
        <w:rPr>
          <w:lang w:val="fr-FR"/>
        </w:rPr>
        <w:lastRenderedPageBreak/>
        <w:t xml:space="preserve">    </w:t>
      </w:r>
      <w:r w:rsidRPr="0090499F">
        <w:rPr>
          <w:lang w:val="fr-FR"/>
        </w:rPr>
        <w:t>tc_to_queue</w:t>
      </w:r>
      <w:r w:rsidRPr="004F64D4">
        <w:rPr>
          <w:lang w:val="fr-FR"/>
        </w:rPr>
        <w:t>_map_list.list</w:t>
      </w:r>
      <w:r w:rsidR="00147919">
        <w:rPr>
          <w:lang w:val="fr-FR"/>
        </w:rPr>
        <w:t>[9</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0FA31BD2" w14:textId="77777777" w:rsidR="003459A9" w:rsidRDefault="003459A9" w:rsidP="001B59B9">
      <w:pPr>
        <w:pStyle w:val="code"/>
        <w:rPr>
          <w:lang w:val="fr-FR"/>
        </w:rPr>
      </w:pPr>
    </w:p>
    <w:p w14:paraId="743E5F61" w14:textId="58A007E7" w:rsidR="003459A9" w:rsidRPr="004F64D4" w:rsidRDefault="003459A9" w:rsidP="003459A9">
      <w:pPr>
        <w:pStyle w:val="code"/>
        <w:rPr>
          <w:lang w:val="fr-FR"/>
        </w:rPr>
      </w:pPr>
      <w:r w:rsidRPr="004F64D4">
        <w:rPr>
          <w:lang w:val="fr-FR"/>
        </w:rPr>
        <w:t xml:space="preserve">    tc_to_queue_map_list.list</w:t>
      </w:r>
      <w:r w:rsidR="00147919">
        <w:rPr>
          <w:lang w:val="fr-FR"/>
        </w:rPr>
        <w:t>[10</w:t>
      </w:r>
      <w:r w:rsidRPr="004F64D4">
        <w:rPr>
          <w:lang w:val="fr-FR"/>
        </w:rPr>
        <w:t>].key.tc</w:t>
      </w:r>
      <w:r w:rsidR="008E10B2">
        <w:rPr>
          <w:lang w:val="fr-FR"/>
        </w:rPr>
        <w:t xml:space="preserve"> = 5</w:t>
      </w:r>
      <w:r w:rsidRPr="004F64D4">
        <w:rPr>
          <w:lang w:val="fr-FR"/>
        </w:rPr>
        <w:t>;</w:t>
      </w:r>
    </w:p>
    <w:p w14:paraId="17DDFA16" w14:textId="17FAB80D"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1</w:t>
      </w:r>
      <w:r w:rsidRPr="004F64D4">
        <w:rPr>
          <w:lang w:val="fr-FR"/>
        </w:rPr>
        <w:t>0].</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[5</w:t>
      </w:r>
      <w:r>
        <w:rPr>
          <w:lang w:val="fr-FR"/>
        </w:rPr>
        <w:t>]</w:t>
      </w:r>
      <w:r w:rsidRPr="004F64D4">
        <w:rPr>
          <w:lang w:val="fr-FR"/>
        </w:rPr>
        <w:t>;</w:t>
      </w:r>
    </w:p>
    <w:p w14:paraId="39CFDC68" w14:textId="77777777" w:rsidR="003459A9" w:rsidRDefault="003459A9" w:rsidP="003459A9">
      <w:pPr>
        <w:pStyle w:val="code"/>
        <w:rPr>
          <w:lang w:val="fr-FR"/>
        </w:rPr>
      </w:pPr>
      <w:r>
        <w:rPr>
          <w:lang w:val="fr-FR"/>
        </w:rPr>
        <w:t xml:space="preserve">    </w:t>
      </w:r>
    </w:p>
    <w:p w14:paraId="76476762" w14:textId="6A37473C"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[11</w:t>
      </w:r>
      <w:r w:rsidRPr="004F64D4">
        <w:rPr>
          <w:lang w:val="fr-FR"/>
        </w:rPr>
        <w:t>].key.tc</w:t>
      </w:r>
      <w:r w:rsidR="008E10B2">
        <w:rPr>
          <w:lang w:val="fr-FR"/>
        </w:rPr>
        <w:t xml:space="preserve"> = 5</w:t>
      </w:r>
      <w:r w:rsidRPr="004F64D4">
        <w:rPr>
          <w:lang w:val="fr-FR"/>
        </w:rPr>
        <w:t>;</w:t>
      </w:r>
    </w:p>
    <w:p w14:paraId="2C560022" w14:textId="4EEAD3C8"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[11</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5E90CE12" w14:textId="77777777" w:rsidR="003459A9" w:rsidRDefault="003459A9" w:rsidP="001B59B9">
      <w:pPr>
        <w:pStyle w:val="code"/>
        <w:rPr>
          <w:lang w:val="fr-FR"/>
        </w:rPr>
      </w:pPr>
    </w:p>
    <w:p w14:paraId="331B68EE" w14:textId="482700DD" w:rsidR="00086070" w:rsidRPr="004F64D4" w:rsidRDefault="00086070" w:rsidP="00086070">
      <w:pPr>
        <w:pStyle w:val="code"/>
        <w:rPr>
          <w:lang w:val="fr-FR"/>
        </w:rPr>
      </w:pPr>
      <w:r>
        <w:rPr>
          <w:lang w:val="fr-FR"/>
        </w:rPr>
        <w:t xml:space="preserve">    </w:t>
      </w:r>
      <w:r w:rsidRPr="004F64D4">
        <w:rPr>
          <w:lang w:val="fr-FR"/>
        </w:rPr>
        <w:t>tc_to_queue_map_list.list</w:t>
      </w:r>
      <w:r>
        <w:rPr>
          <w:lang w:val="fr-FR"/>
        </w:rPr>
        <w:t>[</w:t>
      </w:r>
      <w:r w:rsidR="00DE3F90">
        <w:rPr>
          <w:lang w:val="fr-FR"/>
        </w:rPr>
        <w:t>12</w:t>
      </w:r>
      <w:r w:rsidRPr="004F64D4">
        <w:rPr>
          <w:lang w:val="fr-FR"/>
        </w:rPr>
        <w:t>].key.tc</w:t>
      </w:r>
      <w:r w:rsidR="008E10B2">
        <w:rPr>
          <w:lang w:val="fr-FR"/>
        </w:rPr>
        <w:t xml:space="preserve"> = 6</w:t>
      </w:r>
      <w:r w:rsidRPr="004F64D4">
        <w:rPr>
          <w:lang w:val="fr-FR"/>
        </w:rPr>
        <w:t>;</w:t>
      </w:r>
    </w:p>
    <w:p w14:paraId="3D955332" w14:textId="7B48A952" w:rsidR="00086070" w:rsidRPr="004F64D4" w:rsidRDefault="00086070" w:rsidP="00086070">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w:t>
      </w:r>
      <w:r w:rsidR="00DE3F90">
        <w:rPr>
          <w:lang w:val="fr-FR"/>
        </w:rPr>
        <w:t>12</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[6</w:t>
      </w:r>
      <w:r>
        <w:rPr>
          <w:lang w:val="fr-FR"/>
        </w:rPr>
        <w:t>]</w:t>
      </w:r>
      <w:r w:rsidRPr="004F64D4">
        <w:rPr>
          <w:lang w:val="fr-FR"/>
        </w:rPr>
        <w:t>;</w:t>
      </w:r>
    </w:p>
    <w:p w14:paraId="6B9AF7A5" w14:textId="77777777" w:rsidR="00086070" w:rsidRDefault="00086070" w:rsidP="001B59B9">
      <w:pPr>
        <w:pStyle w:val="code"/>
        <w:rPr>
          <w:lang w:val="fr-FR"/>
        </w:rPr>
      </w:pPr>
    </w:p>
    <w:p w14:paraId="79235C45" w14:textId="678267F1" w:rsidR="00086070" w:rsidRPr="004F64D4" w:rsidRDefault="00086070" w:rsidP="00086070">
      <w:pPr>
        <w:pStyle w:val="code"/>
        <w:rPr>
          <w:lang w:val="fr-FR"/>
        </w:rPr>
      </w:pPr>
      <w:r>
        <w:rPr>
          <w:lang w:val="fr-FR"/>
        </w:rPr>
        <w:t xml:space="preserve">    </w:t>
      </w:r>
      <w:r w:rsidRPr="004F64D4">
        <w:rPr>
          <w:lang w:val="fr-FR"/>
        </w:rPr>
        <w:t>tc_to_queue_map_list.list</w:t>
      </w:r>
      <w:r>
        <w:rPr>
          <w:lang w:val="fr-FR"/>
        </w:rPr>
        <w:t>[</w:t>
      </w:r>
      <w:r w:rsidR="00DE3F90">
        <w:rPr>
          <w:lang w:val="fr-FR"/>
        </w:rPr>
        <w:t>13</w:t>
      </w:r>
      <w:r w:rsidRPr="004F64D4">
        <w:rPr>
          <w:lang w:val="fr-FR"/>
        </w:rPr>
        <w:t>].key.tc</w:t>
      </w:r>
      <w:r w:rsidR="008E10B2">
        <w:rPr>
          <w:lang w:val="fr-FR"/>
        </w:rPr>
        <w:t xml:space="preserve"> = 6</w:t>
      </w:r>
      <w:r w:rsidRPr="004F64D4">
        <w:rPr>
          <w:lang w:val="fr-FR"/>
        </w:rPr>
        <w:t>;</w:t>
      </w:r>
    </w:p>
    <w:p w14:paraId="5C97B3C2" w14:textId="1B66384B" w:rsidR="00086070" w:rsidRPr="004F64D4" w:rsidRDefault="00086070" w:rsidP="00086070">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w:t>
      </w:r>
      <w:r w:rsidR="00DE3F90">
        <w:rPr>
          <w:lang w:val="fr-FR"/>
        </w:rPr>
        <w:t>13</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24A56BC0" w14:textId="77777777" w:rsidR="00086070" w:rsidRDefault="00086070" w:rsidP="001B59B9">
      <w:pPr>
        <w:pStyle w:val="code"/>
        <w:rPr>
          <w:lang w:val="fr-FR"/>
        </w:rPr>
      </w:pPr>
    </w:p>
    <w:p w14:paraId="72B22FAE" w14:textId="5B35EE1E" w:rsidR="00086070" w:rsidRPr="004F64D4" w:rsidRDefault="00086070" w:rsidP="00086070">
      <w:pPr>
        <w:pStyle w:val="code"/>
        <w:rPr>
          <w:lang w:val="fr-FR"/>
        </w:rPr>
      </w:pPr>
      <w:r>
        <w:rPr>
          <w:lang w:val="fr-FR"/>
        </w:rPr>
        <w:t xml:space="preserve">    </w:t>
      </w:r>
      <w:r w:rsidRPr="004F64D4">
        <w:rPr>
          <w:lang w:val="fr-FR"/>
        </w:rPr>
        <w:t>tc_to_queue_map_list.list</w:t>
      </w:r>
      <w:r>
        <w:rPr>
          <w:lang w:val="fr-FR"/>
        </w:rPr>
        <w:t>[</w:t>
      </w:r>
      <w:r w:rsidR="00DE3F90">
        <w:rPr>
          <w:lang w:val="fr-FR"/>
        </w:rPr>
        <w:t>14</w:t>
      </w:r>
      <w:r w:rsidRPr="004F64D4">
        <w:rPr>
          <w:lang w:val="fr-FR"/>
        </w:rPr>
        <w:t>].key.tc</w:t>
      </w:r>
      <w:r w:rsidR="008E10B2">
        <w:rPr>
          <w:lang w:val="fr-FR"/>
        </w:rPr>
        <w:t xml:space="preserve"> = 7</w:t>
      </w:r>
      <w:r w:rsidRPr="004F64D4">
        <w:rPr>
          <w:lang w:val="fr-FR"/>
        </w:rPr>
        <w:t>;</w:t>
      </w:r>
    </w:p>
    <w:p w14:paraId="38DC19FA" w14:textId="3D20DE02" w:rsidR="00086070" w:rsidRPr="004F64D4" w:rsidRDefault="00086070" w:rsidP="00086070">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w:t>
      </w:r>
      <w:r w:rsidR="00DE3F90">
        <w:rPr>
          <w:lang w:val="fr-FR"/>
        </w:rPr>
        <w:t>14</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[7</w:t>
      </w:r>
      <w:r>
        <w:rPr>
          <w:lang w:val="fr-FR"/>
        </w:rPr>
        <w:t>]</w:t>
      </w:r>
      <w:r w:rsidRPr="004F64D4">
        <w:rPr>
          <w:lang w:val="fr-FR"/>
        </w:rPr>
        <w:t>;</w:t>
      </w:r>
    </w:p>
    <w:p w14:paraId="42D7FA82" w14:textId="77777777" w:rsidR="00086070" w:rsidRDefault="00086070" w:rsidP="001B59B9">
      <w:pPr>
        <w:pStyle w:val="code"/>
        <w:rPr>
          <w:lang w:val="fr-FR"/>
        </w:rPr>
      </w:pPr>
    </w:p>
    <w:p w14:paraId="0DC04D4A" w14:textId="7E013AD2" w:rsidR="00117691" w:rsidRPr="004F64D4" w:rsidRDefault="00117691" w:rsidP="00117691">
      <w:pPr>
        <w:pStyle w:val="code"/>
        <w:rPr>
          <w:lang w:val="fr-FR"/>
        </w:rPr>
      </w:pPr>
      <w:r>
        <w:rPr>
          <w:lang w:val="fr-FR"/>
        </w:rPr>
        <w:t xml:space="preserve">    </w:t>
      </w:r>
      <w:r w:rsidRPr="004F64D4">
        <w:rPr>
          <w:lang w:val="fr-FR"/>
        </w:rPr>
        <w:t>tc_to_queue_map_list.list</w:t>
      </w:r>
      <w:r>
        <w:rPr>
          <w:lang w:val="fr-FR"/>
        </w:rPr>
        <w:t>[1</w:t>
      </w:r>
      <w:r w:rsidR="006E350B">
        <w:rPr>
          <w:lang w:val="fr-FR"/>
        </w:rPr>
        <w:t>5</w:t>
      </w:r>
      <w:r w:rsidRPr="004F64D4">
        <w:rPr>
          <w:lang w:val="fr-FR"/>
        </w:rPr>
        <w:t>].key.tc</w:t>
      </w:r>
      <w:r w:rsidR="008E10B2">
        <w:rPr>
          <w:lang w:val="fr-FR"/>
        </w:rPr>
        <w:t xml:space="preserve"> = 7</w:t>
      </w:r>
      <w:r w:rsidRPr="004F64D4">
        <w:rPr>
          <w:lang w:val="fr-FR"/>
        </w:rPr>
        <w:t>;</w:t>
      </w:r>
    </w:p>
    <w:p w14:paraId="2561D98A" w14:textId="6076810C" w:rsidR="00117691" w:rsidRPr="004F64D4" w:rsidRDefault="00117691" w:rsidP="00117691">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[1</w:t>
      </w:r>
      <w:r w:rsidR="006E350B">
        <w:rPr>
          <w:lang w:val="fr-FR"/>
        </w:rPr>
        <w:t>5</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3EF3102C" w14:textId="77777777" w:rsidR="00117691" w:rsidRDefault="00117691" w:rsidP="001B59B9">
      <w:pPr>
        <w:pStyle w:val="code"/>
        <w:rPr>
          <w:lang w:val="fr-FR"/>
        </w:rPr>
      </w:pPr>
    </w:p>
    <w:p w14:paraId="35E34BD0" w14:textId="77777777" w:rsidR="00117691" w:rsidRPr="00E43D41" w:rsidRDefault="00117691" w:rsidP="001B59B9">
      <w:pPr>
        <w:pStyle w:val="code"/>
        <w:rPr>
          <w:lang w:val="fr-FR"/>
        </w:rPr>
      </w:pPr>
    </w:p>
    <w:p w14:paraId="392F203E" w14:textId="77777777" w:rsidR="001B59B9" w:rsidRPr="00A91B1D" w:rsidRDefault="001B59B9" w:rsidP="001B59B9">
      <w:pPr>
        <w:pStyle w:val="code"/>
        <w:rPr>
          <w:lang w:val="sv-SE"/>
        </w:rPr>
      </w:pPr>
      <w:r w:rsidRPr="009C5E3C">
        <w:rPr>
          <w:lang w:val="fr-FR"/>
        </w:rPr>
        <w:t xml:space="preserve">    </w:t>
      </w:r>
      <w:r>
        <w:rPr>
          <w:lang w:val="sv-SE"/>
        </w:rPr>
        <w:t>attr_list[0].</w:t>
      </w:r>
      <w:r w:rsidRPr="00A91B1D">
        <w:rPr>
          <w:lang w:val="sv-SE"/>
        </w:rPr>
        <w:t>id = SAI_QOS_MAP_ATTR_TYPE;</w:t>
      </w:r>
    </w:p>
    <w:p w14:paraId="5FF4AC62" w14:textId="42887048" w:rsidR="001B59B9" w:rsidRPr="00266908" w:rsidRDefault="001B59B9" w:rsidP="001B59B9">
      <w:pPr>
        <w:pStyle w:val="code"/>
        <w:rPr>
          <w:lang w:val="nb-NO"/>
        </w:rPr>
      </w:pPr>
      <w:r w:rsidRPr="006F3E87">
        <w:rPr>
          <w:lang w:val="sv-SE"/>
        </w:rPr>
        <w:t xml:space="preserve">    </w:t>
      </w:r>
      <w:r w:rsidRPr="00266908">
        <w:rPr>
          <w:lang w:val="nb-NO"/>
        </w:rPr>
        <w:t xml:space="preserve">attr_list[0].value.s32 = </w:t>
      </w:r>
      <w:r w:rsidR="00B91C5C" w:rsidRPr="00266908">
        <w:rPr>
          <w:lang w:val="nb-NO"/>
        </w:rPr>
        <w:t>SAI_QOS_MAP_TC_TO_</w:t>
      </w:r>
      <w:r w:rsidR="00543235" w:rsidRPr="00266908">
        <w:rPr>
          <w:lang w:val="nb-NO"/>
        </w:rPr>
        <w:t>QUEUE</w:t>
      </w:r>
      <w:r w:rsidRPr="00266908">
        <w:rPr>
          <w:lang w:val="nb-NO"/>
        </w:rPr>
        <w:t>;</w:t>
      </w:r>
    </w:p>
    <w:p w14:paraId="48861ED7" w14:textId="77777777" w:rsidR="001B59B9" w:rsidRPr="00266908" w:rsidRDefault="001B59B9" w:rsidP="001B59B9">
      <w:pPr>
        <w:pStyle w:val="code"/>
        <w:rPr>
          <w:lang w:val="nb-NO"/>
        </w:rPr>
      </w:pPr>
    </w:p>
    <w:p w14:paraId="5C5A05E1" w14:textId="77777777" w:rsidR="001B59B9" w:rsidRPr="00942F40" w:rsidRDefault="001B59B9" w:rsidP="001B59B9">
      <w:pPr>
        <w:pStyle w:val="code"/>
      </w:pPr>
      <w:r w:rsidRPr="00266908">
        <w:rPr>
          <w:lang w:val="nb-NO"/>
        </w:rPr>
        <w:t xml:space="preserve">    </w:t>
      </w:r>
      <w:r w:rsidRPr="00A91B1D">
        <w:t>attr_list[1].</w:t>
      </w:r>
      <w:r w:rsidRPr="00942F40">
        <w:t>id = SAI_QOS_MAP_ATTR_MAP_TO_VALUE_LIST;</w:t>
      </w:r>
    </w:p>
    <w:p w14:paraId="04A07889" w14:textId="520BEC25" w:rsidR="001B59B9" w:rsidRDefault="001B59B9" w:rsidP="001B59B9">
      <w:pPr>
        <w:pStyle w:val="code"/>
      </w:pPr>
      <w:r>
        <w:t xml:space="preserve">    attr_list[1</w:t>
      </w:r>
      <w:r w:rsidRPr="00A91B1D">
        <w:t>].</w:t>
      </w:r>
      <w:r w:rsidRPr="00960762">
        <w:t>value.</w:t>
      </w:r>
      <w:r>
        <w:t xml:space="preserve">qosmap.count = </w:t>
      </w:r>
      <w:r w:rsidR="003E7CD0" w:rsidRPr="00A35BD6">
        <w:t>tc_to_queue_map_list</w:t>
      </w:r>
      <w:r>
        <w:t>.count;</w:t>
      </w:r>
    </w:p>
    <w:p w14:paraId="1B3CD38C" w14:textId="313CE667" w:rsidR="001B59B9" w:rsidRPr="00942F40" w:rsidRDefault="001B59B9" w:rsidP="001B59B9">
      <w:pPr>
        <w:pStyle w:val="code"/>
      </w:pPr>
      <w:r>
        <w:t xml:space="preserve">    attr_list[1</w:t>
      </w:r>
      <w:r w:rsidRPr="00A91B1D">
        <w:t>].</w:t>
      </w:r>
      <w:r w:rsidRPr="00942F40">
        <w:t>value.</w:t>
      </w:r>
      <w:r>
        <w:t>qosmap.list</w:t>
      </w:r>
      <w:r w:rsidRPr="00942F40">
        <w:t xml:space="preserve"> = </w:t>
      </w:r>
      <w:r w:rsidR="00A35BD6" w:rsidRPr="0099028E">
        <w:t>tc_to_queue_map_list</w:t>
      </w:r>
      <w:r>
        <w:t>.list</w:t>
      </w:r>
      <w:r w:rsidRPr="00942F40">
        <w:t xml:space="preserve">; </w:t>
      </w:r>
    </w:p>
    <w:p w14:paraId="078C690C" w14:textId="77777777" w:rsidR="001B59B9" w:rsidRPr="00960762" w:rsidRDefault="001B59B9" w:rsidP="001B59B9">
      <w:pPr>
        <w:pStyle w:val="code"/>
      </w:pPr>
      <w:r w:rsidRPr="00942F40">
        <w:t xml:space="preserve">  </w:t>
      </w:r>
      <w:r>
        <w:t xml:space="preserve">  </w:t>
      </w:r>
    </w:p>
    <w:p w14:paraId="30A693E7" w14:textId="69756E34" w:rsidR="001B59B9" w:rsidRPr="00942F40" w:rsidRDefault="001B59B9" w:rsidP="001B59B9">
      <w:pPr>
        <w:pStyle w:val="code"/>
      </w:pPr>
      <w:r>
        <w:t xml:space="preserve">    sai_create_qos_map_fn </w:t>
      </w:r>
      <w:r w:rsidR="0099028E">
        <w:t>(&amp;tc_to_queue_map_id</w:t>
      </w:r>
      <w:r w:rsidRPr="00942F40">
        <w:t xml:space="preserve">, attr_count, </w:t>
      </w:r>
      <w:r>
        <w:t>&amp;attr_list)</w:t>
      </w:r>
      <w:r w:rsidRPr="00942F40">
        <w:t>;</w:t>
      </w:r>
    </w:p>
    <w:p w14:paraId="0184D4A5" w14:textId="77777777" w:rsidR="001B59B9" w:rsidRPr="0058486D" w:rsidRDefault="001B59B9" w:rsidP="001B59B9">
      <w:pPr>
        <w:pStyle w:val="code"/>
      </w:pPr>
      <w:r w:rsidRPr="0058486D">
        <w:t xml:space="preserve">    </w:t>
      </w:r>
    </w:p>
    <w:p w14:paraId="5FDE7B9B" w14:textId="4F211895" w:rsidR="001B59B9" w:rsidRDefault="001B59B9" w:rsidP="001B59B9">
      <w:pPr>
        <w:pStyle w:val="Heading3"/>
        <w:numPr>
          <w:ilvl w:val="0"/>
          <w:numId w:val="0"/>
        </w:numPr>
      </w:pPr>
      <w:r w:rsidRPr="0058486D">
        <w:t xml:space="preserve"> </w:t>
      </w:r>
      <w:bookmarkStart w:id="17" w:name="_Toc417378507"/>
      <w:r>
        <w:t xml:space="preserve">Step 2: </w:t>
      </w:r>
      <w:r w:rsidRPr="0058486D">
        <w:t xml:space="preserve"> </w:t>
      </w:r>
      <w:r w:rsidR="00641DC3">
        <w:t>Apply the created map to port</w:t>
      </w:r>
      <w:bookmarkEnd w:id="17"/>
    </w:p>
    <w:p w14:paraId="7538D5F4" w14:textId="77777777" w:rsidR="001B59B9" w:rsidRDefault="001B59B9" w:rsidP="001B59B9">
      <w:pPr>
        <w:pStyle w:val="code"/>
      </w:pPr>
    </w:p>
    <w:p w14:paraId="2074E57B" w14:textId="77777777" w:rsidR="001B59B9" w:rsidRDefault="001B59B9" w:rsidP="001B59B9">
      <w:pPr>
        <w:pStyle w:val="code"/>
        <w:rPr>
          <w:lang w:val="fr-FR"/>
        </w:rPr>
      </w:pPr>
      <w:r w:rsidRPr="001B59B9">
        <w:t xml:space="preserve">    </w:t>
      </w:r>
      <w:r>
        <w:rPr>
          <w:lang w:val="fr-FR"/>
        </w:rPr>
        <w:t>sai_object_id_t port_id</w:t>
      </w:r>
      <w:r w:rsidRPr="00F40A46">
        <w:rPr>
          <w:lang w:val="fr-FR"/>
        </w:rPr>
        <w:t>;</w:t>
      </w:r>
    </w:p>
    <w:p w14:paraId="3F94727B" w14:textId="77777777" w:rsidR="001B59B9" w:rsidRDefault="001B59B9" w:rsidP="001B59B9">
      <w:pPr>
        <w:pStyle w:val="code"/>
        <w:rPr>
          <w:lang w:val="fr-FR"/>
        </w:rPr>
      </w:pPr>
    </w:p>
    <w:p w14:paraId="3CF8A782" w14:textId="77777777" w:rsidR="001B59B9" w:rsidRDefault="001B59B9" w:rsidP="001B59B9">
      <w:pPr>
        <w:pStyle w:val="code"/>
        <w:rPr>
          <w:lang w:val="fr-FR"/>
        </w:rPr>
      </w:pPr>
      <w:r>
        <w:rPr>
          <w:lang w:val="fr-FR"/>
        </w:rPr>
        <w:t xml:space="preserve">    sai_attribute_t sai</w:t>
      </w:r>
      <w:r w:rsidRPr="00F40A46">
        <w:rPr>
          <w:lang w:val="fr-FR"/>
        </w:rPr>
        <w:t>_</w:t>
      </w:r>
      <w:r>
        <w:rPr>
          <w:lang w:val="fr-FR"/>
        </w:rPr>
        <w:t>port_</w:t>
      </w:r>
      <w:r w:rsidRPr="00F40A46">
        <w:rPr>
          <w:lang w:val="fr-FR"/>
        </w:rPr>
        <w:t>attr_set;</w:t>
      </w:r>
    </w:p>
    <w:p w14:paraId="2A3F035D" w14:textId="77777777" w:rsidR="001B59B9" w:rsidRDefault="001B59B9" w:rsidP="001B59B9">
      <w:pPr>
        <w:pStyle w:val="code"/>
        <w:rPr>
          <w:lang w:val="fr-FR"/>
        </w:rPr>
      </w:pPr>
    </w:p>
    <w:p w14:paraId="4E70D828" w14:textId="20A19AD6" w:rsidR="001B59B9" w:rsidRDefault="001B59B9" w:rsidP="001B59B9">
      <w:pPr>
        <w:pStyle w:val="code"/>
        <w:rPr>
          <w:lang w:val="fr-FR"/>
        </w:rPr>
      </w:pPr>
      <w:r>
        <w:rPr>
          <w:lang w:val="fr-FR"/>
        </w:rPr>
        <w:t xml:space="preserve">    sai_port_attr_set.id = </w:t>
      </w:r>
      <w:r w:rsidRPr="00380493">
        <w:rPr>
          <w:lang w:val="fr-FR"/>
        </w:rPr>
        <w:t>SAI_PORT_ATTR_QOS_</w:t>
      </w:r>
      <w:r w:rsidR="006F3E7E">
        <w:rPr>
          <w:lang w:val="fr-FR"/>
        </w:rPr>
        <w:t>TC_TO_QUEUE</w:t>
      </w:r>
      <w:r w:rsidRPr="00380493">
        <w:rPr>
          <w:lang w:val="fr-FR"/>
        </w:rPr>
        <w:t>_MAP</w:t>
      </w:r>
      <w:r>
        <w:rPr>
          <w:lang w:val="fr-FR"/>
        </w:rPr>
        <w:t>;</w:t>
      </w:r>
    </w:p>
    <w:p w14:paraId="5A215A69" w14:textId="748E8E2F" w:rsidR="001B59B9" w:rsidRPr="00816060" w:rsidRDefault="001B59B9" w:rsidP="001B59B9">
      <w:pPr>
        <w:pStyle w:val="code"/>
        <w:rPr>
          <w:lang w:val="fr-FR"/>
        </w:rPr>
      </w:pPr>
      <w:r>
        <w:rPr>
          <w:lang w:val="fr-FR"/>
        </w:rPr>
        <w:t xml:space="preserve">    sai_port_attr_set.value.oid = </w:t>
      </w:r>
      <w:r w:rsidR="00EF4C35">
        <w:rPr>
          <w:lang w:val="fr-FR"/>
        </w:rPr>
        <w:t>tc_to_queue</w:t>
      </w:r>
      <w:r>
        <w:rPr>
          <w:lang w:val="fr-FR"/>
        </w:rPr>
        <w:t>_map_id;</w:t>
      </w:r>
    </w:p>
    <w:p w14:paraId="4C964CDA" w14:textId="77777777" w:rsidR="001B59B9" w:rsidRDefault="001B59B9" w:rsidP="001B59B9">
      <w:pPr>
        <w:pStyle w:val="code"/>
        <w:tabs>
          <w:tab w:val="left" w:pos="2670"/>
        </w:tabs>
        <w:rPr>
          <w:lang w:val="fr-FR"/>
        </w:rPr>
      </w:pPr>
      <w:r>
        <w:rPr>
          <w:lang w:val="fr-FR"/>
        </w:rPr>
        <w:tab/>
      </w:r>
    </w:p>
    <w:p w14:paraId="006EC001" w14:textId="1EAB0986" w:rsidR="001B59B9" w:rsidRPr="001B59B9" w:rsidRDefault="001B59B9" w:rsidP="00BA174D">
      <w:pPr>
        <w:pStyle w:val="code"/>
        <w:rPr>
          <w:lang w:val="fr-FR"/>
        </w:rPr>
      </w:pPr>
      <w:r>
        <w:rPr>
          <w:lang w:val="fr-FR"/>
        </w:rPr>
        <w:t xml:space="preserve">    sai_set_port</w:t>
      </w:r>
      <w:r w:rsidRPr="00F40A46">
        <w:rPr>
          <w:lang w:val="fr-FR"/>
        </w:rPr>
        <w:t>_attribute</w:t>
      </w:r>
      <w:r>
        <w:rPr>
          <w:lang w:val="fr-FR"/>
        </w:rPr>
        <w:t xml:space="preserve">_fn </w:t>
      </w:r>
      <w:r w:rsidRPr="00F40A46">
        <w:rPr>
          <w:lang w:val="fr-FR"/>
        </w:rPr>
        <w:t>(port_id, &amp;sai_</w:t>
      </w:r>
      <w:r>
        <w:rPr>
          <w:lang w:val="fr-FR"/>
        </w:rPr>
        <w:t>port_</w:t>
      </w:r>
      <w:r w:rsidRPr="00F40A46">
        <w:rPr>
          <w:lang w:val="fr-FR"/>
        </w:rPr>
        <w:t>attr_set);</w:t>
      </w:r>
    </w:p>
    <w:p w14:paraId="156395E3" w14:textId="77777777" w:rsidR="00505987" w:rsidRPr="00505987" w:rsidRDefault="00505987" w:rsidP="002C4AC3">
      <w:pPr>
        <w:rPr>
          <w:lang w:val="fr-FR"/>
        </w:rPr>
      </w:pPr>
    </w:p>
    <w:p w14:paraId="66D34AF4" w14:textId="7CA0870A" w:rsidR="008B2720" w:rsidRDefault="008B2720" w:rsidP="008B2720">
      <w:pPr>
        <w:pStyle w:val="Heading1"/>
      </w:pPr>
      <w:bookmarkStart w:id="18" w:name="_Toc417378508"/>
      <w:r w:rsidRPr="00726578">
        <w:t>A</w:t>
      </w:r>
      <w:r>
        <w:t>ppendix</w:t>
      </w:r>
      <w:bookmarkEnd w:id="18"/>
    </w:p>
    <w:p w14:paraId="57F10B72" w14:textId="4238008B" w:rsidR="00066F4E" w:rsidRDefault="007A4023" w:rsidP="00066F4E">
      <w:pPr>
        <w:pStyle w:val="Heading2"/>
      </w:pPr>
      <w:bookmarkStart w:id="19" w:name="_Toc417378509"/>
      <w:r>
        <w:t>Review comments from Cavium:</w:t>
      </w:r>
      <w:bookmarkEnd w:id="19"/>
      <w:r>
        <w:t xml:space="preserve"> </w:t>
      </w:r>
    </w:p>
    <w:p w14:paraId="1A64C238" w14:textId="77777777" w:rsidR="007A4023" w:rsidRDefault="007A4023" w:rsidP="00066F4E">
      <w:pPr>
        <w:rPr>
          <w:color w:val="1F497D"/>
        </w:rPr>
      </w:pPr>
      <w:r>
        <w:rPr>
          <w:color w:val="1F497D"/>
        </w:rPr>
        <w:t>Hi Ashok,</w:t>
      </w:r>
    </w:p>
    <w:p w14:paraId="097EAE54" w14:textId="6E9515F5" w:rsidR="007A4023" w:rsidRDefault="007A4023" w:rsidP="00066F4E">
      <w:pPr>
        <w:rPr>
          <w:color w:val="1F497D"/>
        </w:rPr>
      </w:pPr>
      <w:r>
        <w:rPr>
          <w:color w:val="1F497D"/>
        </w:rPr>
        <w:t>Thanks for comments. I have no further comments at this point.</w:t>
      </w:r>
    </w:p>
    <w:p w14:paraId="5BF27F8A" w14:textId="77777777" w:rsidR="007A4023" w:rsidRDefault="007A4023" w:rsidP="00066F4E">
      <w:pPr>
        <w:rPr>
          <w:color w:val="1F497D"/>
        </w:rPr>
      </w:pPr>
      <w:r>
        <w:rPr>
          <w:color w:val="1F497D"/>
        </w:rPr>
        <w:t>Regards,</w:t>
      </w:r>
    </w:p>
    <w:p w14:paraId="2043FE5E" w14:textId="68784A58" w:rsidR="007A4023" w:rsidRPr="007A4023" w:rsidRDefault="007A4023" w:rsidP="00066F4E">
      <w:pPr>
        <w:rPr>
          <w:color w:val="1F497D"/>
        </w:rPr>
      </w:pPr>
      <w:r>
        <w:rPr>
          <w:color w:val="1F497D"/>
        </w:rPr>
        <w:t>Atit</w:t>
      </w:r>
    </w:p>
    <w:p w14:paraId="5A68E4E7" w14:textId="736BEBB2" w:rsidR="007A4023" w:rsidRPr="00392217" w:rsidRDefault="007A4023" w:rsidP="00066F4E">
      <w:r>
        <w:t>From: Jain, Atit [</w:t>
      </w:r>
      <w:hyperlink r:id="rId24" w:history="1">
        <w:r>
          <w:rPr>
            <w:rStyle w:val="Hyperlink"/>
            <w:rFonts w:ascii="Tahoma" w:hAnsi="Tahoma" w:cs="Tahoma"/>
            <w:sz w:val="20"/>
            <w:szCs w:val="20"/>
          </w:rPr>
          <w:t>mailto:Atit.Jain@caviumnetworks.com</w:t>
        </w:r>
      </w:hyperlink>
      <w:r>
        <w:t xml:space="preserve">] </w:t>
      </w:r>
      <w:r>
        <w:br/>
        <w:t>Sent: Tuesday, March 17, 2015 12:53 PM</w:t>
      </w:r>
      <w:r>
        <w:br/>
        <w:t xml:space="preserve">To: Daparthi, Ashok; </w:t>
      </w:r>
      <w:hyperlink r:id="rId25" w:history="1">
        <w:r>
          <w:rPr>
            <w:rStyle w:val="Hyperlink"/>
            <w:rFonts w:ascii="Tahoma" w:hAnsi="Tahoma" w:cs="Tahoma"/>
            <w:sz w:val="20"/>
            <w:szCs w:val="20"/>
          </w:rPr>
          <w:t>gulv@microsoft.com</w:t>
        </w:r>
      </w:hyperlink>
      <w:r>
        <w:t xml:space="preserve">; </w:t>
      </w:r>
      <w:hyperlink r:id="rId26" w:history="1">
        <w:r>
          <w:rPr>
            <w:rStyle w:val="Hyperlink"/>
            <w:rFonts w:ascii="Tahoma" w:hAnsi="Tahoma" w:cs="Tahoma"/>
            <w:sz w:val="20"/>
            <w:szCs w:val="20"/>
          </w:rPr>
          <w:t>kasubra@microsoft.com</w:t>
        </w:r>
      </w:hyperlink>
      <w:r>
        <w:br/>
      </w:r>
      <w:r>
        <w:lastRenderedPageBreak/>
        <w:t>Cc: Manickam, Arunsubash; Natchimuth, Anbalagan; Shah, Zubin</w:t>
      </w:r>
      <w:r>
        <w:br/>
        <w:t>Subject: RE: SAI Subgroups Traffic policer in QoS</w:t>
      </w:r>
    </w:p>
    <w:p w14:paraId="114251D2" w14:textId="2635980E" w:rsidR="007A4023" w:rsidRDefault="007A4023" w:rsidP="00066F4E">
      <w:pPr>
        <w:rPr>
          <w:color w:val="1F497D"/>
        </w:rPr>
      </w:pPr>
      <w:r>
        <w:rPr>
          <w:color w:val="1F497D"/>
        </w:rPr>
        <w:t>Hi Ashok,</w:t>
      </w:r>
    </w:p>
    <w:p w14:paraId="3849AF8B" w14:textId="77777777" w:rsidR="007A4023" w:rsidRDefault="007A4023" w:rsidP="00066F4E">
      <w:pPr>
        <w:rPr>
          <w:color w:val="1F497D"/>
        </w:rPr>
      </w:pPr>
      <w:r>
        <w:rPr>
          <w:color w:val="1F497D"/>
        </w:rPr>
        <w:t>On the SAI-Proposal-QOS-MAPS-Ver1. The understanding I have is this proposal defines:</w:t>
      </w:r>
    </w:p>
    <w:p w14:paraId="7DE0418E" w14:textId="77777777" w:rsidR="007A4023" w:rsidRDefault="007A4023" w:rsidP="00066F4E">
      <w:pPr>
        <w:rPr>
          <w:color w:val="1F497D"/>
        </w:rPr>
      </w:pPr>
      <w:r>
        <w:rPr>
          <w:color w:val="1F497D"/>
        </w:rPr>
        <w:t>Which map and how many entries supported per map</w:t>
      </w:r>
    </w:p>
    <w:p w14:paraId="1F3FF187" w14:textId="77777777" w:rsidR="007A4023" w:rsidRDefault="007A4023" w:rsidP="00066F4E">
      <w:pPr>
        <w:rPr>
          <w:color w:val="1F497D"/>
        </w:rPr>
      </w:pPr>
      <w:r>
        <w:rPr>
          <w:color w:val="1F497D"/>
        </w:rPr>
        <w:t>CoS sources per port</w:t>
      </w:r>
    </w:p>
    <w:p w14:paraId="73219524" w14:textId="77777777" w:rsidR="007A4023" w:rsidRDefault="007A4023" w:rsidP="00066F4E">
      <w:pPr>
        <w:rPr>
          <w:color w:val="1F497D"/>
        </w:rPr>
      </w:pPr>
      <w:r>
        <w:rPr>
          <w:color w:val="1F497D"/>
        </w:rPr>
        <w:t>Mappings @ ingress and egress</w:t>
      </w:r>
    </w:p>
    <w:p w14:paraId="069C2FE9" w14:textId="6731E3C0" w:rsidR="007A4023" w:rsidRDefault="007A4023" w:rsidP="00066F4E">
      <w:pPr>
        <w:rPr>
          <w:color w:val="1F497D"/>
        </w:rPr>
      </w:pPr>
      <w:r>
        <w:rPr>
          <w:color w:val="1F497D"/>
        </w:rPr>
        <w:t>Applying maps to ports</w:t>
      </w:r>
    </w:p>
    <w:p w14:paraId="30E6B28C" w14:textId="77777777" w:rsidR="007A4023" w:rsidRDefault="007A4023" w:rsidP="00066F4E">
      <w:pPr>
        <w:rPr>
          <w:color w:val="1F497D"/>
        </w:rPr>
      </w:pPr>
      <w:r>
        <w:rPr>
          <w:color w:val="1F497D"/>
        </w:rPr>
        <w:t>Following are the inputs that I have:</w:t>
      </w:r>
    </w:p>
    <w:p w14:paraId="1D5C617B" w14:textId="77777777" w:rsidR="007A4023" w:rsidRDefault="007A4023" w:rsidP="00066F4E">
      <w:pPr>
        <w:rPr>
          <w:color w:val="1F497D"/>
        </w:rPr>
      </w:pPr>
      <w:r>
        <w:rPr>
          <w:color w:val="1F497D"/>
        </w:rPr>
        <w:t>Optional: Some ASICs and systems allow mapping based on 802.1ad ie 802.1p and CFI/DEI</w:t>
      </w:r>
    </w:p>
    <w:p w14:paraId="7C145D22" w14:textId="77777777" w:rsidR="007A4023" w:rsidRDefault="007A4023" w:rsidP="00066F4E">
      <w:pPr>
        <w:rPr>
          <w:rFonts w:ascii="Cambria" w:hAnsi="Cambria"/>
          <w:color w:val="0070C0"/>
        </w:rPr>
      </w:pPr>
      <w:r>
        <w:rPr>
          <w:rFonts w:ascii="Cambria" w:hAnsi="Cambria"/>
          <w:color w:val="0070C0"/>
        </w:rPr>
        <w:t xml:space="preserve">&lt;Ashok D&gt; For base we can do with the 802.1p alone. We can extended this by adding the map type as </w:t>
      </w:r>
      <w:r>
        <w:t>SAI_QOS_MAP_DOT1P_AND_CFI/DEI_TO_TC in future.</w:t>
      </w:r>
    </w:p>
    <w:p w14:paraId="3445DD0F" w14:textId="77777777" w:rsidR="007A4023" w:rsidRDefault="007A4023" w:rsidP="00066F4E">
      <w:pPr>
        <w:rPr>
          <w:rFonts w:ascii="Calibri" w:hAnsi="Calibri"/>
          <w:color w:val="1F497D"/>
        </w:rPr>
      </w:pPr>
      <w:r>
        <w:rPr>
          <w:color w:val="1F497D"/>
        </w:rPr>
        <w:t xml:space="preserve">Optional: Some ASIC and systems allow  both the sourced dot1p and DSCP with DSCP having more preference and dot1p only for non-l3 packets </w:t>
      </w:r>
    </w:p>
    <w:p w14:paraId="2EAC89CC" w14:textId="69C8FE63" w:rsidR="007A4023" w:rsidRPr="007A4023" w:rsidRDefault="007A4023" w:rsidP="00066F4E">
      <w:pPr>
        <w:rPr>
          <w:rFonts w:ascii="Consolas" w:hAnsi="Consolas"/>
        </w:rPr>
      </w:pPr>
      <w:r>
        <w:rPr>
          <w:rFonts w:ascii="Cambria" w:hAnsi="Cambria"/>
          <w:color w:val="0070C0"/>
        </w:rPr>
        <w:t>&lt;</w:t>
      </w:r>
      <w:r>
        <w:rPr>
          <w:rFonts w:ascii="Calibri" w:hAnsi="Calibri" w:cs="Calibri"/>
          <w:color w:val="1F497D"/>
        </w:rPr>
        <w:t>Ashok D&gt; Yes with this proposal also we can have both the maps in same port, we can create DOT1p map and get X as id and DSCP map Y as id and by using the SAI_PORT_ATTR_QOS_MAP_LIST attribute in port we can apply both.  Based on NPU behavior will take place as you mentioned. Added SAI_PORT_QOS_TRUST_BOTH</w:t>
      </w:r>
    </w:p>
    <w:p w14:paraId="2C2F311A" w14:textId="77777777" w:rsidR="007A4023" w:rsidRDefault="007A4023" w:rsidP="00066F4E">
      <w:pPr>
        <w:rPr>
          <w:rFonts w:ascii="Calibri" w:hAnsi="Calibri"/>
          <w:color w:val="1F497D"/>
        </w:rPr>
      </w:pPr>
      <w:r>
        <w:rPr>
          <w:color w:val="1F497D"/>
        </w:rPr>
        <w:t>With below, I see 2 issues:</w:t>
      </w:r>
    </w:p>
    <w:p w14:paraId="297B6BB1" w14:textId="77777777" w:rsidR="007A4023" w:rsidRDefault="007A4023" w:rsidP="00066F4E">
      <w:pPr>
        <w:rPr>
          <w:color w:val="1F497D"/>
        </w:rPr>
      </w:pPr>
      <w:r>
        <w:rPr>
          <w:color w:val="1F497D"/>
        </w:rPr>
        <w:t>It doesn’t align to the common set signature</w:t>
      </w:r>
    </w:p>
    <w:p w14:paraId="7EDF3672" w14:textId="77777777" w:rsidR="007A4023" w:rsidRDefault="007A4023" w:rsidP="00066F4E">
      <w:pPr>
        <w:rPr>
          <w:color w:val="1F497D"/>
        </w:rPr>
      </w:pPr>
      <w:r>
        <w:rPr>
          <w:color w:val="1F497D"/>
        </w:rPr>
        <w:t>It should be added as part of port set API as we have already defined SOURCE, DEFAULT and MAP attributes there, so it would make a sense to add it there</w:t>
      </w:r>
    </w:p>
    <w:p w14:paraId="5438A8C0" w14:textId="77777777" w:rsidR="007A4023" w:rsidRDefault="007A4023" w:rsidP="00066F4E"/>
    <w:p w14:paraId="1CAEB8D3" w14:textId="77777777" w:rsidR="007A4023" w:rsidRDefault="007A4023" w:rsidP="00066F4E">
      <w:r>
        <w:t>typedef sai_status_t (*sai_set_cos_mapping_fn)(</w:t>
      </w:r>
    </w:p>
    <w:p w14:paraId="75F53FC8" w14:textId="77777777" w:rsidR="007A4023" w:rsidRDefault="007A4023" w:rsidP="00066F4E">
      <w:pPr>
        <w:rPr>
          <w:lang w:val="fr-FR"/>
        </w:rPr>
      </w:pPr>
      <w:r>
        <w:t xml:space="preserve">    </w:t>
      </w:r>
      <w:r>
        <w:rPr>
          <w:lang w:val="fr-FR"/>
        </w:rPr>
        <w:t>_In_ sai_port_id_t port_id,</w:t>
      </w:r>
    </w:p>
    <w:p w14:paraId="5C9CC049" w14:textId="77777777" w:rsidR="007A4023" w:rsidRDefault="007A4023" w:rsidP="00066F4E">
      <w:pPr>
        <w:rPr>
          <w:lang w:val="fr-FR"/>
        </w:rPr>
      </w:pPr>
      <w:r>
        <w:rPr>
          <w:lang w:val="fr-FR"/>
        </w:rPr>
        <w:t>    _In_ sai_qos_map_t qos_map_selector,</w:t>
      </w:r>
    </w:p>
    <w:p w14:paraId="04898844" w14:textId="77777777" w:rsidR="007A4023" w:rsidRDefault="007A4023" w:rsidP="00066F4E">
      <w:r>
        <w:rPr>
          <w:lang w:val="fr-FR"/>
        </w:rPr>
        <w:t xml:space="preserve">    </w:t>
      </w:r>
      <w:r>
        <w:t>_In_ uint32_t value_to_map,</w:t>
      </w:r>
    </w:p>
    <w:p w14:paraId="2B3D40B7" w14:textId="77777777" w:rsidR="007A4023" w:rsidRDefault="007A4023" w:rsidP="00066F4E">
      <w:r>
        <w:t>    _In_ sai_cos_t cos_value</w:t>
      </w:r>
    </w:p>
    <w:p w14:paraId="67E8862B" w14:textId="77777777" w:rsidR="007A4023" w:rsidRDefault="007A4023" w:rsidP="00066F4E">
      <w:pPr>
        <w:rPr>
          <w:color w:val="0070C0"/>
        </w:rPr>
      </w:pPr>
      <w:r>
        <w:t>    );</w:t>
      </w:r>
    </w:p>
    <w:p w14:paraId="5E7009B8" w14:textId="77777777" w:rsidR="007A4023" w:rsidRDefault="007A4023" w:rsidP="00066F4E">
      <w:pPr>
        <w:rPr>
          <w:color w:val="0070C0"/>
        </w:rPr>
      </w:pPr>
      <w:r>
        <w:rPr>
          <w:color w:val="0070C0"/>
        </w:rPr>
        <w:t xml:space="preserve">&lt;Ashok D&gt; </w:t>
      </w:r>
    </w:p>
    <w:p w14:paraId="0B31B97B" w14:textId="77777777" w:rsidR="007A4023" w:rsidRDefault="007A4023" w:rsidP="00066F4E">
      <w:pPr>
        <w:rPr>
          <w:rFonts w:ascii="Cambria" w:hAnsi="Cambria"/>
          <w:color w:val="0070C0"/>
        </w:rPr>
      </w:pPr>
      <w:r>
        <w:rPr>
          <w:rFonts w:ascii="Cambria" w:hAnsi="Cambria"/>
          <w:color w:val="0070C0"/>
        </w:rPr>
        <w:t>        I want make it clear on #3.  section 2.6 is in remove list. We are not going to use above function. This functionality is achieved by configuring map and apply map id as port attribute.</w:t>
      </w:r>
    </w:p>
    <w:p w14:paraId="0DA54ACD" w14:textId="77777777" w:rsidR="007A4023" w:rsidRDefault="007A4023" w:rsidP="00066F4E">
      <w:pPr>
        <w:rPr>
          <w:rFonts w:ascii="Calibri" w:hAnsi="Calibri"/>
          <w:color w:val="1F497D"/>
        </w:rPr>
      </w:pPr>
      <w:r>
        <w:rPr>
          <w:color w:val="1F497D"/>
        </w:rPr>
        <w:lastRenderedPageBreak/>
        <w:t>SAI_PORT_ATTR_QOS_MAP_LIST attribute is defined for ingress or egress, I think we need 2 maps there, one for ingress (Dxxx-TC/COLOR etc) and one for egress (TC-&gt;Dxxx)</w:t>
      </w:r>
    </w:p>
    <w:p w14:paraId="193346E8" w14:textId="77777777" w:rsidR="007A4023" w:rsidRDefault="007A4023" w:rsidP="00066F4E">
      <w:pPr>
        <w:rPr>
          <w:color w:val="1F497D"/>
        </w:rPr>
      </w:pPr>
      <w:r>
        <w:rPr>
          <w:color w:val="1F497D"/>
        </w:rPr>
        <w:t>&lt;Ashok D&gt; SAI_PORT_ATTR_QOS_MAP_LIST attribute is to apply the list of maps. This is defined as below. So we can apply the Dxxx-TC, Dxxx-COLOR and TC-&gt;DSCP and TC-&gt;DOT1P.</w:t>
      </w:r>
    </w:p>
    <w:p w14:paraId="5F34011B" w14:textId="77777777" w:rsidR="007A4023" w:rsidRDefault="007A4023" w:rsidP="00066F4E">
      <w:r>
        <w:t>typedef struct _sai_qos_map_list_t {</w:t>
      </w:r>
    </w:p>
    <w:p w14:paraId="691B45F1" w14:textId="77777777" w:rsidR="007A4023" w:rsidRPr="007A4023" w:rsidRDefault="007A4023" w:rsidP="00066F4E">
      <w:r>
        <w:t xml:space="preserve">    </w:t>
      </w:r>
      <w:r w:rsidRPr="007A4023">
        <w:t>uint32_t qos_map_count;</w:t>
      </w:r>
    </w:p>
    <w:p w14:paraId="56572649" w14:textId="77777777" w:rsidR="007A4023" w:rsidRPr="007A4023" w:rsidRDefault="007A4023" w:rsidP="00066F4E">
      <w:r w:rsidRPr="007A4023">
        <w:t>    sai_qos_map_id_t *qos_map_list;</w:t>
      </w:r>
    </w:p>
    <w:p w14:paraId="6864A266" w14:textId="77777777" w:rsidR="007A4023" w:rsidRDefault="007A4023" w:rsidP="00066F4E">
      <w:r>
        <w:t>} sai_qos_map_list_t;</w:t>
      </w:r>
    </w:p>
    <w:p w14:paraId="77B701C3" w14:textId="77777777" w:rsidR="007A4023" w:rsidRDefault="007A4023" w:rsidP="00066F4E">
      <w:pPr>
        <w:rPr>
          <w:color w:val="1F497D"/>
        </w:rPr>
      </w:pPr>
    </w:p>
    <w:p w14:paraId="42CB8675" w14:textId="77777777" w:rsidR="007A4023" w:rsidRDefault="007A4023" w:rsidP="00066F4E">
      <w:pPr>
        <w:rPr>
          <w:color w:val="1F497D"/>
        </w:rPr>
      </w:pPr>
      <w:r>
        <w:rPr>
          <w:color w:val="1F497D"/>
        </w:rPr>
        <w:t>I still feel that in the egress we should use both TC/Color as match and map to Dxxx from there.</w:t>
      </w:r>
    </w:p>
    <w:p w14:paraId="14F210A5" w14:textId="77777777" w:rsidR="007A4023" w:rsidRDefault="007A4023" w:rsidP="00066F4E">
      <w:pPr>
        <w:rPr>
          <w:rFonts w:ascii="Cambria" w:hAnsi="Cambria"/>
          <w:color w:val="0070C0"/>
        </w:rPr>
      </w:pPr>
      <w:r>
        <w:rPr>
          <w:rFonts w:ascii="Cambria" w:hAnsi="Cambria"/>
          <w:color w:val="0070C0"/>
        </w:rPr>
        <w:t xml:space="preserve">&lt;Ashok D&gt; For base we can do with the TC alone I.e TC + Any Color . We can extended this by adding the map type as </w:t>
      </w:r>
      <w:r>
        <w:t>SAI_QOS_MAP_TC_AND_COLOR_TO_DSCP/DOT1P in future.</w:t>
      </w:r>
    </w:p>
    <w:p w14:paraId="20B60188" w14:textId="72AF65C3" w:rsidR="007A4023" w:rsidRPr="007A4023" w:rsidRDefault="007A4023" w:rsidP="00066F4E">
      <w:pPr>
        <w:rPr>
          <w:rFonts w:ascii="Calibri" w:hAnsi="Calibri"/>
          <w:color w:val="1F497D"/>
        </w:rPr>
      </w:pPr>
      <w:r>
        <w:rPr>
          <w:color w:val="1F497D"/>
        </w:rPr>
        <w:t>some minor ones in doc</w:t>
      </w:r>
    </w:p>
    <w:p w14:paraId="01658E22" w14:textId="77777777" w:rsidR="007A4023" w:rsidRDefault="007A4023" w:rsidP="00066F4E">
      <w:pPr>
        <w:rPr>
          <w:color w:val="1F497D"/>
        </w:rPr>
      </w:pPr>
      <w:r>
        <w:rPr>
          <w:color w:val="1F497D"/>
        </w:rPr>
        <w:t>Regards,</w:t>
      </w:r>
    </w:p>
    <w:p w14:paraId="4BA0FAF7" w14:textId="32A9C2FA" w:rsidR="007A4023" w:rsidRDefault="007A4023" w:rsidP="00066F4E">
      <w:pPr>
        <w:rPr>
          <w:color w:val="1F497D"/>
        </w:rPr>
      </w:pPr>
      <w:r>
        <w:rPr>
          <w:color w:val="1F497D"/>
        </w:rPr>
        <w:t>Atit</w:t>
      </w:r>
    </w:p>
    <w:p w14:paraId="542BEBC0" w14:textId="77777777" w:rsidR="007A4023" w:rsidRDefault="007A4023" w:rsidP="00066F4E">
      <w:r>
        <w:t>From: Jain, Atit [</w:t>
      </w:r>
      <w:hyperlink r:id="rId27" w:history="1">
        <w:r>
          <w:rPr>
            <w:rStyle w:val="Hyperlink"/>
            <w:rFonts w:ascii="Tahoma" w:hAnsi="Tahoma" w:cs="Tahoma"/>
            <w:sz w:val="20"/>
            <w:szCs w:val="20"/>
          </w:rPr>
          <w:t>mailto:Atit.Jain@caviumnetworks.com</w:t>
        </w:r>
      </w:hyperlink>
      <w:r>
        <w:t xml:space="preserve">] </w:t>
      </w:r>
      <w:r>
        <w:br/>
        <w:t>Sent: Thursday, March 12, 2015 12:45 PM</w:t>
      </w:r>
      <w:r>
        <w:br/>
        <w:t xml:space="preserve">To: Daparthi, Ashok; </w:t>
      </w:r>
      <w:hyperlink r:id="rId28" w:history="1">
        <w:r>
          <w:rPr>
            <w:rStyle w:val="Hyperlink"/>
            <w:rFonts w:ascii="Tahoma" w:hAnsi="Tahoma" w:cs="Tahoma"/>
            <w:sz w:val="20"/>
            <w:szCs w:val="20"/>
          </w:rPr>
          <w:t>gulv@microsoft.com</w:t>
        </w:r>
      </w:hyperlink>
      <w:r>
        <w:t xml:space="preserve">; </w:t>
      </w:r>
      <w:hyperlink r:id="rId29" w:history="1">
        <w:r>
          <w:rPr>
            <w:rStyle w:val="Hyperlink"/>
            <w:rFonts w:ascii="Tahoma" w:hAnsi="Tahoma" w:cs="Tahoma"/>
            <w:sz w:val="20"/>
            <w:szCs w:val="20"/>
          </w:rPr>
          <w:t>kasubra@microsoft.com</w:t>
        </w:r>
      </w:hyperlink>
      <w:r>
        <w:br/>
        <w:t>Cc: Manickam, Arunsubash; Natchimuth, Anbalagan</w:t>
      </w:r>
      <w:r>
        <w:br/>
        <w:t>Subject: RE: SAI Subgroups Traffic policer in QoS</w:t>
      </w:r>
    </w:p>
    <w:p w14:paraId="34000748" w14:textId="77777777" w:rsidR="007A4023" w:rsidRDefault="007A4023" w:rsidP="00066F4E">
      <w:pPr>
        <w:rPr>
          <w:rFonts w:ascii="Calibri" w:hAnsi="Calibri" w:cs="Calibri"/>
        </w:rPr>
      </w:pPr>
    </w:p>
    <w:p w14:paraId="0659E7C1" w14:textId="35A9B215" w:rsidR="007A4023" w:rsidRDefault="007A4023" w:rsidP="00066F4E">
      <w:pPr>
        <w:rPr>
          <w:color w:val="1F497D"/>
          <w:sz w:val="24"/>
          <w:szCs w:val="24"/>
        </w:rPr>
      </w:pPr>
      <w:r>
        <w:rPr>
          <w:color w:val="1F497D"/>
          <w:sz w:val="24"/>
          <w:szCs w:val="24"/>
        </w:rPr>
        <w:t>HI Ashok,</w:t>
      </w:r>
    </w:p>
    <w:p w14:paraId="421C8412" w14:textId="77777777" w:rsidR="007A4023" w:rsidRDefault="007A4023" w:rsidP="00066F4E">
      <w:pPr>
        <w:rPr>
          <w:color w:val="1F497D"/>
          <w:sz w:val="24"/>
          <w:szCs w:val="24"/>
        </w:rPr>
      </w:pPr>
      <w:r>
        <w:rPr>
          <w:color w:val="1F497D"/>
          <w:sz w:val="24"/>
          <w:szCs w:val="24"/>
        </w:rPr>
        <w:t>Did a quick review, following are the comments, check doc for context:</w:t>
      </w:r>
    </w:p>
    <w:p w14:paraId="5B038E26" w14:textId="77777777" w:rsidR="007A4023" w:rsidRDefault="007A4023" w:rsidP="00066F4E">
      <w:pPr>
        <w:rPr>
          <w:color w:val="1F497D"/>
          <w:sz w:val="24"/>
          <w:szCs w:val="24"/>
        </w:rPr>
      </w:pPr>
    </w:p>
    <w:p w14:paraId="3271392C" w14:textId="77777777" w:rsidR="007A4023" w:rsidRDefault="007A4023" w:rsidP="00066F4E">
      <w:pPr>
        <w:rPr>
          <w:color w:val="1F497D"/>
          <w:sz w:val="24"/>
          <w:szCs w:val="24"/>
        </w:rPr>
      </w:pPr>
      <w:r>
        <w:rPr>
          <w:color w:val="1F497D"/>
          <w:sz w:val="24"/>
          <w:szCs w:val="24"/>
        </w:rPr>
        <w:t>Based on my understanding the marking of outgoing DSCP/Dot1p should happen at the egress. The sequence should be ingress(DSCP/dot1p-&gt; TC/Color) egress (TC/Color -&gt; DSCP/Dot1p). As I understand the idea to modify the DSCP/Dot1p is to let the next-hop/network know how to treat a packet, so this should be happening at the egress based on egress queue/port/flow etc.</w:t>
      </w:r>
    </w:p>
    <w:p w14:paraId="3CAB2001" w14:textId="77777777" w:rsidR="007A4023" w:rsidRDefault="007A4023" w:rsidP="00066F4E">
      <w:r>
        <w:rPr>
          <w:rFonts w:ascii="Cambria" w:hAnsi="Cambria"/>
          <w:color w:val="0070C0"/>
        </w:rPr>
        <w:t xml:space="preserve">&lt;Ashok D&gt; </w:t>
      </w:r>
      <w:r>
        <w:t xml:space="preserve">There are 2 options, </w:t>
      </w:r>
    </w:p>
    <w:p w14:paraId="0BF7AA19" w14:textId="77777777" w:rsidR="007A4023" w:rsidRDefault="007A4023" w:rsidP="00066F4E">
      <w:pPr>
        <w:rPr>
          <w:color w:val="1F497D"/>
        </w:rPr>
      </w:pPr>
      <w:r>
        <w:t xml:space="preserve">1# New Dot1p value can be selected from ingress and marked while packet goes out of egress port. </w:t>
      </w:r>
    </w:p>
    <w:p w14:paraId="37452B7E" w14:textId="77777777" w:rsidR="007A4023" w:rsidRDefault="007A4023" w:rsidP="00066F4E">
      <w:r>
        <w:t xml:space="preserve">2#  Egress port can rewrite traffic class -&gt; Dot1p/DSCP. </w:t>
      </w:r>
    </w:p>
    <w:p w14:paraId="73A25344" w14:textId="77777777" w:rsidR="007A4023" w:rsidRDefault="007A4023" w:rsidP="00066F4E">
      <w:r>
        <w:lastRenderedPageBreak/>
        <w:t xml:space="preserve">Both the cases remark will happen egress port,  but value can get from ingress map/egress maps in pipeline. Both maps are applied then egress will take more precedence. </w:t>
      </w:r>
    </w:p>
    <w:p w14:paraId="35615762" w14:textId="77777777" w:rsidR="007A4023" w:rsidRDefault="007A4023" w:rsidP="00066F4E">
      <w:r>
        <w:t xml:space="preserve">I can add  new options </w:t>
      </w:r>
    </w:p>
    <w:p w14:paraId="726211DB" w14:textId="77777777" w:rsidR="007A4023" w:rsidRDefault="007A4023" w:rsidP="00066F4E">
      <w:r>
        <w:t xml:space="preserve">  traffic class -&gt; DSCP </w:t>
      </w:r>
    </w:p>
    <w:p w14:paraId="3753F4CC" w14:textId="77777777" w:rsidR="007A4023" w:rsidRDefault="007A4023" w:rsidP="00066F4E">
      <w:r>
        <w:t xml:space="preserve"> Traffic class -&gt; Dot1p </w:t>
      </w:r>
    </w:p>
    <w:p w14:paraId="2AE301B7" w14:textId="77777777" w:rsidR="007A4023" w:rsidRDefault="007A4023" w:rsidP="00066F4E">
      <w:r>
        <w:t> Is cavium supports traffic class to Dot1p/DSCP?</w:t>
      </w:r>
    </w:p>
    <w:p w14:paraId="61C58785" w14:textId="77777777" w:rsidR="007A4023" w:rsidRDefault="007A4023" w:rsidP="00066F4E">
      <w:r>
        <w:t>BCM does not support this directly by any tables/register</w:t>
      </w:r>
      <w:r>
        <w:rPr>
          <w:color w:val="1F497D"/>
        </w:rPr>
        <w:t xml:space="preserve">          </w:t>
      </w:r>
    </w:p>
    <w:p w14:paraId="71ECE270" w14:textId="77777777" w:rsidR="007A4023" w:rsidRDefault="007A4023" w:rsidP="00066F4E">
      <w:pPr>
        <w:rPr>
          <w:color w:val="1F497D"/>
        </w:rPr>
      </w:pPr>
      <w:r>
        <w:rPr>
          <w:color w:val="1F497D"/>
        </w:rPr>
        <w:t>&lt;Atit&gt; Sorry the actual order should be Dot1p/DSCP-&gt; TC -&gt; internal Queue -&gt;Dot1p/DSCP. Broadcom XGS devices support it through EGRESS_PRI_CNG_MAP table and I think for DSCP using some EGR_DSCP_TABLE. The index to these tables are indexed by port, internal queue and CNG. So I am sure of per port internal prio/CNG to dot1p and DSCP mapping in BCM. We had this per port for one FPGA based implementation. Supported the same on EzChip also.</w:t>
      </w:r>
    </w:p>
    <w:p w14:paraId="27B7DCD3" w14:textId="77777777" w:rsidR="007A4023" w:rsidRDefault="007A4023" w:rsidP="00066F4E">
      <w:pPr>
        <w:rPr>
          <w:color w:val="1F497D"/>
          <w:sz w:val="24"/>
          <w:szCs w:val="24"/>
        </w:rPr>
      </w:pPr>
      <w:r>
        <w:rPr>
          <w:color w:val="1F497D"/>
          <w:sz w:val="24"/>
          <w:szCs w:val="24"/>
        </w:rPr>
        <w:t>We need to define egress cos mapping also where TC/Color is mapped to dot1p and DSCP</w:t>
      </w:r>
    </w:p>
    <w:p w14:paraId="539F40F9" w14:textId="77777777" w:rsidR="007A4023" w:rsidRDefault="007A4023" w:rsidP="00066F4E">
      <w:pPr>
        <w:rPr>
          <w:rFonts w:ascii="Cambria" w:hAnsi="Cambria"/>
          <w:color w:val="0070C0"/>
        </w:rPr>
      </w:pPr>
    </w:p>
    <w:p w14:paraId="1F8C84BF" w14:textId="77777777" w:rsidR="007A4023" w:rsidRDefault="007A4023" w:rsidP="00066F4E">
      <w:pPr>
        <w:rPr>
          <w:rFonts w:ascii="Cambria" w:hAnsi="Cambria"/>
          <w:color w:val="0070C0"/>
        </w:rPr>
      </w:pPr>
      <w:r>
        <w:rPr>
          <w:rFonts w:ascii="Cambria" w:hAnsi="Cambria"/>
          <w:color w:val="0070C0"/>
        </w:rPr>
        <w:t>&lt;Ashok D&gt; We can add all those options, For base proposal I am planning have sub set of . I will remove the other options for v0.9.2. Do you feel below are enough.</w:t>
      </w:r>
    </w:p>
    <w:p w14:paraId="6CCD69A0" w14:textId="77777777" w:rsidR="007A4023" w:rsidRDefault="007A4023" w:rsidP="00066F4E">
      <w:pPr>
        <w:rPr>
          <w:rFonts w:ascii="Cambria" w:hAnsi="Cambria"/>
          <w:color w:val="0070C0"/>
        </w:rPr>
      </w:pPr>
      <w:r>
        <w:rPr>
          <w:rFonts w:ascii="Cambria" w:hAnsi="Cambria"/>
          <w:color w:val="0070C0"/>
        </w:rPr>
        <w:t xml:space="preserve">                        DSCP -&gt; Traffic class and color </w:t>
      </w:r>
    </w:p>
    <w:p w14:paraId="1F5A21F4" w14:textId="77777777" w:rsidR="007A4023" w:rsidRDefault="007A4023" w:rsidP="00066F4E">
      <w:pPr>
        <w:rPr>
          <w:rFonts w:ascii="Cambria" w:hAnsi="Cambria"/>
          <w:color w:val="0070C0"/>
        </w:rPr>
      </w:pPr>
      <w:r>
        <w:rPr>
          <w:rFonts w:ascii="Cambria" w:hAnsi="Cambria"/>
          <w:color w:val="0070C0"/>
        </w:rPr>
        <w:t xml:space="preserve">                        Dot1p-&gt; Traffic class and color </w:t>
      </w:r>
    </w:p>
    <w:p w14:paraId="1404A401" w14:textId="4A21B17C" w:rsidR="007A4023" w:rsidRDefault="007A4023" w:rsidP="00066F4E">
      <w:pPr>
        <w:rPr>
          <w:rFonts w:ascii="Cambria" w:hAnsi="Cambria"/>
          <w:color w:val="0070C0"/>
        </w:rPr>
      </w:pPr>
      <w:r>
        <w:rPr>
          <w:rFonts w:ascii="Cambria" w:hAnsi="Cambria"/>
          <w:color w:val="0070C0"/>
        </w:rPr>
        <w:t>                        Traffic class -&gt; queue.</w:t>
      </w:r>
    </w:p>
    <w:p w14:paraId="11146F57" w14:textId="77777777" w:rsidR="007A4023" w:rsidRDefault="007A4023" w:rsidP="00066F4E">
      <w:pPr>
        <w:rPr>
          <w:rFonts w:ascii="Calibri" w:hAnsi="Calibri"/>
          <w:color w:val="0070C0"/>
          <w:sz w:val="24"/>
          <w:szCs w:val="24"/>
        </w:rPr>
      </w:pPr>
      <w:r>
        <w:rPr>
          <w:color w:val="1F497D"/>
          <w:sz w:val="24"/>
          <w:szCs w:val="24"/>
        </w:rPr>
        <w:t>I did not find TC-Queue mapping this in the doc? Sorry If I am missing something.</w:t>
      </w:r>
    </w:p>
    <w:p w14:paraId="17DFCB80" w14:textId="09A2C46E" w:rsidR="007A4023" w:rsidRPr="007A4023" w:rsidRDefault="007A4023" w:rsidP="00066F4E">
      <w:pPr>
        <w:rPr>
          <w:color w:val="0070C0"/>
          <w:sz w:val="24"/>
          <w:szCs w:val="24"/>
        </w:rPr>
      </w:pPr>
      <w:r>
        <w:t>     &lt;Ashok D&gt; This is defined as (SAI_QOS_MAP_ATTR_TC_TO_QUEUE)</w:t>
      </w:r>
    </w:p>
    <w:p w14:paraId="7F8E9CDA" w14:textId="77777777" w:rsidR="007A4023" w:rsidRDefault="007A4023" w:rsidP="00066F4E">
      <w:pPr>
        <w:rPr>
          <w:rFonts w:ascii="Calibri" w:hAnsi="Calibri"/>
          <w:color w:val="1F497D"/>
          <w:sz w:val="24"/>
          <w:szCs w:val="24"/>
        </w:rPr>
      </w:pPr>
      <w:r>
        <w:rPr>
          <w:color w:val="1F497D"/>
          <w:sz w:val="24"/>
          <w:szCs w:val="24"/>
        </w:rPr>
        <w:t>Can we merge this to saiqos.h to avoid too many files. (just a suggestion anyway is ok)</w:t>
      </w:r>
    </w:p>
    <w:p w14:paraId="150EC341" w14:textId="258C6306" w:rsidR="007A4023" w:rsidRPr="007A4023" w:rsidRDefault="007A4023" w:rsidP="00066F4E">
      <w:pPr>
        <w:rPr>
          <w:color w:val="1F497D"/>
          <w:sz w:val="24"/>
          <w:szCs w:val="24"/>
        </w:rPr>
      </w:pPr>
      <w:r>
        <w:rPr>
          <w:color w:val="1F497D"/>
          <w:sz w:val="24"/>
          <w:szCs w:val="24"/>
        </w:rPr>
        <w:t>sai_qos_map_attr_t  can be made concise by keeping – ATTR_SOURCE and ATTR_MAP_TO_[TC, COLOR, DSCP etc] only and need not define twice for each trust type</w:t>
      </w:r>
    </w:p>
    <w:p w14:paraId="72655533" w14:textId="77777777" w:rsidR="007A4023" w:rsidRDefault="007A4023" w:rsidP="00066F4E">
      <w:pPr>
        <w:rPr>
          <w:rFonts w:ascii="Cambria" w:hAnsi="Cambria"/>
          <w:color w:val="0070C0"/>
        </w:rPr>
      </w:pPr>
      <w:r>
        <w:rPr>
          <w:rFonts w:ascii="Cambria" w:hAnsi="Cambria"/>
          <w:color w:val="0070C0"/>
        </w:rPr>
        <w:t xml:space="preserve">&lt;Ashok D&gt;  This proposal has 3  maps for now. </w:t>
      </w:r>
    </w:p>
    <w:p w14:paraId="34827565" w14:textId="77777777" w:rsidR="007A4023" w:rsidRDefault="007A4023" w:rsidP="00066F4E">
      <w:pPr>
        <w:rPr>
          <w:rFonts w:ascii="Cambria" w:hAnsi="Cambria"/>
          <w:color w:val="0070C0"/>
        </w:rPr>
      </w:pPr>
      <w:r>
        <w:rPr>
          <w:rFonts w:ascii="Cambria" w:hAnsi="Cambria"/>
          <w:color w:val="0070C0"/>
        </w:rPr>
        <w:t xml:space="preserve"> DSCP-&gt; traffic class and color. </w:t>
      </w:r>
    </w:p>
    <w:p w14:paraId="0BDE84E0" w14:textId="77777777" w:rsidR="007A4023" w:rsidRDefault="007A4023" w:rsidP="00066F4E">
      <w:pPr>
        <w:rPr>
          <w:rFonts w:ascii="Cambria" w:hAnsi="Cambria"/>
          <w:color w:val="0070C0"/>
        </w:rPr>
      </w:pPr>
      <w:r>
        <w:rPr>
          <w:rFonts w:ascii="Cambria" w:hAnsi="Cambria"/>
          <w:color w:val="0070C0"/>
        </w:rPr>
        <w:t xml:space="preserve"> DOT1P-&gt; traffic class and color. </w:t>
      </w:r>
    </w:p>
    <w:p w14:paraId="719F0DF0" w14:textId="15BFA543" w:rsidR="007A4023" w:rsidRDefault="007A4023" w:rsidP="00066F4E">
      <w:pPr>
        <w:rPr>
          <w:rFonts w:ascii="Cambria" w:hAnsi="Cambria"/>
          <w:color w:val="0070C0"/>
        </w:rPr>
      </w:pPr>
      <w:r>
        <w:rPr>
          <w:rFonts w:ascii="Cambria" w:hAnsi="Cambria"/>
          <w:color w:val="0070C0"/>
        </w:rPr>
        <w:t>Traffic Class -&gt; queue</w:t>
      </w:r>
    </w:p>
    <w:p w14:paraId="7DE6A333" w14:textId="77777777" w:rsidR="007A4023" w:rsidRDefault="007A4023" w:rsidP="00066F4E">
      <w:pPr>
        <w:rPr>
          <w:rFonts w:ascii="Cambria" w:hAnsi="Cambria"/>
          <w:color w:val="0070C0"/>
        </w:rPr>
      </w:pPr>
      <w:r>
        <w:rPr>
          <w:rFonts w:ascii="Cambria" w:hAnsi="Cambria"/>
          <w:color w:val="0070C0"/>
        </w:rPr>
        <w:t>We defined it as separate map by assuming some ASIC may support limited number of maps as  global tables and these maps can be applied it individual port after creation. So making it is as separate maps more sense instead of direct port settings.  </w:t>
      </w:r>
    </w:p>
    <w:p w14:paraId="140FD4D7" w14:textId="77777777" w:rsidR="007A4023" w:rsidRDefault="007A4023" w:rsidP="00066F4E">
      <w:pPr>
        <w:rPr>
          <w:rFonts w:ascii="Cambria" w:hAnsi="Cambria"/>
          <w:color w:val="0070C0"/>
        </w:rPr>
      </w:pPr>
      <w:r>
        <w:rPr>
          <w:rFonts w:ascii="Cambria" w:hAnsi="Cambria"/>
          <w:color w:val="0070C0"/>
        </w:rPr>
        <w:t>In this case, I am thinking of ASIC may support tables separately for all below options</w:t>
      </w:r>
    </w:p>
    <w:p w14:paraId="3E64F294" w14:textId="77777777" w:rsidR="007A4023" w:rsidRDefault="007A4023" w:rsidP="00066F4E">
      <w:pPr>
        <w:rPr>
          <w:rFonts w:ascii="Cambria" w:hAnsi="Cambria"/>
          <w:color w:val="0070C0"/>
        </w:rPr>
      </w:pPr>
      <w:r>
        <w:rPr>
          <w:rFonts w:ascii="Cambria" w:hAnsi="Cambria"/>
          <w:color w:val="0070C0"/>
        </w:rPr>
        <w:lastRenderedPageBreak/>
        <w:t xml:space="preserve">DSCP-&gt; Traffic class </w:t>
      </w:r>
    </w:p>
    <w:p w14:paraId="41BAF3A1" w14:textId="77777777" w:rsidR="007A4023" w:rsidRDefault="007A4023" w:rsidP="00066F4E">
      <w:pPr>
        <w:rPr>
          <w:rFonts w:ascii="Cambria" w:hAnsi="Cambria"/>
          <w:color w:val="0070C0"/>
        </w:rPr>
      </w:pPr>
      <w:r>
        <w:rPr>
          <w:rFonts w:ascii="Cambria" w:hAnsi="Cambria"/>
          <w:color w:val="0070C0"/>
        </w:rPr>
        <w:t xml:space="preserve">DSCP-&gt; Color </w:t>
      </w:r>
    </w:p>
    <w:p w14:paraId="3C21357D" w14:textId="77777777" w:rsidR="007A4023" w:rsidRDefault="007A4023" w:rsidP="00066F4E">
      <w:pPr>
        <w:rPr>
          <w:rFonts w:ascii="Cambria" w:hAnsi="Cambria"/>
          <w:color w:val="0070C0"/>
        </w:rPr>
      </w:pPr>
      <w:r>
        <w:rPr>
          <w:rFonts w:ascii="Cambria" w:hAnsi="Cambria"/>
          <w:color w:val="0070C0"/>
        </w:rPr>
        <w:t>DOT1P-&gt; Traffic class</w:t>
      </w:r>
    </w:p>
    <w:p w14:paraId="610DD99F" w14:textId="77777777" w:rsidR="007A4023" w:rsidRDefault="007A4023" w:rsidP="00066F4E">
      <w:pPr>
        <w:rPr>
          <w:rFonts w:ascii="Cambria" w:hAnsi="Cambria"/>
          <w:color w:val="0070C0"/>
        </w:rPr>
      </w:pPr>
      <w:r>
        <w:rPr>
          <w:rFonts w:ascii="Cambria" w:hAnsi="Cambria"/>
          <w:color w:val="0070C0"/>
        </w:rPr>
        <w:t xml:space="preserve">DOT1P-&gt; Color </w:t>
      </w:r>
    </w:p>
    <w:p w14:paraId="6B62811A" w14:textId="77777777" w:rsidR="007A4023" w:rsidRDefault="007A4023" w:rsidP="00066F4E">
      <w:pPr>
        <w:rPr>
          <w:rFonts w:ascii="Cambria" w:hAnsi="Cambria"/>
          <w:color w:val="0070C0"/>
        </w:rPr>
      </w:pPr>
      <w:r>
        <w:rPr>
          <w:rFonts w:ascii="Cambria" w:hAnsi="Cambria"/>
          <w:color w:val="0070C0"/>
        </w:rPr>
        <w:t>Traffic class -&gt; Queue.</w:t>
      </w:r>
    </w:p>
    <w:p w14:paraId="3CFFA234" w14:textId="77777777" w:rsidR="007A4023" w:rsidRDefault="007A4023" w:rsidP="00066F4E">
      <w:pPr>
        <w:rPr>
          <w:rFonts w:ascii="Cambria" w:hAnsi="Cambria"/>
          <w:color w:val="1F497D"/>
        </w:rPr>
      </w:pPr>
      <w:r>
        <w:rPr>
          <w:rFonts w:ascii="Cambria" w:hAnsi="Cambria"/>
          <w:color w:val="1F497D"/>
        </w:rPr>
        <w:t xml:space="preserve">&lt;Atit&gt; I think following is good enough, can always be mapped to different tables if its required. </w:t>
      </w:r>
    </w:p>
    <w:p w14:paraId="35FE83FA" w14:textId="77777777" w:rsidR="007A4023" w:rsidRDefault="007A4023" w:rsidP="00066F4E">
      <w:pPr>
        <w:rPr>
          <w:rFonts w:ascii="Cambria" w:hAnsi="Cambria"/>
          <w:color w:val="0070C0"/>
        </w:rPr>
      </w:pPr>
      <w:r>
        <w:rPr>
          <w:rFonts w:ascii="Cambria" w:hAnsi="Cambria"/>
          <w:color w:val="0070C0"/>
        </w:rPr>
        <w:t xml:space="preserve">DSCP-&gt; traffic class and color. </w:t>
      </w:r>
    </w:p>
    <w:p w14:paraId="0019D48F" w14:textId="77777777" w:rsidR="007A4023" w:rsidRDefault="007A4023" w:rsidP="00066F4E">
      <w:pPr>
        <w:rPr>
          <w:rFonts w:ascii="Cambria" w:hAnsi="Cambria"/>
          <w:color w:val="0070C0"/>
        </w:rPr>
      </w:pPr>
      <w:r>
        <w:rPr>
          <w:rFonts w:ascii="Cambria" w:hAnsi="Cambria"/>
          <w:color w:val="0070C0"/>
        </w:rPr>
        <w:t xml:space="preserve"> DOT1P-&gt; traffic class and color. </w:t>
      </w:r>
    </w:p>
    <w:p w14:paraId="5626BB72" w14:textId="7433CB23" w:rsidR="007A4023" w:rsidRDefault="007A4023" w:rsidP="00066F4E">
      <w:pPr>
        <w:rPr>
          <w:rFonts w:ascii="Cambria" w:hAnsi="Cambria"/>
          <w:color w:val="0070C0"/>
        </w:rPr>
      </w:pPr>
      <w:r>
        <w:rPr>
          <w:rFonts w:ascii="Cambria" w:hAnsi="Cambria"/>
          <w:color w:val="0070C0"/>
        </w:rPr>
        <w:t>Traffic Class -&gt; queue</w:t>
      </w:r>
    </w:p>
    <w:p w14:paraId="26F1F3D6" w14:textId="77777777" w:rsidR="007A4023" w:rsidRDefault="007A4023" w:rsidP="00066F4E">
      <w:pPr>
        <w:rPr>
          <w:rFonts w:ascii="Cambria" w:hAnsi="Cambria"/>
          <w:color w:val="0070C0"/>
        </w:rPr>
      </w:pPr>
      <w:r>
        <w:rPr>
          <w:rFonts w:ascii="Cambria" w:hAnsi="Cambria"/>
          <w:color w:val="0070C0"/>
        </w:rPr>
        <w:t>So we need to create the maps  also separately.  I am thinking of modifying it as below.</w:t>
      </w:r>
    </w:p>
    <w:p w14:paraId="21882B6C" w14:textId="6135169C" w:rsidR="007A4023" w:rsidRPr="00066F4E" w:rsidRDefault="007A4023" w:rsidP="00066F4E">
      <w:pPr>
        <w:rPr>
          <w:rFonts w:ascii="Consolas" w:hAnsi="Consolas"/>
        </w:rPr>
      </w:pPr>
      <w:r>
        <w:t>typedef enum _sai_qos_map_type_t  {</w:t>
      </w:r>
    </w:p>
    <w:p w14:paraId="7FF69543" w14:textId="77777777" w:rsidR="007A4023" w:rsidRDefault="007A4023" w:rsidP="00066F4E">
      <w:r>
        <w:t>    /* Qos Map to set DOT1P to CoS vlaues */</w:t>
      </w:r>
    </w:p>
    <w:p w14:paraId="31C93309" w14:textId="77777777" w:rsidR="007A4023" w:rsidRDefault="007A4023" w:rsidP="00066F4E">
      <w:pPr>
        <w:rPr>
          <w:lang w:val="fi-FI"/>
        </w:rPr>
      </w:pPr>
      <w:r>
        <w:t xml:space="preserve">    </w:t>
      </w:r>
      <w:r>
        <w:rPr>
          <w:lang w:val="fi-FI"/>
        </w:rPr>
        <w:t>SAI_QOS_MAP_DOT1P_TC,</w:t>
      </w:r>
    </w:p>
    <w:p w14:paraId="392698F3" w14:textId="0DFDEB35" w:rsidR="007A4023" w:rsidRDefault="007A4023" w:rsidP="00066F4E">
      <w:pPr>
        <w:rPr>
          <w:lang w:val="fi-FI"/>
        </w:rPr>
      </w:pPr>
      <w:r>
        <w:rPr>
          <w:lang w:val="fi-FI"/>
        </w:rPr>
        <w:t>    SAI_QOS_MAP_DOT1P_COLOR,</w:t>
      </w:r>
    </w:p>
    <w:p w14:paraId="18C66B7C" w14:textId="77777777" w:rsidR="007A4023" w:rsidRDefault="007A4023" w:rsidP="00066F4E">
      <w:r>
        <w:rPr>
          <w:lang w:val="fi-FI"/>
        </w:rPr>
        <w:t xml:space="preserve">    </w:t>
      </w:r>
      <w:r>
        <w:t>/* Qos Map to set DSCP to CoS vlaues */</w:t>
      </w:r>
    </w:p>
    <w:p w14:paraId="0F163949" w14:textId="77777777" w:rsidR="007A4023" w:rsidRDefault="007A4023" w:rsidP="00066F4E">
      <w:r>
        <w:t>    SAI_QOS_MAP_DSCP_TC,</w:t>
      </w:r>
    </w:p>
    <w:p w14:paraId="3B918B2C" w14:textId="4CB14E04" w:rsidR="007A4023" w:rsidRDefault="007A4023" w:rsidP="00066F4E">
      <w:r>
        <w:t>    SAI_QOS_MAP_DSCP_COLOR,</w:t>
      </w:r>
    </w:p>
    <w:p w14:paraId="5994F146" w14:textId="77777777" w:rsidR="007A4023" w:rsidRDefault="007A4023" w:rsidP="00066F4E">
      <w:r>
        <w:t>    /* Qos Map to set traffic class to queue */</w:t>
      </w:r>
    </w:p>
    <w:p w14:paraId="03A4E4E4" w14:textId="490AC625" w:rsidR="007A4023" w:rsidRPr="007A4023" w:rsidRDefault="007A4023" w:rsidP="00066F4E">
      <w:r>
        <w:t>    SAI_QOS_MAP_TC_QUEUE,</w:t>
      </w:r>
    </w:p>
    <w:p w14:paraId="2376DC2D" w14:textId="1BE81479" w:rsidR="007A4023" w:rsidRPr="002443FE" w:rsidRDefault="007A4023" w:rsidP="00066F4E">
      <w:pPr>
        <w:rPr>
          <w:lang w:val="fr-FR"/>
        </w:rPr>
      </w:pPr>
      <w:r>
        <w:rPr>
          <w:lang w:val="fr-FR"/>
        </w:rPr>
        <w:t>} sai_qos_map_type_t;</w:t>
      </w:r>
      <w:r w:rsidRPr="007A4023">
        <w:rPr>
          <w:rStyle w:val="CommentReference"/>
          <w:rFonts w:ascii="Calibri" w:hAnsi="Calibri" w:cs="Calibri"/>
          <w:lang w:val="fr-FR"/>
        </w:rPr>
        <w:t>  </w:t>
      </w:r>
      <w:r>
        <w:rPr>
          <w:rStyle w:val="CommentReference"/>
          <w:rFonts w:ascii="Calibri" w:hAnsi="Calibri" w:cs="Calibri"/>
          <w:lang w:val="fr-FR"/>
        </w:rPr>
        <w:t>     </w:t>
      </w:r>
      <w:r>
        <w:rPr>
          <w:rStyle w:val="CommentReference"/>
          <w:lang w:val="fr-FR"/>
        </w:rPr>
        <w:t> </w:t>
      </w:r>
    </w:p>
    <w:p w14:paraId="21E96DC9" w14:textId="77777777" w:rsidR="007A4023" w:rsidRDefault="007A4023" w:rsidP="00066F4E">
      <w:pPr>
        <w:rPr>
          <w:rFonts w:ascii="Consolas" w:hAnsi="Consolas"/>
        </w:rPr>
      </w:pPr>
      <w:r>
        <w:rPr>
          <w:lang w:val="fr-FR"/>
        </w:rPr>
        <w:t xml:space="preserve">    </w:t>
      </w:r>
      <w:r>
        <w:t>/* Qos Map type [sai_qos_map_source_type_t] (MANDATORY_ON_CREATE|CREATE_ONLY) */</w:t>
      </w:r>
    </w:p>
    <w:p w14:paraId="13257DC8" w14:textId="77777777" w:rsidR="007A4023" w:rsidRDefault="007A4023" w:rsidP="00066F4E">
      <w:r>
        <w:t>    SAI_QOS_MAP_ATTR_TYPE,</w:t>
      </w:r>
    </w:p>
    <w:p w14:paraId="20571941" w14:textId="77777777" w:rsidR="007A4023" w:rsidRDefault="007A4023" w:rsidP="00066F4E">
      <w:r>
        <w:t xml:space="preserve">    /* Map to value Mapping [sai_qos_dot1p/dcsp/tc_to_value_list_t], </w:t>
      </w:r>
    </w:p>
    <w:p w14:paraId="4870A3E9" w14:textId="77777777" w:rsidR="007A4023" w:rsidRDefault="007A4023" w:rsidP="00066F4E">
      <w:r>
        <w:t xml:space="preserve">        Default All Dot1p to 0 traffic class and green </w:t>
      </w:r>
    </w:p>
    <w:p w14:paraId="244CFE8F" w14:textId="77777777" w:rsidR="007A4023" w:rsidRDefault="007A4023" w:rsidP="00066F4E">
      <w:r>
        <w:t xml:space="preserve">        Default All DSCP to 0 traffic class and green </w:t>
      </w:r>
    </w:p>
    <w:p w14:paraId="38CE706B" w14:textId="77777777" w:rsidR="007A4023" w:rsidRDefault="007A4023" w:rsidP="00066F4E">
      <w:r>
        <w:t>        Default All traffic class to queue 0  */</w:t>
      </w:r>
    </w:p>
    <w:p w14:paraId="4E93DD56" w14:textId="33158B6D" w:rsidR="007A4023" w:rsidRPr="007A4023" w:rsidRDefault="007A4023" w:rsidP="00066F4E">
      <w:pPr>
        <w:rPr>
          <w:rFonts w:ascii="Consolas" w:hAnsi="Consolas"/>
        </w:rPr>
      </w:pPr>
      <w:r>
        <w:t xml:space="preserve">     SAI_QOS_MAP_ATTR_MAP_TO_VALUE, </w:t>
      </w:r>
    </w:p>
    <w:p w14:paraId="03F88DF8" w14:textId="5C92A18C" w:rsidR="007A4023" w:rsidRDefault="007A4023" w:rsidP="00066F4E">
      <w:pPr>
        <w:rPr>
          <w:rFonts w:ascii="Cambria" w:hAnsi="Cambria"/>
          <w:color w:val="0070C0"/>
        </w:rPr>
      </w:pPr>
      <w:r>
        <w:rPr>
          <w:rFonts w:ascii="Cambria" w:hAnsi="Cambria"/>
          <w:color w:val="0070C0"/>
        </w:rPr>
        <w:t>Please let me know your vies on this.</w:t>
      </w:r>
    </w:p>
    <w:p w14:paraId="716B1DAF" w14:textId="77777777" w:rsidR="007A4023" w:rsidRDefault="007A4023" w:rsidP="00066F4E">
      <w:pPr>
        <w:rPr>
          <w:rFonts w:ascii="Calibri" w:hAnsi="Calibri"/>
          <w:color w:val="1F497D"/>
          <w:sz w:val="24"/>
          <w:szCs w:val="24"/>
        </w:rPr>
      </w:pPr>
      <w:r>
        <w:rPr>
          <w:color w:val="1F497D"/>
          <w:sz w:val="24"/>
          <w:szCs w:val="24"/>
        </w:rPr>
        <w:t>Is _sai_cos_port_trust_t different from _sai_port_qos_trust_t  could we keep only one</w:t>
      </w:r>
    </w:p>
    <w:p w14:paraId="355EC46D" w14:textId="77777777" w:rsidR="007A4023" w:rsidRDefault="007A4023" w:rsidP="00066F4E">
      <w:pPr>
        <w:rPr>
          <w:color w:val="1F497D"/>
          <w:sz w:val="24"/>
          <w:szCs w:val="24"/>
        </w:rPr>
      </w:pPr>
      <w:r>
        <w:rPr>
          <w:color w:val="1F497D"/>
          <w:sz w:val="24"/>
          <w:szCs w:val="24"/>
        </w:rPr>
        <w:lastRenderedPageBreak/>
        <w:t>Is _sai_cos_port_trust_t  different from _sai_port_qos_trust_t  could we keep only one</w:t>
      </w:r>
    </w:p>
    <w:p w14:paraId="0FA25B33" w14:textId="77777777" w:rsidR="007A4023" w:rsidRDefault="007A4023" w:rsidP="00066F4E">
      <w:pPr>
        <w:rPr>
          <w:color w:val="1F497D"/>
          <w:sz w:val="24"/>
          <w:szCs w:val="24"/>
        </w:rPr>
      </w:pPr>
      <w:r>
        <w:rPr>
          <w:color w:val="1F497D"/>
          <w:sz w:val="24"/>
          <w:szCs w:val="24"/>
        </w:rPr>
        <w:t>sai_set_cos_mapping_fn signature is different from other other apis.</w:t>
      </w:r>
    </w:p>
    <w:p w14:paraId="7E0CCFD6" w14:textId="004C669C" w:rsidR="007A4023" w:rsidRPr="007A4023" w:rsidRDefault="007A4023" w:rsidP="00066F4E">
      <w:pPr>
        <w:rPr>
          <w:color w:val="0070C0"/>
          <w:sz w:val="24"/>
          <w:szCs w:val="24"/>
        </w:rPr>
      </w:pPr>
      <w:r>
        <w:rPr>
          <w:color w:val="0070C0"/>
          <w:sz w:val="24"/>
          <w:szCs w:val="24"/>
        </w:rPr>
        <w:t>&lt;Ashok D&gt; 6,7,8 are deprecated.</w:t>
      </w:r>
    </w:p>
    <w:p w14:paraId="4C8E367C" w14:textId="77777777" w:rsidR="007A4023" w:rsidRDefault="007A4023" w:rsidP="00066F4E">
      <w:pPr>
        <w:rPr>
          <w:rFonts w:ascii="Calibri" w:hAnsi="Calibri"/>
          <w:color w:val="1F497D"/>
          <w:sz w:val="24"/>
          <w:szCs w:val="24"/>
        </w:rPr>
      </w:pPr>
      <w:r>
        <w:rPr>
          <w:color w:val="1F497D"/>
          <w:sz w:val="24"/>
          <w:szCs w:val="24"/>
        </w:rPr>
        <w:t>If required we can have a quick call. Also, please let me know if I am added to subgroup, my organization needs to be indicated about it.</w:t>
      </w:r>
    </w:p>
    <w:p w14:paraId="63F3BAAD" w14:textId="1094C96C" w:rsidR="002C4AC3" w:rsidRPr="007203B1" w:rsidRDefault="007A4023" w:rsidP="00066F4E">
      <w:pPr>
        <w:rPr>
          <w:color w:val="1F497D"/>
          <w:sz w:val="24"/>
          <w:szCs w:val="24"/>
        </w:rPr>
      </w:pPr>
      <w:r>
        <w:rPr>
          <w:color w:val="1F497D"/>
          <w:sz w:val="24"/>
          <w:szCs w:val="24"/>
        </w:rPr>
        <w:t>Regards,</w:t>
      </w:r>
      <w:r>
        <w:rPr>
          <w:color w:val="1F497D"/>
          <w:sz w:val="24"/>
          <w:szCs w:val="24"/>
        </w:rPr>
        <w:br/>
        <w:t>Atit</w:t>
      </w:r>
    </w:p>
    <w:p w14:paraId="6CEEC4C0" w14:textId="6753B006" w:rsidR="00726578" w:rsidRPr="00D57430" w:rsidRDefault="00726578" w:rsidP="00066F4E"/>
    <w:sectPr w:rsidR="00726578" w:rsidRPr="00D57430" w:rsidSect="002D4814">
      <w:footerReference w:type="default" r:id="rId30"/>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E88B5" w15:done="0"/>
  <w15:commentEx w15:paraId="0E3DA63E" w15:done="0"/>
  <w15:commentEx w15:paraId="3FB64F9D" w15:done="0"/>
  <w15:commentEx w15:paraId="758FCB29" w15:done="0"/>
  <w15:commentEx w15:paraId="2F184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DD76C" w14:textId="77777777" w:rsidR="00492770" w:rsidRDefault="00492770" w:rsidP="002A5AF4">
      <w:pPr>
        <w:spacing w:after="0" w:line="240" w:lineRule="auto"/>
      </w:pPr>
      <w:r>
        <w:separator/>
      </w:r>
    </w:p>
  </w:endnote>
  <w:endnote w:type="continuationSeparator" w:id="0">
    <w:p w14:paraId="6EC8BC81" w14:textId="77777777" w:rsidR="00492770" w:rsidRDefault="00492770" w:rsidP="002A5AF4">
      <w:pPr>
        <w:spacing w:after="0" w:line="240" w:lineRule="auto"/>
      </w:pPr>
      <w:r>
        <w:continuationSeparator/>
      </w:r>
    </w:p>
  </w:endnote>
  <w:endnote w:type="continuationNotice" w:id="1">
    <w:p w14:paraId="30A0CB4B" w14:textId="77777777" w:rsidR="00492770" w:rsidRDefault="004927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AE28C8" w:rsidRDefault="00AE28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AE28C8" w:rsidRDefault="00AE28C8">
    <w:pPr>
      <w:pStyle w:val="Footer"/>
    </w:pPr>
  </w:p>
  <w:p w14:paraId="0B495597" w14:textId="77777777" w:rsidR="00AE28C8" w:rsidRDefault="00AE28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AE28C8" w:rsidRDefault="00AE28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sdtContent>
      <w:p w14:paraId="3D9DDB72" w14:textId="77777777" w:rsidR="00AE28C8" w:rsidRDefault="00AE28C8">
        <w:pPr>
          <w:pStyle w:val="Footer"/>
        </w:pPr>
        <w:r>
          <w:t xml:space="preserve">Page | </w:t>
        </w:r>
        <w:r>
          <w:rPr>
            <w:noProof w:val="0"/>
          </w:rPr>
          <w:fldChar w:fldCharType="begin"/>
        </w:r>
        <w:r>
          <w:instrText xml:space="preserve"> PAGE   \* MERGEFORMAT </w:instrText>
        </w:r>
        <w:r>
          <w:rPr>
            <w:noProof w:val="0"/>
          </w:rPr>
          <w:fldChar w:fldCharType="separate"/>
        </w:r>
        <w:r w:rsidR="0024098E">
          <w:t>i</w:t>
        </w:r>
        <w:r>
          <w:fldChar w:fldCharType="end"/>
        </w:r>
      </w:p>
    </w:sdtContent>
  </w:sdt>
  <w:p w14:paraId="6BF87303" w14:textId="77777777" w:rsidR="00AE28C8" w:rsidRDefault="00AE28C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AE28C8" w:rsidRDefault="00AE28C8">
    <w:pPr>
      <w:pStyle w:val="Footer"/>
      <w:jc w:val="center"/>
    </w:pPr>
  </w:p>
  <w:p w14:paraId="71EF6CE8" w14:textId="77777777" w:rsidR="00AE28C8" w:rsidRDefault="00AE28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sdtContent>
      <w:p w14:paraId="02AC30F8" w14:textId="6AE0B506" w:rsidR="00AE28C8" w:rsidRDefault="00AE28C8">
        <w:pPr>
          <w:pStyle w:val="Footer"/>
        </w:pPr>
        <w:r>
          <w:t xml:space="preserve">Page | </w:t>
        </w:r>
        <w:r>
          <w:rPr>
            <w:noProof w:val="0"/>
          </w:rPr>
          <w:fldChar w:fldCharType="begin"/>
        </w:r>
        <w:r>
          <w:instrText xml:space="preserve"> PAGE   \* MERGEFORMAT </w:instrText>
        </w:r>
        <w:r>
          <w:rPr>
            <w:noProof w:val="0"/>
          </w:rPr>
          <w:fldChar w:fldCharType="separate"/>
        </w:r>
        <w:r w:rsidR="007E1AE8">
          <w:t>5</w:t>
        </w:r>
        <w:r>
          <w:fldChar w:fldCharType="end"/>
        </w:r>
      </w:p>
    </w:sdtContent>
  </w:sdt>
  <w:p w14:paraId="59F8938E" w14:textId="77777777" w:rsidR="00AE28C8" w:rsidRDefault="00AE2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16006" w14:textId="77777777" w:rsidR="00492770" w:rsidRDefault="00492770" w:rsidP="002A5AF4">
      <w:pPr>
        <w:spacing w:after="0" w:line="240" w:lineRule="auto"/>
      </w:pPr>
      <w:r>
        <w:separator/>
      </w:r>
    </w:p>
  </w:footnote>
  <w:footnote w:type="continuationSeparator" w:id="0">
    <w:p w14:paraId="246681C9" w14:textId="77777777" w:rsidR="00492770" w:rsidRDefault="00492770" w:rsidP="002A5AF4">
      <w:pPr>
        <w:spacing w:after="0" w:line="240" w:lineRule="auto"/>
      </w:pPr>
      <w:r>
        <w:continuationSeparator/>
      </w:r>
    </w:p>
  </w:footnote>
  <w:footnote w:type="continuationNotice" w:id="1">
    <w:p w14:paraId="5894CA26" w14:textId="77777777" w:rsidR="00492770" w:rsidRDefault="0049277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AE28C8" w:rsidRDefault="00AE2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sdtContent>
      <w:p w14:paraId="3130FD03" w14:textId="25CB3F08" w:rsidR="00AE28C8" w:rsidRDefault="00492770">
        <w:pPr>
          <w:pStyle w:val="Header"/>
          <w:jc w:val="center"/>
        </w:pPr>
      </w:p>
    </w:sdtContent>
  </w:sdt>
  <w:p w14:paraId="3B6FD9CE" w14:textId="77777777" w:rsidR="00AE28C8" w:rsidRDefault="00AE2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AE28C8" w:rsidRDefault="00AE2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v">
    <w15:presenceInfo w15:providerId="AD" w15:userId="S-1-5-21-2127521184-1604012920-1887927527-12175828"/>
  </w15:person>
  <w15:person w15:author="Guohan Lv [2]">
    <w15:presenceInfo w15:providerId="AD" w15:userId="S-1-5-21-2127521184-1604012920-1887927527-12175828"/>
  </w15:person>
  <w15:person w15:author="Guohan Lv [3]">
    <w15:presenceInfo w15:providerId="AD" w15:userId="S-1-5-21-2127521184-1604012920-1887927527-12175828"/>
  </w15:person>
  <w15:person w15:author="Guohan Lv [4]">
    <w15:presenceInfo w15:providerId="AD" w15:userId="S-1-5-21-2127521184-1604012920-1887927527-12175828"/>
  </w15:person>
  <w15:person w15:author="Guohan Lv [5]">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A8E"/>
    <w:rsid w:val="00000FB5"/>
    <w:rsid w:val="00001A5F"/>
    <w:rsid w:val="00001E93"/>
    <w:rsid w:val="00002083"/>
    <w:rsid w:val="00002530"/>
    <w:rsid w:val="00002C00"/>
    <w:rsid w:val="000031C0"/>
    <w:rsid w:val="00003705"/>
    <w:rsid w:val="0000382D"/>
    <w:rsid w:val="00004B09"/>
    <w:rsid w:val="00004F56"/>
    <w:rsid w:val="00004FED"/>
    <w:rsid w:val="00005340"/>
    <w:rsid w:val="00005A79"/>
    <w:rsid w:val="00005C1A"/>
    <w:rsid w:val="000060F3"/>
    <w:rsid w:val="0000617E"/>
    <w:rsid w:val="0000631B"/>
    <w:rsid w:val="00006605"/>
    <w:rsid w:val="00006CCC"/>
    <w:rsid w:val="00006D16"/>
    <w:rsid w:val="00010687"/>
    <w:rsid w:val="000106B9"/>
    <w:rsid w:val="00010DBA"/>
    <w:rsid w:val="00011791"/>
    <w:rsid w:val="00011C47"/>
    <w:rsid w:val="00011E51"/>
    <w:rsid w:val="00012458"/>
    <w:rsid w:val="00012A21"/>
    <w:rsid w:val="00012AB6"/>
    <w:rsid w:val="00012EDB"/>
    <w:rsid w:val="00013291"/>
    <w:rsid w:val="00013297"/>
    <w:rsid w:val="00013559"/>
    <w:rsid w:val="00013BB3"/>
    <w:rsid w:val="0001440A"/>
    <w:rsid w:val="00014669"/>
    <w:rsid w:val="00014F24"/>
    <w:rsid w:val="0001504C"/>
    <w:rsid w:val="00016CE4"/>
    <w:rsid w:val="00016D93"/>
    <w:rsid w:val="0001746A"/>
    <w:rsid w:val="000175A9"/>
    <w:rsid w:val="00017F3D"/>
    <w:rsid w:val="00020198"/>
    <w:rsid w:val="00020291"/>
    <w:rsid w:val="00020307"/>
    <w:rsid w:val="000205A8"/>
    <w:rsid w:val="00021018"/>
    <w:rsid w:val="00021388"/>
    <w:rsid w:val="000213D1"/>
    <w:rsid w:val="00021415"/>
    <w:rsid w:val="00021CB7"/>
    <w:rsid w:val="000223A9"/>
    <w:rsid w:val="00022B32"/>
    <w:rsid w:val="00022ECD"/>
    <w:rsid w:val="000230EE"/>
    <w:rsid w:val="0002331A"/>
    <w:rsid w:val="00023438"/>
    <w:rsid w:val="0002386D"/>
    <w:rsid w:val="00023B3E"/>
    <w:rsid w:val="00023C94"/>
    <w:rsid w:val="00023FFA"/>
    <w:rsid w:val="00024626"/>
    <w:rsid w:val="000254C6"/>
    <w:rsid w:val="0002579B"/>
    <w:rsid w:val="000259C9"/>
    <w:rsid w:val="0002621D"/>
    <w:rsid w:val="00026692"/>
    <w:rsid w:val="00026725"/>
    <w:rsid w:val="00026D06"/>
    <w:rsid w:val="000271E2"/>
    <w:rsid w:val="000272C2"/>
    <w:rsid w:val="000277F2"/>
    <w:rsid w:val="00027A75"/>
    <w:rsid w:val="00027FA1"/>
    <w:rsid w:val="00027FD6"/>
    <w:rsid w:val="000308C5"/>
    <w:rsid w:val="00031141"/>
    <w:rsid w:val="000317B5"/>
    <w:rsid w:val="00031FD6"/>
    <w:rsid w:val="00032287"/>
    <w:rsid w:val="00032905"/>
    <w:rsid w:val="000335C8"/>
    <w:rsid w:val="00033D5E"/>
    <w:rsid w:val="000347C7"/>
    <w:rsid w:val="00035244"/>
    <w:rsid w:val="0003583D"/>
    <w:rsid w:val="00035AE6"/>
    <w:rsid w:val="00035B41"/>
    <w:rsid w:val="00036885"/>
    <w:rsid w:val="00036B95"/>
    <w:rsid w:val="00036BA4"/>
    <w:rsid w:val="00036BCC"/>
    <w:rsid w:val="00036C4C"/>
    <w:rsid w:val="00036D75"/>
    <w:rsid w:val="000404E9"/>
    <w:rsid w:val="000405A8"/>
    <w:rsid w:val="00040DED"/>
    <w:rsid w:val="000417EF"/>
    <w:rsid w:val="00041A06"/>
    <w:rsid w:val="00041DE7"/>
    <w:rsid w:val="0004252D"/>
    <w:rsid w:val="00042CA8"/>
    <w:rsid w:val="00042F71"/>
    <w:rsid w:val="000435C6"/>
    <w:rsid w:val="000439D0"/>
    <w:rsid w:val="00043E16"/>
    <w:rsid w:val="000440B9"/>
    <w:rsid w:val="00044277"/>
    <w:rsid w:val="00044330"/>
    <w:rsid w:val="00044377"/>
    <w:rsid w:val="00044B1C"/>
    <w:rsid w:val="00047457"/>
    <w:rsid w:val="00050037"/>
    <w:rsid w:val="000503C5"/>
    <w:rsid w:val="00050774"/>
    <w:rsid w:val="00051B89"/>
    <w:rsid w:val="00052043"/>
    <w:rsid w:val="000524A5"/>
    <w:rsid w:val="00052B58"/>
    <w:rsid w:val="00052E0A"/>
    <w:rsid w:val="00053A4B"/>
    <w:rsid w:val="000541DF"/>
    <w:rsid w:val="000542D7"/>
    <w:rsid w:val="000546D1"/>
    <w:rsid w:val="00054A5A"/>
    <w:rsid w:val="00054F66"/>
    <w:rsid w:val="00054FF3"/>
    <w:rsid w:val="00055B79"/>
    <w:rsid w:val="00057537"/>
    <w:rsid w:val="00057F91"/>
    <w:rsid w:val="0006016B"/>
    <w:rsid w:val="00060E7F"/>
    <w:rsid w:val="00061237"/>
    <w:rsid w:val="00061930"/>
    <w:rsid w:val="00061C97"/>
    <w:rsid w:val="0006291A"/>
    <w:rsid w:val="00062B1A"/>
    <w:rsid w:val="000644B3"/>
    <w:rsid w:val="00064B80"/>
    <w:rsid w:val="00064BAA"/>
    <w:rsid w:val="00064EA5"/>
    <w:rsid w:val="00064EE1"/>
    <w:rsid w:val="00065951"/>
    <w:rsid w:val="00065A01"/>
    <w:rsid w:val="00065D8E"/>
    <w:rsid w:val="00065E38"/>
    <w:rsid w:val="00066173"/>
    <w:rsid w:val="00066541"/>
    <w:rsid w:val="000669D6"/>
    <w:rsid w:val="00066DA6"/>
    <w:rsid w:val="00066ECA"/>
    <w:rsid w:val="00066F4E"/>
    <w:rsid w:val="000675A7"/>
    <w:rsid w:val="0006774D"/>
    <w:rsid w:val="00067836"/>
    <w:rsid w:val="000703D0"/>
    <w:rsid w:val="00070589"/>
    <w:rsid w:val="00070A18"/>
    <w:rsid w:val="00070AA5"/>
    <w:rsid w:val="00070B5A"/>
    <w:rsid w:val="00071467"/>
    <w:rsid w:val="00072089"/>
    <w:rsid w:val="000720BC"/>
    <w:rsid w:val="000727C9"/>
    <w:rsid w:val="00072C80"/>
    <w:rsid w:val="00073B0D"/>
    <w:rsid w:val="0007460C"/>
    <w:rsid w:val="0007463B"/>
    <w:rsid w:val="000748F8"/>
    <w:rsid w:val="00075193"/>
    <w:rsid w:val="00075196"/>
    <w:rsid w:val="000755B4"/>
    <w:rsid w:val="00076866"/>
    <w:rsid w:val="00077088"/>
    <w:rsid w:val="000772AE"/>
    <w:rsid w:val="00077336"/>
    <w:rsid w:val="000773DB"/>
    <w:rsid w:val="000775A1"/>
    <w:rsid w:val="00080224"/>
    <w:rsid w:val="00080500"/>
    <w:rsid w:val="000809AC"/>
    <w:rsid w:val="00080A24"/>
    <w:rsid w:val="00080A92"/>
    <w:rsid w:val="00080B4C"/>
    <w:rsid w:val="00080C1C"/>
    <w:rsid w:val="0008109E"/>
    <w:rsid w:val="0008196F"/>
    <w:rsid w:val="000819C1"/>
    <w:rsid w:val="00081AE6"/>
    <w:rsid w:val="00081E3E"/>
    <w:rsid w:val="00081FB2"/>
    <w:rsid w:val="00082750"/>
    <w:rsid w:val="00082908"/>
    <w:rsid w:val="0008290F"/>
    <w:rsid w:val="000829F1"/>
    <w:rsid w:val="00082B19"/>
    <w:rsid w:val="000833B3"/>
    <w:rsid w:val="000836E2"/>
    <w:rsid w:val="000839CF"/>
    <w:rsid w:val="00084906"/>
    <w:rsid w:val="000854A2"/>
    <w:rsid w:val="00085566"/>
    <w:rsid w:val="000856BD"/>
    <w:rsid w:val="00085E8C"/>
    <w:rsid w:val="00086031"/>
    <w:rsid w:val="00086070"/>
    <w:rsid w:val="000879A3"/>
    <w:rsid w:val="00087EB8"/>
    <w:rsid w:val="00087FA5"/>
    <w:rsid w:val="0009062E"/>
    <w:rsid w:val="00090797"/>
    <w:rsid w:val="000908C8"/>
    <w:rsid w:val="00091443"/>
    <w:rsid w:val="00092705"/>
    <w:rsid w:val="00092AA3"/>
    <w:rsid w:val="00092EE9"/>
    <w:rsid w:val="00093176"/>
    <w:rsid w:val="00094E3E"/>
    <w:rsid w:val="00094F74"/>
    <w:rsid w:val="0009523D"/>
    <w:rsid w:val="0009526C"/>
    <w:rsid w:val="00095BC3"/>
    <w:rsid w:val="0009612A"/>
    <w:rsid w:val="000961BB"/>
    <w:rsid w:val="00096454"/>
    <w:rsid w:val="00096717"/>
    <w:rsid w:val="000967D1"/>
    <w:rsid w:val="00096EBC"/>
    <w:rsid w:val="00097135"/>
    <w:rsid w:val="000A132B"/>
    <w:rsid w:val="000A189D"/>
    <w:rsid w:val="000A1967"/>
    <w:rsid w:val="000A2385"/>
    <w:rsid w:val="000A3292"/>
    <w:rsid w:val="000A3473"/>
    <w:rsid w:val="000A35CF"/>
    <w:rsid w:val="000A3BF6"/>
    <w:rsid w:val="000A4002"/>
    <w:rsid w:val="000A4381"/>
    <w:rsid w:val="000A48DE"/>
    <w:rsid w:val="000A48EB"/>
    <w:rsid w:val="000A5203"/>
    <w:rsid w:val="000A5683"/>
    <w:rsid w:val="000A5930"/>
    <w:rsid w:val="000A67DE"/>
    <w:rsid w:val="000A7111"/>
    <w:rsid w:val="000A758A"/>
    <w:rsid w:val="000A7675"/>
    <w:rsid w:val="000A7C83"/>
    <w:rsid w:val="000B0232"/>
    <w:rsid w:val="000B09AC"/>
    <w:rsid w:val="000B1369"/>
    <w:rsid w:val="000B1D26"/>
    <w:rsid w:val="000B29FA"/>
    <w:rsid w:val="000B3382"/>
    <w:rsid w:val="000B3549"/>
    <w:rsid w:val="000B364C"/>
    <w:rsid w:val="000B3773"/>
    <w:rsid w:val="000B3E54"/>
    <w:rsid w:val="000B425C"/>
    <w:rsid w:val="000B4871"/>
    <w:rsid w:val="000B4ABB"/>
    <w:rsid w:val="000B50A0"/>
    <w:rsid w:val="000B5527"/>
    <w:rsid w:val="000B557E"/>
    <w:rsid w:val="000B5AAE"/>
    <w:rsid w:val="000B5E3E"/>
    <w:rsid w:val="000B5EC3"/>
    <w:rsid w:val="000B6369"/>
    <w:rsid w:val="000B707F"/>
    <w:rsid w:val="000B74B5"/>
    <w:rsid w:val="000B757B"/>
    <w:rsid w:val="000B770D"/>
    <w:rsid w:val="000B7CAB"/>
    <w:rsid w:val="000C066F"/>
    <w:rsid w:val="000C0739"/>
    <w:rsid w:val="000C0859"/>
    <w:rsid w:val="000C12D8"/>
    <w:rsid w:val="000C1731"/>
    <w:rsid w:val="000C1AC8"/>
    <w:rsid w:val="000C1D9A"/>
    <w:rsid w:val="000C2159"/>
    <w:rsid w:val="000C3B03"/>
    <w:rsid w:val="000C4B00"/>
    <w:rsid w:val="000C4B5A"/>
    <w:rsid w:val="000C6406"/>
    <w:rsid w:val="000C6A05"/>
    <w:rsid w:val="000C6D6C"/>
    <w:rsid w:val="000C6F28"/>
    <w:rsid w:val="000C7929"/>
    <w:rsid w:val="000C7BD6"/>
    <w:rsid w:val="000D014B"/>
    <w:rsid w:val="000D0206"/>
    <w:rsid w:val="000D0295"/>
    <w:rsid w:val="000D07A2"/>
    <w:rsid w:val="000D0A51"/>
    <w:rsid w:val="000D0B01"/>
    <w:rsid w:val="000D11A1"/>
    <w:rsid w:val="000D1573"/>
    <w:rsid w:val="000D1986"/>
    <w:rsid w:val="000D1C93"/>
    <w:rsid w:val="000D1C98"/>
    <w:rsid w:val="000D2AA0"/>
    <w:rsid w:val="000D2B2F"/>
    <w:rsid w:val="000D30A5"/>
    <w:rsid w:val="000D315B"/>
    <w:rsid w:val="000D31F0"/>
    <w:rsid w:val="000D3A3D"/>
    <w:rsid w:val="000D3FBC"/>
    <w:rsid w:val="000D4237"/>
    <w:rsid w:val="000D437F"/>
    <w:rsid w:val="000D4419"/>
    <w:rsid w:val="000D497E"/>
    <w:rsid w:val="000D4A8A"/>
    <w:rsid w:val="000D4AF6"/>
    <w:rsid w:val="000D57E3"/>
    <w:rsid w:val="000D58E4"/>
    <w:rsid w:val="000D5A00"/>
    <w:rsid w:val="000D655A"/>
    <w:rsid w:val="000D6658"/>
    <w:rsid w:val="000D67E6"/>
    <w:rsid w:val="000D6877"/>
    <w:rsid w:val="000D68E9"/>
    <w:rsid w:val="000D6B51"/>
    <w:rsid w:val="000D6DC1"/>
    <w:rsid w:val="000D6DDE"/>
    <w:rsid w:val="000D6F17"/>
    <w:rsid w:val="000D7077"/>
    <w:rsid w:val="000D758A"/>
    <w:rsid w:val="000D765D"/>
    <w:rsid w:val="000D7695"/>
    <w:rsid w:val="000D7999"/>
    <w:rsid w:val="000D7C37"/>
    <w:rsid w:val="000E0076"/>
    <w:rsid w:val="000E037E"/>
    <w:rsid w:val="000E077C"/>
    <w:rsid w:val="000E0CC6"/>
    <w:rsid w:val="000E0D07"/>
    <w:rsid w:val="000E1547"/>
    <w:rsid w:val="000E178A"/>
    <w:rsid w:val="000E1A1C"/>
    <w:rsid w:val="000E1C0D"/>
    <w:rsid w:val="000E1C65"/>
    <w:rsid w:val="000E234F"/>
    <w:rsid w:val="000E334B"/>
    <w:rsid w:val="000E45AF"/>
    <w:rsid w:val="000E4D70"/>
    <w:rsid w:val="000E50E6"/>
    <w:rsid w:val="000E5227"/>
    <w:rsid w:val="000E61FB"/>
    <w:rsid w:val="000E6471"/>
    <w:rsid w:val="000E651E"/>
    <w:rsid w:val="000E7325"/>
    <w:rsid w:val="000F0E2C"/>
    <w:rsid w:val="000F13AA"/>
    <w:rsid w:val="000F1545"/>
    <w:rsid w:val="000F21AA"/>
    <w:rsid w:val="000F222C"/>
    <w:rsid w:val="000F2429"/>
    <w:rsid w:val="000F2598"/>
    <w:rsid w:val="000F2C0E"/>
    <w:rsid w:val="000F2CEC"/>
    <w:rsid w:val="000F310D"/>
    <w:rsid w:val="000F388C"/>
    <w:rsid w:val="000F3B96"/>
    <w:rsid w:val="000F4131"/>
    <w:rsid w:val="000F623B"/>
    <w:rsid w:val="000F671A"/>
    <w:rsid w:val="000F6915"/>
    <w:rsid w:val="000F6AE4"/>
    <w:rsid w:val="000F6B32"/>
    <w:rsid w:val="000F6CA8"/>
    <w:rsid w:val="000F6F7D"/>
    <w:rsid w:val="000F7474"/>
    <w:rsid w:val="0010004F"/>
    <w:rsid w:val="00100792"/>
    <w:rsid w:val="00100BB6"/>
    <w:rsid w:val="0010129D"/>
    <w:rsid w:val="00102407"/>
    <w:rsid w:val="00102505"/>
    <w:rsid w:val="00102808"/>
    <w:rsid w:val="001029D3"/>
    <w:rsid w:val="00103333"/>
    <w:rsid w:val="0010365F"/>
    <w:rsid w:val="00103749"/>
    <w:rsid w:val="0010383B"/>
    <w:rsid w:val="00103AA3"/>
    <w:rsid w:val="001046B4"/>
    <w:rsid w:val="00104A3B"/>
    <w:rsid w:val="00104D5F"/>
    <w:rsid w:val="00105501"/>
    <w:rsid w:val="00105574"/>
    <w:rsid w:val="00105673"/>
    <w:rsid w:val="00105F49"/>
    <w:rsid w:val="001060D8"/>
    <w:rsid w:val="001060DD"/>
    <w:rsid w:val="001063C2"/>
    <w:rsid w:val="0010663D"/>
    <w:rsid w:val="0010719E"/>
    <w:rsid w:val="001072BC"/>
    <w:rsid w:val="0010741F"/>
    <w:rsid w:val="001074B7"/>
    <w:rsid w:val="00107626"/>
    <w:rsid w:val="00107FDC"/>
    <w:rsid w:val="001101FB"/>
    <w:rsid w:val="001103AF"/>
    <w:rsid w:val="0011040E"/>
    <w:rsid w:val="00110DC2"/>
    <w:rsid w:val="0011122E"/>
    <w:rsid w:val="00111AFD"/>
    <w:rsid w:val="00111B50"/>
    <w:rsid w:val="001126DF"/>
    <w:rsid w:val="001127DD"/>
    <w:rsid w:val="00113F84"/>
    <w:rsid w:val="001145D6"/>
    <w:rsid w:val="00114912"/>
    <w:rsid w:val="00115701"/>
    <w:rsid w:val="00116152"/>
    <w:rsid w:val="001166C3"/>
    <w:rsid w:val="001167AD"/>
    <w:rsid w:val="00116E12"/>
    <w:rsid w:val="00116EF8"/>
    <w:rsid w:val="00117691"/>
    <w:rsid w:val="00117AB5"/>
    <w:rsid w:val="001203C2"/>
    <w:rsid w:val="00120702"/>
    <w:rsid w:val="00120AAE"/>
    <w:rsid w:val="00120D16"/>
    <w:rsid w:val="00120F61"/>
    <w:rsid w:val="001212AF"/>
    <w:rsid w:val="001212BA"/>
    <w:rsid w:val="0012184B"/>
    <w:rsid w:val="0012194E"/>
    <w:rsid w:val="00121DA2"/>
    <w:rsid w:val="001233EF"/>
    <w:rsid w:val="001241DA"/>
    <w:rsid w:val="001243F1"/>
    <w:rsid w:val="00124865"/>
    <w:rsid w:val="00124953"/>
    <w:rsid w:val="00124A97"/>
    <w:rsid w:val="00124D6D"/>
    <w:rsid w:val="00124F47"/>
    <w:rsid w:val="0012550E"/>
    <w:rsid w:val="0012588B"/>
    <w:rsid w:val="001258A9"/>
    <w:rsid w:val="00126021"/>
    <w:rsid w:val="00126421"/>
    <w:rsid w:val="0012660C"/>
    <w:rsid w:val="00126B94"/>
    <w:rsid w:val="00126BD8"/>
    <w:rsid w:val="0012748F"/>
    <w:rsid w:val="00127AED"/>
    <w:rsid w:val="00130755"/>
    <w:rsid w:val="00131352"/>
    <w:rsid w:val="0013154F"/>
    <w:rsid w:val="001320C8"/>
    <w:rsid w:val="00132FF9"/>
    <w:rsid w:val="00133021"/>
    <w:rsid w:val="00133166"/>
    <w:rsid w:val="001343E9"/>
    <w:rsid w:val="00134454"/>
    <w:rsid w:val="001350F3"/>
    <w:rsid w:val="00135AC2"/>
    <w:rsid w:val="00135C29"/>
    <w:rsid w:val="00135E11"/>
    <w:rsid w:val="00136015"/>
    <w:rsid w:val="00136673"/>
    <w:rsid w:val="001370C8"/>
    <w:rsid w:val="00137C60"/>
    <w:rsid w:val="00137F78"/>
    <w:rsid w:val="0014000A"/>
    <w:rsid w:val="001401F0"/>
    <w:rsid w:val="00140C67"/>
    <w:rsid w:val="00140E40"/>
    <w:rsid w:val="00140F58"/>
    <w:rsid w:val="0014140B"/>
    <w:rsid w:val="00141563"/>
    <w:rsid w:val="001415C0"/>
    <w:rsid w:val="00141AEB"/>
    <w:rsid w:val="001420ED"/>
    <w:rsid w:val="001421F1"/>
    <w:rsid w:val="0014293B"/>
    <w:rsid w:val="00142AA5"/>
    <w:rsid w:val="00142BFC"/>
    <w:rsid w:val="00142D47"/>
    <w:rsid w:val="001430C6"/>
    <w:rsid w:val="001441DA"/>
    <w:rsid w:val="001442CC"/>
    <w:rsid w:val="0014439A"/>
    <w:rsid w:val="00144D3A"/>
    <w:rsid w:val="0014591E"/>
    <w:rsid w:val="00145A7A"/>
    <w:rsid w:val="00145AD4"/>
    <w:rsid w:val="00145BCC"/>
    <w:rsid w:val="001462BA"/>
    <w:rsid w:val="00146A0E"/>
    <w:rsid w:val="00146A32"/>
    <w:rsid w:val="00146FB6"/>
    <w:rsid w:val="00147092"/>
    <w:rsid w:val="00147865"/>
    <w:rsid w:val="00147919"/>
    <w:rsid w:val="0015130B"/>
    <w:rsid w:val="00152826"/>
    <w:rsid w:val="00152994"/>
    <w:rsid w:val="001531D8"/>
    <w:rsid w:val="00153C7D"/>
    <w:rsid w:val="00153D4B"/>
    <w:rsid w:val="001548D9"/>
    <w:rsid w:val="00154CF2"/>
    <w:rsid w:val="00154D48"/>
    <w:rsid w:val="0015557C"/>
    <w:rsid w:val="00155BE9"/>
    <w:rsid w:val="00156050"/>
    <w:rsid w:val="00157093"/>
    <w:rsid w:val="00157AF6"/>
    <w:rsid w:val="0016035A"/>
    <w:rsid w:val="0016065C"/>
    <w:rsid w:val="00160787"/>
    <w:rsid w:val="00161229"/>
    <w:rsid w:val="0016201C"/>
    <w:rsid w:val="001633D2"/>
    <w:rsid w:val="00163506"/>
    <w:rsid w:val="00163BCA"/>
    <w:rsid w:val="00163FD2"/>
    <w:rsid w:val="0016463F"/>
    <w:rsid w:val="001647BD"/>
    <w:rsid w:val="001649DF"/>
    <w:rsid w:val="00164B10"/>
    <w:rsid w:val="0016618C"/>
    <w:rsid w:val="0016663B"/>
    <w:rsid w:val="001666A4"/>
    <w:rsid w:val="001672A8"/>
    <w:rsid w:val="001679C1"/>
    <w:rsid w:val="00167B1C"/>
    <w:rsid w:val="00167F6F"/>
    <w:rsid w:val="00170027"/>
    <w:rsid w:val="00170070"/>
    <w:rsid w:val="001703A8"/>
    <w:rsid w:val="001703F3"/>
    <w:rsid w:val="00170894"/>
    <w:rsid w:val="001709FA"/>
    <w:rsid w:val="00170B45"/>
    <w:rsid w:val="00170B51"/>
    <w:rsid w:val="00171852"/>
    <w:rsid w:val="00171C3D"/>
    <w:rsid w:val="00171CCD"/>
    <w:rsid w:val="00172285"/>
    <w:rsid w:val="00172A23"/>
    <w:rsid w:val="00172BC0"/>
    <w:rsid w:val="00172CA8"/>
    <w:rsid w:val="00172F6B"/>
    <w:rsid w:val="001731E9"/>
    <w:rsid w:val="0017349F"/>
    <w:rsid w:val="001737BD"/>
    <w:rsid w:val="00173B0B"/>
    <w:rsid w:val="00173B12"/>
    <w:rsid w:val="00174372"/>
    <w:rsid w:val="0017469A"/>
    <w:rsid w:val="001748E3"/>
    <w:rsid w:val="00174AA8"/>
    <w:rsid w:val="0017537F"/>
    <w:rsid w:val="0017593C"/>
    <w:rsid w:val="00175AB0"/>
    <w:rsid w:val="00175FE1"/>
    <w:rsid w:val="00176013"/>
    <w:rsid w:val="00176301"/>
    <w:rsid w:val="00176BAB"/>
    <w:rsid w:val="00176E11"/>
    <w:rsid w:val="00177017"/>
    <w:rsid w:val="001771C5"/>
    <w:rsid w:val="001771EC"/>
    <w:rsid w:val="001779E4"/>
    <w:rsid w:val="00180658"/>
    <w:rsid w:val="00180C27"/>
    <w:rsid w:val="00180D97"/>
    <w:rsid w:val="00180F0F"/>
    <w:rsid w:val="0018131B"/>
    <w:rsid w:val="0018138F"/>
    <w:rsid w:val="00181A17"/>
    <w:rsid w:val="00181BDE"/>
    <w:rsid w:val="00181D17"/>
    <w:rsid w:val="00181E5F"/>
    <w:rsid w:val="00182810"/>
    <w:rsid w:val="001834A6"/>
    <w:rsid w:val="00183AFA"/>
    <w:rsid w:val="001852AA"/>
    <w:rsid w:val="00185490"/>
    <w:rsid w:val="001854CC"/>
    <w:rsid w:val="00185696"/>
    <w:rsid w:val="001858FD"/>
    <w:rsid w:val="00185E64"/>
    <w:rsid w:val="00185EF2"/>
    <w:rsid w:val="00185F4C"/>
    <w:rsid w:val="00185FAE"/>
    <w:rsid w:val="00187D1B"/>
    <w:rsid w:val="00192BAB"/>
    <w:rsid w:val="00192F07"/>
    <w:rsid w:val="0019301E"/>
    <w:rsid w:val="00193824"/>
    <w:rsid w:val="00193B66"/>
    <w:rsid w:val="00193FCD"/>
    <w:rsid w:val="0019478F"/>
    <w:rsid w:val="00194B10"/>
    <w:rsid w:val="001953A1"/>
    <w:rsid w:val="00195AA3"/>
    <w:rsid w:val="00196E33"/>
    <w:rsid w:val="00197FC8"/>
    <w:rsid w:val="001A01A5"/>
    <w:rsid w:val="001A0441"/>
    <w:rsid w:val="001A0F2E"/>
    <w:rsid w:val="001A10F6"/>
    <w:rsid w:val="001A12FA"/>
    <w:rsid w:val="001A14E5"/>
    <w:rsid w:val="001A17DD"/>
    <w:rsid w:val="001A1FBD"/>
    <w:rsid w:val="001A23D0"/>
    <w:rsid w:val="001A24F4"/>
    <w:rsid w:val="001A26C5"/>
    <w:rsid w:val="001A2708"/>
    <w:rsid w:val="001A2A91"/>
    <w:rsid w:val="001A2E2F"/>
    <w:rsid w:val="001A2ECA"/>
    <w:rsid w:val="001A3659"/>
    <w:rsid w:val="001A4934"/>
    <w:rsid w:val="001A49C8"/>
    <w:rsid w:val="001A4EEE"/>
    <w:rsid w:val="001A51B8"/>
    <w:rsid w:val="001A5746"/>
    <w:rsid w:val="001A5ACC"/>
    <w:rsid w:val="001A5BF9"/>
    <w:rsid w:val="001A5D5B"/>
    <w:rsid w:val="001A6056"/>
    <w:rsid w:val="001A623A"/>
    <w:rsid w:val="001A6345"/>
    <w:rsid w:val="001A6739"/>
    <w:rsid w:val="001A6C22"/>
    <w:rsid w:val="001A71AD"/>
    <w:rsid w:val="001A7703"/>
    <w:rsid w:val="001A7C50"/>
    <w:rsid w:val="001A7DA8"/>
    <w:rsid w:val="001A7FFE"/>
    <w:rsid w:val="001B091D"/>
    <w:rsid w:val="001B0EF1"/>
    <w:rsid w:val="001B110D"/>
    <w:rsid w:val="001B120E"/>
    <w:rsid w:val="001B15C5"/>
    <w:rsid w:val="001B1C86"/>
    <w:rsid w:val="001B21C6"/>
    <w:rsid w:val="001B24B6"/>
    <w:rsid w:val="001B2602"/>
    <w:rsid w:val="001B2F5A"/>
    <w:rsid w:val="001B3056"/>
    <w:rsid w:val="001B3F90"/>
    <w:rsid w:val="001B41F9"/>
    <w:rsid w:val="001B4913"/>
    <w:rsid w:val="001B5301"/>
    <w:rsid w:val="001B561D"/>
    <w:rsid w:val="001B59B9"/>
    <w:rsid w:val="001B5B69"/>
    <w:rsid w:val="001B5B89"/>
    <w:rsid w:val="001B624F"/>
    <w:rsid w:val="001B63B5"/>
    <w:rsid w:val="001B6576"/>
    <w:rsid w:val="001B6E70"/>
    <w:rsid w:val="001B763E"/>
    <w:rsid w:val="001B79E2"/>
    <w:rsid w:val="001B7B17"/>
    <w:rsid w:val="001B7BDF"/>
    <w:rsid w:val="001B7F35"/>
    <w:rsid w:val="001C046D"/>
    <w:rsid w:val="001C0A9B"/>
    <w:rsid w:val="001C1C92"/>
    <w:rsid w:val="001C2029"/>
    <w:rsid w:val="001C2159"/>
    <w:rsid w:val="001C3223"/>
    <w:rsid w:val="001C3B02"/>
    <w:rsid w:val="001C553C"/>
    <w:rsid w:val="001C5C52"/>
    <w:rsid w:val="001C6AB3"/>
    <w:rsid w:val="001C6C23"/>
    <w:rsid w:val="001C7905"/>
    <w:rsid w:val="001C7B30"/>
    <w:rsid w:val="001C7E08"/>
    <w:rsid w:val="001C7E69"/>
    <w:rsid w:val="001D057C"/>
    <w:rsid w:val="001D0C11"/>
    <w:rsid w:val="001D0D29"/>
    <w:rsid w:val="001D0D54"/>
    <w:rsid w:val="001D119B"/>
    <w:rsid w:val="001D17C1"/>
    <w:rsid w:val="001D17FC"/>
    <w:rsid w:val="001D2004"/>
    <w:rsid w:val="001D3492"/>
    <w:rsid w:val="001D3E88"/>
    <w:rsid w:val="001D4335"/>
    <w:rsid w:val="001D4473"/>
    <w:rsid w:val="001D4DF1"/>
    <w:rsid w:val="001D4E86"/>
    <w:rsid w:val="001D5634"/>
    <w:rsid w:val="001D6560"/>
    <w:rsid w:val="001D6C9D"/>
    <w:rsid w:val="001D7772"/>
    <w:rsid w:val="001D7B22"/>
    <w:rsid w:val="001D7DDE"/>
    <w:rsid w:val="001E04C1"/>
    <w:rsid w:val="001E075E"/>
    <w:rsid w:val="001E0F28"/>
    <w:rsid w:val="001E11B4"/>
    <w:rsid w:val="001E1C49"/>
    <w:rsid w:val="001E1F0B"/>
    <w:rsid w:val="001E3017"/>
    <w:rsid w:val="001E338B"/>
    <w:rsid w:val="001E4274"/>
    <w:rsid w:val="001E4F02"/>
    <w:rsid w:val="001E54B7"/>
    <w:rsid w:val="001E589B"/>
    <w:rsid w:val="001E60EB"/>
    <w:rsid w:val="001E6689"/>
    <w:rsid w:val="001E72D0"/>
    <w:rsid w:val="001E7411"/>
    <w:rsid w:val="001E789E"/>
    <w:rsid w:val="001F05FE"/>
    <w:rsid w:val="001F0A94"/>
    <w:rsid w:val="001F1149"/>
    <w:rsid w:val="001F16DA"/>
    <w:rsid w:val="001F1BDA"/>
    <w:rsid w:val="001F1CD8"/>
    <w:rsid w:val="001F1D7B"/>
    <w:rsid w:val="001F2005"/>
    <w:rsid w:val="001F21BA"/>
    <w:rsid w:val="001F221E"/>
    <w:rsid w:val="001F2238"/>
    <w:rsid w:val="001F2900"/>
    <w:rsid w:val="001F370B"/>
    <w:rsid w:val="001F3E03"/>
    <w:rsid w:val="001F4C4C"/>
    <w:rsid w:val="001F4F39"/>
    <w:rsid w:val="001F5380"/>
    <w:rsid w:val="001F5A96"/>
    <w:rsid w:val="001F5E27"/>
    <w:rsid w:val="001F5F5A"/>
    <w:rsid w:val="001F64D2"/>
    <w:rsid w:val="001F6842"/>
    <w:rsid w:val="001F70E5"/>
    <w:rsid w:val="001F79EE"/>
    <w:rsid w:val="001F7B2A"/>
    <w:rsid w:val="001F7CB9"/>
    <w:rsid w:val="001F7EF2"/>
    <w:rsid w:val="00200C80"/>
    <w:rsid w:val="00201555"/>
    <w:rsid w:val="0020174D"/>
    <w:rsid w:val="00201795"/>
    <w:rsid w:val="00202414"/>
    <w:rsid w:val="0020271A"/>
    <w:rsid w:val="002032FB"/>
    <w:rsid w:val="002035CD"/>
    <w:rsid w:val="00203973"/>
    <w:rsid w:val="00203D05"/>
    <w:rsid w:val="00204D15"/>
    <w:rsid w:val="00204D63"/>
    <w:rsid w:val="002056A9"/>
    <w:rsid w:val="0020571B"/>
    <w:rsid w:val="002060AC"/>
    <w:rsid w:val="002061DE"/>
    <w:rsid w:val="0020652E"/>
    <w:rsid w:val="00207659"/>
    <w:rsid w:val="00207AB0"/>
    <w:rsid w:val="00207CA6"/>
    <w:rsid w:val="00207FC5"/>
    <w:rsid w:val="00210126"/>
    <w:rsid w:val="002105AD"/>
    <w:rsid w:val="00210696"/>
    <w:rsid w:val="00210AC7"/>
    <w:rsid w:val="002110EB"/>
    <w:rsid w:val="002111F3"/>
    <w:rsid w:val="00211FDA"/>
    <w:rsid w:val="0021290C"/>
    <w:rsid w:val="00212AC9"/>
    <w:rsid w:val="00212B2F"/>
    <w:rsid w:val="00213300"/>
    <w:rsid w:val="00213452"/>
    <w:rsid w:val="00213D41"/>
    <w:rsid w:val="00214383"/>
    <w:rsid w:val="002147EC"/>
    <w:rsid w:val="002148D6"/>
    <w:rsid w:val="00215132"/>
    <w:rsid w:val="002154E6"/>
    <w:rsid w:val="00215711"/>
    <w:rsid w:val="00215803"/>
    <w:rsid w:val="00215DC9"/>
    <w:rsid w:val="002161F2"/>
    <w:rsid w:val="0021651E"/>
    <w:rsid w:val="002165E3"/>
    <w:rsid w:val="002166B8"/>
    <w:rsid w:val="002168DD"/>
    <w:rsid w:val="00216B5E"/>
    <w:rsid w:val="0021766D"/>
    <w:rsid w:val="00217FA2"/>
    <w:rsid w:val="0022006F"/>
    <w:rsid w:val="00220681"/>
    <w:rsid w:val="002213EF"/>
    <w:rsid w:val="002215BD"/>
    <w:rsid w:val="0022187B"/>
    <w:rsid w:val="00222877"/>
    <w:rsid w:val="002228FE"/>
    <w:rsid w:val="00222949"/>
    <w:rsid w:val="002229CA"/>
    <w:rsid w:val="00223080"/>
    <w:rsid w:val="00223A6E"/>
    <w:rsid w:val="00223E40"/>
    <w:rsid w:val="00223E44"/>
    <w:rsid w:val="00224228"/>
    <w:rsid w:val="00224968"/>
    <w:rsid w:val="00224CAF"/>
    <w:rsid w:val="002251D6"/>
    <w:rsid w:val="002252C0"/>
    <w:rsid w:val="00225465"/>
    <w:rsid w:val="002261B6"/>
    <w:rsid w:val="00226764"/>
    <w:rsid w:val="00226B5B"/>
    <w:rsid w:val="00226EEC"/>
    <w:rsid w:val="002276E8"/>
    <w:rsid w:val="00227712"/>
    <w:rsid w:val="002277CC"/>
    <w:rsid w:val="0022785E"/>
    <w:rsid w:val="00227A62"/>
    <w:rsid w:val="00227AE9"/>
    <w:rsid w:val="00227FBB"/>
    <w:rsid w:val="00230918"/>
    <w:rsid w:val="00230D74"/>
    <w:rsid w:val="002311CD"/>
    <w:rsid w:val="00231D4E"/>
    <w:rsid w:val="00231DAD"/>
    <w:rsid w:val="00231E47"/>
    <w:rsid w:val="00232151"/>
    <w:rsid w:val="002322C9"/>
    <w:rsid w:val="002323A6"/>
    <w:rsid w:val="00232892"/>
    <w:rsid w:val="00232EC3"/>
    <w:rsid w:val="00233224"/>
    <w:rsid w:val="00233289"/>
    <w:rsid w:val="00233395"/>
    <w:rsid w:val="00233D21"/>
    <w:rsid w:val="00235568"/>
    <w:rsid w:val="00235A4B"/>
    <w:rsid w:val="0023749F"/>
    <w:rsid w:val="002376F5"/>
    <w:rsid w:val="002379B2"/>
    <w:rsid w:val="00237C95"/>
    <w:rsid w:val="0024098E"/>
    <w:rsid w:val="00240DDA"/>
    <w:rsid w:val="002410A4"/>
    <w:rsid w:val="00241398"/>
    <w:rsid w:val="00241D5C"/>
    <w:rsid w:val="0024213C"/>
    <w:rsid w:val="002429DA"/>
    <w:rsid w:val="002435F1"/>
    <w:rsid w:val="0024379C"/>
    <w:rsid w:val="00243E05"/>
    <w:rsid w:val="002440FD"/>
    <w:rsid w:val="00244175"/>
    <w:rsid w:val="00244200"/>
    <w:rsid w:val="002443FE"/>
    <w:rsid w:val="0024447A"/>
    <w:rsid w:val="002445D9"/>
    <w:rsid w:val="00244D27"/>
    <w:rsid w:val="00245368"/>
    <w:rsid w:val="002456F8"/>
    <w:rsid w:val="002467E9"/>
    <w:rsid w:val="00246D10"/>
    <w:rsid w:val="002472D4"/>
    <w:rsid w:val="00247BAE"/>
    <w:rsid w:val="002514BE"/>
    <w:rsid w:val="002514C4"/>
    <w:rsid w:val="0025161E"/>
    <w:rsid w:val="00252660"/>
    <w:rsid w:val="00252CFD"/>
    <w:rsid w:val="00253957"/>
    <w:rsid w:val="0025451F"/>
    <w:rsid w:val="00254914"/>
    <w:rsid w:val="002556D7"/>
    <w:rsid w:val="00255B64"/>
    <w:rsid w:val="00256134"/>
    <w:rsid w:val="00256D1D"/>
    <w:rsid w:val="00257E29"/>
    <w:rsid w:val="00260EB3"/>
    <w:rsid w:val="00261893"/>
    <w:rsid w:val="00261B39"/>
    <w:rsid w:val="00261C80"/>
    <w:rsid w:val="00261F98"/>
    <w:rsid w:val="0026219A"/>
    <w:rsid w:val="0026243E"/>
    <w:rsid w:val="0026282B"/>
    <w:rsid w:val="00263698"/>
    <w:rsid w:val="00263C99"/>
    <w:rsid w:val="00263EA0"/>
    <w:rsid w:val="00263EDD"/>
    <w:rsid w:val="00264647"/>
    <w:rsid w:val="00264672"/>
    <w:rsid w:val="0026501E"/>
    <w:rsid w:val="0026538D"/>
    <w:rsid w:val="002657A5"/>
    <w:rsid w:val="0026662C"/>
    <w:rsid w:val="00266798"/>
    <w:rsid w:val="00266908"/>
    <w:rsid w:val="002669EA"/>
    <w:rsid w:val="00266C12"/>
    <w:rsid w:val="00266C60"/>
    <w:rsid w:val="00267891"/>
    <w:rsid w:val="002678ED"/>
    <w:rsid w:val="0026799E"/>
    <w:rsid w:val="00270034"/>
    <w:rsid w:val="002706AC"/>
    <w:rsid w:val="00270729"/>
    <w:rsid w:val="00270A7F"/>
    <w:rsid w:val="00270E03"/>
    <w:rsid w:val="00271C0E"/>
    <w:rsid w:val="00271CED"/>
    <w:rsid w:val="00272267"/>
    <w:rsid w:val="00272277"/>
    <w:rsid w:val="0027260A"/>
    <w:rsid w:val="00273851"/>
    <w:rsid w:val="00273C9D"/>
    <w:rsid w:val="00273DCC"/>
    <w:rsid w:val="00273F1B"/>
    <w:rsid w:val="0027408C"/>
    <w:rsid w:val="0027426F"/>
    <w:rsid w:val="00274D4C"/>
    <w:rsid w:val="002751A1"/>
    <w:rsid w:val="00275368"/>
    <w:rsid w:val="0027563C"/>
    <w:rsid w:val="002756C7"/>
    <w:rsid w:val="00275AFD"/>
    <w:rsid w:val="00275CB3"/>
    <w:rsid w:val="00275D8E"/>
    <w:rsid w:val="00276836"/>
    <w:rsid w:val="002769CA"/>
    <w:rsid w:val="00276AE3"/>
    <w:rsid w:val="00276CBB"/>
    <w:rsid w:val="00276F4F"/>
    <w:rsid w:val="002772CD"/>
    <w:rsid w:val="002772E5"/>
    <w:rsid w:val="00277665"/>
    <w:rsid w:val="0027778B"/>
    <w:rsid w:val="00280B5B"/>
    <w:rsid w:val="0028103E"/>
    <w:rsid w:val="002814DC"/>
    <w:rsid w:val="00281E91"/>
    <w:rsid w:val="00281F0B"/>
    <w:rsid w:val="0028287E"/>
    <w:rsid w:val="00282E32"/>
    <w:rsid w:val="0028336D"/>
    <w:rsid w:val="002836D6"/>
    <w:rsid w:val="00283BFD"/>
    <w:rsid w:val="00284043"/>
    <w:rsid w:val="00284181"/>
    <w:rsid w:val="0028487E"/>
    <w:rsid w:val="00285010"/>
    <w:rsid w:val="00285586"/>
    <w:rsid w:val="00285608"/>
    <w:rsid w:val="00285D91"/>
    <w:rsid w:val="00286102"/>
    <w:rsid w:val="0028610C"/>
    <w:rsid w:val="00286304"/>
    <w:rsid w:val="002863C6"/>
    <w:rsid w:val="00286487"/>
    <w:rsid w:val="002865C2"/>
    <w:rsid w:val="00286E74"/>
    <w:rsid w:val="002909BB"/>
    <w:rsid w:val="00290DDA"/>
    <w:rsid w:val="002910F9"/>
    <w:rsid w:val="002912B5"/>
    <w:rsid w:val="00291A75"/>
    <w:rsid w:val="00292581"/>
    <w:rsid w:val="00292629"/>
    <w:rsid w:val="00292812"/>
    <w:rsid w:val="00292920"/>
    <w:rsid w:val="00292A48"/>
    <w:rsid w:val="00292C6D"/>
    <w:rsid w:val="00292F50"/>
    <w:rsid w:val="00292FC5"/>
    <w:rsid w:val="00293222"/>
    <w:rsid w:val="002935A5"/>
    <w:rsid w:val="00293A9C"/>
    <w:rsid w:val="00293DEC"/>
    <w:rsid w:val="00294259"/>
    <w:rsid w:val="00294354"/>
    <w:rsid w:val="002944BD"/>
    <w:rsid w:val="00294786"/>
    <w:rsid w:val="002948DD"/>
    <w:rsid w:val="00294F3E"/>
    <w:rsid w:val="00295A14"/>
    <w:rsid w:val="00295B18"/>
    <w:rsid w:val="00295C06"/>
    <w:rsid w:val="002961E6"/>
    <w:rsid w:val="00296BB2"/>
    <w:rsid w:val="0029715A"/>
    <w:rsid w:val="00297310"/>
    <w:rsid w:val="00297F7D"/>
    <w:rsid w:val="002A01C2"/>
    <w:rsid w:val="002A041D"/>
    <w:rsid w:val="002A047B"/>
    <w:rsid w:val="002A0680"/>
    <w:rsid w:val="002A0D5C"/>
    <w:rsid w:val="002A0FE2"/>
    <w:rsid w:val="002A14E3"/>
    <w:rsid w:val="002A1727"/>
    <w:rsid w:val="002A1825"/>
    <w:rsid w:val="002A1B91"/>
    <w:rsid w:val="002A1CC3"/>
    <w:rsid w:val="002A265E"/>
    <w:rsid w:val="002A2A4C"/>
    <w:rsid w:val="002A2BF2"/>
    <w:rsid w:val="002A3391"/>
    <w:rsid w:val="002A4003"/>
    <w:rsid w:val="002A4732"/>
    <w:rsid w:val="002A4846"/>
    <w:rsid w:val="002A5AF4"/>
    <w:rsid w:val="002A5BC5"/>
    <w:rsid w:val="002A5CBC"/>
    <w:rsid w:val="002A5D5E"/>
    <w:rsid w:val="002A5E33"/>
    <w:rsid w:val="002A672C"/>
    <w:rsid w:val="002A6FC9"/>
    <w:rsid w:val="002A7CF0"/>
    <w:rsid w:val="002A7D3B"/>
    <w:rsid w:val="002B02FD"/>
    <w:rsid w:val="002B0616"/>
    <w:rsid w:val="002B069F"/>
    <w:rsid w:val="002B09BC"/>
    <w:rsid w:val="002B1180"/>
    <w:rsid w:val="002B19B2"/>
    <w:rsid w:val="002B1B38"/>
    <w:rsid w:val="002B1CF5"/>
    <w:rsid w:val="002B1D27"/>
    <w:rsid w:val="002B24F4"/>
    <w:rsid w:val="002B2759"/>
    <w:rsid w:val="002B2AB5"/>
    <w:rsid w:val="002B2B55"/>
    <w:rsid w:val="002B2C13"/>
    <w:rsid w:val="002B2E33"/>
    <w:rsid w:val="002B3594"/>
    <w:rsid w:val="002B3647"/>
    <w:rsid w:val="002B413C"/>
    <w:rsid w:val="002B4CE4"/>
    <w:rsid w:val="002B4DFE"/>
    <w:rsid w:val="002B4EF8"/>
    <w:rsid w:val="002B520B"/>
    <w:rsid w:val="002B5BBF"/>
    <w:rsid w:val="002B6093"/>
    <w:rsid w:val="002B6864"/>
    <w:rsid w:val="002B6982"/>
    <w:rsid w:val="002B6F5D"/>
    <w:rsid w:val="002B7E21"/>
    <w:rsid w:val="002C04CE"/>
    <w:rsid w:val="002C0A0C"/>
    <w:rsid w:val="002C0CBF"/>
    <w:rsid w:val="002C0DCA"/>
    <w:rsid w:val="002C0DDC"/>
    <w:rsid w:val="002C1003"/>
    <w:rsid w:val="002C1B8C"/>
    <w:rsid w:val="002C212C"/>
    <w:rsid w:val="002C42C8"/>
    <w:rsid w:val="002C437A"/>
    <w:rsid w:val="002C4AC3"/>
    <w:rsid w:val="002C4C0A"/>
    <w:rsid w:val="002C4C6A"/>
    <w:rsid w:val="002C628E"/>
    <w:rsid w:val="002C6325"/>
    <w:rsid w:val="002C641E"/>
    <w:rsid w:val="002C64C1"/>
    <w:rsid w:val="002C69AD"/>
    <w:rsid w:val="002C7054"/>
    <w:rsid w:val="002C7C05"/>
    <w:rsid w:val="002C7D8F"/>
    <w:rsid w:val="002C7DD8"/>
    <w:rsid w:val="002D154F"/>
    <w:rsid w:val="002D19E0"/>
    <w:rsid w:val="002D2AC6"/>
    <w:rsid w:val="002D2C35"/>
    <w:rsid w:val="002D3364"/>
    <w:rsid w:val="002D3563"/>
    <w:rsid w:val="002D361F"/>
    <w:rsid w:val="002D381D"/>
    <w:rsid w:val="002D39BF"/>
    <w:rsid w:val="002D3BAC"/>
    <w:rsid w:val="002D4431"/>
    <w:rsid w:val="002D480C"/>
    <w:rsid w:val="002D4814"/>
    <w:rsid w:val="002D4925"/>
    <w:rsid w:val="002D4B38"/>
    <w:rsid w:val="002D53E2"/>
    <w:rsid w:val="002D5827"/>
    <w:rsid w:val="002D5E12"/>
    <w:rsid w:val="002D60C0"/>
    <w:rsid w:val="002D65F9"/>
    <w:rsid w:val="002D7BC1"/>
    <w:rsid w:val="002E06C3"/>
    <w:rsid w:val="002E08B0"/>
    <w:rsid w:val="002E0B89"/>
    <w:rsid w:val="002E150E"/>
    <w:rsid w:val="002E1916"/>
    <w:rsid w:val="002E1C6E"/>
    <w:rsid w:val="002E25CB"/>
    <w:rsid w:val="002E3107"/>
    <w:rsid w:val="002E317A"/>
    <w:rsid w:val="002E329B"/>
    <w:rsid w:val="002E38DE"/>
    <w:rsid w:val="002E3E3B"/>
    <w:rsid w:val="002E441E"/>
    <w:rsid w:val="002E4F94"/>
    <w:rsid w:val="002E515C"/>
    <w:rsid w:val="002E587A"/>
    <w:rsid w:val="002E5F4C"/>
    <w:rsid w:val="002E6371"/>
    <w:rsid w:val="002E65E0"/>
    <w:rsid w:val="002E701B"/>
    <w:rsid w:val="002E733A"/>
    <w:rsid w:val="002E7573"/>
    <w:rsid w:val="002E7BA7"/>
    <w:rsid w:val="002E7BFC"/>
    <w:rsid w:val="002E7E97"/>
    <w:rsid w:val="002E7EC9"/>
    <w:rsid w:val="002E7FDE"/>
    <w:rsid w:val="002F0043"/>
    <w:rsid w:val="002F1B98"/>
    <w:rsid w:val="002F22C5"/>
    <w:rsid w:val="002F2E78"/>
    <w:rsid w:val="002F3181"/>
    <w:rsid w:val="002F3188"/>
    <w:rsid w:val="002F31FC"/>
    <w:rsid w:val="002F38BA"/>
    <w:rsid w:val="002F3AA6"/>
    <w:rsid w:val="002F3DBD"/>
    <w:rsid w:val="002F42C1"/>
    <w:rsid w:val="002F4739"/>
    <w:rsid w:val="002F4B28"/>
    <w:rsid w:val="002F4F00"/>
    <w:rsid w:val="002F4F58"/>
    <w:rsid w:val="002F580E"/>
    <w:rsid w:val="002F646F"/>
    <w:rsid w:val="002F6BC0"/>
    <w:rsid w:val="002F6C1E"/>
    <w:rsid w:val="002F6E73"/>
    <w:rsid w:val="002F6FFD"/>
    <w:rsid w:val="002F7469"/>
    <w:rsid w:val="002F75B8"/>
    <w:rsid w:val="002F791A"/>
    <w:rsid w:val="002F7B16"/>
    <w:rsid w:val="002F7BD3"/>
    <w:rsid w:val="00300037"/>
    <w:rsid w:val="00300092"/>
    <w:rsid w:val="003006F7"/>
    <w:rsid w:val="00300820"/>
    <w:rsid w:val="00301637"/>
    <w:rsid w:val="00301955"/>
    <w:rsid w:val="00301DBA"/>
    <w:rsid w:val="00301E84"/>
    <w:rsid w:val="00302C0A"/>
    <w:rsid w:val="00302C31"/>
    <w:rsid w:val="00302F20"/>
    <w:rsid w:val="00303711"/>
    <w:rsid w:val="003037C2"/>
    <w:rsid w:val="003038CD"/>
    <w:rsid w:val="003038D4"/>
    <w:rsid w:val="00303966"/>
    <w:rsid w:val="00304C7A"/>
    <w:rsid w:val="00304EA1"/>
    <w:rsid w:val="00305572"/>
    <w:rsid w:val="0030561E"/>
    <w:rsid w:val="003062DD"/>
    <w:rsid w:val="00306390"/>
    <w:rsid w:val="0030664D"/>
    <w:rsid w:val="00306B78"/>
    <w:rsid w:val="00306EF4"/>
    <w:rsid w:val="00310167"/>
    <w:rsid w:val="003107C6"/>
    <w:rsid w:val="0031116F"/>
    <w:rsid w:val="003117F2"/>
    <w:rsid w:val="00311906"/>
    <w:rsid w:val="00311F7E"/>
    <w:rsid w:val="003122F2"/>
    <w:rsid w:val="00312ACF"/>
    <w:rsid w:val="0031327C"/>
    <w:rsid w:val="003133D0"/>
    <w:rsid w:val="00313876"/>
    <w:rsid w:val="003143C1"/>
    <w:rsid w:val="00314D89"/>
    <w:rsid w:val="00315C34"/>
    <w:rsid w:val="00317429"/>
    <w:rsid w:val="00317BCB"/>
    <w:rsid w:val="00320085"/>
    <w:rsid w:val="0032098B"/>
    <w:rsid w:val="00320CAE"/>
    <w:rsid w:val="00321816"/>
    <w:rsid w:val="003218E8"/>
    <w:rsid w:val="00321D70"/>
    <w:rsid w:val="0032200F"/>
    <w:rsid w:val="00322168"/>
    <w:rsid w:val="003222C8"/>
    <w:rsid w:val="0032233B"/>
    <w:rsid w:val="00322B85"/>
    <w:rsid w:val="00322E68"/>
    <w:rsid w:val="00322FFA"/>
    <w:rsid w:val="00323D0F"/>
    <w:rsid w:val="00324166"/>
    <w:rsid w:val="00324227"/>
    <w:rsid w:val="0032451E"/>
    <w:rsid w:val="003248C5"/>
    <w:rsid w:val="003256F0"/>
    <w:rsid w:val="003259AB"/>
    <w:rsid w:val="00325CD4"/>
    <w:rsid w:val="00325DCE"/>
    <w:rsid w:val="00326B79"/>
    <w:rsid w:val="00326DE0"/>
    <w:rsid w:val="00326F2E"/>
    <w:rsid w:val="003275B0"/>
    <w:rsid w:val="00327903"/>
    <w:rsid w:val="00327AEA"/>
    <w:rsid w:val="00327E9C"/>
    <w:rsid w:val="00330013"/>
    <w:rsid w:val="0033089C"/>
    <w:rsid w:val="00331355"/>
    <w:rsid w:val="0033145E"/>
    <w:rsid w:val="0033146E"/>
    <w:rsid w:val="00331AA3"/>
    <w:rsid w:val="003326B3"/>
    <w:rsid w:val="003327AF"/>
    <w:rsid w:val="003328E3"/>
    <w:rsid w:val="00332A28"/>
    <w:rsid w:val="0033385E"/>
    <w:rsid w:val="00333FEB"/>
    <w:rsid w:val="003341BF"/>
    <w:rsid w:val="003342BE"/>
    <w:rsid w:val="0033436C"/>
    <w:rsid w:val="0033444A"/>
    <w:rsid w:val="00334DD0"/>
    <w:rsid w:val="003352E6"/>
    <w:rsid w:val="00335589"/>
    <w:rsid w:val="00335CE7"/>
    <w:rsid w:val="003367F8"/>
    <w:rsid w:val="003368CB"/>
    <w:rsid w:val="00337618"/>
    <w:rsid w:val="00337E73"/>
    <w:rsid w:val="0034015D"/>
    <w:rsid w:val="0034085D"/>
    <w:rsid w:val="003409A1"/>
    <w:rsid w:val="00340B93"/>
    <w:rsid w:val="00340D3A"/>
    <w:rsid w:val="003413CA"/>
    <w:rsid w:val="00341874"/>
    <w:rsid w:val="003420D7"/>
    <w:rsid w:val="0034301E"/>
    <w:rsid w:val="0034384D"/>
    <w:rsid w:val="003441A9"/>
    <w:rsid w:val="003442EA"/>
    <w:rsid w:val="00344506"/>
    <w:rsid w:val="00344977"/>
    <w:rsid w:val="0034513C"/>
    <w:rsid w:val="003459A9"/>
    <w:rsid w:val="00345AB5"/>
    <w:rsid w:val="00345B6D"/>
    <w:rsid w:val="00346EC5"/>
    <w:rsid w:val="00346F58"/>
    <w:rsid w:val="00347093"/>
    <w:rsid w:val="00347793"/>
    <w:rsid w:val="00347969"/>
    <w:rsid w:val="00347AEB"/>
    <w:rsid w:val="00351DF7"/>
    <w:rsid w:val="00352A72"/>
    <w:rsid w:val="00353428"/>
    <w:rsid w:val="00353741"/>
    <w:rsid w:val="00354024"/>
    <w:rsid w:val="0035491B"/>
    <w:rsid w:val="00354B96"/>
    <w:rsid w:val="00354F69"/>
    <w:rsid w:val="00355A09"/>
    <w:rsid w:val="003565AC"/>
    <w:rsid w:val="0035680C"/>
    <w:rsid w:val="0035695F"/>
    <w:rsid w:val="00357081"/>
    <w:rsid w:val="003571EC"/>
    <w:rsid w:val="003576B2"/>
    <w:rsid w:val="003577CD"/>
    <w:rsid w:val="00360504"/>
    <w:rsid w:val="00360670"/>
    <w:rsid w:val="00360DC0"/>
    <w:rsid w:val="00361077"/>
    <w:rsid w:val="00361B55"/>
    <w:rsid w:val="00361DE2"/>
    <w:rsid w:val="003629C3"/>
    <w:rsid w:val="00362FF6"/>
    <w:rsid w:val="003638A7"/>
    <w:rsid w:val="003638E1"/>
    <w:rsid w:val="0036417E"/>
    <w:rsid w:val="003646DE"/>
    <w:rsid w:val="00364AA0"/>
    <w:rsid w:val="00364C84"/>
    <w:rsid w:val="00364D21"/>
    <w:rsid w:val="00365B13"/>
    <w:rsid w:val="00365C2C"/>
    <w:rsid w:val="00365DF5"/>
    <w:rsid w:val="003667D2"/>
    <w:rsid w:val="00366A94"/>
    <w:rsid w:val="00366C3B"/>
    <w:rsid w:val="003670C7"/>
    <w:rsid w:val="00367302"/>
    <w:rsid w:val="0036752A"/>
    <w:rsid w:val="003675DB"/>
    <w:rsid w:val="00367C1F"/>
    <w:rsid w:val="00367D60"/>
    <w:rsid w:val="003703DD"/>
    <w:rsid w:val="00370998"/>
    <w:rsid w:val="00370E09"/>
    <w:rsid w:val="00371672"/>
    <w:rsid w:val="00371AC1"/>
    <w:rsid w:val="00373166"/>
    <w:rsid w:val="003732A0"/>
    <w:rsid w:val="00373452"/>
    <w:rsid w:val="003734B0"/>
    <w:rsid w:val="00373A6B"/>
    <w:rsid w:val="00373F5F"/>
    <w:rsid w:val="003740A1"/>
    <w:rsid w:val="00374174"/>
    <w:rsid w:val="0037439A"/>
    <w:rsid w:val="003746C4"/>
    <w:rsid w:val="00374B42"/>
    <w:rsid w:val="00375A66"/>
    <w:rsid w:val="0037612E"/>
    <w:rsid w:val="0037654B"/>
    <w:rsid w:val="00376741"/>
    <w:rsid w:val="003767DC"/>
    <w:rsid w:val="00376A5F"/>
    <w:rsid w:val="00376F9A"/>
    <w:rsid w:val="003801C7"/>
    <w:rsid w:val="00380419"/>
    <w:rsid w:val="00380493"/>
    <w:rsid w:val="00380752"/>
    <w:rsid w:val="003818F0"/>
    <w:rsid w:val="00381A9F"/>
    <w:rsid w:val="00382329"/>
    <w:rsid w:val="00382471"/>
    <w:rsid w:val="003826CC"/>
    <w:rsid w:val="00382F58"/>
    <w:rsid w:val="00382F82"/>
    <w:rsid w:val="00382FDA"/>
    <w:rsid w:val="00384205"/>
    <w:rsid w:val="00384922"/>
    <w:rsid w:val="00384CB0"/>
    <w:rsid w:val="00384D1B"/>
    <w:rsid w:val="003857D5"/>
    <w:rsid w:val="00385C52"/>
    <w:rsid w:val="00385DC5"/>
    <w:rsid w:val="00386CEA"/>
    <w:rsid w:val="00386E11"/>
    <w:rsid w:val="0038736E"/>
    <w:rsid w:val="00387B26"/>
    <w:rsid w:val="00390921"/>
    <w:rsid w:val="0039128E"/>
    <w:rsid w:val="00391A80"/>
    <w:rsid w:val="00391CE5"/>
    <w:rsid w:val="00391DD6"/>
    <w:rsid w:val="003921DA"/>
    <w:rsid w:val="00392217"/>
    <w:rsid w:val="003923DE"/>
    <w:rsid w:val="00392619"/>
    <w:rsid w:val="003926CC"/>
    <w:rsid w:val="00392819"/>
    <w:rsid w:val="003928A8"/>
    <w:rsid w:val="00393118"/>
    <w:rsid w:val="003933A7"/>
    <w:rsid w:val="003935A6"/>
    <w:rsid w:val="0039366E"/>
    <w:rsid w:val="00393C5A"/>
    <w:rsid w:val="00393FD8"/>
    <w:rsid w:val="0039472C"/>
    <w:rsid w:val="003954A7"/>
    <w:rsid w:val="00395B66"/>
    <w:rsid w:val="00395C7A"/>
    <w:rsid w:val="00396460"/>
    <w:rsid w:val="0039652F"/>
    <w:rsid w:val="00396897"/>
    <w:rsid w:val="00396D0B"/>
    <w:rsid w:val="00397B3F"/>
    <w:rsid w:val="003A0064"/>
    <w:rsid w:val="003A00C1"/>
    <w:rsid w:val="003A01D1"/>
    <w:rsid w:val="003A04FC"/>
    <w:rsid w:val="003A09EB"/>
    <w:rsid w:val="003A1235"/>
    <w:rsid w:val="003A1A14"/>
    <w:rsid w:val="003A1D71"/>
    <w:rsid w:val="003A1EC5"/>
    <w:rsid w:val="003A2764"/>
    <w:rsid w:val="003A29CA"/>
    <w:rsid w:val="003A2FC9"/>
    <w:rsid w:val="003A31DB"/>
    <w:rsid w:val="003A3A5E"/>
    <w:rsid w:val="003A3D73"/>
    <w:rsid w:val="003A4BAE"/>
    <w:rsid w:val="003A4EE9"/>
    <w:rsid w:val="003A5267"/>
    <w:rsid w:val="003A5664"/>
    <w:rsid w:val="003A571E"/>
    <w:rsid w:val="003A59B2"/>
    <w:rsid w:val="003A5D75"/>
    <w:rsid w:val="003A5E26"/>
    <w:rsid w:val="003A6909"/>
    <w:rsid w:val="003A6F5A"/>
    <w:rsid w:val="003A7361"/>
    <w:rsid w:val="003A7AB0"/>
    <w:rsid w:val="003B018D"/>
    <w:rsid w:val="003B021D"/>
    <w:rsid w:val="003B066F"/>
    <w:rsid w:val="003B0B7C"/>
    <w:rsid w:val="003B0C7A"/>
    <w:rsid w:val="003B113A"/>
    <w:rsid w:val="003B1818"/>
    <w:rsid w:val="003B18DE"/>
    <w:rsid w:val="003B1E7F"/>
    <w:rsid w:val="003B242E"/>
    <w:rsid w:val="003B3955"/>
    <w:rsid w:val="003B3E0E"/>
    <w:rsid w:val="003B4642"/>
    <w:rsid w:val="003B50B9"/>
    <w:rsid w:val="003B57A3"/>
    <w:rsid w:val="003B5D7B"/>
    <w:rsid w:val="003B675B"/>
    <w:rsid w:val="003B6809"/>
    <w:rsid w:val="003B7B30"/>
    <w:rsid w:val="003B7E9F"/>
    <w:rsid w:val="003B7EC9"/>
    <w:rsid w:val="003C000A"/>
    <w:rsid w:val="003C0A17"/>
    <w:rsid w:val="003C0F9C"/>
    <w:rsid w:val="003C136A"/>
    <w:rsid w:val="003C1662"/>
    <w:rsid w:val="003C1915"/>
    <w:rsid w:val="003C1BB6"/>
    <w:rsid w:val="003C1C27"/>
    <w:rsid w:val="003C1CDE"/>
    <w:rsid w:val="003C22B5"/>
    <w:rsid w:val="003C2E99"/>
    <w:rsid w:val="003C3A1C"/>
    <w:rsid w:val="003C3A58"/>
    <w:rsid w:val="003C3BBB"/>
    <w:rsid w:val="003C4067"/>
    <w:rsid w:val="003C449C"/>
    <w:rsid w:val="003C4764"/>
    <w:rsid w:val="003C49E0"/>
    <w:rsid w:val="003C4BE1"/>
    <w:rsid w:val="003C4F3A"/>
    <w:rsid w:val="003C5339"/>
    <w:rsid w:val="003C58B1"/>
    <w:rsid w:val="003C598B"/>
    <w:rsid w:val="003C5EB5"/>
    <w:rsid w:val="003C5F3B"/>
    <w:rsid w:val="003C63AB"/>
    <w:rsid w:val="003C6670"/>
    <w:rsid w:val="003C6F5A"/>
    <w:rsid w:val="003C7391"/>
    <w:rsid w:val="003C78AC"/>
    <w:rsid w:val="003D05D2"/>
    <w:rsid w:val="003D0B09"/>
    <w:rsid w:val="003D173E"/>
    <w:rsid w:val="003D18B6"/>
    <w:rsid w:val="003D19C2"/>
    <w:rsid w:val="003D208C"/>
    <w:rsid w:val="003D20EA"/>
    <w:rsid w:val="003D21A8"/>
    <w:rsid w:val="003D244E"/>
    <w:rsid w:val="003D2592"/>
    <w:rsid w:val="003D2658"/>
    <w:rsid w:val="003D2A20"/>
    <w:rsid w:val="003D396A"/>
    <w:rsid w:val="003D3ACE"/>
    <w:rsid w:val="003D3CAC"/>
    <w:rsid w:val="003D4605"/>
    <w:rsid w:val="003D49AA"/>
    <w:rsid w:val="003D500E"/>
    <w:rsid w:val="003D56CC"/>
    <w:rsid w:val="003D5820"/>
    <w:rsid w:val="003D59A9"/>
    <w:rsid w:val="003D5A2D"/>
    <w:rsid w:val="003D60F0"/>
    <w:rsid w:val="003D6888"/>
    <w:rsid w:val="003D6E87"/>
    <w:rsid w:val="003D6EF3"/>
    <w:rsid w:val="003D727C"/>
    <w:rsid w:val="003D7523"/>
    <w:rsid w:val="003D7556"/>
    <w:rsid w:val="003D7DFA"/>
    <w:rsid w:val="003E0780"/>
    <w:rsid w:val="003E0791"/>
    <w:rsid w:val="003E0B56"/>
    <w:rsid w:val="003E0C59"/>
    <w:rsid w:val="003E0E64"/>
    <w:rsid w:val="003E0FBB"/>
    <w:rsid w:val="003E17B5"/>
    <w:rsid w:val="003E18A4"/>
    <w:rsid w:val="003E191A"/>
    <w:rsid w:val="003E1A55"/>
    <w:rsid w:val="003E22D0"/>
    <w:rsid w:val="003E25CA"/>
    <w:rsid w:val="003E260A"/>
    <w:rsid w:val="003E296C"/>
    <w:rsid w:val="003E2F23"/>
    <w:rsid w:val="003E2F42"/>
    <w:rsid w:val="003E3270"/>
    <w:rsid w:val="003E3338"/>
    <w:rsid w:val="003E40BD"/>
    <w:rsid w:val="003E40CB"/>
    <w:rsid w:val="003E4189"/>
    <w:rsid w:val="003E4502"/>
    <w:rsid w:val="003E4BD0"/>
    <w:rsid w:val="003E5233"/>
    <w:rsid w:val="003E5895"/>
    <w:rsid w:val="003E5A96"/>
    <w:rsid w:val="003E68A4"/>
    <w:rsid w:val="003E70C8"/>
    <w:rsid w:val="003E7CD0"/>
    <w:rsid w:val="003F07E6"/>
    <w:rsid w:val="003F1850"/>
    <w:rsid w:val="003F1A6C"/>
    <w:rsid w:val="003F2690"/>
    <w:rsid w:val="003F272B"/>
    <w:rsid w:val="003F2ACE"/>
    <w:rsid w:val="003F3195"/>
    <w:rsid w:val="003F326D"/>
    <w:rsid w:val="003F4099"/>
    <w:rsid w:val="003F50E8"/>
    <w:rsid w:val="003F5372"/>
    <w:rsid w:val="003F543A"/>
    <w:rsid w:val="003F575B"/>
    <w:rsid w:val="003F59CB"/>
    <w:rsid w:val="003F5BE2"/>
    <w:rsid w:val="003F5DCB"/>
    <w:rsid w:val="003F5DE5"/>
    <w:rsid w:val="003F5E90"/>
    <w:rsid w:val="003F6230"/>
    <w:rsid w:val="003F63E4"/>
    <w:rsid w:val="003F676A"/>
    <w:rsid w:val="003F69EA"/>
    <w:rsid w:val="003F6A74"/>
    <w:rsid w:val="003F6B44"/>
    <w:rsid w:val="003F6F48"/>
    <w:rsid w:val="003F70CE"/>
    <w:rsid w:val="003F77FD"/>
    <w:rsid w:val="003F7920"/>
    <w:rsid w:val="003F7987"/>
    <w:rsid w:val="003F7BD4"/>
    <w:rsid w:val="003F7FE6"/>
    <w:rsid w:val="00400937"/>
    <w:rsid w:val="004009F7"/>
    <w:rsid w:val="00401897"/>
    <w:rsid w:val="00401C78"/>
    <w:rsid w:val="004020B1"/>
    <w:rsid w:val="004020E3"/>
    <w:rsid w:val="004024BA"/>
    <w:rsid w:val="0040284F"/>
    <w:rsid w:val="00402EE0"/>
    <w:rsid w:val="00403400"/>
    <w:rsid w:val="004036F2"/>
    <w:rsid w:val="00403B54"/>
    <w:rsid w:val="00404407"/>
    <w:rsid w:val="004046A8"/>
    <w:rsid w:val="00404AA2"/>
    <w:rsid w:val="00405BC9"/>
    <w:rsid w:val="00406B8A"/>
    <w:rsid w:val="004070E2"/>
    <w:rsid w:val="00407358"/>
    <w:rsid w:val="00407758"/>
    <w:rsid w:val="00407EE5"/>
    <w:rsid w:val="0041031B"/>
    <w:rsid w:val="00410817"/>
    <w:rsid w:val="004108AE"/>
    <w:rsid w:val="00411821"/>
    <w:rsid w:val="004123B7"/>
    <w:rsid w:val="0041259B"/>
    <w:rsid w:val="00412667"/>
    <w:rsid w:val="004127A1"/>
    <w:rsid w:val="0041286F"/>
    <w:rsid w:val="0041289E"/>
    <w:rsid w:val="00413A0B"/>
    <w:rsid w:val="00413D88"/>
    <w:rsid w:val="004142A7"/>
    <w:rsid w:val="0041478E"/>
    <w:rsid w:val="00414B94"/>
    <w:rsid w:val="004152A6"/>
    <w:rsid w:val="00416009"/>
    <w:rsid w:val="004167B7"/>
    <w:rsid w:val="004170BD"/>
    <w:rsid w:val="004170D3"/>
    <w:rsid w:val="0041726C"/>
    <w:rsid w:val="0041758A"/>
    <w:rsid w:val="0041764F"/>
    <w:rsid w:val="00417A96"/>
    <w:rsid w:val="00417BB8"/>
    <w:rsid w:val="00417C86"/>
    <w:rsid w:val="00420A1B"/>
    <w:rsid w:val="00420A1D"/>
    <w:rsid w:val="0042134B"/>
    <w:rsid w:val="0042171E"/>
    <w:rsid w:val="00421A6A"/>
    <w:rsid w:val="004224B4"/>
    <w:rsid w:val="00422A5B"/>
    <w:rsid w:val="0042317B"/>
    <w:rsid w:val="00423643"/>
    <w:rsid w:val="0042403A"/>
    <w:rsid w:val="004245DB"/>
    <w:rsid w:val="00425E80"/>
    <w:rsid w:val="004260F4"/>
    <w:rsid w:val="00426138"/>
    <w:rsid w:val="00426465"/>
    <w:rsid w:val="00426C04"/>
    <w:rsid w:val="00427BB3"/>
    <w:rsid w:val="00427D7F"/>
    <w:rsid w:val="00427EA3"/>
    <w:rsid w:val="0043051E"/>
    <w:rsid w:val="004305F3"/>
    <w:rsid w:val="004308C8"/>
    <w:rsid w:val="00430E24"/>
    <w:rsid w:val="0043181A"/>
    <w:rsid w:val="004320A1"/>
    <w:rsid w:val="004324F6"/>
    <w:rsid w:val="0043257A"/>
    <w:rsid w:val="0043305B"/>
    <w:rsid w:val="004333B6"/>
    <w:rsid w:val="004336E8"/>
    <w:rsid w:val="00433CC9"/>
    <w:rsid w:val="00434598"/>
    <w:rsid w:val="00434896"/>
    <w:rsid w:val="00434998"/>
    <w:rsid w:val="004349C7"/>
    <w:rsid w:val="00434B26"/>
    <w:rsid w:val="00434F2A"/>
    <w:rsid w:val="00435F73"/>
    <w:rsid w:val="00435FCE"/>
    <w:rsid w:val="00436755"/>
    <w:rsid w:val="00436951"/>
    <w:rsid w:val="00436AEC"/>
    <w:rsid w:val="00436B9A"/>
    <w:rsid w:val="0043700C"/>
    <w:rsid w:val="00437252"/>
    <w:rsid w:val="0043732B"/>
    <w:rsid w:val="0043796F"/>
    <w:rsid w:val="00440772"/>
    <w:rsid w:val="004410DF"/>
    <w:rsid w:val="0044114B"/>
    <w:rsid w:val="00441333"/>
    <w:rsid w:val="0044143C"/>
    <w:rsid w:val="004415F1"/>
    <w:rsid w:val="00441707"/>
    <w:rsid w:val="0044267A"/>
    <w:rsid w:val="004429C3"/>
    <w:rsid w:val="004439EC"/>
    <w:rsid w:val="00444726"/>
    <w:rsid w:val="00444CE7"/>
    <w:rsid w:val="00444D54"/>
    <w:rsid w:val="004452DD"/>
    <w:rsid w:val="0044582A"/>
    <w:rsid w:val="00445C73"/>
    <w:rsid w:val="004463DF"/>
    <w:rsid w:val="0044644E"/>
    <w:rsid w:val="00446554"/>
    <w:rsid w:val="004470D7"/>
    <w:rsid w:val="00447833"/>
    <w:rsid w:val="004479D8"/>
    <w:rsid w:val="00447FFB"/>
    <w:rsid w:val="004500FE"/>
    <w:rsid w:val="004501F0"/>
    <w:rsid w:val="0045142D"/>
    <w:rsid w:val="00451574"/>
    <w:rsid w:val="004517E0"/>
    <w:rsid w:val="0045198B"/>
    <w:rsid w:val="00452A0C"/>
    <w:rsid w:val="00452EDB"/>
    <w:rsid w:val="00452FEC"/>
    <w:rsid w:val="004537CD"/>
    <w:rsid w:val="00453DD3"/>
    <w:rsid w:val="0045423C"/>
    <w:rsid w:val="0045482C"/>
    <w:rsid w:val="00454A54"/>
    <w:rsid w:val="00455B77"/>
    <w:rsid w:val="0045649B"/>
    <w:rsid w:val="00457048"/>
    <w:rsid w:val="004602F3"/>
    <w:rsid w:val="00460427"/>
    <w:rsid w:val="004606D0"/>
    <w:rsid w:val="00460724"/>
    <w:rsid w:val="00460D07"/>
    <w:rsid w:val="0046119F"/>
    <w:rsid w:val="00461328"/>
    <w:rsid w:val="0046133F"/>
    <w:rsid w:val="004615C0"/>
    <w:rsid w:val="00461790"/>
    <w:rsid w:val="004621BE"/>
    <w:rsid w:val="00462319"/>
    <w:rsid w:val="0046260C"/>
    <w:rsid w:val="0046267C"/>
    <w:rsid w:val="004633A7"/>
    <w:rsid w:val="00463760"/>
    <w:rsid w:val="004637F0"/>
    <w:rsid w:val="00463D7C"/>
    <w:rsid w:val="00464B79"/>
    <w:rsid w:val="00465416"/>
    <w:rsid w:val="00465AD7"/>
    <w:rsid w:val="00465E88"/>
    <w:rsid w:val="00466F35"/>
    <w:rsid w:val="004671E8"/>
    <w:rsid w:val="0046758B"/>
    <w:rsid w:val="0046783C"/>
    <w:rsid w:val="00470167"/>
    <w:rsid w:val="00470270"/>
    <w:rsid w:val="00470DEE"/>
    <w:rsid w:val="00470F7E"/>
    <w:rsid w:val="0047109E"/>
    <w:rsid w:val="00471168"/>
    <w:rsid w:val="00471261"/>
    <w:rsid w:val="004713CB"/>
    <w:rsid w:val="004714ED"/>
    <w:rsid w:val="004715C3"/>
    <w:rsid w:val="00471A3D"/>
    <w:rsid w:val="00471F18"/>
    <w:rsid w:val="00472066"/>
    <w:rsid w:val="00472195"/>
    <w:rsid w:val="00472251"/>
    <w:rsid w:val="00472364"/>
    <w:rsid w:val="00472967"/>
    <w:rsid w:val="00472FA1"/>
    <w:rsid w:val="0047312C"/>
    <w:rsid w:val="004734BC"/>
    <w:rsid w:val="004735FD"/>
    <w:rsid w:val="004738AD"/>
    <w:rsid w:val="00473B4B"/>
    <w:rsid w:val="00473BF8"/>
    <w:rsid w:val="00473D44"/>
    <w:rsid w:val="004740A1"/>
    <w:rsid w:val="00474577"/>
    <w:rsid w:val="0047463E"/>
    <w:rsid w:val="00474806"/>
    <w:rsid w:val="0047519C"/>
    <w:rsid w:val="00475ACD"/>
    <w:rsid w:val="00476078"/>
    <w:rsid w:val="004761F9"/>
    <w:rsid w:val="00476B2F"/>
    <w:rsid w:val="00476FA1"/>
    <w:rsid w:val="0047715B"/>
    <w:rsid w:val="004776E0"/>
    <w:rsid w:val="00477702"/>
    <w:rsid w:val="00477F7E"/>
    <w:rsid w:val="00481810"/>
    <w:rsid w:val="004823AF"/>
    <w:rsid w:val="004826AA"/>
    <w:rsid w:val="00482C92"/>
    <w:rsid w:val="00482DC9"/>
    <w:rsid w:val="004834F6"/>
    <w:rsid w:val="0048399D"/>
    <w:rsid w:val="00483F2B"/>
    <w:rsid w:val="004840F4"/>
    <w:rsid w:val="00484474"/>
    <w:rsid w:val="004846DC"/>
    <w:rsid w:val="00484C88"/>
    <w:rsid w:val="00484E0A"/>
    <w:rsid w:val="00485272"/>
    <w:rsid w:val="00485437"/>
    <w:rsid w:val="00485D72"/>
    <w:rsid w:val="0048678F"/>
    <w:rsid w:val="00486869"/>
    <w:rsid w:val="00486CF0"/>
    <w:rsid w:val="00487134"/>
    <w:rsid w:val="00487CF1"/>
    <w:rsid w:val="00490259"/>
    <w:rsid w:val="0049036C"/>
    <w:rsid w:val="004907D1"/>
    <w:rsid w:val="00490821"/>
    <w:rsid w:val="004912A3"/>
    <w:rsid w:val="004912B8"/>
    <w:rsid w:val="004914B9"/>
    <w:rsid w:val="00492770"/>
    <w:rsid w:val="0049291E"/>
    <w:rsid w:val="00493932"/>
    <w:rsid w:val="00493BD5"/>
    <w:rsid w:val="00493D07"/>
    <w:rsid w:val="00493D45"/>
    <w:rsid w:val="004944AD"/>
    <w:rsid w:val="004956D1"/>
    <w:rsid w:val="00495B04"/>
    <w:rsid w:val="00496184"/>
    <w:rsid w:val="00496A1C"/>
    <w:rsid w:val="00496FCB"/>
    <w:rsid w:val="00497050"/>
    <w:rsid w:val="0049734C"/>
    <w:rsid w:val="00497850"/>
    <w:rsid w:val="004A1541"/>
    <w:rsid w:val="004A1673"/>
    <w:rsid w:val="004A18B2"/>
    <w:rsid w:val="004A1D05"/>
    <w:rsid w:val="004A1E4A"/>
    <w:rsid w:val="004A203A"/>
    <w:rsid w:val="004A21B1"/>
    <w:rsid w:val="004A26F8"/>
    <w:rsid w:val="004A2837"/>
    <w:rsid w:val="004A2C20"/>
    <w:rsid w:val="004A2C77"/>
    <w:rsid w:val="004A2E10"/>
    <w:rsid w:val="004A33AD"/>
    <w:rsid w:val="004A3E78"/>
    <w:rsid w:val="004A455D"/>
    <w:rsid w:val="004A49C2"/>
    <w:rsid w:val="004A4BC1"/>
    <w:rsid w:val="004A5B4A"/>
    <w:rsid w:val="004A62FB"/>
    <w:rsid w:val="004A6D6E"/>
    <w:rsid w:val="004A7544"/>
    <w:rsid w:val="004B0407"/>
    <w:rsid w:val="004B0F4B"/>
    <w:rsid w:val="004B0FA7"/>
    <w:rsid w:val="004B1646"/>
    <w:rsid w:val="004B16D0"/>
    <w:rsid w:val="004B17ED"/>
    <w:rsid w:val="004B1942"/>
    <w:rsid w:val="004B1A1B"/>
    <w:rsid w:val="004B1EE1"/>
    <w:rsid w:val="004B2116"/>
    <w:rsid w:val="004B3031"/>
    <w:rsid w:val="004B3B37"/>
    <w:rsid w:val="004B3C47"/>
    <w:rsid w:val="004B3EDE"/>
    <w:rsid w:val="004B40C5"/>
    <w:rsid w:val="004B571D"/>
    <w:rsid w:val="004B63DF"/>
    <w:rsid w:val="004B6981"/>
    <w:rsid w:val="004B6AAA"/>
    <w:rsid w:val="004B6F9E"/>
    <w:rsid w:val="004B7105"/>
    <w:rsid w:val="004B7A2C"/>
    <w:rsid w:val="004C02FC"/>
    <w:rsid w:val="004C0595"/>
    <w:rsid w:val="004C0AA7"/>
    <w:rsid w:val="004C0BB2"/>
    <w:rsid w:val="004C0BEC"/>
    <w:rsid w:val="004C15AE"/>
    <w:rsid w:val="004C1661"/>
    <w:rsid w:val="004C1958"/>
    <w:rsid w:val="004C19FF"/>
    <w:rsid w:val="004C21DE"/>
    <w:rsid w:val="004C2268"/>
    <w:rsid w:val="004C2DDA"/>
    <w:rsid w:val="004C2E1C"/>
    <w:rsid w:val="004C3062"/>
    <w:rsid w:val="004C38D6"/>
    <w:rsid w:val="004C3AAE"/>
    <w:rsid w:val="004C4318"/>
    <w:rsid w:val="004C45A5"/>
    <w:rsid w:val="004C4DF5"/>
    <w:rsid w:val="004C5393"/>
    <w:rsid w:val="004C649A"/>
    <w:rsid w:val="004C683E"/>
    <w:rsid w:val="004C6AA1"/>
    <w:rsid w:val="004C71EF"/>
    <w:rsid w:val="004C73FD"/>
    <w:rsid w:val="004C773E"/>
    <w:rsid w:val="004D01A4"/>
    <w:rsid w:val="004D135E"/>
    <w:rsid w:val="004D1779"/>
    <w:rsid w:val="004D1785"/>
    <w:rsid w:val="004D1E28"/>
    <w:rsid w:val="004D269A"/>
    <w:rsid w:val="004D28B5"/>
    <w:rsid w:val="004D324F"/>
    <w:rsid w:val="004D40E9"/>
    <w:rsid w:val="004D4D28"/>
    <w:rsid w:val="004D6019"/>
    <w:rsid w:val="004D615D"/>
    <w:rsid w:val="004D68D1"/>
    <w:rsid w:val="004D728C"/>
    <w:rsid w:val="004D74A4"/>
    <w:rsid w:val="004D74D0"/>
    <w:rsid w:val="004D7628"/>
    <w:rsid w:val="004D7D14"/>
    <w:rsid w:val="004D7F4C"/>
    <w:rsid w:val="004D7F98"/>
    <w:rsid w:val="004E03FB"/>
    <w:rsid w:val="004E0A7F"/>
    <w:rsid w:val="004E0C55"/>
    <w:rsid w:val="004E0CAA"/>
    <w:rsid w:val="004E0D41"/>
    <w:rsid w:val="004E0DF2"/>
    <w:rsid w:val="004E0F86"/>
    <w:rsid w:val="004E116E"/>
    <w:rsid w:val="004E183C"/>
    <w:rsid w:val="004E278B"/>
    <w:rsid w:val="004E3271"/>
    <w:rsid w:val="004E342B"/>
    <w:rsid w:val="004E3EA4"/>
    <w:rsid w:val="004E4A9F"/>
    <w:rsid w:val="004E4C06"/>
    <w:rsid w:val="004E4E9E"/>
    <w:rsid w:val="004E5047"/>
    <w:rsid w:val="004E5356"/>
    <w:rsid w:val="004E5770"/>
    <w:rsid w:val="004E5A0C"/>
    <w:rsid w:val="004E5CB7"/>
    <w:rsid w:val="004E60CA"/>
    <w:rsid w:val="004E6F4C"/>
    <w:rsid w:val="004E7301"/>
    <w:rsid w:val="004E7655"/>
    <w:rsid w:val="004F0DF3"/>
    <w:rsid w:val="004F0E62"/>
    <w:rsid w:val="004F1399"/>
    <w:rsid w:val="004F1957"/>
    <w:rsid w:val="004F218B"/>
    <w:rsid w:val="004F2220"/>
    <w:rsid w:val="004F28A8"/>
    <w:rsid w:val="004F296E"/>
    <w:rsid w:val="004F2F3F"/>
    <w:rsid w:val="004F32CA"/>
    <w:rsid w:val="004F33AA"/>
    <w:rsid w:val="004F35D3"/>
    <w:rsid w:val="004F51CE"/>
    <w:rsid w:val="004F6356"/>
    <w:rsid w:val="004F64D4"/>
    <w:rsid w:val="004F70FF"/>
    <w:rsid w:val="004F71EA"/>
    <w:rsid w:val="005006BF"/>
    <w:rsid w:val="005007E2"/>
    <w:rsid w:val="00500F35"/>
    <w:rsid w:val="00501543"/>
    <w:rsid w:val="005019C3"/>
    <w:rsid w:val="00501A26"/>
    <w:rsid w:val="00501AB6"/>
    <w:rsid w:val="00501CA9"/>
    <w:rsid w:val="00502803"/>
    <w:rsid w:val="005029AB"/>
    <w:rsid w:val="005044EC"/>
    <w:rsid w:val="0050459F"/>
    <w:rsid w:val="005047BF"/>
    <w:rsid w:val="00504A0E"/>
    <w:rsid w:val="00504A19"/>
    <w:rsid w:val="00504BE2"/>
    <w:rsid w:val="00504D3C"/>
    <w:rsid w:val="0050595F"/>
    <w:rsid w:val="00505987"/>
    <w:rsid w:val="00505C52"/>
    <w:rsid w:val="00505E30"/>
    <w:rsid w:val="00505FA2"/>
    <w:rsid w:val="005067CD"/>
    <w:rsid w:val="00506E4B"/>
    <w:rsid w:val="005070F4"/>
    <w:rsid w:val="00507362"/>
    <w:rsid w:val="0050768E"/>
    <w:rsid w:val="00507CEB"/>
    <w:rsid w:val="005103A7"/>
    <w:rsid w:val="00510B88"/>
    <w:rsid w:val="00511377"/>
    <w:rsid w:val="005117CC"/>
    <w:rsid w:val="00511994"/>
    <w:rsid w:val="005125D6"/>
    <w:rsid w:val="00512F2F"/>
    <w:rsid w:val="005130E2"/>
    <w:rsid w:val="005131CA"/>
    <w:rsid w:val="00513A3C"/>
    <w:rsid w:val="00514186"/>
    <w:rsid w:val="00515202"/>
    <w:rsid w:val="005155CE"/>
    <w:rsid w:val="005157BD"/>
    <w:rsid w:val="005164C6"/>
    <w:rsid w:val="005168ED"/>
    <w:rsid w:val="00516B04"/>
    <w:rsid w:val="005170D8"/>
    <w:rsid w:val="00517E12"/>
    <w:rsid w:val="00517E1F"/>
    <w:rsid w:val="005201E8"/>
    <w:rsid w:val="005202F7"/>
    <w:rsid w:val="00520679"/>
    <w:rsid w:val="005206CB"/>
    <w:rsid w:val="0052079B"/>
    <w:rsid w:val="005209EE"/>
    <w:rsid w:val="00520A26"/>
    <w:rsid w:val="005213A2"/>
    <w:rsid w:val="0052143F"/>
    <w:rsid w:val="00521FC6"/>
    <w:rsid w:val="005231B8"/>
    <w:rsid w:val="005234AE"/>
    <w:rsid w:val="00524673"/>
    <w:rsid w:val="0052470D"/>
    <w:rsid w:val="00524775"/>
    <w:rsid w:val="00524BA1"/>
    <w:rsid w:val="00524FEB"/>
    <w:rsid w:val="005250F1"/>
    <w:rsid w:val="00525205"/>
    <w:rsid w:val="00525E09"/>
    <w:rsid w:val="005266B9"/>
    <w:rsid w:val="00526737"/>
    <w:rsid w:val="00526DAC"/>
    <w:rsid w:val="005278BA"/>
    <w:rsid w:val="005278D1"/>
    <w:rsid w:val="00527A05"/>
    <w:rsid w:val="00530338"/>
    <w:rsid w:val="00530742"/>
    <w:rsid w:val="005309E5"/>
    <w:rsid w:val="00530C7D"/>
    <w:rsid w:val="00530F3D"/>
    <w:rsid w:val="00531137"/>
    <w:rsid w:val="00531FEB"/>
    <w:rsid w:val="00532074"/>
    <w:rsid w:val="005320F0"/>
    <w:rsid w:val="00532805"/>
    <w:rsid w:val="00532859"/>
    <w:rsid w:val="00532F67"/>
    <w:rsid w:val="005334C5"/>
    <w:rsid w:val="00533562"/>
    <w:rsid w:val="005337B8"/>
    <w:rsid w:val="005339EB"/>
    <w:rsid w:val="00533AE5"/>
    <w:rsid w:val="00533BE4"/>
    <w:rsid w:val="00533EEB"/>
    <w:rsid w:val="00534005"/>
    <w:rsid w:val="0053447C"/>
    <w:rsid w:val="00534966"/>
    <w:rsid w:val="00534F81"/>
    <w:rsid w:val="00535B77"/>
    <w:rsid w:val="00535E05"/>
    <w:rsid w:val="00536351"/>
    <w:rsid w:val="00537091"/>
    <w:rsid w:val="00537092"/>
    <w:rsid w:val="00537C3E"/>
    <w:rsid w:val="005402CC"/>
    <w:rsid w:val="00540B10"/>
    <w:rsid w:val="00540E07"/>
    <w:rsid w:val="00541884"/>
    <w:rsid w:val="00541D9F"/>
    <w:rsid w:val="0054262B"/>
    <w:rsid w:val="00543235"/>
    <w:rsid w:val="00543C52"/>
    <w:rsid w:val="00544A93"/>
    <w:rsid w:val="005455A5"/>
    <w:rsid w:val="005459D5"/>
    <w:rsid w:val="00545A59"/>
    <w:rsid w:val="00545EDE"/>
    <w:rsid w:val="0054712F"/>
    <w:rsid w:val="0054759F"/>
    <w:rsid w:val="00547729"/>
    <w:rsid w:val="0055013F"/>
    <w:rsid w:val="00550527"/>
    <w:rsid w:val="0055094C"/>
    <w:rsid w:val="00550E3F"/>
    <w:rsid w:val="00551668"/>
    <w:rsid w:val="005518DB"/>
    <w:rsid w:val="00551E94"/>
    <w:rsid w:val="00551E96"/>
    <w:rsid w:val="00551F3A"/>
    <w:rsid w:val="00553094"/>
    <w:rsid w:val="005531C2"/>
    <w:rsid w:val="005535A8"/>
    <w:rsid w:val="00553E9A"/>
    <w:rsid w:val="00554582"/>
    <w:rsid w:val="0055524E"/>
    <w:rsid w:val="00555268"/>
    <w:rsid w:val="005557EF"/>
    <w:rsid w:val="005561D0"/>
    <w:rsid w:val="005566CD"/>
    <w:rsid w:val="00556D14"/>
    <w:rsid w:val="005571CC"/>
    <w:rsid w:val="00557200"/>
    <w:rsid w:val="00557E1D"/>
    <w:rsid w:val="00557EF7"/>
    <w:rsid w:val="00560306"/>
    <w:rsid w:val="00562514"/>
    <w:rsid w:val="00563524"/>
    <w:rsid w:val="0056356A"/>
    <w:rsid w:val="00563628"/>
    <w:rsid w:val="00563C5F"/>
    <w:rsid w:val="00563D9E"/>
    <w:rsid w:val="00564197"/>
    <w:rsid w:val="00564243"/>
    <w:rsid w:val="0056435C"/>
    <w:rsid w:val="00564D22"/>
    <w:rsid w:val="005651D6"/>
    <w:rsid w:val="005653BC"/>
    <w:rsid w:val="0056584E"/>
    <w:rsid w:val="00565D15"/>
    <w:rsid w:val="00565D55"/>
    <w:rsid w:val="00565EB9"/>
    <w:rsid w:val="005660D3"/>
    <w:rsid w:val="005660E9"/>
    <w:rsid w:val="005665A3"/>
    <w:rsid w:val="00567534"/>
    <w:rsid w:val="00570BA1"/>
    <w:rsid w:val="0057101D"/>
    <w:rsid w:val="00571029"/>
    <w:rsid w:val="0057112F"/>
    <w:rsid w:val="005726FA"/>
    <w:rsid w:val="00572B50"/>
    <w:rsid w:val="0057338B"/>
    <w:rsid w:val="00574A0F"/>
    <w:rsid w:val="00574BE8"/>
    <w:rsid w:val="00575287"/>
    <w:rsid w:val="005759E6"/>
    <w:rsid w:val="00575B19"/>
    <w:rsid w:val="005760EB"/>
    <w:rsid w:val="0057658F"/>
    <w:rsid w:val="005765B8"/>
    <w:rsid w:val="00576B36"/>
    <w:rsid w:val="00577560"/>
    <w:rsid w:val="00577AD2"/>
    <w:rsid w:val="00577D6F"/>
    <w:rsid w:val="0058057F"/>
    <w:rsid w:val="00580D6A"/>
    <w:rsid w:val="005815B0"/>
    <w:rsid w:val="00581C4C"/>
    <w:rsid w:val="005821F1"/>
    <w:rsid w:val="005826A9"/>
    <w:rsid w:val="00582764"/>
    <w:rsid w:val="00582B67"/>
    <w:rsid w:val="00583589"/>
    <w:rsid w:val="0058421A"/>
    <w:rsid w:val="0058486D"/>
    <w:rsid w:val="00584B16"/>
    <w:rsid w:val="00585435"/>
    <w:rsid w:val="00585633"/>
    <w:rsid w:val="005858E5"/>
    <w:rsid w:val="00585A9E"/>
    <w:rsid w:val="00585C31"/>
    <w:rsid w:val="00585EAC"/>
    <w:rsid w:val="00586A18"/>
    <w:rsid w:val="00586EEE"/>
    <w:rsid w:val="00587FA0"/>
    <w:rsid w:val="005909A1"/>
    <w:rsid w:val="005909CD"/>
    <w:rsid w:val="00591218"/>
    <w:rsid w:val="00591AA4"/>
    <w:rsid w:val="00591D11"/>
    <w:rsid w:val="00591E17"/>
    <w:rsid w:val="00592A87"/>
    <w:rsid w:val="00593409"/>
    <w:rsid w:val="00594C9B"/>
    <w:rsid w:val="005956F9"/>
    <w:rsid w:val="00595932"/>
    <w:rsid w:val="00595E05"/>
    <w:rsid w:val="0059637A"/>
    <w:rsid w:val="005964D5"/>
    <w:rsid w:val="00596507"/>
    <w:rsid w:val="005965F5"/>
    <w:rsid w:val="00596797"/>
    <w:rsid w:val="005967E8"/>
    <w:rsid w:val="00596965"/>
    <w:rsid w:val="005969FD"/>
    <w:rsid w:val="005977FB"/>
    <w:rsid w:val="00597E14"/>
    <w:rsid w:val="005A002A"/>
    <w:rsid w:val="005A0558"/>
    <w:rsid w:val="005A0627"/>
    <w:rsid w:val="005A0801"/>
    <w:rsid w:val="005A0BB0"/>
    <w:rsid w:val="005A105D"/>
    <w:rsid w:val="005A1217"/>
    <w:rsid w:val="005A13E6"/>
    <w:rsid w:val="005A144D"/>
    <w:rsid w:val="005A1C52"/>
    <w:rsid w:val="005A1D5D"/>
    <w:rsid w:val="005A1DDE"/>
    <w:rsid w:val="005A2285"/>
    <w:rsid w:val="005A2389"/>
    <w:rsid w:val="005A2617"/>
    <w:rsid w:val="005A26AF"/>
    <w:rsid w:val="005A2909"/>
    <w:rsid w:val="005A2D78"/>
    <w:rsid w:val="005A30EB"/>
    <w:rsid w:val="005A355C"/>
    <w:rsid w:val="005A4673"/>
    <w:rsid w:val="005A47FC"/>
    <w:rsid w:val="005A6110"/>
    <w:rsid w:val="005A65AA"/>
    <w:rsid w:val="005A68B9"/>
    <w:rsid w:val="005A71F6"/>
    <w:rsid w:val="005A73AD"/>
    <w:rsid w:val="005A7B9E"/>
    <w:rsid w:val="005B0DE3"/>
    <w:rsid w:val="005B17DA"/>
    <w:rsid w:val="005B185F"/>
    <w:rsid w:val="005B1DFA"/>
    <w:rsid w:val="005B2492"/>
    <w:rsid w:val="005B24DC"/>
    <w:rsid w:val="005B2604"/>
    <w:rsid w:val="005B2A1A"/>
    <w:rsid w:val="005B2A7E"/>
    <w:rsid w:val="005B3046"/>
    <w:rsid w:val="005B353C"/>
    <w:rsid w:val="005B3EC0"/>
    <w:rsid w:val="005B3F15"/>
    <w:rsid w:val="005B41A4"/>
    <w:rsid w:val="005B42E4"/>
    <w:rsid w:val="005B4B24"/>
    <w:rsid w:val="005B4F3A"/>
    <w:rsid w:val="005B5013"/>
    <w:rsid w:val="005B5292"/>
    <w:rsid w:val="005B5804"/>
    <w:rsid w:val="005B65D7"/>
    <w:rsid w:val="005B66BB"/>
    <w:rsid w:val="005C0A8A"/>
    <w:rsid w:val="005C29B6"/>
    <w:rsid w:val="005C305D"/>
    <w:rsid w:val="005C35A8"/>
    <w:rsid w:val="005C3893"/>
    <w:rsid w:val="005C3FDC"/>
    <w:rsid w:val="005C43D2"/>
    <w:rsid w:val="005C494A"/>
    <w:rsid w:val="005C50CC"/>
    <w:rsid w:val="005C5147"/>
    <w:rsid w:val="005C5395"/>
    <w:rsid w:val="005C6222"/>
    <w:rsid w:val="005C6C46"/>
    <w:rsid w:val="005C6DF2"/>
    <w:rsid w:val="005C7018"/>
    <w:rsid w:val="005C73D6"/>
    <w:rsid w:val="005D020A"/>
    <w:rsid w:val="005D0889"/>
    <w:rsid w:val="005D0AF9"/>
    <w:rsid w:val="005D208B"/>
    <w:rsid w:val="005D2827"/>
    <w:rsid w:val="005D3311"/>
    <w:rsid w:val="005D3398"/>
    <w:rsid w:val="005D369D"/>
    <w:rsid w:val="005D39EA"/>
    <w:rsid w:val="005D3F4B"/>
    <w:rsid w:val="005D4638"/>
    <w:rsid w:val="005D47CC"/>
    <w:rsid w:val="005D52BC"/>
    <w:rsid w:val="005D5F17"/>
    <w:rsid w:val="005D5FD4"/>
    <w:rsid w:val="005D605D"/>
    <w:rsid w:val="005D6447"/>
    <w:rsid w:val="005D6A9A"/>
    <w:rsid w:val="005D6CBA"/>
    <w:rsid w:val="005D6F08"/>
    <w:rsid w:val="005D73D4"/>
    <w:rsid w:val="005D76FC"/>
    <w:rsid w:val="005D78D9"/>
    <w:rsid w:val="005D79B0"/>
    <w:rsid w:val="005D7B10"/>
    <w:rsid w:val="005E0A34"/>
    <w:rsid w:val="005E14BF"/>
    <w:rsid w:val="005E1B63"/>
    <w:rsid w:val="005E1D2D"/>
    <w:rsid w:val="005E1E74"/>
    <w:rsid w:val="005E1ECB"/>
    <w:rsid w:val="005E226D"/>
    <w:rsid w:val="005E234D"/>
    <w:rsid w:val="005E2523"/>
    <w:rsid w:val="005E25C0"/>
    <w:rsid w:val="005E26CF"/>
    <w:rsid w:val="005E28B8"/>
    <w:rsid w:val="005E28BA"/>
    <w:rsid w:val="005E3B32"/>
    <w:rsid w:val="005E40E8"/>
    <w:rsid w:val="005E4AD9"/>
    <w:rsid w:val="005E515F"/>
    <w:rsid w:val="005E55FF"/>
    <w:rsid w:val="005E5622"/>
    <w:rsid w:val="005E5DB8"/>
    <w:rsid w:val="005E6063"/>
    <w:rsid w:val="005E6242"/>
    <w:rsid w:val="005E68CE"/>
    <w:rsid w:val="005E69D0"/>
    <w:rsid w:val="005E71BA"/>
    <w:rsid w:val="005E72B1"/>
    <w:rsid w:val="005E72B9"/>
    <w:rsid w:val="005F0448"/>
    <w:rsid w:val="005F08E8"/>
    <w:rsid w:val="005F097B"/>
    <w:rsid w:val="005F1090"/>
    <w:rsid w:val="005F2239"/>
    <w:rsid w:val="005F26BE"/>
    <w:rsid w:val="005F27C7"/>
    <w:rsid w:val="005F3614"/>
    <w:rsid w:val="005F3970"/>
    <w:rsid w:val="005F4999"/>
    <w:rsid w:val="005F5714"/>
    <w:rsid w:val="005F6608"/>
    <w:rsid w:val="005F67D4"/>
    <w:rsid w:val="005F67F6"/>
    <w:rsid w:val="005F716F"/>
    <w:rsid w:val="005F72A1"/>
    <w:rsid w:val="005F7348"/>
    <w:rsid w:val="005F73AE"/>
    <w:rsid w:val="005F77BC"/>
    <w:rsid w:val="005F7A67"/>
    <w:rsid w:val="006014BC"/>
    <w:rsid w:val="0060150F"/>
    <w:rsid w:val="0060176E"/>
    <w:rsid w:val="00601B75"/>
    <w:rsid w:val="00602004"/>
    <w:rsid w:val="0060216A"/>
    <w:rsid w:val="006022A5"/>
    <w:rsid w:val="006025AA"/>
    <w:rsid w:val="00602DBE"/>
    <w:rsid w:val="006038DB"/>
    <w:rsid w:val="00603BE9"/>
    <w:rsid w:val="00603E96"/>
    <w:rsid w:val="00603E99"/>
    <w:rsid w:val="00603FCC"/>
    <w:rsid w:val="00604224"/>
    <w:rsid w:val="00604A52"/>
    <w:rsid w:val="00604E27"/>
    <w:rsid w:val="006052B4"/>
    <w:rsid w:val="00605BA4"/>
    <w:rsid w:val="00605D30"/>
    <w:rsid w:val="0060602C"/>
    <w:rsid w:val="0060656A"/>
    <w:rsid w:val="00606616"/>
    <w:rsid w:val="0060709E"/>
    <w:rsid w:val="006074F0"/>
    <w:rsid w:val="00607518"/>
    <w:rsid w:val="006102A6"/>
    <w:rsid w:val="0061033E"/>
    <w:rsid w:val="006106C3"/>
    <w:rsid w:val="00610AE9"/>
    <w:rsid w:val="00610B23"/>
    <w:rsid w:val="00610D46"/>
    <w:rsid w:val="00611AC0"/>
    <w:rsid w:val="00611EA4"/>
    <w:rsid w:val="006123BD"/>
    <w:rsid w:val="006135B3"/>
    <w:rsid w:val="00613CB8"/>
    <w:rsid w:val="00613ECF"/>
    <w:rsid w:val="00613FA6"/>
    <w:rsid w:val="0061468D"/>
    <w:rsid w:val="00614AE4"/>
    <w:rsid w:val="00614FB3"/>
    <w:rsid w:val="00615790"/>
    <w:rsid w:val="00615C64"/>
    <w:rsid w:val="00615F74"/>
    <w:rsid w:val="006166AB"/>
    <w:rsid w:val="00616EE1"/>
    <w:rsid w:val="00616F1D"/>
    <w:rsid w:val="006175C0"/>
    <w:rsid w:val="00617A06"/>
    <w:rsid w:val="00617D34"/>
    <w:rsid w:val="0062030F"/>
    <w:rsid w:val="00620417"/>
    <w:rsid w:val="00621923"/>
    <w:rsid w:val="00622134"/>
    <w:rsid w:val="0062297D"/>
    <w:rsid w:val="00623674"/>
    <w:rsid w:val="006239C1"/>
    <w:rsid w:val="00624D7B"/>
    <w:rsid w:val="0062540A"/>
    <w:rsid w:val="00625478"/>
    <w:rsid w:val="006262E1"/>
    <w:rsid w:val="00626916"/>
    <w:rsid w:val="006274DD"/>
    <w:rsid w:val="00627744"/>
    <w:rsid w:val="006278FB"/>
    <w:rsid w:val="00627DC1"/>
    <w:rsid w:val="006307B8"/>
    <w:rsid w:val="0063107C"/>
    <w:rsid w:val="006311F2"/>
    <w:rsid w:val="0063183B"/>
    <w:rsid w:val="00631E07"/>
    <w:rsid w:val="006320E9"/>
    <w:rsid w:val="006320F8"/>
    <w:rsid w:val="00632104"/>
    <w:rsid w:val="00632329"/>
    <w:rsid w:val="006328D6"/>
    <w:rsid w:val="00632BC3"/>
    <w:rsid w:val="00632DB2"/>
    <w:rsid w:val="006335D0"/>
    <w:rsid w:val="00633C7B"/>
    <w:rsid w:val="00634702"/>
    <w:rsid w:val="00634785"/>
    <w:rsid w:val="00634F7C"/>
    <w:rsid w:val="00635465"/>
    <w:rsid w:val="00635904"/>
    <w:rsid w:val="00635F25"/>
    <w:rsid w:val="00636615"/>
    <w:rsid w:val="00636C2D"/>
    <w:rsid w:val="00636DDD"/>
    <w:rsid w:val="00636FAD"/>
    <w:rsid w:val="006371F3"/>
    <w:rsid w:val="0063766E"/>
    <w:rsid w:val="00637881"/>
    <w:rsid w:val="00637E66"/>
    <w:rsid w:val="006418D9"/>
    <w:rsid w:val="00641DC3"/>
    <w:rsid w:val="00641EBB"/>
    <w:rsid w:val="0064201D"/>
    <w:rsid w:val="0064217A"/>
    <w:rsid w:val="00642BA7"/>
    <w:rsid w:val="00642C2C"/>
    <w:rsid w:val="00642C9E"/>
    <w:rsid w:val="006437D1"/>
    <w:rsid w:val="00643BC8"/>
    <w:rsid w:val="00643FD2"/>
    <w:rsid w:val="00644262"/>
    <w:rsid w:val="00644284"/>
    <w:rsid w:val="00644619"/>
    <w:rsid w:val="00644AC7"/>
    <w:rsid w:val="00645F32"/>
    <w:rsid w:val="0064615A"/>
    <w:rsid w:val="00646E00"/>
    <w:rsid w:val="00646FCC"/>
    <w:rsid w:val="00647058"/>
    <w:rsid w:val="00647DF9"/>
    <w:rsid w:val="00650050"/>
    <w:rsid w:val="0065049E"/>
    <w:rsid w:val="006515E7"/>
    <w:rsid w:val="00651745"/>
    <w:rsid w:val="00651FBF"/>
    <w:rsid w:val="0065267F"/>
    <w:rsid w:val="00652992"/>
    <w:rsid w:val="00652D31"/>
    <w:rsid w:val="00652DED"/>
    <w:rsid w:val="0065398D"/>
    <w:rsid w:val="006539DB"/>
    <w:rsid w:val="00654148"/>
    <w:rsid w:val="006541D0"/>
    <w:rsid w:val="00654D28"/>
    <w:rsid w:val="006555B6"/>
    <w:rsid w:val="00655DB6"/>
    <w:rsid w:val="00656188"/>
    <w:rsid w:val="00656489"/>
    <w:rsid w:val="00656BC0"/>
    <w:rsid w:val="00657C29"/>
    <w:rsid w:val="00661A84"/>
    <w:rsid w:val="00662490"/>
    <w:rsid w:val="0066254F"/>
    <w:rsid w:val="00662E55"/>
    <w:rsid w:val="006630F4"/>
    <w:rsid w:val="00663433"/>
    <w:rsid w:val="0066376A"/>
    <w:rsid w:val="006640EB"/>
    <w:rsid w:val="00664386"/>
    <w:rsid w:val="0066473F"/>
    <w:rsid w:val="0066569D"/>
    <w:rsid w:val="00665EB7"/>
    <w:rsid w:val="006661F6"/>
    <w:rsid w:val="006663D0"/>
    <w:rsid w:val="006665A8"/>
    <w:rsid w:val="00667059"/>
    <w:rsid w:val="006701BA"/>
    <w:rsid w:val="006708E2"/>
    <w:rsid w:val="0067177C"/>
    <w:rsid w:val="006718F3"/>
    <w:rsid w:val="006719D4"/>
    <w:rsid w:val="00671B52"/>
    <w:rsid w:val="006723E8"/>
    <w:rsid w:val="006723FC"/>
    <w:rsid w:val="0067244E"/>
    <w:rsid w:val="0067265E"/>
    <w:rsid w:val="006727DA"/>
    <w:rsid w:val="00672949"/>
    <w:rsid w:val="00672FA9"/>
    <w:rsid w:val="006731E6"/>
    <w:rsid w:val="006735DE"/>
    <w:rsid w:val="00673A50"/>
    <w:rsid w:val="00673BE8"/>
    <w:rsid w:val="00673DDC"/>
    <w:rsid w:val="00674547"/>
    <w:rsid w:val="0067457F"/>
    <w:rsid w:val="0067473A"/>
    <w:rsid w:val="006747F3"/>
    <w:rsid w:val="00674FD1"/>
    <w:rsid w:val="006750CD"/>
    <w:rsid w:val="00675725"/>
    <w:rsid w:val="00675F79"/>
    <w:rsid w:val="00675F8D"/>
    <w:rsid w:val="006761CB"/>
    <w:rsid w:val="00676215"/>
    <w:rsid w:val="00676427"/>
    <w:rsid w:val="00676EA5"/>
    <w:rsid w:val="00677043"/>
    <w:rsid w:val="006779E3"/>
    <w:rsid w:val="00680480"/>
    <w:rsid w:val="0068075E"/>
    <w:rsid w:val="00680761"/>
    <w:rsid w:val="00680809"/>
    <w:rsid w:val="00680A40"/>
    <w:rsid w:val="006810CA"/>
    <w:rsid w:val="00681424"/>
    <w:rsid w:val="006814EE"/>
    <w:rsid w:val="00681583"/>
    <w:rsid w:val="0068199B"/>
    <w:rsid w:val="00681C9A"/>
    <w:rsid w:val="00681CD6"/>
    <w:rsid w:val="00682302"/>
    <w:rsid w:val="00682B1A"/>
    <w:rsid w:val="006835E9"/>
    <w:rsid w:val="006836BD"/>
    <w:rsid w:val="00683C1D"/>
    <w:rsid w:val="00683EEE"/>
    <w:rsid w:val="00684C25"/>
    <w:rsid w:val="006854CE"/>
    <w:rsid w:val="0068564A"/>
    <w:rsid w:val="006862E3"/>
    <w:rsid w:val="0068657F"/>
    <w:rsid w:val="006869CF"/>
    <w:rsid w:val="00686C73"/>
    <w:rsid w:val="006872E7"/>
    <w:rsid w:val="006877C3"/>
    <w:rsid w:val="00687940"/>
    <w:rsid w:val="00687C38"/>
    <w:rsid w:val="00691382"/>
    <w:rsid w:val="006918FD"/>
    <w:rsid w:val="00691F87"/>
    <w:rsid w:val="0069203D"/>
    <w:rsid w:val="006921C5"/>
    <w:rsid w:val="00692375"/>
    <w:rsid w:val="00692B66"/>
    <w:rsid w:val="00692F94"/>
    <w:rsid w:val="006930A6"/>
    <w:rsid w:val="0069320F"/>
    <w:rsid w:val="006933DE"/>
    <w:rsid w:val="00693437"/>
    <w:rsid w:val="00693632"/>
    <w:rsid w:val="0069364E"/>
    <w:rsid w:val="0069393A"/>
    <w:rsid w:val="00693AE3"/>
    <w:rsid w:val="00693AF1"/>
    <w:rsid w:val="00693CA1"/>
    <w:rsid w:val="006944C3"/>
    <w:rsid w:val="00695264"/>
    <w:rsid w:val="0069543D"/>
    <w:rsid w:val="00695D31"/>
    <w:rsid w:val="0069628F"/>
    <w:rsid w:val="00696BDA"/>
    <w:rsid w:val="00697811"/>
    <w:rsid w:val="00697D1C"/>
    <w:rsid w:val="00697E76"/>
    <w:rsid w:val="006A0575"/>
    <w:rsid w:val="006A082B"/>
    <w:rsid w:val="006A0DD4"/>
    <w:rsid w:val="006A0FA3"/>
    <w:rsid w:val="006A0FF7"/>
    <w:rsid w:val="006A15B8"/>
    <w:rsid w:val="006A18F4"/>
    <w:rsid w:val="006A192A"/>
    <w:rsid w:val="006A21F4"/>
    <w:rsid w:val="006A2AF3"/>
    <w:rsid w:val="006A3629"/>
    <w:rsid w:val="006A3EFA"/>
    <w:rsid w:val="006A41AB"/>
    <w:rsid w:val="006A46E3"/>
    <w:rsid w:val="006A4846"/>
    <w:rsid w:val="006A484F"/>
    <w:rsid w:val="006A4DCD"/>
    <w:rsid w:val="006A5197"/>
    <w:rsid w:val="006A53CB"/>
    <w:rsid w:val="006A5CD4"/>
    <w:rsid w:val="006A6552"/>
    <w:rsid w:val="006A69A8"/>
    <w:rsid w:val="006A69D4"/>
    <w:rsid w:val="006A6A50"/>
    <w:rsid w:val="006A6BA3"/>
    <w:rsid w:val="006A78E4"/>
    <w:rsid w:val="006B0C34"/>
    <w:rsid w:val="006B0D5A"/>
    <w:rsid w:val="006B0EB2"/>
    <w:rsid w:val="006B12A1"/>
    <w:rsid w:val="006B1322"/>
    <w:rsid w:val="006B193B"/>
    <w:rsid w:val="006B1B5C"/>
    <w:rsid w:val="006B1FD0"/>
    <w:rsid w:val="006B2157"/>
    <w:rsid w:val="006B2808"/>
    <w:rsid w:val="006B28DB"/>
    <w:rsid w:val="006B31B5"/>
    <w:rsid w:val="006B3679"/>
    <w:rsid w:val="006B3F1A"/>
    <w:rsid w:val="006B4045"/>
    <w:rsid w:val="006B4565"/>
    <w:rsid w:val="006B4C0D"/>
    <w:rsid w:val="006B4D55"/>
    <w:rsid w:val="006B4E13"/>
    <w:rsid w:val="006B4E2D"/>
    <w:rsid w:val="006B4FF8"/>
    <w:rsid w:val="006B5040"/>
    <w:rsid w:val="006B570D"/>
    <w:rsid w:val="006B5AF6"/>
    <w:rsid w:val="006B5C8A"/>
    <w:rsid w:val="006B5E84"/>
    <w:rsid w:val="006B616F"/>
    <w:rsid w:val="006B628E"/>
    <w:rsid w:val="006B631F"/>
    <w:rsid w:val="006B6CD9"/>
    <w:rsid w:val="006B7203"/>
    <w:rsid w:val="006B742C"/>
    <w:rsid w:val="006B75D6"/>
    <w:rsid w:val="006B76D2"/>
    <w:rsid w:val="006B7B24"/>
    <w:rsid w:val="006C06C4"/>
    <w:rsid w:val="006C0D0C"/>
    <w:rsid w:val="006C0DFF"/>
    <w:rsid w:val="006C0E6C"/>
    <w:rsid w:val="006C108F"/>
    <w:rsid w:val="006C29B7"/>
    <w:rsid w:val="006C2E55"/>
    <w:rsid w:val="006C30EF"/>
    <w:rsid w:val="006C35CB"/>
    <w:rsid w:val="006C3D0C"/>
    <w:rsid w:val="006C4009"/>
    <w:rsid w:val="006C412E"/>
    <w:rsid w:val="006C4896"/>
    <w:rsid w:val="006C4E83"/>
    <w:rsid w:val="006C5B04"/>
    <w:rsid w:val="006C5FAB"/>
    <w:rsid w:val="006C725A"/>
    <w:rsid w:val="006C7421"/>
    <w:rsid w:val="006C7749"/>
    <w:rsid w:val="006C7CED"/>
    <w:rsid w:val="006D0398"/>
    <w:rsid w:val="006D0B1D"/>
    <w:rsid w:val="006D0E47"/>
    <w:rsid w:val="006D0FA2"/>
    <w:rsid w:val="006D0FC1"/>
    <w:rsid w:val="006D134C"/>
    <w:rsid w:val="006D1AB6"/>
    <w:rsid w:val="006D1DF3"/>
    <w:rsid w:val="006D1F1E"/>
    <w:rsid w:val="006D21E4"/>
    <w:rsid w:val="006D34DF"/>
    <w:rsid w:val="006D5282"/>
    <w:rsid w:val="006D5650"/>
    <w:rsid w:val="006E00F0"/>
    <w:rsid w:val="006E03E6"/>
    <w:rsid w:val="006E0FE9"/>
    <w:rsid w:val="006E123A"/>
    <w:rsid w:val="006E2E68"/>
    <w:rsid w:val="006E2FCB"/>
    <w:rsid w:val="006E32B0"/>
    <w:rsid w:val="006E349D"/>
    <w:rsid w:val="006E350B"/>
    <w:rsid w:val="006E35FE"/>
    <w:rsid w:val="006E4873"/>
    <w:rsid w:val="006E54DC"/>
    <w:rsid w:val="006E5671"/>
    <w:rsid w:val="006E5864"/>
    <w:rsid w:val="006E5A3F"/>
    <w:rsid w:val="006E5D9F"/>
    <w:rsid w:val="006E5FBA"/>
    <w:rsid w:val="006E6729"/>
    <w:rsid w:val="006E6747"/>
    <w:rsid w:val="006E6E1E"/>
    <w:rsid w:val="006E79D1"/>
    <w:rsid w:val="006E7E4E"/>
    <w:rsid w:val="006F0433"/>
    <w:rsid w:val="006F09C3"/>
    <w:rsid w:val="006F0FBD"/>
    <w:rsid w:val="006F1C59"/>
    <w:rsid w:val="006F1C62"/>
    <w:rsid w:val="006F20B0"/>
    <w:rsid w:val="006F254F"/>
    <w:rsid w:val="006F2633"/>
    <w:rsid w:val="006F2D83"/>
    <w:rsid w:val="006F2E84"/>
    <w:rsid w:val="006F3E7E"/>
    <w:rsid w:val="006F3E87"/>
    <w:rsid w:val="006F431A"/>
    <w:rsid w:val="006F45D8"/>
    <w:rsid w:val="006F5685"/>
    <w:rsid w:val="006F57E1"/>
    <w:rsid w:val="006F6599"/>
    <w:rsid w:val="006F6817"/>
    <w:rsid w:val="006F6FB6"/>
    <w:rsid w:val="00700352"/>
    <w:rsid w:val="0070093D"/>
    <w:rsid w:val="00700EEA"/>
    <w:rsid w:val="00701712"/>
    <w:rsid w:val="00701836"/>
    <w:rsid w:val="00701DAE"/>
    <w:rsid w:val="007022F7"/>
    <w:rsid w:val="00702672"/>
    <w:rsid w:val="00703765"/>
    <w:rsid w:val="007042A5"/>
    <w:rsid w:val="00704677"/>
    <w:rsid w:val="00704BA8"/>
    <w:rsid w:val="007053A3"/>
    <w:rsid w:val="00705789"/>
    <w:rsid w:val="00705AAD"/>
    <w:rsid w:val="00706BE9"/>
    <w:rsid w:val="007071ED"/>
    <w:rsid w:val="0070754F"/>
    <w:rsid w:val="007077A1"/>
    <w:rsid w:val="007112D1"/>
    <w:rsid w:val="0071164F"/>
    <w:rsid w:val="00711913"/>
    <w:rsid w:val="00711BB3"/>
    <w:rsid w:val="00712489"/>
    <w:rsid w:val="007124AE"/>
    <w:rsid w:val="007125D8"/>
    <w:rsid w:val="00712B51"/>
    <w:rsid w:val="00713745"/>
    <w:rsid w:val="00713876"/>
    <w:rsid w:val="00714390"/>
    <w:rsid w:val="00714848"/>
    <w:rsid w:val="00714A92"/>
    <w:rsid w:val="00715EB2"/>
    <w:rsid w:val="00715F71"/>
    <w:rsid w:val="00716235"/>
    <w:rsid w:val="007162B5"/>
    <w:rsid w:val="007168A6"/>
    <w:rsid w:val="00716BB5"/>
    <w:rsid w:val="00716C8F"/>
    <w:rsid w:val="0071781C"/>
    <w:rsid w:val="007178CD"/>
    <w:rsid w:val="00717BA7"/>
    <w:rsid w:val="007201A6"/>
    <w:rsid w:val="007203B1"/>
    <w:rsid w:val="00720679"/>
    <w:rsid w:val="00720FCF"/>
    <w:rsid w:val="0072165B"/>
    <w:rsid w:val="007228CB"/>
    <w:rsid w:val="00722CFD"/>
    <w:rsid w:val="0072373C"/>
    <w:rsid w:val="00723819"/>
    <w:rsid w:val="00724060"/>
    <w:rsid w:val="0072437E"/>
    <w:rsid w:val="007247E9"/>
    <w:rsid w:val="007247F6"/>
    <w:rsid w:val="00724946"/>
    <w:rsid w:val="00724957"/>
    <w:rsid w:val="007251A3"/>
    <w:rsid w:val="00726578"/>
    <w:rsid w:val="00726E7E"/>
    <w:rsid w:val="00727054"/>
    <w:rsid w:val="0072717F"/>
    <w:rsid w:val="00727E1E"/>
    <w:rsid w:val="007308B2"/>
    <w:rsid w:val="00730B34"/>
    <w:rsid w:val="00730B50"/>
    <w:rsid w:val="00730D14"/>
    <w:rsid w:val="0073220D"/>
    <w:rsid w:val="0073222A"/>
    <w:rsid w:val="007323D3"/>
    <w:rsid w:val="00732A5E"/>
    <w:rsid w:val="00732C82"/>
    <w:rsid w:val="00732EB9"/>
    <w:rsid w:val="00733603"/>
    <w:rsid w:val="0073394F"/>
    <w:rsid w:val="007339CE"/>
    <w:rsid w:val="00733E93"/>
    <w:rsid w:val="00733F4B"/>
    <w:rsid w:val="00733FDC"/>
    <w:rsid w:val="00734021"/>
    <w:rsid w:val="00734604"/>
    <w:rsid w:val="00734868"/>
    <w:rsid w:val="00735331"/>
    <w:rsid w:val="007354EE"/>
    <w:rsid w:val="007356FB"/>
    <w:rsid w:val="00736786"/>
    <w:rsid w:val="007368A6"/>
    <w:rsid w:val="007378EF"/>
    <w:rsid w:val="00737A13"/>
    <w:rsid w:val="00737ACC"/>
    <w:rsid w:val="00737BC9"/>
    <w:rsid w:val="00737DD2"/>
    <w:rsid w:val="00737E4F"/>
    <w:rsid w:val="007402E2"/>
    <w:rsid w:val="00742AD6"/>
    <w:rsid w:val="007435EC"/>
    <w:rsid w:val="007437EC"/>
    <w:rsid w:val="00743DC4"/>
    <w:rsid w:val="00743E61"/>
    <w:rsid w:val="0074466E"/>
    <w:rsid w:val="00744710"/>
    <w:rsid w:val="007448E7"/>
    <w:rsid w:val="00744943"/>
    <w:rsid w:val="00745121"/>
    <w:rsid w:val="007451FF"/>
    <w:rsid w:val="007455DD"/>
    <w:rsid w:val="007456DC"/>
    <w:rsid w:val="00745F3E"/>
    <w:rsid w:val="00745F47"/>
    <w:rsid w:val="00746663"/>
    <w:rsid w:val="00747098"/>
    <w:rsid w:val="00747489"/>
    <w:rsid w:val="00747C40"/>
    <w:rsid w:val="00747FDB"/>
    <w:rsid w:val="00750718"/>
    <w:rsid w:val="00750ACF"/>
    <w:rsid w:val="00751107"/>
    <w:rsid w:val="00752F90"/>
    <w:rsid w:val="00753FC1"/>
    <w:rsid w:val="00754052"/>
    <w:rsid w:val="00754294"/>
    <w:rsid w:val="00754575"/>
    <w:rsid w:val="00755060"/>
    <w:rsid w:val="0075508C"/>
    <w:rsid w:val="0075547E"/>
    <w:rsid w:val="007558CB"/>
    <w:rsid w:val="00755B87"/>
    <w:rsid w:val="00755BC0"/>
    <w:rsid w:val="0075664B"/>
    <w:rsid w:val="00756CAE"/>
    <w:rsid w:val="00756DDF"/>
    <w:rsid w:val="007570C3"/>
    <w:rsid w:val="00757F7E"/>
    <w:rsid w:val="00760339"/>
    <w:rsid w:val="00760FDE"/>
    <w:rsid w:val="00761037"/>
    <w:rsid w:val="00761226"/>
    <w:rsid w:val="0076165C"/>
    <w:rsid w:val="007618A6"/>
    <w:rsid w:val="00761B12"/>
    <w:rsid w:val="00761D7D"/>
    <w:rsid w:val="00762A7A"/>
    <w:rsid w:val="007635D3"/>
    <w:rsid w:val="00764764"/>
    <w:rsid w:val="00764E7B"/>
    <w:rsid w:val="00764E96"/>
    <w:rsid w:val="007656A8"/>
    <w:rsid w:val="00765833"/>
    <w:rsid w:val="00765C60"/>
    <w:rsid w:val="00765C73"/>
    <w:rsid w:val="00766622"/>
    <w:rsid w:val="00766AC9"/>
    <w:rsid w:val="007675FC"/>
    <w:rsid w:val="0077090D"/>
    <w:rsid w:val="00771947"/>
    <w:rsid w:val="00771CD5"/>
    <w:rsid w:val="007721D4"/>
    <w:rsid w:val="00772C8B"/>
    <w:rsid w:val="00772DD0"/>
    <w:rsid w:val="00773262"/>
    <w:rsid w:val="007744C4"/>
    <w:rsid w:val="007744FB"/>
    <w:rsid w:val="007745F8"/>
    <w:rsid w:val="00774D1A"/>
    <w:rsid w:val="00774D55"/>
    <w:rsid w:val="00775619"/>
    <w:rsid w:val="00776119"/>
    <w:rsid w:val="00776382"/>
    <w:rsid w:val="007769DB"/>
    <w:rsid w:val="00776E52"/>
    <w:rsid w:val="0077708F"/>
    <w:rsid w:val="007774E8"/>
    <w:rsid w:val="00777CE2"/>
    <w:rsid w:val="00777D05"/>
    <w:rsid w:val="00777D93"/>
    <w:rsid w:val="00780417"/>
    <w:rsid w:val="00780B5D"/>
    <w:rsid w:val="00780F2F"/>
    <w:rsid w:val="0078116C"/>
    <w:rsid w:val="00781446"/>
    <w:rsid w:val="0078147F"/>
    <w:rsid w:val="007815DF"/>
    <w:rsid w:val="007817B5"/>
    <w:rsid w:val="007828BD"/>
    <w:rsid w:val="0078343F"/>
    <w:rsid w:val="007835A7"/>
    <w:rsid w:val="007845EE"/>
    <w:rsid w:val="00784D2B"/>
    <w:rsid w:val="00784FA5"/>
    <w:rsid w:val="00785100"/>
    <w:rsid w:val="007851A4"/>
    <w:rsid w:val="00785B31"/>
    <w:rsid w:val="00786041"/>
    <w:rsid w:val="007865AB"/>
    <w:rsid w:val="00786BAE"/>
    <w:rsid w:val="00786DBC"/>
    <w:rsid w:val="00786F67"/>
    <w:rsid w:val="007870D9"/>
    <w:rsid w:val="00787239"/>
    <w:rsid w:val="00790384"/>
    <w:rsid w:val="00790BBB"/>
    <w:rsid w:val="007910BF"/>
    <w:rsid w:val="00791574"/>
    <w:rsid w:val="00792F1F"/>
    <w:rsid w:val="00793481"/>
    <w:rsid w:val="007935FF"/>
    <w:rsid w:val="00793F29"/>
    <w:rsid w:val="007940D8"/>
    <w:rsid w:val="00794215"/>
    <w:rsid w:val="007942DC"/>
    <w:rsid w:val="0079589A"/>
    <w:rsid w:val="00795983"/>
    <w:rsid w:val="00796241"/>
    <w:rsid w:val="0079669B"/>
    <w:rsid w:val="007967DA"/>
    <w:rsid w:val="00796BC3"/>
    <w:rsid w:val="00796C6D"/>
    <w:rsid w:val="0079720B"/>
    <w:rsid w:val="007A1AA2"/>
    <w:rsid w:val="007A1C69"/>
    <w:rsid w:val="007A2DCA"/>
    <w:rsid w:val="007A302F"/>
    <w:rsid w:val="007A4023"/>
    <w:rsid w:val="007A4189"/>
    <w:rsid w:val="007A494D"/>
    <w:rsid w:val="007A4D18"/>
    <w:rsid w:val="007A4F34"/>
    <w:rsid w:val="007A61A3"/>
    <w:rsid w:val="007A6425"/>
    <w:rsid w:val="007A6613"/>
    <w:rsid w:val="007A7298"/>
    <w:rsid w:val="007A74B9"/>
    <w:rsid w:val="007A7BB4"/>
    <w:rsid w:val="007B008A"/>
    <w:rsid w:val="007B04B6"/>
    <w:rsid w:val="007B07D8"/>
    <w:rsid w:val="007B13A9"/>
    <w:rsid w:val="007B143C"/>
    <w:rsid w:val="007B1617"/>
    <w:rsid w:val="007B190D"/>
    <w:rsid w:val="007B25DA"/>
    <w:rsid w:val="007B2680"/>
    <w:rsid w:val="007B27E6"/>
    <w:rsid w:val="007B28D7"/>
    <w:rsid w:val="007B2920"/>
    <w:rsid w:val="007B3260"/>
    <w:rsid w:val="007B3391"/>
    <w:rsid w:val="007B4B5D"/>
    <w:rsid w:val="007B4BDD"/>
    <w:rsid w:val="007B50AC"/>
    <w:rsid w:val="007B5220"/>
    <w:rsid w:val="007B523E"/>
    <w:rsid w:val="007B5335"/>
    <w:rsid w:val="007B545E"/>
    <w:rsid w:val="007B55FB"/>
    <w:rsid w:val="007B59F5"/>
    <w:rsid w:val="007B5AD4"/>
    <w:rsid w:val="007B5D0F"/>
    <w:rsid w:val="007B5F88"/>
    <w:rsid w:val="007B69CD"/>
    <w:rsid w:val="007B7F91"/>
    <w:rsid w:val="007C0686"/>
    <w:rsid w:val="007C1AA7"/>
    <w:rsid w:val="007C1ECF"/>
    <w:rsid w:val="007C20E4"/>
    <w:rsid w:val="007C2268"/>
    <w:rsid w:val="007C2B08"/>
    <w:rsid w:val="007C306C"/>
    <w:rsid w:val="007C37CE"/>
    <w:rsid w:val="007C3C17"/>
    <w:rsid w:val="007C42E1"/>
    <w:rsid w:val="007C442B"/>
    <w:rsid w:val="007C4470"/>
    <w:rsid w:val="007C4651"/>
    <w:rsid w:val="007C4D1A"/>
    <w:rsid w:val="007C5390"/>
    <w:rsid w:val="007C54B1"/>
    <w:rsid w:val="007C55ED"/>
    <w:rsid w:val="007C568E"/>
    <w:rsid w:val="007C5BBE"/>
    <w:rsid w:val="007C7326"/>
    <w:rsid w:val="007C760E"/>
    <w:rsid w:val="007C7830"/>
    <w:rsid w:val="007C7B53"/>
    <w:rsid w:val="007C7BA4"/>
    <w:rsid w:val="007C7D49"/>
    <w:rsid w:val="007C7E11"/>
    <w:rsid w:val="007D01D5"/>
    <w:rsid w:val="007D04F5"/>
    <w:rsid w:val="007D0782"/>
    <w:rsid w:val="007D13FA"/>
    <w:rsid w:val="007D14A0"/>
    <w:rsid w:val="007D16B5"/>
    <w:rsid w:val="007D1EFD"/>
    <w:rsid w:val="007D239B"/>
    <w:rsid w:val="007D23BD"/>
    <w:rsid w:val="007D391B"/>
    <w:rsid w:val="007D396D"/>
    <w:rsid w:val="007D412B"/>
    <w:rsid w:val="007D43D0"/>
    <w:rsid w:val="007D4547"/>
    <w:rsid w:val="007D4767"/>
    <w:rsid w:val="007D4D9D"/>
    <w:rsid w:val="007D56E6"/>
    <w:rsid w:val="007D5A2D"/>
    <w:rsid w:val="007D5A68"/>
    <w:rsid w:val="007D5B70"/>
    <w:rsid w:val="007D622C"/>
    <w:rsid w:val="007D69D2"/>
    <w:rsid w:val="007D6C81"/>
    <w:rsid w:val="007D75B9"/>
    <w:rsid w:val="007E05B9"/>
    <w:rsid w:val="007E0901"/>
    <w:rsid w:val="007E16D0"/>
    <w:rsid w:val="007E1A00"/>
    <w:rsid w:val="007E1AE8"/>
    <w:rsid w:val="007E1D82"/>
    <w:rsid w:val="007E2438"/>
    <w:rsid w:val="007E24F9"/>
    <w:rsid w:val="007E250A"/>
    <w:rsid w:val="007E3517"/>
    <w:rsid w:val="007E356C"/>
    <w:rsid w:val="007E3C15"/>
    <w:rsid w:val="007E3DAF"/>
    <w:rsid w:val="007E3FAD"/>
    <w:rsid w:val="007E4154"/>
    <w:rsid w:val="007E4834"/>
    <w:rsid w:val="007E582E"/>
    <w:rsid w:val="007E5891"/>
    <w:rsid w:val="007E669B"/>
    <w:rsid w:val="007E677C"/>
    <w:rsid w:val="007E67EB"/>
    <w:rsid w:val="007E772A"/>
    <w:rsid w:val="007E7C02"/>
    <w:rsid w:val="007E7E00"/>
    <w:rsid w:val="007E7E9B"/>
    <w:rsid w:val="007F007A"/>
    <w:rsid w:val="007F0764"/>
    <w:rsid w:val="007F0832"/>
    <w:rsid w:val="007F0C75"/>
    <w:rsid w:val="007F0D1A"/>
    <w:rsid w:val="007F0F84"/>
    <w:rsid w:val="007F10BD"/>
    <w:rsid w:val="007F1806"/>
    <w:rsid w:val="007F1996"/>
    <w:rsid w:val="007F202B"/>
    <w:rsid w:val="007F234F"/>
    <w:rsid w:val="007F26BD"/>
    <w:rsid w:val="007F2B06"/>
    <w:rsid w:val="007F2BD0"/>
    <w:rsid w:val="007F2D80"/>
    <w:rsid w:val="007F2DDD"/>
    <w:rsid w:val="007F30F8"/>
    <w:rsid w:val="007F33C7"/>
    <w:rsid w:val="007F37E8"/>
    <w:rsid w:val="007F401F"/>
    <w:rsid w:val="007F45D3"/>
    <w:rsid w:val="007F4964"/>
    <w:rsid w:val="007F49ED"/>
    <w:rsid w:val="007F4BBB"/>
    <w:rsid w:val="007F5576"/>
    <w:rsid w:val="007F5AC8"/>
    <w:rsid w:val="007F6832"/>
    <w:rsid w:val="007F6C41"/>
    <w:rsid w:val="007F6F7E"/>
    <w:rsid w:val="007F76F3"/>
    <w:rsid w:val="007F795D"/>
    <w:rsid w:val="007F79CD"/>
    <w:rsid w:val="007F7B8E"/>
    <w:rsid w:val="007F7BCB"/>
    <w:rsid w:val="007F7D78"/>
    <w:rsid w:val="007F7DCB"/>
    <w:rsid w:val="00800782"/>
    <w:rsid w:val="00800AA2"/>
    <w:rsid w:val="00800B87"/>
    <w:rsid w:val="00800C49"/>
    <w:rsid w:val="008010DA"/>
    <w:rsid w:val="00801D50"/>
    <w:rsid w:val="00802355"/>
    <w:rsid w:val="00802455"/>
    <w:rsid w:val="00803DC3"/>
    <w:rsid w:val="008044D6"/>
    <w:rsid w:val="008045CE"/>
    <w:rsid w:val="00804F76"/>
    <w:rsid w:val="00805162"/>
    <w:rsid w:val="00805A7D"/>
    <w:rsid w:val="00805F97"/>
    <w:rsid w:val="008066D0"/>
    <w:rsid w:val="0080720C"/>
    <w:rsid w:val="008074B5"/>
    <w:rsid w:val="00807E24"/>
    <w:rsid w:val="008105D4"/>
    <w:rsid w:val="00811465"/>
    <w:rsid w:val="00811B45"/>
    <w:rsid w:val="00811C6D"/>
    <w:rsid w:val="00811D14"/>
    <w:rsid w:val="008125D0"/>
    <w:rsid w:val="0081284C"/>
    <w:rsid w:val="008129C6"/>
    <w:rsid w:val="00812E55"/>
    <w:rsid w:val="00812FF2"/>
    <w:rsid w:val="00813845"/>
    <w:rsid w:val="00813AAA"/>
    <w:rsid w:val="00813E23"/>
    <w:rsid w:val="008146D7"/>
    <w:rsid w:val="00814F1E"/>
    <w:rsid w:val="008152C7"/>
    <w:rsid w:val="00815804"/>
    <w:rsid w:val="008162BF"/>
    <w:rsid w:val="00816CF2"/>
    <w:rsid w:val="00817033"/>
    <w:rsid w:val="008172E8"/>
    <w:rsid w:val="00817B88"/>
    <w:rsid w:val="00817F7D"/>
    <w:rsid w:val="008204C5"/>
    <w:rsid w:val="0082089E"/>
    <w:rsid w:val="00820BF5"/>
    <w:rsid w:val="0082123A"/>
    <w:rsid w:val="008212A3"/>
    <w:rsid w:val="008217AB"/>
    <w:rsid w:val="008232C1"/>
    <w:rsid w:val="008235F2"/>
    <w:rsid w:val="00823866"/>
    <w:rsid w:val="00823A84"/>
    <w:rsid w:val="00823F23"/>
    <w:rsid w:val="00824A57"/>
    <w:rsid w:val="00824EF2"/>
    <w:rsid w:val="008251D6"/>
    <w:rsid w:val="008251DE"/>
    <w:rsid w:val="008256DD"/>
    <w:rsid w:val="00825B68"/>
    <w:rsid w:val="00825E07"/>
    <w:rsid w:val="008263A0"/>
    <w:rsid w:val="0082714C"/>
    <w:rsid w:val="008271B7"/>
    <w:rsid w:val="00830711"/>
    <w:rsid w:val="00831384"/>
    <w:rsid w:val="00831AF3"/>
    <w:rsid w:val="0083213D"/>
    <w:rsid w:val="0083234D"/>
    <w:rsid w:val="00832550"/>
    <w:rsid w:val="0083265F"/>
    <w:rsid w:val="00832B8F"/>
    <w:rsid w:val="00833413"/>
    <w:rsid w:val="008334A3"/>
    <w:rsid w:val="00833964"/>
    <w:rsid w:val="00833A13"/>
    <w:rsid w:val="00833BDE"/>
    <w:rsid w:val="008340F6"/>
    <w:rsid w:val="008343B0"/>
    <w:rsid w:val="008351B8"/>
    <w:rsid w:val="00836581"/>
    <w:rsid w:val="00836760"/>
    <w:rsid w:val="00836984"/>
    <w:rsid w:val="00836BBF"/>
    <w:rsid w:val="00836BD8"/>
    <w:rsid w:val="008373F5"/>
    <w:rsid w:val="0083750B"/>
    <w:rsid w:val="00837704"/>
    <w:rsid w:val="0083778A"/>
    <w:rsid w:val="00837837"/>
    <w:rsid w:val="00837962"/>
    <w:rsid w:val="00840851"/>
    <w:rsid w:val="00840A7D"/>
    <w:rsid w:val="008414CB"/>
    <w:rsid w:val="00841993"/>
    <w:rsid w:val="00841DEC"/>
    <w:rsid w:val="0084358B"/>
    <w:rsid w:val="00843920"/>
    <w:rsid w:val="00843DCC"/>
    <w:rsid w:val="008441CF"/>
    <w:rsid w:val="0084427C"/>
    <w:rsid w:val="008444E2"/>
    <w:rsid w:val="0084471F"/>
    <w:rsid w:val="00844783"/>
    <w:rsid w:val="0084485F"/>
    <w:rsid w:val="00844A2A"/>
    <w:rsid w:val="008452EE"/>
    <w:rsid w:val="0084634F"/>
    <w:rsid w:val="00846C8E"/>
    <w:rsid w:val="00846EBE"/>
    <w:rsid w:val="0084703A"/>
    <w:rsid w:val="0084766A"/>
    <w:rsid w:val="008477B6"/>
    <w:rsid w:val="00847E14"/>
    <w:rsid w:val="0085037E"/>
    <w:rsid w:val="00850F43"/>
    <w:rsid w:val="00851777"/>
    <w:rsid w:val="00851BB6"/>
    <w:rsid w:val="008520B9"/>
    <w:rsid w:val="008521D2"/>
    <w:rsid w:val="008525BA"/>
    <w:rsid w:val="00852AFA"/>
    <w:rsid w:val="00852B7E"/>
    <w:rsid w:val="00852E36"/>
    <w:rsid w:val="00852F1B"/>
    <w:rsid w:val="0085474C"/>
    <w:rsid w:val="00854ED0"/>
    <w:rsid w:val="00855063"/>
    <w:rsid w:val="00855586"/>
    <w:rsid w:val="0085579C"/>
    <w:rsid w:val="00855D54"/>
    <w:rsid w:val="00855D61"/>
    <w:rsid w:val="00856295"/>
    <w:rsid w:val="008563B3"/>
    <w:rsid w:val="008565E2"/>
    <w:rsid w:val="00856736"/>
    <w:rsid w:val="0085683F"/>
    <w:rsid w:val="008570E9"/>
    <w:rsid w:val="0085773A"/>
    <w:rsid w:val="00857AF7"/>
    <w:rsid w:val="00857EA3"/>
    <w:rsid w:val="008602F5"/>
    <w:rsid w:val="0086093F"/>
    <w:rsid w:val="00860FA3"/>
    <w:rsid w:val="008612B5"/>
    <w:rsid w:val="008615E8"/>
    <w:rsid w:val="00861A09"/>
    <w:rsid w:val="00861E95"/>
    <w:rsid w:val="00862299"/>
    <w:rsid w:val="008622FD"/>
    <w:rsid w:val="00862AC5"/>
    <w:rsid w:val="00862E8F"/>
    <w:rsid w:val="00863049"/>
    <w:rsid w:val="00864162"/>
    <w:rsid w:val="00864F39"/>
    <w:rsid w:val="00865597"/>
    <w:rsid w:val="008658EC"/>
    <w:rsid w:val="00865E6C"/>
    <w:rsid w:val="00866DA6"/>
    <w:rsid w:val="00867B27"/>
    <w:rsid w:val="00867CD3"/>
    <w:rsid w:val="00867E83"/>
    <w:rsid w:val="00867FC8"/>
    <w:rsid w:val="00870C1E"/>
    <w:rsid w:val="00870CEE"/>
    <w:rsid w:val="0087139A"/>
    <w:rsid w:val="0087144C"/>
    <w:rsid w:val="0087150A"/>
    <w:rsid w:val="00871C25"/>
    <w:rsid w:val="00872677"/>
    <w:rsid w:val="008728B1"/>
    <w:rsid w:val="00872946"/>
    <w:rsid w:val="00872C2B"/>
    <w:rsid w:val="00872EC0"/>
    <w:rsid w:val="0087386F"/>
    <w:rsid w:val="0087398D"/>
    <w:rsid w:val="00873D4A"/>
    <w:rsid w:val="00873D51"/>
    <w:rsid w:val="008748F1"/>
    <w:rsid w:val="0087513A"/>
    <w:rsid w:val="00875263"/>
    <w:rsid w:val="00875579"/>
    <w:rsid w:val="0087558F"/>
    <w:rsid w:val="008759A5"/>
    <w:rsid w:val="00875E46"/>
    <w:rsid w:val="00875F12"/>
    <w:rsid w:val="0087617C"/>
    <w:rsid w:val="008764EC"/>
    <w:rsid w:val="008765A4"/>
    <w:rsid w:val="008767D5"/>
    <w:rsid w:val="00876C8F"/>
    <w:rsid w:val="00876CF9"/>
    <w:rsid w:val="00876FD6"/>
    <w:rsid w:val="0087717A"/>
    <w:rsid w:val="0087761C"/>
    <w:rsid w:val="0087778C"/>
    <w:rsid w:val="008779CF"/>
    <w:rsid w:val="00877E45"/>
    <w:rsid w:val="00877EB3"/>
    <w:rsid w:val="00880105"/>
    <w:rsid w:val="008807CD"/>
    <w:rsid w:val="0088107C"/>
    <w:rsid w:val="00881591"/>
    <w:rsid w:val="00881A4E"/>
    <w:rsid w:val="00882294"/>
    <w:rsid w:val="0088262C"/>
    <w:rsid w:val="0088262E"/>
    <w:rsid w:val="0088329F"/>
    <w:rsid w:val="008833B0"/>
    <w:rsid w:val="00883A95"/>
    <w:rsid w:val="00884193"/>
    <w:rsid w:val="0088440E"/>
    <w:rsid w:val="008844DD"/>
    <w:rsid w:val="00884A57"/>
    <w:rsid w:val="0088569F"/>
    <w:rsid w:val="00885E45"/>
    <w:rsid w:val="00886410"/>
    <w:rsid w:val="00886464"/>
    <w:rsid w:val="008864A8"/>
    <w:rsid w:val="008869A9"/>
    <w:rsid w:val="00886C44"/>
    <w:rsid w:val="008874DB"/>
    <w:rsid w:val="008876F7"/>
    <w:rsid w:val="00887CD3"/>
    <w:rsid w:val="008900F2"/>
    <w:rsid w:val="00890628"/>
    <w:rsid w:val="008908D1"/>
    <w:rsid w:val="0089090F"/>
    <w:rsid w:val="00891092"/>
    <w:rsid w:val="00891337"/>
    <w:rsid w:val="00891C76"/>
    <w:rsid w:val="00892152"/>
    <w:rsid w:val="00892634"/>
    <w:rsid w:val="00892CD9"/>
    <w:rsid w:val="00892D7A"/>
    <w:rsid w:val="0089364A"/>
    <w:rsid w:val="0089368C"/>
    <w:rsid w:val="00893A97"/>
    <w:rsid w:val="00893CAF"/>
    <w:rsid w:val="008940A3"/>
    <w:rsid w:val="008954F9"/>
    <w:rsid w:val="0089566B"/>
    <w:rsid w:val="0089598C"/>
    <w:rsid w:val="008960FD"/>
    <w:rsid w:val="00896502"/>
    <w:rsid w:val="008968DF"/>
    <w:rsid w:val="00896ADB"/>
    <w:rsid w:val="00896D46"/>
    <w:rsid w:val="00896DFF"/>
    <w:rsid w:val="00897001"/>
    <w:rsid w:val="008972B3"/>
    <w:rsid w:val="00897496"/>
    <w:rsid w:val="008974E0"/>
    <w:rsid w:val="0089786C"/>
    <w:rsid w:val="00897AA0"/>
    <w:rsid w:val="00897F51"/>
    <w:rsid w:val="008A085D"/>
    <w:rsid w:val="008A0CBF"/>
    <w:rsid w:val="008A1043"/>
    <w:rsid w:val="008A133D"/>
    <w:rsid w:val="008A14A7"/>
    <w:rsid w:val="008A162F"/>
    <w:rsid w:val="008A17BB"/>
    <w:rsid w:val="008A19D7"/>
    <w:rsid w:val="008A1AF6"/>
    <w:rsid w:val="008A1C22"/>
    <w:rsid w:val="008A1EED"/>
    <w:rsid w:val="008A1FA9"/>
    <w:rsid w:val="008A231C"/>
    <w:rsid w:val="008A2815"/>
    <w:rsid w:val="008A291A"/>
    <w:rsid w:val="008A35C0"/>
    <w:rsid w:val="008A4320"/>
    <w:rsid w:val="008A4F4B"/>
    <w:rsid w:val="008A501D"/>
    <w:rsid w:val="008A538E"/>
    <w:rsid w:val="008A6A52"/>
    <w:rsid w:val="008A6D6B"/>
    <w:rsid w:val="008A7743"/>
    <w:rsid w:val="008A7C8A"/>
    <w:rsid w:val="008B0619"/>
    <w:rsid w:val="008B0633"/>
    <w:rsid w:val="008B0946"/>
    <w:rsid w:val="008B1E24"/>
    <w:rsid w:val="008B1E87"/>
    <w:rsid w:val="008B2090"/>
    <w:rsid w:val="008B23B3"/>
    <w:rsid w:val="008B2673"/>
    <w:rsid w:val="008B2720"/>
    <w:rsid w:val="008B2C3E"/>
    <w:rsid w:val="008B2D64"/>
    <w:rsid w:val="008B4251"/>
    <w:rsid w:val="008B61A0"/>
    <w:rsid w:val="008B67B1"/>
    <w:rsid w:val="008B6937"/>
    <w:rsid w:val="008B6E1E"/>
    <w:rsid w:val="008B6F76"/>
    <w:rsid w:val="008B760E"/>
    <w:rsid w:val="008B7931"/>
    <w:rsid w:val="008B7A5C"/>
    <w:rsid w:val="008C0078"/>
    <w:rsid w:val="008C0388"/>
    <w:rsid w:val="008C0E0C"/>
    <w:rsid w:val="008C0EB4"/>
    <w:rsid w:val="008C1272"/>
    <w:rsid w:val="008C2150"/>
    <w:rsid w:val="008C2494"/>
    <w:rsid w:val="008C337B"/>
    <w:rsid w:val="008C3430"/>
    <w:rsid w:val="008C4070"/>
    <w:rsid w:val="008C46AB"/>
    <w:rsid w:val="008C4CCA"/>
    <w:rsid w:val="008C4F2F"/>
    <w:rsid w:val="008C691F"/>
    <w:rsid w:val="008C6AD4"/>
    <w:rsid w:val="008C77B8"/>
    <w:rsid w:val="008C78E8"/>
    <w:rsid w:val="008D028C"/>
    <w:rsid w:val="008D0FCF"/>
    <w:rsid w:val="008D1432"/>
    <w:rsid w:val="008D1466"/>
    <w:rsid w:val="008D1588"/>
    <w:rsid w:val="008D15FA"/>
    <w:rsid w:val="008D244A"/>
    <w:rsid w:val="008D289B"/>
    <w:rsid w:val="008D2C09"/>
    <w:rsid w:val="008D3266"/>
    <w:rsid w:val="008D3CBF"/>
    <w:rsid w:val="008D4548"/>
    <w:rsid w:val="008D4976"/>
    <w:rsid w:val="008D504D"/>
    <w:rsid w:val="008D5DD0"/>
    <w:rsid w:val="008D6494"/>
    <w:rsid w:val="008D6563"/>
    <w:rsid w:val="008D6CFA"/>
    <w:rsid w:val="008D6F4C"/>
    <w:rsid w:val="008D6F71"/>
    <w:rsid w:val="008D76DF"/>
    <w:rsid w:val="008D787F"/>
    <w:rsid w:val="008D7FA0"/>
    <w:rsid w:val="008E0B0F"/>
    <w:rsid w:val="008E10B2"/>
    <w:rsid w:val="008E10D1"/>
    <w:rsid w:val="008E1111"/>
    <w:rsid w:val="008E174D"/>
    <w:rsid w:val="008E1B43"/>
    <w:rsid w:val="008E1E33"/>
    <w:rsid w:val="008E278A"/>
    <w:rsid w:val="008E40EF"/>
    <w:rsid w:val="008E4249"/>
    <w:rsid w:val="008E46B3"/>
    <w:rsid w:val="008E4902"/>
    <w:rsid w:val="008E4C5F"/>
    <w:rsid w:val="008E4EDA"/>
    <w:rsid w:val="008E646A"/>
    <w:rsid w:val="008E675B"/>
    <w:rsid w:val="008E73F7"/>
    <w:rsid w:val="008E7512"/>
    <w:rsid w:val="008E7A9B"/>
    <w:rsid w:val="008F045B"/>
    <w:rsid w:val="008F0514"/>
    <w:rsid w:val="008F0561"/>
    <w:rsid w:val="008F0580"/>
    <w:rsid w:val="008F0700"/>
    <w:rsid w:val="008F1DDC"/>
    <w:rsid w:val="008F2B6A"/>
    <w:rsid w:val="008F2C5E"/>
    <w:rsid w:val="008F3154"/>
    <w:rsid w:val="008F323D"/>
    <w:rsid w:val="008F32B3"/>
    <w:rsid w:val="008F338D"/>
    <w:rsid w:val="008F3BFC"/>
    <w:rsid w:val="008F3D02"/>
    <w:rsid w:val="008F4057"/>
    <w:rsid w:val="008F41FE"/>
    <w:rsid w:val="008F515E"/>
    <w:rsid w:val="008F52D7"/>
    <w:rsid w:val="008F55DA"/>
    <w:rsid w:val="008F5AA3"/>
    <w:rsid w:val="008F5C27"/>
    <w:rsid w:val="008F6610"/>
    <w:rsid w:val="008F7919"/>
    <w:rsid w:val="009001C1"/>
    <w:rsid w:val="00900DB5"/>
    <w:rsid w:val="00900F2E"/>
    <w:rsid w:val="00901A2F"/>
    <w:rsid w:val="00901E8A"/>
    <w:rsid w:val="0090254C"/>
    <w:rsid w:val="009025D1"/>
    <w:rsid w:val="00902DB0"/>
    <w:rsid w:val="00903095"/>
    <w:rsid w:val="00903195"/>
    <w:rsid w:val="009034D4"/>
    <w:rsid w:val="0090499F"/>
    <w:rsid w:val="00904BA9"/>
    <w:rsid w:val="009053A8"/>
    <w:rsid w:val="00905465"/>
    <w:rsid w:val="009055F4"/>
    <w:rsid w:val="00905AA3"/>
    <w:rsid w:val="00906731"/>
    <w:rsid w:val="009068CF"/>
    <w:rsid w:val="00906EA9"/>
    <w:rsid w:val="00906F93"/>
    <w:rsid w:val="009070A7"/>
    <w:rsid w:val="009070C9"/>
    <w:rsid w:val="00907F82"/>
    <w:rsid w:val="009103C8"/>
    <w:rsid w:val="0091099C"/>
    <w:rsid w:val="009112D7"/>
    <w:rsid w:val="00911742"/>
    <w:rsid w:val="00913360"/>
    <w:rsid w:val="00913401"/>
    <w:rsid w:val="009140FC"/>
    <w:rsid w:val="00914BB2"/>
    <w:rsid w:val="00914E30"/>
    <w:rsid w:val="0091510C"/>
    <w:rsid w:val="0091545E"/>
    <w:rsid w:val="00915BED"/>
    <w:rsid w:val="00915E65"/>
    <w:rsid w:val="009161CB"/>
    <w:rsid w:val="00916430"/>
    <w:rsid w:val="009164B6"/>
    <w:rsid w:val="00916CB5"/>
    <w:rsid w:val="00916D6E"/>
    <w:rsid w:val="009175C0"/>
    <w:rsid w:val="00917765"/>
    <w:rsid w:val="009179FB"/>
    <w:rsid w:val="00917C50"/>
    <w:rsid w:val="00917D79"/>
    <w:rsid w:val="00920D6A"/>
    <w:rsid w:val="00920D8D"/>
    <w:rsid w:val="0092161C"/>
    <w:rsid w:val="0092240F"/>
    <w:rsid w:val="00923A30"/>
    <w:rsid w:val="00923DEA"/>
    <w:rsid w:val="00923E99"/>
    <w:rsid w:val="009241F0"/>
    <w:rsid w:val="0092446D"/>
    <w:rsid w:val="009246E1"/>
    <w:rsid w:val="00924831"/>
    <w:rsid w:val="00925A50"/>
    <w:rsid w:val="0092701E"/>
    <w:rsid w:val="0092773A"/>
    <w:rsid w:val="00927A04"/>
    <w:rsid w:val="00927D5C"/>
    <w:rsid w:val="0093005E"/>
    <w:rsid w:val="00930EDF"/>
    <w:rsid w:val="00931599"/>
    <w:rsid w:val="0093172B"/>
    <w:rsid w:val="00931B5C"/>
    <w:rsid w:val="00931EBA"/>
    <w:rsid w:val="00932079"/>
    <w:rsid w:val="0093222D"/>
    <w:rsid w:val="00932B33"/>
    <w:rsid w:val="00932C59"/>
    <w:rsid w:val="00933605"/>
    <w:rsid w:val="00933F1D"/>
    <w:rsid w:val="0093433D"/>
    <w:rsid w:val="00934765"/>
    <w:rsid w:val="00934AAE"/>
    <w:rsid w:val="00934EF7"/>
    <w:rsid w:val="00935227"/>
    <w:rsid w:val="00936148"/>
    <w:rsid w:val="00936156"/>
    <w:rsid w:val="00936946"/>
    <w:rsid w:val="009370C8"/>
    <w:rsid w:val="00937164"/>
    <w:rsid w:val="0093728E"/>
    <w:rsid w:val="009374D1"/>
    <w:rsid w:val="00937503"/>
    <w:rsid w:val="00937A8C"/>
    <w:rsid w:val="00937B66"/>
    <w:rsid w:val="00937EBF"/>
    <w:rsid w:val="0094068E"/>
    <w:rsid w:val="00940BA1"/>
    <w:rsid w:val="00940DC4"/>
    <w:rsid w:val="0094205E"/>
    <w:rsid w:val="00942623"/>
    <w:rsid w:val="00942655"/>
    <w:rsid w:val="00942A37"/>
    <w:rsid w:val="00942E8E"/>
    <w:rsid w:val="00942F40"/>
    <w:rsid w:val="009430EA"/>
    <w:rsid w:val="00943377"/>
    <w:rsid w:val="0094348B"/>
    <w:rsid w:val="009434C7"/>
    <w:rsid w:val="0094376D"/>
    <w:rsid w:val="00943B91"/>
    <w:rsid w:val="00943C88"/>
    <w:rsid w:val="0094404A"/>
    <w:rsid w:val="009443A7"/>
    <w:rsid w:val="00944423"/>
    <w:rsid w:val="009444BA"/>
    <w:rsid w:val="009447AF"/>
    <w:rsid w:val="009450CC"/>
    <w:rsid w:val="009454B8"/>
    <w:rsid w:val="0094579F"/>
    <w:rsid w:val="00946115"/>
    <w:rsid w:val="00946205"/>
    <w:rsid w:val="009463C1"/>
    <w:rsid w:val="00946C7C"/>
    <w:rsid w:val="00946D1D"/>
    <w:rsid w:val="009475A8"/>
    <w:rsid w:val="00947C2D"/>
    <w:rsid w:val="009501EF"/>
    <w:rsid w:val="00950517"/>
    <w:rsid w:val="00951084"/>
    <w:rsid w:val="0095148D"/>
    <w:rsid w:val="0095165C"/>
    <w:rsid w:val="00952572"/>
    <w:rsid w:val="0095270F"/>
    <w:rsid w:val="00952AC2"/>
    <w:rsid w:val="00952E10"/>
    <w:rsid w:val="009542C1"/>
    <w:rsid w:val="009548D6"/>
    <w:rsid w:val="00954E51"/>
    <w:rsid w:val="00954FD3"/>
    <w:rsid w:val="0095508F"/>
    <w:rsid w:val="00955A45"/>
    <w:rsid w:val="009568D8"/>
    <w:rsid w:val="00956902"/>
    <w:rsid w:val="00956E18"/>
    <w:rsid w:val="00956F04"/>
    <w:rsid w:val="009571F2"/>
    <w:rsid w:val="00957845"/>
    <w:rsid w:val="009578AF"/>
    <w:rsid w:val="00957DD2"/>
    <w:rsid w:val="00960091"/>
    <w:rsid w:val="00960592"/>
    <w:rsid w:val="00960762"/>
    <w:rsid w:val="00960D8B"/>
    <w:rsid w:val="00960EA8"/>
    <w:rsid w:val="00960F1F"/>
    <w:rsid w:val="009613BF"/>
    <w:rsid w:val="009617FE"/>
    <w:rsid w:val="00961837"/>
    <w:rsid w:val="009621D2"/>
    <w:rsid w:val="0096223C"/>
    <w:rsid w:val="009623AB"/>
    <w:rsid w:val="009627B5"/>
    <w:rsid w:val="00962F8A"/>
    <w:rsid w:val="0096339D"/>
    <w:rsid w:val="00963D6C"/>
    <w:rsid w:val="0096455F"/>
    <w:rsid w:val="00964E6B"/>
    <w:rsid w:val="00965169"/>
    <w:rsid w:val="009655DA"/>
    <w:rsid w:val="0096564C"/>
    <w:rsid w:val="00965AC6"/>
    <w:rsid w:val="0096623C"/>
    <w:rsid w:val="0096643E"/>
    <w:rsid w:val="009666FA"/>
    <w:rsid w:val="009671F3"/>
    <w:rsid w:val="00970F1E"/>
    <w:rsid w:val="0097133A"/>
    <w:rsid w:val="00971424"/>
    <w:rsid w:val="009714EB"/>
    <w:rsid w:val="00971574"/>
    <w:rsid w:val="00971A00"/>
    <w:rsid w:val="00971CD8"/>
    <w:rsid w:val="009726B2"/>
    <w:rsid w:val="00972C32"/>
    <w:rsid w:val="00972CE9"/>
    <w:rsid w:val="00972D88"/>
    <w:rsid w:val="00972DC7"/>
    <w:rsid w:val="0097334A"/>
    <w:rsid w:val="009737F3"/>
    <w:rsid w:val="0097474A"/>
    <w:rsid w:val="00974ED4"/>
    <w:rsid w:val="0097511B"/>
    <w:rsid w:val="009753E8"/>
    <w:rsid w:val="00975B8C"/>
    <w:rsid w:val="00976287"/>
    <w:rsid w:val="00976D86"/>
    <w:rsid w:val="00977B5F"/>
    <w:rsid w:val="00977FE3"/>
    <w:rsid w:val="00980846"/>
    <w:rsid w:val="00980931"/>
    <w:rsid w:val="00980BF7"/>
    <w:rsid w:val="00980C55"/>
    <w:rsid w:val="00980CA9"/>
    <w:rsid w:val="00981254"/>
    <w:rsid w:val="0098256F"/>
    <w:rsid w:val="00982BD0"/>
    <w:rsid w:val="00984111"/>
    <w:rsid w:val="0098512C"/>
    <w:rsid w:val="00985703"/>
    <w:rsid w:val="00985BB1"/>
    <w:rsid w:val="00985CC8"/>
    <w:rsid w:val="00985D40"/>
    <w:rsid w:val="0098618C"/>
    <w:rsid w:val="00986213"/>
    <w:rsid w:val="0098672E"/>
    <w:rsid w:val="00986951"/>
    <w:rsid w:val="009874D3"/>
    <w:rsid w:val="0099028E"/>
    <w:rsid w:val="00991D8A"/>
    <w:rsid w:val="00992334"/>
    <w:rsid w:val="0099264B"/>
    <w:rsid w:val="00992944"/>
    <w:rsid w:val="00992FD5"/>
    <w:rsid w:val="009936FC"/>
    <w:rsid w:val="009938DD"/>
    <w:rsid w:val="00993C32"/>
    <w:rsid w:val="00993E07"/>
    <w:rsid w:val="00994918"/>
    <w:rsid w:val="00994A58"/>
    <w:rsid w:val="00994D01"/>
    <w:rsid w:val="00994DAA"/>
    <w:rsid w:val="00995458"/>
    <w:rsid w:val="009969E9"/>
    <w:rsid w:val="00996A4A"/>
    <w:rsid w:val="009A0047"/>
    <w:rsid w:val="009A0A85"/>
    <w:rsid w:val="009A10CC"/>
    <w:rsid w:val="009A1247"/>
    <w:rsid w:val="009A147F"/>
    <w:rsid w:val="009A157F"/>
    <w:rsid w:val="009A1F87"/>
    <w:rsid w:val="009A3006"/>
    <w:rsid w:val="009A32FF"/>
    <w:rsid w:val="009A35FB"/>
    <w:rsid w:val="009A38FE"/>
    <w:rsid w:val="009A50C6"/>
    <w:rsid w:val="009A5A9D"/>
    <w:rsid w:val="009A5AE9"/>
    <w:rsid w:val="009A6333"/>
    <w:rsid w:val="009A6337"/>
    <w:rsid w:val="009A6515"/>
    <w:rsid w:val="009A65BE"/>
    <w:rsid w:val="009A6621"/>
    <w:rsid w:val="009A665B"/>
    <w:rsid w:val="009A7A77"/>
    <w:rsid w:val="009A7AE7"/>
    <w:rsid w:val="009A7DC1"/>
    <w:rsid w:val="009B0501"/>
    <w:rsid w:val="009B059B"/>
    <w:rsid w:val="009B07BF"/>
    <w:rsid w:val="009B192E"/>
    <w:rsid w:val="009B28D4"/>
    <w:rsid w:val="009B2A10"/>
    <w:rsid w:val="009B2AD3"/>
    <w:rsid w:val="009B2D2C"/>
    <w:rsid w:val="009B2D57"/>
    <w:rsid w:val="009B3043"/>
    <w:rsid w:val="009B3134"/>
    <w:rsid w:val="009B3607"/>
    <w:rsid w:val="009B3760"/>
    <w:rsid w:val="009B393D"/>
    <w:rsid w:val="009B3ACF"/>
    <w:rsid w:val="009B457A"/>
    <w:rsid w:val="009B4797"/>
    <w:rsid w:val="009B4A5E"/>
    <w:rsid w:val="009B4C1B"/>
    <w:rsid w:val="009B61E9"/>
    <w:rsid w:val="009B6938"/>
    <w:rsid w:val="009B6C07"/>
    <w:rsid w:val="009B7074"/>
    <w:rsid w:val="009B75F5"/>
    <w:rsid w:val="009B7D07"/>
    <w:rsid w:val="009C0778"/>
    <w:rsid w:val="009C0E9B"/>
    <w:rsid w:val="009C13B8"/>
    <w:rsid w:val="009C15C0"/>
    <w:rsid w:val="009C196F"/>
    <w:rsid w:val="009C1B02"/>
    <w:rsid w:val="009C2043"/>
    <w:rsid w:val="009C336E"/>
    <w:rsid w:val="009C4447"/>
    <w:rsid w:val="009C4AAC"/>
    <w:rsid w:val="009C4B52"/>
    <w:rsid w:val="009C4B88"/>
    <w:rsid w:val="009C4C07"/>
    <w:rsid w:val="009C503F"/>
    <w:rsid w:val="009C5060"/>
    <w:rsid w:val="009C57B0"/>
    <w:rsid w:val="009C5D09"/>
    <w:rsid w:val="009C5E2B"/>
    <w:rsid w:val="009C5E3C"/>
    <w:rsid w:val="009C5F40"/>
    <w:rsid w:val="009C6012"/>
    <w:rsid w:val="009C67AE"/>
    <w:rsid w:val="009C6803"/>
    <w:rsid w:val="009C6BCD"/>
    <w:rsid w:val="009C6C87"/>
    <w:rsid w:val="009C6F7F"/>
    <w:rsid w:val="009C742B"/>
    <w:rsid w:val="009C7946"/>
    <w:rsid w:val="009C7BB7"/>
    <w:rsid w:val="009D054B"/>
    <w:rsid w:val="009D08A7"/>
    <w:rsid w:val="009D1099"/>
    <w:rsid w:val="009D10F9"/>
    <w:rsid w:val="009D218A"/>
    <w:rsid w:val="009D2357"/>
    <w:rsid w:val="009D250C"/>
    <w:rsid w:val="009D26DA"/>
    <w:rsid w:val="009D2A5B"/>
    <w:rsid w:val="009D2AED"/>
    <w:rsid w:val="009D2CDC"/>
    <w:rsid w:val="009D2D87"/>
    <w:rsid w:val="009D31DA"/>
    <w:rsid w:val="009D3214"/>
    <w:rsid w:val="009D37BE"/>
    <w:rsid w:val="009D3BBC"/>
    <w:rsid w:val="009D3DB8"/>
    <w:rsid w:val="009D3E9C"/>
    <w:rsid w:val="009D42D3"/>
    <w:rsid w:val="009D42F8"/>
    <w:rsid w:val="009D44EE"/>
    <w:rsid w:val="009D4B5E"/>
    <w:rsid w:val="009D56BB"/>
    <w:rsid w:val="009D5C6A"/>
    <w:rsid w:val="009D635C"/>
    <w:rsid w:val="009D6439"/>
    <w:rsid w:val="009D64CD"/>
    <w:rsid w:val="009D724B"/>
    <w:rsid w:val="009D732A"/>
    <w:rsid w:val="009D7859"/>
    <w:rsid w:val="009D79A0"/>
    <w:rsid w:val="009E04A4"/>
    <w:rsid w:val="009E0CA0"/>
    <w:rsid w:val="009E0D59"/>
    <w:rsid w:val="009E0E8A"/>
    <w:rsid w:val="009E0EA9"/>
    <w:rsid w:val="009E11B0"/>
    <w:rsid w:val="009E180A"/>
    <w:rsid w:val="009E225F"/>
    <w:rsid w:val="009E26CD"/>
    <w:rsid w:val="009E2E2F"/>
    <w:rsid w:val="009E2F11"/>
    <w:rsid w:val="009E3400"/>
    <w:rsid w:val="009E35A9"/>
    <w:rsid w:val="009E3754"/>
    <w:rsid w:val="009E4504"/>
    <w:rsid w:val="009E4F4F"/>
    <w:rsid w:val="009E4F57"/>
    <w:rsid w:val="009E57C4"/>
    <w:rsid w:val="009E5D83"/>
    <w:rsid w:val="009E663B"/>
    <w:rsid w:val="009E673C"/>
    <w:rsid w:val="009E6B8F"/>
    <w:rsid w:val="009E6E32"/>
    <w:rsid w:val="009E6F88"/>
    <w:rsid w:val="009E775E"/>
    <w:rsid w:val="009E777D"/>
    <w:rsid w:val="009E7CB6"/>
    <w:rsid w:val="009E7EA6"/>
    <w:rsid w:val="009F00AA"/>
    <w:rsid w:val="009F0411"/>
    <w:rsid w:val="009F04D5"/>
    <w:rsid w:val="009F12B0"/>
    <w:rsid w:val="009F1465"/>
    <w:rsid w:val="009F15A5"/>
    <w:rsid w:val="009F35EF"/>
    <w:rsid w:val="009F37A5"/>
    <w:rsid w:val="009F4627"/>
    <w:rsid w:val="009F470F"/>
    <w:rsid w:val="009F4735"/>
    <w:rsid w:val="009F50A9"/>
    <w:rsid w:val="009F5D63"/>
    <w:rsid w:val="009F62E1"/>
    <w:rsid w:val="009F64BE"/>
    <w:rsid w:val="009F74E5"/>
    <w:rsid w:val="009F7974"/>
    <w:rsid w:val="009F7A12"/>
    <w:rsid w:val="00A00667"/>
    <w:rsid w:val="00A006E4"/>
    <w:rsid w:val="00A008D1"/>
    <w:rsid w:val="00A00A6E"/>
    <w:rsid w:val="00A02277"/>
    <w:rsid w:val="00A02355"/>
    <w:rsid w:val="00A02738"/>
    <w:rsid w:val="00A02864"/>
    <w:rsid w:val="00A029CD"/>
    <w:rsid w:val="00A02EAC"/>
    <w:rsid w:val="00A030DD"/>
    <w:rsid w:val="00A038CC"/>
    <w:rsid w:val="00A04178"/>
    <w:rsid w:val="00A0435A"/>
    <w:rsid w:val="00A04DDF"/>
    <w:rsid w:val="00A05397"/>
    <w:rsid w:val="00A05623"/>
    <w:rsid w:val="00A0598E"/>
    <w:rsid w:val="00A06948"/>
    <w:rsid w:val="00A075F5"/>
    <w:rsid w:val="00A07F0A"/>
    <w:rsid w:val="00A10464"/>
    <w:rsid w:val="00A1070D"/>
    <w:rsid w:val="00A112C2"/>
    <w:rsid w:val="00A11E92"/>
    <w:rsid w:val="00A12080"/>
    <w:rsid w:val="00A128EA"/>
    <w:rsid w:val="00A12AB5"/>
    <w:rsid w:val="00A130F9"/>
    <w:rsid w:val="00A137F1"/>
    <w:rsid w:val="00A13ACC"/>
    <w:rsid w:val="00A14773"/>
    <w:rsid w:val="00A14DB9"/>
    <w:rsid w:val="00A150AC"/>
    <w:rsid w:val="00A15840"/>
    <w:rsid w:val="00A16595"/>
    <w:rsid w:val="00A16A1F"/>
    <w:rsid w:val="00A16A34"/>
    <w:rsid w:val="00A16E78"/>
    <w:rsid w:val="00A17918"/>
    <w:rsid w:val="00A20373"/>
    <w:rsid w:val="00A204CA"/>
    <w:rsid w:val="00A208E3"/>
    <w:rsid w:val="00A20AC1"/>
    <w:rsid w:val="00A21CCC"/>
    <w:rsid w:val="00A227AF"/>
    <w:rsid w:val="00A230A6"/>
    <w:rsid w:val="00A230B0"/>
    <w:rsid w:val="00A233E8"/>
    <w:rsid w:val="00A238A9"/>
    <w:rsid w:val="00A23CBF"/>
    <w:rsid w:val="00A2476C"/>
    <w:rsid w:val="00A24A7F"/>
    <w:rsid w:val="00A2597D"/>
    <w:rsid w:val="00A259BA"/>
    <w:rsid w:val="00A26448"/>
    <w:rsid w:val="00A26C0E"/>
    <w:rsid w:val="00A26C20"/>
    <w:rsid w:val="00A26EE4"/>
    <w:rsid w:val="00A2712B"/>
    <w:rsid w:val="00A2761F"/>
    <w:rsid w:val="00A27620"/>
    <w:rsid w:val="00A27B12"/>
    <w:rsid w:val="00A307B2"/>
    <w:rsid w:val="00A30EE0"/>
    <w:rsid w:val="00A31015"/>
    <w:rsid w:val="00A31D64"/>
    <w:rsid w:val="00A31E04"/>
    <w:rsid w:val="00A3252D"/>
    <w:rsid w:val="00A332EB"/>
    <w:rsid w:val="00A33313"/>
    <w:rsid w:val="00A33341"/>
    <w:rsid w:val="00A335BE"/>
    <w:rsid w:val="00A33AF7"/>
    <w:rsid w:val="00A33F17"/>
    <w:rsid w:val="00A34290"/>
    <w:rsid w:val="00A34414"/>
    <w:rsid w:val="00A34739"/>
    <w:rsid w:val="00A34772"/>
    <w:rsid w:val="00A347EE"/>
    <w:rsid w:val="00A34DF6"/>
    <w:rsid w:val="00A34E0E"/>
    <w:rsid w:val="00A35967"/>
    <w:rsid w:val="00A35BD6"/>
    <w:rsid w:val="00A35E5F"/>
    <w:rsid w:val="00A36019"/>
    <w:rsid w:val="00A37839"/>
    <w:rsid w:val="00A378B8"/>
    <w:rsid w:val="00A403DE"/>
    <w:rsid w:val="00A40C79"/>
    <w:rsid w:val="00A41CAA"/>
    <w:rsid w:val="00A4236A"/>
    <w:rsid w:val="00A42407"/>
    <w:rsid w:val="00A4337C"/>
    <w:rsid w:val="00A434D3"/>
    <w:rsid w:val="00A4388A"/>
    <w:rsid w:val="00A43A69"/>
    <w:rsid w:val="00A43C30"/>
    <w:rsid w:val="00A4400E"/>
    <w:rsid w:val="00A441C1"/>
    <w:rsid w:val="00A4441E"/>
    <w:rsid w:val="00A4486D"/>
    <w:rsid w:val="00A44AF5"/>
    <w:rsid w:val="00A44CCC"/>
    <w:rsid w:val="00A450A1"/>
    <w:rsid w:val="00A459FA"/>
    <w:rsid w:val="00A45D37"/>
    <w:rsid w:val="00A46CF9"/>
    <w:rsid w:val="00A46DA6"/>
    <w:rsid w:val="00A46E21"/>
    <w:rsid w:val="00A47B88"/>
    <w:rsid w:val="00A501E5"/>
    <w:rsid w:val="00A51147"/>
    <w:rsid w:val="00A513CA"/>
    <w:rsid w:val="00A520AC"/>
    <w:rsid w:val="00A52280"/>
    <w:rsid w:val="00A5228E"/>
    <w:rsid w:val="00A5258E"/>
    <w:rsid w:val="00A5305F"/>
    <w:rsid w:val="00A53659"/>
    <w:rsid w:val="00A53851"/>
    <w:rsid w:val="00A5391B"/>
    <w:rsid w:val="00A53E3C"/>
    <w:rsid w:val="00A54255"/>
    <w:rsid w:val="00A5475E"/>
    <w:rsid w:val="00A55321"/>
    <w:rsid w:val="00A554E6"/>
    <w:rsid w:val="00A55B13"/>
    <w:rsid w:val="00A56EDF"/>
    <w:rsid w:val="00A56FA8"/>
    <w:rsid w:val="00A57BB1"/>
    <w:rsid w:val="00A57E26"/>
    <w:rsid w:val="00A60009"/>
    <w:rsid w:val="00A602E9"/>
    <w:rsid w:val="00A6098B"/>
    <w:rsid w:val="00A61981"/>
    <w:rsid w:val="00A61A6E"/>
    <w:rsid w:val="00A62161"/>
    <w:rsid w:val="00A62EFE"/>
    <w:rsid w:val="00A631F4"/>
    <w:rsid w:val="00A63ADB"/>
    <w:rsid w:val="00A644C6"/>
    <w:rsid w:val="00A64C6D"/>
    <w:rsid w:val="00A64DAB"/>
    <w:rsid w:val="00A6608B"/>
    <w:rsid w:val="00A66369"/>
    <w:rsid w:val="00A666CF"/>
    <w:rsid w:val="00A66EA2"/>
    <w:rsid w:val="00A6713F"/>
    <w:rsid w:val="00A672D5"/>
    <w:rsid w:val="00A67325"/>
    <w:rsid w:val="00A67A8E"/>
    <w:rsid w:val="00A67AB7"/>
    <w:rsid w:val="00A70C56"/>
    <w:rsid w:val="00A70C9A"/>
    <w:rsid w:val="00A70EE3"/>
    <w:rsid w:val="00A72470"/>
    <w:rsid w:val="00A73035"/>
    <w:rsid w:val="00A7322E"/>
    <w:rsid w:val="00A733CB"/>
    <w:rsid w:val="00A73CBE"/>
    <w:rsid w:val="00A75688"/>
    <w:rsid w:val="00A758DA"/>
    <w:rsid w:val="00A75B23"/>
    <w:rsid w:val="00A76009"/>
    <w:rsid w:val="00A761EB"/>
    <w:rsid w:val="00A76C87"/>
    <w:rsid w:val="00A7773D"/>
    <w:rsid w:val="00A77B69"/>
    <w:rsid w:val="00A77BCE"/>
    <w:rsid w:val="00A77DF0"/>
    <w:rsid w:val="00A80DDC"/>
    <w:rsid w:val="00A81112"/>
    <w:rsid w:val="00A816C9"/>
    <w:rsid w:val="00A81BCB"/>
    <w:rsid w:val="00A81FD0"/>
    <w:rsid w:val="00A82013"/>
    <w:rsid w:val="00A820C9"/>
    <w:rsid w:val="00A82A70"/>
    <w:rsid w:val="00A82ACD"/>
    <w:rsid w:val="00A83627"/>
    <w:rsid w:val="00A83D17"/>
    <w:rsid w:val="00A83DD7"/>
    <w:rsid w:val="00A845F9"/>
    <w:rsid w:val="00A84AF3"/>
    <w:rsid w:val="00A84B20"/>
    <w:rsid w:val="00A84E5D"/>
    <w:rsid w:val="00A85D65"/>
    <w:rsid w:val="00A85DA7"/>
    <w:rsid w:val="00A863E9"/>
    <w:rsid w:val="00A868F0"/>
    <w:rsid w:val="00A86F57"/>
    <w:rsid w:val="00A87054"/>
    <w:rsid w:val="00A877A1"/>
    <w:rsid w:val="00A879EC"/>
    <w:rsid w:val="00A87D1F"/>
    <w:rsid w:val="00A87FA1"/>
    <w:rsid w:val="00A902A7"/>
    <w:rsid w:val="00A90367"/>
    <w:rsid w:val="00A9045F"/>
    <w:rsid w:val="00A90895"/>
    <w:rsid w:val="00A90F8D"/>
    <w:rsid w:val="00A91170"/>
    <w:rsid w:val="00A91296"/>
    <w:rsid w:val="00A912FA"/>
    <w:rsid w:val="00A91B1D"/>
    <w:rsid w:val="00A92321"/>
    <w:rsid w:val="00A92794"/>
    <w:rsid w:val="00A92DFC"/>
    <w:rsid w:val="00A92ED6"/>
    <w:rsid w:val="00A93B84"/>
    <w:rsid w:val="00A93F92"/>
    <w:rsid w:val="00A93FA6"/>
    <w:rsid w:val="00A94048"/>
    <w:rsid w:val="00A94BE5"/>
    <w:rsid w:val="00A952C2"/>
    <w:rsid w:val="00A95505"/>
    <w:rsid w:val="00A95638"/>
    <w:rsid w:val="00A957AF"/>
    <w:rsid w:val="00A96116"/>
    <w:rsid w:val="00A96615"/>
    <w:rsid w:val="00A96B9D"/>
    <w:rsid w:val="00A96D09"/>
    <w:rsid w:val="00A97BC2"/>
    <w:rsid w:val="00AA0A6D"/>
    <w:rsid w:val="00AA0AA3"/>
    <w:rsid w:val="00AA1133"/>
    <w:rsid w:val="00AA1596"/>
    <w:rsid w:val="00AA15E2"/>
    <w:rsid w:val="00AA19E5"/>
    <w:rsid w:val="00AA25A6"/>
    <w:rsid w:val="00AA2704"/>
    <w:rsid w:val="00AA2837"/>
    <w:rsid w:val="00AA29A5"/>
    <w:rsid w:val="00AA2D63"/>
    <w:rsid w:val="00AA312F"/>
    <w:rsid w:val="00AA36BB"/>
    <w:rsid w:val="00AA3754"/>
    <w:rsid w:val="00AA3F1C"/>
    <w:rsid w:val="00AA44FB"/>
    <w:rsid w:val="00AA496D"/>
    <w:rsid w:val="00AA5B3E"/>
    <w:rsid w:val="00AA5F94"/>
    <w:rsid w:val="00AA68AD"/>
    <w:rsid w:val="00AA68E9"/>
    <w:rsid w:val="00AA6AC0"/>
    <w:rsid w:val="00AA6AC8"/>
    <w:rsid w:val="00AA6B4C"/>
    <w:rsid w:val="00AA7071"/>
    <w:rsid w:val="00AA7355"/>
    <w:rsid w:val="00AA74A8"/>
    <w:rsid w:val="00AA76CF"/>
    <w:rsid w:val="00AA7891"/>
    <w:rsid w:val="00AA78E2"/>
    <w:rsid w:val="00AA7DCE"/>
    <w:rsid w:val="00AA7FCF"/>
    <w:rsid w:val="00AB0784"/>
    <w:rsid w:val="00AB0E34"/>
    <w:rsid w:val="00AB1FD5"/>
    <w:rsid w:val="00AB226C"/>
    <w:rsid w:val="00AB27B9"/>
    <w:rsid w:val="00AB3797"/>
    <w:rsid w:val="00AB3AC1"/>
    <w:rsid w:val="00AB3B98"/>
    <w:rsid w:val="00AB3C40"/>
    <w:rsid w:val="00AB3ED8"/>
    <w:rsid w:val="00AB44E6"/>
    <w:rsid w:val="00AB458A"/>
    <w:rsid w:val="00AB4B7A"/>
    <w:rsid w:val="00AB6D85"/>
    <w:rsid w:val="00AB7171"/>
    <w:rsid w:val="00AB74B2"/>
    <w:rsid w:val="00AB74CD"/>
    <w:rsid w:val="00AC02A6"/>
    <w:rsid w:val="00AC0847"/>
    <w:rsid w:val="00AC08D1"/>
    <w:rsid w:val="00AC208D"/>
    <w:rsid w:val="00AC24C1"/>
    <w:rsid w:val="00AC2500"/>
    <w:rsid w:val="00AC2835"/>
    <w:rsid w:val="00AC2AF9"/>
    <w:rsid w:val="00AC2D5A"/>
    <w:rsid w:val="00AC2DE8"/>
    <w:rsid w:val="00AC3905"/>
    <w:rsid w:val="00AC3A56"/>
    <w:rsid w:val="00AC3B1B"/>
    <w:rsid w:val="00AC3E24"/>
    <w:rsid w:val="00AC3EF5"/>
    <w:rsid w:val="00AC4810"/>
    <w:rsid w:val="00AC4C41"/>
    <w:rsid w:val="00AC4FBC"/>
    <w:rsid w:val="00AC5117"/>
    <w:rsid w:val="00AC5172"/>
    <w:rsid w:val="00AC630E"/>
    <w:rsid w:val="00AC6665"/>
    <w:rsid w:val="00AC6707"/>
    <w:rsid w:val="00AC68AD"/>
    <w:rsid w:val="00AC6ED4"/>
    <w:rsid w:val="00AC75E4"/>
    <w:rsid w:val="00AC773C"/>
    <w:rsid w:val="00AC7DF9"/>
    <w:rsid w:val="00AD0114"/>
    <w:rsid w:val="00AD04C6"/>
    <w:rsid w:val="00AD0AE2"/>
    <w:rsid w:val="00AD0DFC"/>
    <w:rsid w:val="00AD163F"/>
    <w:rsid w:val="00AD1E2E"/>
    <w:rsid w:val="00AD3335"/>
    <w:rsid w:val="00AD36D6"/>
    <w:rsid w:val="00AD3908"/>
    <w:rsid w:val="00AD3FB7"/>
    <w:rsid w:val="00AD4036"/>
    <w:rsid w:val="00AD4C44"/>
    <w:rsid w:val="00AD5295"/>
    <w:rsid w:val="00AD53C7"/>
    <w:rsid w:val="00AD5494"/>
    <w:rsid w:val="00AD5FF3"/>
    <w:rsid w:val="00AD6DA5"/>
    <w:rsid w:val="00AD6F0F"/>
    <w:rsid w:val="00AD6F35"/>
    <w:rsid w:val="00AD76AE"/>
    <w:rsid w:val="00AD79F8"/>
    <w:rsid w:val="00AD7A3C"/>
    <w:rsid w:val="00AD7A68"/>
    <w:rsid w:val="00AD7E00"/>
    <w:rsid w:val="00AE07D8"/>
    <w:rsid w:val="00AE129F"/>
    <w:rsid w:val="00AE1474"/>
    <w:rsid w:val="00AE1C0D"/>
    <w:rsid w:val="00AE1DB5"/>
    <w:rsid w:val="00AE28C8"/>
    <w:rsid w:val="00AE2B4E"/>
    <w:rsid w:val="00AE2F39"/>
    <w:rsid w:val="00AE2F80"/>
    <w:rsid w:val="00AE315D"/>
    <w:rsid w:val="00AE3965"/>
    <w:rsid w:val="00AE3E9C"/>
    <w:rsid w:val="00AE4168"/>
    <w:rsid w:val="00AE47FC"/>
    <w:rsid w:val="00AE4D8A"/>
    <w:rsid w:val="00AE53EE"/>
    <w:rsid w:val="00AE5410"/>
    <w:rsid w:val="00AE5F9E"/>
    <w:rsid w:val="00AE68AF"/>
    <w:rsid w:val="00AE6E6C"/>
    <w:rsid w:val="00AE7018"/>
    <w:rsid w:val="00AE7E2D"/>
    <w:rsid w:val="00AF019E"/>
    <w:rsid w:val="00AF053A"/>
    <w:rsid w:val="00AF0664"/>
    <w:rsid w:val="00AF14E9"/>
    <w:rsid w:val="00AF19EC"/>
    <w:rsid w:val="00AF1B0E"/>
    <w:rsid w:val="00AF2264"/>
    <w:rsid w:val="00AF264D"/>
    <w:rsid w:val="00AF27D6"/>
    <w:rsid w:val="00AF283E"/>
    <w:rsid w:val="00AF28B1"/>
    <w:rsid w:val="00AF3967"/>
    <w:rsid w:val="00AF3CA7"/>
    <w:rsid w:val="00AF48F2"/>
    <w:rsid w:val="00AF4A04"/>
    <w:rsid w:val="00AF4D45"/>
    <w:rsid w:val="00AF60E7"/>
    <w:rsid w:val="00AF64BC"/>
    <w:rsid w:val="00B00257"/>
    <w:rsid w:val="00B00263"/>
    <w:rsid w:val="00B0039C"/>
    <w:rsid w:val="00B00757"/>
    <w:rsid w:val="00B00DD5"/>
    <w:rsid w:val="00B014D5"/>
    <w:rsid w:val="00B0150D"/>
    <w:rsid w:val="00B017CA"/>
    <w:rsid w:val="00B0199F"/>
    <w:rsid w:val="00B01AF2"/>
    <w:rsid w:val="00B01F2F"/>
    <w:rsid w:val="00B02102"/>
    <w:rsid w:val="00B021EE"/>
    <w:rsid w:val="00B02559"/>
    <w:rsid w:val="00B02BFB"/>
    <w:rsid w:val="00B0362D"/>
    <w:rsid w:val="00B03F15"/>
    <w:rsid w:val="00B041F6"/>
    <w:rsid w:val="00B042CA"/>
    <w:rsid w:val="00B0521A"/>
    <w:rsid w:val="00B0586B"/>
    <w:rsid w:val="00B05D45"/>
    <w:rsid w:val="00B061CD"/>
    <w:rsid w:val="00B069CF"/>
    <w:rsid w:val="00B06BCB"/>
    <w:rsid w:val="00B07247"/>
    <w:rsid w:val="00B074E8"/>
    <w:rsid w:val="00B07708"/>
    <w:rsid w:val="00B10077"/>
    <w:rsid w:val="00B1039E"/>
    <w:rsid w:val="00B11367"/>
    <w:rsid w:val="00B12393"/>
    <w:rsid w:val="00B12563"/>
    <w:rsid w:val="00B1282D"/>
    <w:rsid w:val="00B13298"/>
    <w:rsid w:val="00B14006"/>
    <w:rsid w:val="00B1422A"/>
    <w:rsid w:val="00B1475A"/>
    <w:rsid w:val="00B14C80"/>
    <w:rsid w:val="00B14E92"/>
    <w:rsid w:val="00B15134"/>
    <w:rsid w:val="00B15B9D"/>
    <w:rsid w:val="00B15BBE"/>
    <w:rsid w:val="00B15DC2"/>
    <w:rsid w:val="00B163BA"/>
    <w:rsid w:val="00B1660B"/>
    <w:rsid w:val="00B168B2"/>
    <w:rsid w:val="00B178E1"/>
    <w:rsid w:val="00B17F61"/>
    <w:rsid w:val="00B201D0"/>
    <w:rsid w:val="00B20358"/>
    <w:rsid w:val="00B2065F"/>
    <w:rsid w:val="00B21463"/>
    <w:rsid w:val="00B22429"/>
    <w:rsid w:val="00B226F2"/>
    <w:rsid w:val="00B22C76"/>
    <w:rsid w:val="00B22D67"/>
    <w:rsid w:val="00B22D7A"/>
    <w:rsid w:val="00B234D4"/>
    <w:rsid w:val="00B2427E"/>
    <w:rsid w:val="00B2467C"/>
    <w:rsid w:val="00B24782"/>
    <w:rsid w:val="00B25247"/>
    <w:rsid w:val="00B257AD"/>
    <w:rsid w:val="00B25A38"/>
    <w:rsid w:val="00B26843"/>
    <w:rsid w:val="00B27404"/>
    <w:rsid w:val="00B27901"/>
    <w:rsid w:val="00B27BD8"/>
    <w:rsid w:val="00B27BE3"/>
    <w:rsid w:val="00B30318"/>
    <w:rsid w:val="00B305F0"/>
    <w:rsid w:val="00B308B9"/>
    <w:rsid w:val="00B30D7A"/>
    <w:rsid w:val="00B31033"/>
    <w:rsid w:val="00B31141"/>
    <w:rsid w:val="00B311C5"/>
    <w:rsid w:val="00B315C6"/>
    <w:rsid w:val="00B32273"/>
    <w:rsid w:val="00B3257D"/>
    <w:rsid w:val="00B32B6A"/>
    <w:rsid w:val="00B3314A"/>
    <w:rsid w:val="00B3321C"/>
    <w:rsid w:val="00B332A6"/>
    <w:rsid w:val="00B332EE"/>
    <w:rsid w:val="00B33534"/>
    <w:rsid w:val="00B33F87"/>
    <w:rsid w:val="00B34672"/>
    <w:rsid w:val="00B3469C"/>
    <w:rsid w:val="00B34EBD"/>
    <w:rsid w:val="00B35149"/>
    <w:rsid w:val="00B352C3"/>
    <w:rsid w:val="00B35473"/>
    <w:rsid w:val="00B35E19"/>
    <w:rsid w:val="00B3637E"/>
    <w:rsid w:val="00B3662F"/>
    <w:rsid w:val="00B36651"/>
    <w:rsid w:val="00B36B3E"/>
    <w:rsid w:val="00B36B4E"/>
    <w:rsid w:val="00B36F2E"/>
    <w:rsid w:val="00B3743A"/>
    <w:rsid w:val="00B379FA"/>
    <w:rsid w:val="00B40875"/>
    <w:rsid w:val="00B40A3C"/>
    <w:rsid w:val="00B40D39"/>
    <w:rsid w:val="00B41314"/>
    <w:rsid w:val="00B41C3C"/>
    <w:rsid w:val="00B41DBD"/>
    <w:rsid w:val="00B4249E"/>
    <w:rsid w:val="00B42716"/>
    <w:rsid w:val="00B42C18"/>
    <w:rsid w:val="00B4371E"/>
    <w:rsid w:val="00B437BD"/>
    <w:rsid w:val="00B43EE5"/>
    <w:rsid w:val="00B4407C"/>
    <w:rsid w:val="00B44441"/>
    <w:rsid w:val="00B44699"/>
    <w:rsid w:val="00B44818"/>
    <w:rsid w:val="00B449C7"/>
    <w:rsid w:val="00B44A54"/>
    <w:rsid w:val="00B44D5B"/>
    <w:rsid w:val="00B44ECE"/>
    <w:rsid w:val="00B450BE"/>
    <w:rsid w:val="00B453E5"/>
    <w:rsid w:val="00B45BBA"/>
    <w:rsid w:val="00B45DE4"/>
    <w:rsid w:val="00B46382"/>
    <w:rsid w:val="00B464F1"/>
    <w:rsid w:val="00B4688B"/>
    <w:rsid w:val="00B46B7D"/>
    <w:rsid w:val="00B47C7D"/>
    <w:rsid w:val="00B505EF"/>
    <w:rsid w:val="00B50996"/>
    <w:rsid w:val="00B50A14"/>
    <w:rsid w:val="00B50EF4"/>
    <w:rsid w:val="00B51C77"/>
    <w:rsid w:val="00B527E7"/>
    <w:rsid w:val="00B52F5B"/>
    <w:rsid w:val="00B5304F"/>
    <w:rsid w:val="00B53716"/>
    <w:rsid w:val="00B542DE"/>
    <w:rsid w:val="00B5459F"/>
    <w:rsid w:val="00B556E8"/>
    <w:rsid w:val="00B55C14"/>
    <w:rsid w:val="00B56633"/>
    <w:rsid w:val="00B56C1D"/>
    <w:rsid w:val="00B57634"/>
    <w:rsid w:val="00B5773B"/>
    <w:rsid w:val="00B5779F"/>
    <w:rsid w:val="00B57A46"/>
    <w:rsid w:val="00B57F85"/>
    <w:rsid w:val="00B609F5"/>
    <w:rsid w:val="00B60E5A"/>
    <w:rsid w:val="00B6176B"/>
    <w:rsid w:val="00B617D5"/>
    <w:rsid w:val="00B624C8"/>
    <w:rsid w:val="00B6254E"/>
    <w:rsid w:val="00B63401"/>
    <w:rsid w:val="00B637ED"/>
    <w:rsid w:val="00B63D2D"/>
    <w:rsid w:val="00B64C15"/>
    <w:rsid w:val="00B64D5C"/>
    <w:rsid w:val="00B64EC6"/>
    <w:rsid w:val="00B65212"/>
    <w:rsid w:val="00B65246"/>
    <w:rsid w:val="00B65373"/>
    <w:rsid w:val="00B65C09"/>
    <w:rsid w:val="00B66266"/>
    <w:rsid w:val="00B6698B"/>
    <w:rsid w:val="00B66B7B"/>
    <w:rsid w:val="00B70007"/>
    <w:rsid w:val="00B704F2"/>
    <w:rsid w:val="00B707D1"/>
    <w:rsid w:val="00B70E7F"/>
    <w:rsid w:val="00B712D4"/>
    <w:rsid w:val="00B713A3"/>
    <w:rsid w:val="00B71682"/>
    <w:rsid w:val="00B71BFB"/>
    <w:rsid w:val="00B72445"/>
    <w:rsid w:val="00B72711"/>
    <w:rsid w:val="00B72AE7"/>
    <w:rsid w:val="00B72F86"/>
    <w:rsid w:val="00B7315E"/>
    <w:rsid w:val="00B73464"/>
    <w:rsid w:val="00B73F95"/>
    <w:rsid w:val="00B7439F"/>
    <w:rsid w:val="00B74517"/>
    <w:rsid w:val="00B7499C"/>
    <w:rsid w:val="00B74C12"/>
    <w:rsid w:val="00B75629"/>
    <w:rsid w:val="00B75929"/>
    <w:rsid w:val="00B75960"/>
    <w:rsid w:val="00B762DD"/>
    <w:rsid w:val="00B768E5"/>
    <w:rsid w:val="00B7746B"/>
    <w:rsid w:val="00B77CEB"/>
    <w:rsid w:val="00B80331"/>
    <w:rsid w:val="00B803D4"/>
    <w:rsid w:val="00B80E24"/>
    <w:rsid w:val="00B80EA6"/>
    <w:rsid w:val="00B816B7"/>
    <w:rsid w:val="00B8172D"/>
    <w:rsid w:val="00B83013"/>
    <w:rsid w:val="00B83074"/>
    <w:rsid w:val="00B833B3"/>
    <w:rsid w:val="00B835F4"/>
    <w:rsid w:val="00B8398B"/>
    <w:rsid w:val="00B83BF7"/>
    <w:rsid w:val="00B83DA9"/>
    <w:rsid w:val="00B840E7"/>
    <w:rsid w:val="00B846F7"/>
    <w:rsid w:val="00B84AC0"/>
    <w:rsid w:val="00B84D1B"/>
    <w:rsid w:val="00B84F1F"/>
    <w:rsid w:val="00B852F3"/>
    <w:rsid w:val="00B853F8"/>
    <w:rsid w:val="00B85BAA"/>
    <w:rsid w:val="00B861B2"/>
    <w:rsid w:val="00B8642D"/>
    <w:rsid w:val="00B86ADC"/>
    <w:rsid w:val="00B871A8"/>
    <w:rsid w:val="00B8725B"/>
    <w:rsid w:val="00B87391"/>
    <w:rsid w:val="00B87A27"/>
    <w:rsid w:val="00B902BB"/>
    <w:rsid w:val="00B907DD"/>
    <w:rsid w:val="00B90A78"/>
    <w:rsid w:val="00B90BC2"/>
    <w:rsid w:val="00B917F6"/>
    <w:rsid w:val="00B91C5C"/>
    <w:rsid w:val="00B91E40"/>
    <w:rsid w:val="00B9200E"/>
    <w:rsid w:val="00B923AB"/>
    <w:rsid w:val="00B9275F"/>
    <w:rsid w:val="00B92803"/>
    <w:rsid w:val="00B92AD9"/>
    <w:rsid w:val="00B92D50"/>
    <w:rsid w:val="00B93556"/>
    <w:rsid w:val="00B942C5"/>
    <w:rsid w:val="00B94CD0"/>
    <w:rsid w:val="00B95013"/>
    <w:rsid w:val="00B954D8"/>
    <w:rsid w:val="00B95BAB"/>
    <w:rsid w:val="00B95BC0"/>
    <w:rsid w:val="00B9615C"/>
    <w:rsid w:val="00B96EC4"/>
    <w:rsid w:val="00B9708F"/>
    <w:rsid w:val="00B97166"/>
    <w:rsid w:val="00B97488"/>
    <w:rsid w:val="00B978BB"/>
    <w:rsid w:val="00B97A42"/>
    <w:rsid w:val="00B97C7A"/>
    <w:rsid w:val="00B97E45"/>
    <w:rsid w:val="00B97EC9"/>
    <w:rsid w:val="00BA04AF"/>
    <w:rsid w:val="00BA0CD1"/>
    <w:rsid w:val="00BA0EC1"/>
    <w:rsid w:val="00BA0EE8"/>
    <w:rsid w:val="00BA10D9"/>
    <w:rsid w:val="00BA174D"/>
    <w:rsid w:val="00BA1804"/>
    <w:rsid w:val="00BA1888"/>
    <w:rsid w:val="00BA1C2E"/>
    <w:rsid w:val="00BA1E22"/>
    <w:rsid w:val="00BA2076"/>
    <w:rsid w:val="00BA3497"/>
    <w:rsid w:val="00BA37A4"/>
    <w:rsid w:val="00BA3930"/>
    <w:rsid w:val="00BA3A6F"/>
    <w:rsid w:val="00BA46C8"/>
    <w:rsid w:val="00BA471B"/>
    <w:rsid w:val="00BA475B"/>
    <w:rsid w:val="00BA48FF"/>
    <w:rsid w:val="00BA4FEE"/>
    <w:rsid w:val="00BA508C"/>
    <w:rsid w:val="00BA5397"/>
    <w:rsid w:val="00BA5519"/>
    <w:rsid w:val="00BA57F3"/>
    <w:rsid w:val="00BA6104"/>
    <w:rsid w:val="00BA7113"/>
    <w:rsid w:val="00BA7269"/>
    <w:rsid w:val="00BB0140"/>
    <w:rsid w:val="00BB0364"/>
    <w:rsid w:val="00BB130C"/>
    <w:rsid w:val="00BB1D01"/>
    <w:rsid w:val="00BB28F1"/>
    <w:rsid w:val="00BB2A70"/>
    <w:rsid w:val="00BB2C0A"/>
    <w:rsid w:val="00BB2C64"/>
    <w:rsid w:val="00BB2D93"/>
    <w:rsid w:val="00BB311E"/>
    <w:rsid w:val="00BB3529"/>
    <w:rsid w:val="00BB425D"/>
    <w:rsid w:val="00BB4BA7"/>
    <w:rsid w:val="00BB5C8A"/>
    <w:rsid w:val="00BB5CF4"/>
    <w:rsid w:val="00BB62A5"/>
    <w:rsid w:val="00BB63B3"/>
    <w:rsid w:val="00BB68C5"/>
    <w:rsid w:val="00BB6E58"/>
    <w:rsid w:val="00BB6F44"/>
    <w:rsid w:val="00BB6FE5"/>
    <w:rsid w:val="00BB7244"/>
    <w:rsid w:val="00BB773E"/>
    <w:rsid w:val="00BB7BCC"/>
    <w:rsid w:val="00BC0DCF"/>
    <w:rsid w:val="00BC0FEA"/>
    <w:rsid w:val="00BC142B"/>
    <w:rsid w:val="00BC1481"/>
    <w:rsid w:val="00BC1715"/>
    <w:rsid w:val="00BC2920"/>
    <w:rsid w:val="00BC34F7"/>
    <w:rsid w:val="00BC42DE"/>
    <w:rsid w:val="00BC46E4"/>
    <w:rsid w:val="00BC4AF6"/>
    <w:rsid w:val="00BC54CE"/>
    <w:rsid w:val="00BC55B8"/>
    <w:rsid w:val="00BC5638"/>
    <w:rsid w:val="00BC5E01"/>
    <w:rsid w:val="00BC5FD8"/>
    <w:rsid w:val="00BC65C6"/>
    <w:rsid w:val="00BC69B5"/>
    <w:rsid w:val="00BC7C81"/>
    <w:rsid w:val="00BD0542"/>
    <w:rsid w:val="00BD059F"/>
    <w:rsid w:val="00BD0D74"/>
    <w:rsid w:val="00BD129D"/>
    <w:rsid w:val="00BD1738"/>
    <w:rsid w:val="00BD183C"/>
    <w:rsid w:val="00BD1884"/>
    <w:rsid w:val="00BD1BBC"/>
    <w:rsid w:val="00BD1C4E"/>
    <w:rsid w:val="00BD205D"/>
    <w:rsid w:val="00BD29CA"/>
    <w:rsid w:val="00BD2A52"/>
    <w:rsid w:val="00BD2AEE"/>
    <w:rsid w:val="00BD2D5B"/>
    <w:rsid w:val="00BD2DFC"/>
    <w:rsid w:val="00BD32DA"/>
    <w:rsid w:val="00BD3E00"/>
    <w:rsid w:val="00BD442F"/>
    <w:rsid w:val="00BD45C0"/>
    <w:rsid w:val="00BD4EC4"/>
    <w:rsid w:val="00BD4F5F"/>
    <w:rsid w:val="00BD52CE"/>
    <w:rsid w:val="00BD6343"/>
    <w:rsid w:val="00BD649E"/>
    <w:rsid w:val="00BD6798"/>
    <w:rsid w:val="00BD7504"/>
    <w:rsid w:val="00BD76DC"/>
    <w:rsid w:val="00BD7720"/>
    <w:rsid w:val="00BD7D11"/>
    <w:rsid w:val="00BE0682"/>
    <w:rsid w:val="00BE0983"/>
    <w:rsid w:val="00BE0A51"/>
    <w:rsid w:val="00BE0C8C"/>
    <w:rsid w:val="00BE13B4"/>
    <w:rsid w:val="00BE16E2"/>
    <w:rsid w:val="00BE1A45"/>
    <w:rsid w:val="00BE26FB"/>
    <w:rsid w:val="00BE2AB8"/>
    <w:rsid w:val="00BE2C38"/>
    <w:rsid w:val="00BE2CD8"/>
    <w:rsid w:val="00BE2E17"/>
    <w:rsid w:val="00BE33F6"/>
    <w:rsid w:val="00BE3B39"/>
    <w:rsid w:val="00BE3B3D"/>
    <w:rsid w:val="00BE3F8F"/>
    <w:rsid w:val="00BE41C5"/>
    <w:rsid w:val="00BE44F4"/>
    <w:rsid w:val="00BE4A8D"/>
    <w:rsid w:val="00BE4C91"/>
    <w:rsid w:val="00BE52C3"/>
    <w:rsid w:val="00BE53DB"/>
    <w:rsid w:val="00BE56F5"/>
    <w:rsid w:val="00BE635C"/>
    <w:rsid w:val="00BE6EEF"/>
    <w:rsid w:val="00BE7DDB"/>
    <w:rsid w:val="00BE7F29"/>
    <w:rsid w:val="00BF0120"/>
    <w:rsid w:val="00BF05A8"/>
    <w:rsid w:val="00BF05B0"/>
    <w:rsid w:val="00BF0764"/>
    <w:rsid w:val="00BF0D1E"/>
    <w:rsid w:val="00BF10D2"/>
    <w:rsid w:val="00BF1D89"/>
    <w:rsid w:val="00BF1E10"/>
    <w:rsid w:val="00BF23B3"/>
    <w:rsid w:val="00BF258A"/>
    <w:rsid w:val="00BF25C6"/>
    <w:rsid w:val="00BF3A50"/>
    <w:rsid w:val="00BF3B1C"/>
    <w:rsid w:val="00BF3E38"/>
    <w:rsid w:val="00BF438B"/>
    <w:rsid w:val="00BF4F53"/>
    <w:rsid w:val="00BF52AB"/>
    <w:rsid w:val="00BF5AD9"/>
    <w:rsid w:val="00BF5B67"/>
    <w:rsid w:val="00BF5DA6"/>
    <w:rsid w:val="00BF6261"/>
    <w:rsid w:val="00BF62E9"/>
    <w:rsid w:val="00BF7449"/>
    <w:rsid w:val="00BF777C"/>
    <w:rsid w:val="00BF7823"/>
    <w:rsid w:val="00BF78C8"/>
    <w:rsid w:val="00BF7D63"/>
    <w:rsid w:val="00BF7DC0"/>
    <w:rsid w:val="00BF7ED5"/>
    <w:rsid w:val="00C00D46"/>
    <w:rsid w:val="00C01373"/>
    <w:rsid w:val="00C014EA"/>
    <w:rsid w:val="00C02A96"/>
    <w:rsid w:val="00C0306F"/>
    <w:rsid w:val="00C03376"/>
    <w:rsid w:val="00C03534"/>
    <w:rsid w:val="00C039A7"/>
    <w:rsid w:val="00C04A53"/>
    <w:rsid w:val="00C04E79"/>
    <w:rsid w:val="00C05253"/>
    <w:rsid w:val="00C0554E"/>
    <w:rsid w:val="00C055F9"/>
    <w:rsid w:val="00C0602A"/>
    <w:rsid w:val="00C06160"/>
    <w:rsid w:val="00C06546"/>
    <w:rsid w:val="00C06A3C"/>
    <w:rsid w:val="00C074F1"/>
    <w:rsid w:val="00C07BB5"/>
    <w:rsid w:val="00C10245"/>
    <w:rsid w:val="00C108B7"/>
    <w:rsid w:val="00C108FE"/>
    <w:rsid w:val="00C10E60"/>
    <w:rsid w:val="00C116FA"/>
    <w:rsid w:val="00C122AA"/>
    <w:rsid w:val="00C122D2"/>
    <w:rsid w:val="00C123CE"/>
    <w:rsid w:val="00C1255A"/>
    <w:rsid w:val="00C12876"/>
    <w:rsid w:val="00C128DC"/>
    <w:rsid w:val="00C12936"/>
    <w:rsid w:val="00C12C99"/>
    <w:rsid w:val="00C130F9"/>
    <w:rsid w:val="00C136A9"/>
    <w:rsid w:val="00C13864"/>
    <w:rsid w:val="00C139A1"/>
    <w:rsid w:val="00C13A4C"/>
    <w:rsid w:val="00C13C9A"/>
    <w:rsid w:val="00C147A1"/>
    <w:rsid w:val="00C14DEA"/>
    <w:rsid w:val="00C159F5"/>
    <w:rsid w:val="00C16619"/>
    <w:rsid w:val="00C166C2"/>
    <w:rsid w:val="00C16C30"/>
    <w:rsid w:val="00C16C46"/>
    <w:rsid w:val="00C200D4"/>
    <w:rsid w:val="00C204DA"/>
    <w:rsid w:val="00C20C84"/>
    <w:rsid w:val="00C20FC4"/>
    <w:rsid w:val="00C214FF"/>
    <w:rsid w:val="00C229D5"/>
    <w:rsid w:val="00C232CB"/>
    <w:rsid w:val="00C23536"/>
    <w:rsid w:val="00C2368F"/>
    <w:rsid w:val="00C24B9E"/>
    <w:rsid w:val="00C24D55"/>
    <w:rsid w:val="00C24D97"/>
    <w:rsid w:val="00C24FB8"/>
    <w:rsid w:val="00C258D5"/>
    <w:rsid w:val="00C25F5D"/>
    <w:rsid w:val="00C26279"/>
    <w:rsid w:val="00C26511"/>
    <w:rsid w:val="00C26B6E"/>
    <w:rsid w:val="00C26F5B"/>
    <w:rsid w:val="00C27832"/>
    <w:rsid w:val="00C27B3E"/>
    <w:rsid w:val="00C30894"/>
    <w:rsid w:val="00C30CFD"/>
    <w:rsid w:val="00C30D98"/>
    <w:rsid w:val="00C31170"/>
    <w:rsid w:val="00C314F9"/>
    <w:rsid w:val="00C31617"/>
    <w:rsid w:val="00C32679"/>
    <w:rsid w:val="00C32E11"/>
    <w:rsid w:val="00C34014"/>
    <w:rsid w:val="00C342F3"/>
    <w:rsid w:val="00C34C22"/>
    <w:rsid w:val="00C34D29"/>
    <w:rsid w:val="00C34F05"/>
    <w:rsid w:val="00C3523E"/>
    <w:rsid w:val="00C356F6"/>
    <w:rsid w:val="00C3599D"/>
    <w:rsid w:val="00C35C82"/>
    <w:rsid w:val="00C35DE6"/>
    <w:rsid w:val="00C3612B"/>
    <w:rsid w:val="00C36558"/>
    <w:rsid w:val="00C3691A"/>
    <w:rsid w:val="00C37532"/>
    <w:rsid w:val="00C375A5"/>
    <w:rsid w:val="00C379CB"/>
    <w:rsid w:val="00C40D11"/>
    <w:rsid w:val="00C41B39"/>
    <w:rsid w:val="00C41D22"/>
    <w:rsid w:val="00C4200E"/>
    <w:rsid w:val="00C42CE7"/>
    <w:rsid w:val="00C436A3"/>
    <w:rsid w:val="00C43856"/>
    <w:rsid w:val="00C43C1B"/>
    <w:rsid w:val="00C44262"/>
    <w:rsid w:val="00C4489E"/>
    <w:rsid w:val="00C44C2B"/>
    <w:rsid w:val="00C44F0B"/>
    <w:rsid w:val="00C45008"/>
    <w:rsid w:val="00C457ED"/>
    <w:rsid w:val="00C4585D"/>
    <w:rsid w:val="00C45871"/>
    <w:rsid w:val="00C45943"/>
    <w:rsid w:val="00C463CF"/>
    <w:rsid w:val="00C46713"/>
    <w:rsid w:val="00C46A3D"/>
    <w:rsid w:val="00C46A67"/>
    <w:rsid w:val="00C46B42"/>
    <w:rsid w:val="00C46E41"/>
    <w:rsid w:val="00C470A5"/>
    <w:rsid w:val="00C472E5"/>
    <w:rsid w:val="00C47508"/>
    <w:rsid w:val="00C47632"/>
    <w:rsid w:val="00C50769"/>
    <w:rsid w:val="00C50DF7"/>
    <w:rsid w:val="00C51440"/>
    <w:rsid w:val="00C517DB"/>
    <w:rsid w:val="00C51807"/>
    <w:rsid w:val="00C5195A"/>
    <w:rsid w:val="00C51DBB"/>
    <w:rsid w:val="00C522DA"/>
    <w:rsid w:val="00C524D2"/>
    <w:rsid w:val="00C52A55"/>
    <w:rsid w:val="00C52B9A"/>
    <w:rsid w:val="00C53002"/>
    <w:rsid w:val="00C5351F"/>
    <w:rsid w:val="00C53548"/>
    <w:rsid w:val="00C54112"/>
    <w:rsid w:val="00C545D0"/>
    <w:rsid w:val="00C54C4F"/>
    <w:rsid w:val="00C54F6B"/>
    <w:rsid w:val="00C55B6D"/>
    <w:rsid w:val="00C55FFD"/>
    <w:rsid w:val="00C56033"/>
    <w:rsid w:val="00C562E5"/>
    <w:rsid w:val="00C567A7"/>
    <w:rsid w:val="00C56BA9"/>
    <w:rsid w:val="00C576D0"/>
    <w:rsid w:val="00C57EC2"/>
    <w:rsid w:val="00C60591"/>
    <w:rsid w:val="00C60D63"/>
    <w:rsid w:val="00C61127"/>
    <w:rsid w:val="00C61AB4"/>
    <w:rsid w:val="00C620D8"/>
    <w:rsid w:val="00C6245B"/>
    <w:rsid w:val="00C63123"/>
    <w:rsid w:val="00C63152"/>
    <w:rsid w:val="00C6326C"/>
    <w:rsid w:val="00C63852"/>
    <w:rsid w:val="00C63857"/>
    <w:rsid w:val="00C63954"/>
    <w:rsid w:val="00C6399C"/>
    <w:rsid w:val="00C639B6"/>
    <w:rsid w:val="00C641B8"/>
    <w:rsid w:val="00C648CE"/>
    <w:rsid w:val="00C65612"/>
    <w:rsid w:val="00C65E10"/>
    <w:rsid w:val="00C65E2D"/>
    <w:rsid w:val="00C662C5"/>
    <w:rsid w:val="00C669D9"/>
    <w:rsid w:val="00C66AFC"/>
    <w:rsid w:val="00C67463"/>
    <w:rsid w:val="00C678CF"/>
    <w:rsid w:val="00C67909"/>
    <w:rsid w:val="00C67AE5"/>
    <w:rsid w:val="00C70138"/>
    <w:rsid w:val="00C7069F"/>
    <w:rsid w:val="00C7140D"/>
    <w:rsid w:val="00C71622"/>
    <w:rsid w:val="00C71850"/>
    <w:rsid w:val="00C7227E"/>
    <w:rsid w:val="00C725D1"/>
    <w:rsid w:val="00C72A81"/>
    <w:rsid w:val="00C73390"/>
    <w:rsid w:val="00C7372E"/>
    <w:rsid w:val="00C73B8C"/>
    <w:rsid w:val="00C74ADF"/>
    <w:rsid w:val="00C74F21"/>
    <w:rsid w:val="00C75362"/>
    <w:rsid w:val="00C75647"/>
    <w:rsid w:val="00C75B4A"/>
    <w:rsid w:val="00C75EDA"/>
    <w:rsid w:val="00C7641F"/>
    <w:rsid w:val="00C766D2"/>
    <w:rsid w:val="00C76729"/>
    <w:rsid w:val="00C76864"/>
    <w:rsid w:val="00C76A2C"/>
    <w:rsid w:val="00C77750"/>
    <w:rsid w:val="00C77BEE"/>
    <w:rsid w:val="00C801D8"/>
    <w:rsid w:val="00C80462"/>
    <w:rsid w:val="00C80B69"/>
    <w:rsid w:val="00C80C7A"/>
    <w:rsid w:val="00C810A3"/>
    <w:rsid w:val="00C81258"/>
    <w:rsid w:val="00C813BA"/>
    <w:rsid w:val="00C81A49"/>
    <w:rsid w:val="00C81A99"/>
    <w:rsid w:val="00C81F4C"/>
    <w:rsid w:val="00C82224"/>
    <w:rsid w:val="00C8287C"/>
    <w:rsid w:val="00C82CAA"/>
    <w:rsid w:val="00C83FB7"/>
    <w:rsid w:val="00C84785"/>
    <w:rsid w:val="00C853D3"/>
    <w:rsid w:val="00C85DDC"/>
    <w:rsid w:val="00C85E26"/>
    <w:rsid w:val="00C87B74"/>
    <w:rsid w:val="00C87D8A"/>
    <w:rsid w:val="00C901A2"/>
    <w:rsid w:val="00C90B6F"/>
    <w:rsid w:val="00C91096"/>
    <w:rsid w:val="00C91D69"/>
    <w:rsid w:val="00C925FF"/>
    <w:rsid w:val="00C92EFF"/>
    <w:rsid w:val="00C934EC"/>
    <w:rsid w:val="00C93ECD"/>
    <w:rsid w:val="00C94592"/>
    <w:rsid w:val="00C94875"/>
    <w:rsid w:val="00C9488A"/>
    <w:rsid w:val="00C949B8"/>
    <w:rsid w:val="00C94C35"/>
    <w:rsid w:val="00C94D18"/>
    <w:rsid w:val="00C95522"/>
    <w:rsid w:val="00C95876"/>
    <w:rsid w:val="00C9591D"/>
    <w:rsid w:val="00C95DB1"/>
    <w:rsid w:val="00C95DD5"/>
    <w:rsid w:val="00C9663D"/>
    <w:rsid w:val="00C96BB1"/>
    <w:rsid w:val="00C97A93"/>
    <w:rsid w:val="00CA031A"/>
    <w:rsid w:val="00CA06EB"/>
    <w:rsid w:val="00CA13F5"/>
    <w:rsid w:val="00CA1459"/>
    <w:rsid w:val="00CA1952"/>
    <w:rsid w:val="00CA1B43"/>
    <w:rsid w:val="00CA2137"/>
    <w:rsid w:val="00CA26E8"/>
    <w:rsid w:val="00CA30BE"/>
    <w:rsid w:val="00CA31B6"/>
    <w:rsid w:val="00CA3279"/>
    <w:rsid w:val="00CA3A61"/>
    <w:rsid w:val="00CA3AC7"/>
    <w:rsid w:val="00CA3CD1"/>
    <w:rsid w:val="00CA41E4"/>
    <w:rsid w:val="00CA4604"/>
    <w:rsid w:val="00CA4E4B"/>
    <w:rsid w:val="00CA4EB1"/>
    <w:rsid w:val="00CA52E4"/>
    <w:rsid w:val="00CA561D"/>
    <w:rsid w:val="00CA5621"/>
    <w:rsid w:val="00CA601D"/>
    <w:rsid w:val="00CA6048"/>
    <w:rsid w:val="00CA6638"/>
    <w:rsid w:val="00CA6C14"/>
    <w:rsid w:val="00CA6C8F"/>
    <w:rsid w:val="00CA6ECC"/>
    <w:rsid w:val="00CA781A"/>
    <w:rsid w:val="00CA7AF3"/>
    <w:rsid w:val="00CA7EEB"/>
    <w:rsid w:val="00CB0745"/>
    <w:rsid w:val="00CB0C5E"/>
    <w:rsid w:val="00CB0DC2"/>
    <w:rsid w:val="00CB0DE6"/>
    <w:rsid w:val="00CB154D"/>
    <w:rsid w:val="00CB2166"/>
    <w:rsid w:val="00CB24E2"/>
    <w:rsid w:val="00CB284C"/>
    <w:rsid w:val="00CB2977"/>
    <w:rsid w:val="00CB2D3B"/>
    <w:rsid w:val="00CB2EE0"/>
    <w:rsid w:val="00CB3492"/>
    <w:rsid w:val="00CB34F5"/>
    <w:rsid w:val="00CB49EB"/>
    <w:rsid w:val="00CB4D43"/>
    <w:rsid w:val="00CB5752"/>
    <w:rsid w:val="00CB59A9"/>
    <w:rsid w:val="00CB59EA"/>
    <w:rsid w:val="00CB5A45"/>
    <w:rsid w:val="00CB5AED"/>
    <w:rsid w:val="00CB656C"/>
    <w:rsid w:val="00CB68B1"/>
    <w:rsid w:val="00CB6BB7"/>
    <w:rsid w:val="00CB6C42"/>
    <w:rsid w:val="00CB6E68"/>
    <w:rsid w:val="00CB75F6"/>
    <w:rsid w:val="00CB7F93"/>
    <w:rsid w:val="00CC0039"/>
    <w:rsid w:val="00CC1490"/>
    <w:rsid w:val="00CC1C0F"/>
    <w:rsid w:val="00CC1D91"/>
    <w:rsid w:val="00CC2240"/>
    <w:rsid w:val="00CC23A3"/>
    <w:rsid w:val="00CC28E3"/>
    <w:rsid w:val="00CC299C"/>
    <w:rsid w:val="00CC31AC"/>
    <w:rsid w:val="00CC327D"/>
    <w:rsid w:val="00CC3280"/>
    <w:rsid w:val="00CC390C"/>
    <w:rsid w:val="00CC39BC"/>
    <w:rsid w:val="00CC3CA9"/>
    <w:rsid w:val="00CC436D"/>
    <w:rsid w:val="00CC4947"/>
    <w:rsid w:val="00CC4FBA"/>
    <w:rsid w:val="00CC577C"/>
    <w:rsid w:val="00CC59AB"/>
    <w:rsid w:val="00CC5A28"/>
    <w:rsid w:val="00CC5B25"/>
    <w:rsid w:val="00CC5E8A"/>
    <w:rsid w:val="00CC6841"/>
    <w:rsid w:val="00CC6918"/>
    <w:rsid w:val="00CC744B"/>
    <w:rsid w:val="00CC7915"/>
    <w:rsid w:val="00CC7C50"/>
    <w:rsid w:val="00CC7D95"/>
    <w:rsid w:val="00CC7EBC"/>
    <w:rsid w:val="00CD0403"/>
    <w:rsid w:val="00CD0586"/>
    <w:rsid w:val="00CD0D6D"/>
    <w:rsid w:val="00CD1002"/>
    <w:rsid w:val="00CD18BF"/>
    <w:rsid w:val="00CD1937"/>
    <w:rsid w:val="00CD1BAC"/>
    <w:rsid w:val="00CD1BE0"/>
    <w:rsid w:val="00CD20EC"/>
    <w:rsid w:val="00CD2257"/>
    <w:rsid w:val="00CD23D6"/>
    <w:rsid w:val="00CD2B22"/>
    <w:rsid w:val="00CD30C7"/>
    <w:rsid w:val="00CD31E0"/>
    <w:rsid w:val="00CD3204"/>
    <w:rsid w:val="00CD3734"/>
    <w:rsid w:val="00CD3819"/>
    <w:rsid w:val="00CD388D"/>
    <w:rsid w:val="00CD3BC8"/>
    <w:rsid w:val="00CD3C76"/>
    <w:rsid w:val="00CD440D"/>
    <w:rsid w:val="00CD45D6"/>
    <w:rsid w:val="00CD4BE8"/>
    <w:rsid w:val="00CD5B3B"/>
    <w:rsid w:val="00CD5CFA"/>
    <w:rsid w:val="00CD7C49"/>
    <w:rsid w:val="00CD7ED4"/>
    <w:rsid w:val="00CD7EED"/>
    <w:rsid w:val="00CE0500"/>
    <w:rsid w:val="00CE0CE2"/>
    <w:rsid w:val="00CE0FAB"/>
    <w:rsid w:val="00CE1B71"/>
    <w:rsid w:val="00CE1BF7"/>
    <w:rsid w:val="00CE33C3"/>
    <w:rsid w:val="00CE3B59"/>
    <w:rsid w:val="00CE405B"/>
    <w:rsid w:val="00CE50D6"/>
    <w:rsid w:val="00CE5AD9"/>
    <w:rsid w:val="00CE637F"/>
    <w:rsid w:val="00CE6513"/>
    <w:rsid w:val="00CE6A58"/>
    <w:rsid w:val="00CE6F73"/>
    <w:rsid w:val="00CE71DB"/>
    <w:rsid w:val="00CE7230"/>
    <w:rsid w:val="00CE77E1"/>
    <w:rsid w:val="00CE7E2A"/>
    <w:rsid w:val="00CF0441"/>
    <w:rsid w:val="00CF09E4"/>
    <w:rsid w:val="00CF09FE"/>
    <w:rsid w:val="00CF1089"/>
    <w:rsid w:val="00CF185B"/>
    <w:rsid w:val="00CF19BF"/>
    <w:rsid w:val="00CF1BAD"/>
    <w:rsid w:val="00CF1CD8"/>
    <w:rsid w:val="00CF24B5"/>
    <w:rsid w:val="00CF2C41"/>
    <w:rsid w:val="00CF2FF7"/>
    <w:rsid w:val="00CF3BAC"/>
    <w:rsid w:val="00CF41CE"/>
    <w:rsid w:val="00CF4384"/>
    <w:rsid w:val="00CF5F1B"/>
    <w:rsid w:val="00CF632D"/>
    <w:rsid w:val="00CF64A6"/>
    <w:rsid w:val="00CF6700"/>
    <w:rsid w:val="00CF6742"/>
    <w:rsid w:val="00CF746B"/>
    <w:rsid w:val="00CF748D"/>
    <w:rsid w:val="00CF79E5"/>
    <w:rsid w:val="00CF7BFD"/>
    <w:rsid w:val="00CF7FFC"/>
    <w:rsid w:val="00D00C02"/>
    <w:rsid w:val="00D00FB7"/>
    <w:rsid w:val="00D0126A"/>
    <w:rsid w:val="00D01691"/>
    <w:rsid w:val="00D0179F"/>
    <w:rsid w:val="00D01892"/>
    <w:rsid w:val="00D01937"/>
    <w:rsid w:val="00D01B66"/>
    <w:rsid w:val="00D0242D"/>
    <w:rsid w:val="00D026A3"/>
    <w:rsid w:val="00D02744"/>
    <w:rsid w:val="00D0294A"/>
    <w:rsid w:val="00D02A40"/>
    <w:rsid w:val="00D034C9"/>
    <w:rsid w:val="00D035D1"/>
    <w:rsid w:val="00D0379F"/>
    <w:rsid w:val="00D038A0"/>
    <w:rsid w:val="00D038A9"/>
    <w:rsid w:val="00D0413D"/>
    <w:rsid w:val="00D04161"/>
    <w:rsid w:val="00D041FB"/>
    <w:rsid w:val="00D0427E"/>
    <w:rsid w:val="00D04385"/>
    <w:rsid w:val="00D045F5"/>
    <w:rsid w:val="00D04CB2"/>
    <w:rsid w:val="00D050BD"/>
    <w:rsid w:val="00D06029"/>
    <w:rsid w:val="00D06077"/>
    <w:rsid w:val="00D06122"/>
    <w:rsid w:val="00D0650E"/>
    <w:rsid w:val="00D06525"/>
    <w:rsid w:val="00D06633"/>
    <w:rsid w:val="00D06E69"/>
    <w:rsid w:val="00D071C6"/>
    <w:rsid w:val="00D0797C"/>
    <w:rsid w:val="00D104B9"/>
    <w:rsid w:val="00D105A3"/>
    <w:rsid w:val="00D105FB"/>
    <w:rsid w:val="00D10A72"/>
    <w:rsid w:val="00D10A76"/>
    <w:rsid w:val="00D1139B"/>
    <w:rsid w:val="00D1187C"/>
    <w:rsid w:val="00D1204E"/>
    <w:rsid w:val="00D12325"/>
    <w:rsid w:val="00D145BA"/>
    <w:rsid w:val="00D14B6F"/>
    <w:rsid w:val="00D15AAE"/>
    <w:rsid w:val="00D15E67"/>
    <w:rsid w:val="00D16558"/>
    <w:rsid w:val="00D166D5"/>
    <w:rsid w:val="00D16BEF"/>
    <w:rsid w:val="00D16D21"/>
    <w:rsid w:val="00D16E73"/>
    <w:rsid w:val="00D17058"/>
    <w:rsid w:val="00D17AB3"/>
    <w:rsid w:val="00D17EB4"/>
    <w:rsid w:val="00D205A1"/>
    <w:rsid w:val="00D20619"/>
    <w:rsid w:val="00D20D16"/>
    <w:rsid w:val="00D21941"/>
    <w:rsid w:val="00D228F5"/>
    <w:rsid w:val="00D22C1E"/>
    <w:rsid w:val="00D22F4B"/>
    <w:rsid w:val="00D235B0"/>
    <w:rsid w:val="00D2397E"/>
    <w:rsid w:val="00D23F27"/>
    <w:rsid w:val="00D249AC"/>
    <w:rsid w:val="00D255DB"/>
    <w:rsid w:val="00D2612B"/>
    <w:rsid w:val="00D26142"/>
    <w:rsid w:val="00D261A4"/>
    <w:rsid w:val="00D27747"/>
    <w:rsid w:val="00D3104B"/>
    <w:rsid w:val="00D31079"/>
    <w:rsid w:val="00D31753"/>
    <w:rsid w:val="00D317FB"/>
    <w:rsid w:val="00D318EF"/>
    <w:rsid w:val="00D32B4E"/>
    <w:rsid w:val="00D32B8A"/>
    <w:rsid w:val="00D32D24"/>
    <w:rsid w:val="00D334C9"/>
    <w:rsid w:val="00D3367D"/>
    <w:rsid w:val="00D33F1F"/>
    <w:rsid w:val="00D34730"/>
    <w:rsid w:val="00D35180"/>
    <w:rsid w:val="00D3590F"/>
    <w:rsid w:val="00D35BE4"/>
    <w:rsid w:val="00D36A32"/>
    <w:rsid w:val="00D36BAA"/>
    <w:rsid w:val="00D36F68"/>
    <w:rsid w:val="00D37678"/>
    <w:rsid w:val="00D3771F"/>
    <w:rsid w:val="00D37BA6"/>
    <w:rsid w:val="00D40488"/>
    <w:rsid w:val="00D40C5D"/>
    <w:rsid w:val="00D4157C"/>
    <w:rsid w:val="00D429A8"/>
    <w:rsid w:val="00D42B2D"/>
    <w:rsid w:val="00D43654"/>
    <w:rsid w:val="00D439CF"/>
    <w:rsid w:val="00D44D36"/>
    <w:rsid w:val="00D44DE6"/>
    <w:rsid w:val="00D466C4"/>
    <w:rsid w:val="00D4675D"/>
    <w:rsid w:val="00D46776"/>
    <w:rsid w:val="00D46821"/>
    <w:rsid w:val="00D46BBB"/>
    <w:rsid w:val="00D46ECB"/>
    <w:rsid w:val="00D4780B"/>
    <w:rsid w:val="00D47A8A"/>
    <w:rsid w:val="00D5007F"/>
    <w:rsid w:val="00D50BED"/>
    <w:rsid w:val="00D50C9D"/>
    <w:rsid w:val="00D50F21"/>
    <w:rsid w:val="00D51052"/>
    <w:rsid w:val="00D517ED"/>
    <w:rsid w:val="00D51B0E"/>
    <w:rsid w:val="00D51DC9"/>
    <w:rsid w:val="00D5251B"/>
    <w:rsid w:val="00D5297B"/>
    <w:rsid w:val="00D52A3F"/>
    <w:rsid w:val="00D52A45"/>
    <w:rsid w:val="00D52CEF"/>
    <w:rsid w:val="00D5333C"/>
    <w:rsid w:val="00D5438C"/>
    <w:rsid w:val="00D55338"/>
    <w:rsid w:val="00D55C15"/>
    <w:rsid w:val="00D55C6A"/>
    <w:rsid w:val="00D55CA1"/>
    <w:rsid w:val="00D55D63"/>
    <w:rsid w:val="00D55FEB"/>
    <w:rsid w:val="00D56009"/>
    <w:rsid w:val="00D5610D"/>
    <w:rsid w:val="00D56129"/>
    <w:rsid w:val="00D566AB"/>
    <w:rsid w:val="00D56954"/>
    <w:rsid w:val="00D56CE3"/>
    <w:rsid w:val="00D57430"/>
    <w:rsid w:val="00D5773C"/>
    <w:rsid w:val="00D57B04"/>
    <w:rsid w:val="00D57B45"/>
    <w:rsid w:val="00D57BD3"/>
    <w:rsid w:val="00D57E52"/>
    <w:rsid w:val="00D606DD"/>
    <w:rsid w:val="00D60C7B"/>
    <w:rsid w:val="00D60F54"/>
    <w:rsid w:val="00D60F93"/>
    <w:rsid w:val="00D611D3"/>
    <w:rsid w:val="00D61582"/>
    <w:rsid w:val="00D61B7B"/>
    <w:rsid w:val="00D61C87"/>
    <w:rsid w:val="00D6238A"/>
    <w:rsid w:val="00D63A37"/>
    <w:rsid w:val="00D63C2D"/>
    <w:rsid w:val="00D63DC4"/>
    <w:rsid w:val="00D63E66"/>
    <w:rsid w:val="00D63F0F"/>
    <w:rsid w:val="00D649D0"/>
    <w:rsid w:val="00D654EB"/>
    <w:rsid w:val="00D65590"/>
    <w:rsid w:val="00D673EB"/>
    <w:rsid w:val="00D70166"/>
    <w:rsid w:val="00D70258"/>
    <w:rsid w:val="00D706E8"/>
    <w:rsid w:val="00D70D56"/>
    <w:rsid w:val="00D70EBC"/>
    <w:rsid w:val="00D7116D"/>
    <w:rsid w:val="00D7161C"/>
    <w:rsid w:val="00D71EA9"/>
    <w:rsid w:val="00D71ED0"/>
    <w:rsid w:val="00D721B9"/>
    <w:rsid w:val="00D726EF"/>
    <w:rsid w:val="00D72E9D"/>
    <w:rsid w:val="00D7390A"/>
    <w:rsid w:val="00D740DF"/>
    <w:rsid w:val="00D74586"/>
    <w:rsid w:val="00D74D97"/>
    <w:rsid w:val="00D7574A"/>
    <w:rsid w:val="00D75B2F"/>
    <w:rsid w:val="00D75FE3"/>
    <w:rsid w:val="00D76C4D"/>
    <w:rsid w:val="00D76C4F"/>
    <w:rsid w:val="00D772E7"/>
    <w:rsid w:val="00D80085"/>
    <w:rsid w:val="00D80EBB"/>
    <w:rsid w:val="00D81864"/>
    <w:rsid w:val="00D818FB"/>
    <w:rsid w:val="00D81A75"/>
    <w:rsid w:val="00D81BD2"/>
    <w:rsid w:val="00D81BD7"/>
    <w:rsid w:val="00D81C86"/>
    <w:rsid w:val="00D81CCB"/>
    <w:rsid w:val="00D82065"/>
    <w:rsid w:val="00D8275E"/>
    <w:rsid w:val="00D82774"/>
    <w:rsid w:val="00D832AB"/>
    <w:rsid w:val="00D833DC"/>
    <w:rsid w:val="00D83451"/>
    <w:rsid w:val="00D8364C"/>
    <w:rsid w:val="00D83849"/>
    <w:rsid w:val="00D83A2C"/>
    <w:rsid w:val="00D83C7B"/>
    <w:rsid w:val="00D83F4F"/>
    <w:rsid w:val="00D841EC"/>
    <w:rsid w:val="00D84CC4"/>
    <w:rsid w:val="00D8525F"/>
    <w:rsid w:val="00D8585D"/>
    <w:rsid w:val="00D8658C"/>
    <w:rsid w:val="00D86DB9"/>
    <w:rsid w:val="00D8761F"/>
    <w:rsid w:val="00D87FA4"/>
    <w:rsid w:val="00D87FDA"/>
    <w:rsid w:val="00D9105B"/>
    <w:rsid w:val="00D92816"/>
    <w:rsid w:val="00D92D01"/>
    <w:rsid w:val="00D9303C"/>
    <w:rsid w:val="00D937FF"/>
    <w:rsid w:val="00D93815"/>
    <w:rsid w:val="00D938FB"/>
    <w:rsid w:val="00D939B6"/>
    <w:rsid w:val="00D93AB7"/>
    <w:rsid w:val="00D93AC6"/>
    <w:rsid w:val="00D93D8E"/>
    <w:rsid w:val="00D93DD5"/>
    <w:rsid w:val="00D94121"/>
    <w:rsid w:val="00D94B5E"/>
    <w:rsid w:val="00D951B2"/>
    <w:rsid w:val="00D9586F"/>
    <w:rsid w:val="00D95D76"/>
    <w:rsid w:val="00D95ED8"/>
    <w:rsid w:val="00D96958"/>
    <w:rsid w:val="00D96C76"/>
    <w:rsid w:val="00D975A9"/>
    <w:rsid w:val="00D9761B"/>
    <w:rsid w:val="00D97B5B"/>
    <w:rsid w:val="00DA0319"/>
    <w:rsid w:val="00DA040E"/>
    <w:rsid w:val="00DA06F5"/>
    <w:rsid w:val="00DA0E10"/>
    <w:rsid w:val="00DA0EB5"/>
    <w:rsid w:val="00DA290A"/>
    <w:rsid w:val="00DA341E"/>
    <w:rsid w:val="00DA397E"/>
    <w:rsid w:val="00DA3BB2"/>
    <w:rsid w:val="00DA3BD5"/>
    <w:rsid w:val="00DA4416"/>
    <w:rsid w:val="00DA4B42"/>
    <w:rsid w:val="00DA58B4"/>
    <w:rsid w:val="00DA6151"/>
    <w:rsid w:val="00DA71C8"/>
    <w:rsid w:val="00DA7EA9"/>
    <w:rsid w:val="00DB01DB"/>
    <w:rsid w:val="00DB0247"/>
    <w:rsid w:val="00DB04EE"/>
    <w:rsid w:val="00DB05D8"/>
    <w:rsid w:val="00DB0A36"/>
    <w:rsid w:val="00DB1E7F"/>
    <w:rsid w:val="00DB2DDF"/>
    <w:rsid w:val="00DB2FAA"/>
    <w:rsid w:val="00DB342E"/>
    <w:rsid w:val="00DB379F"/>
    <w:rsid w:val="00DB39B2"/>
    <w:rsid w:val="00DB3A62"/>
    <w:rsid w:val="00DB446F"/>
    <w:rsid w:val="00DB59FA"/>
    <w:rsid w:val="00DB5AAD"/>
    <w:rsid w:val="00DB6643"/>
    <w:rsid w:val="00DB6D87"/>
    <w:rsid w:val="00DB7180"/>
    <w:rsid w:val="00DB7A8C"/>
    <w:rsid w:val="00DB7C15"/>
    <w:rsid w:val="00DB7E6F"/>
    <w:rsid w:val="00DC0D25"/>
    <w:rsid w:val="00DC1054"/>
    <w:rsid w:val="00DC15C3"/>
    <w:rsid w:val="00DC181D"/>
    <w:rsid w:val="00DC1A62"/>
    <w:rsid w:val="00DC1AE8"/>
    <w:rsid w:val="00DC2455"/>
    <w:rsid w:val="00DC2543"/>
    <w:rsid w:val="00DC2974"/>
    <w:rsid w:val="00DC2AFD"/>
    <w:rsid w:val="00DC3E11"/>
    <w:rsid w:val="00DC3E41"/>
    <w:rsid w:val="00DC49AF"/>
    <w:rsid w:val="00DC49C0"/>
    <w:rsid w:val="00DC4F88"/>
    <w:rsid w:val="00DC5315"/>
    <w:rsid w:val="00DC601E"/>
    <w:rsid w:val="00DC63C4"/>
    <w:rsid w:val="00DC6688"/>
    <w:rsid w:val="00DD00EB"/>
    <w:rsid w:val="00DD07B3"/>
    <w:rsid w:val="00DD07D8"/>
    <w:rsid w:val="00DD09F7"/>
    <w:rsid w:val="00DD0B43"/>
    <w:rsid w:val="00DD170E"/>
    <w:rsid w:val="00DD1AF3"/>
    <w:rsid w:val="00DD23C9"/>
    <w:rsid w:val="00DD2819"/>
    <w:rsid w:val="00DD2DAF"/>
    <w:rsid w:val="00DD35F7"/>
    <w:rsid w:val="00DD3608"/>
    <w:rsid w:val="00DD518F"/>
    <w:rsid w:val="00DD5B32"/>
    <w:rsid w:val="00DD6019"/>
    <w:rsid w:val="00DD67E6"/>
    <w:rsid w:val="00DD682D"/>
    <w:rsid w:val="00DD6FD4"/>
    <w:rsid w:val="00DD70FF"/>
    <w:rsid w:val="00DD77AC"/>
    <w:rsid w:val="00DE078E"/>
    <w:rsid w:val="00DE1085"/>
    <w:rsid w:val="00DE11EE"/>
    <w:rsid w:val="00DE1480"/>
    <w:rsid w:val="00DE1C70"/>
    <w:rsid w:val="00DE1F2A"/>
    <w:rsid w:val="00DE2E4E"/>
    <w:rsid w:val="00DE2FCC"/>
    <w:rsid w:val="00DE38F3"/>
    <w:rsid w:val="00DE3A96"/>
    <w:rsid w:val="00DE3D55"/>
    <w:rsid w:val="00DE3F90"/>
    <w:rsid w:val="00DE5061"/>
    <w:rsid w:val="00DE5207"/>
    <w:rsid w:val="00DE5750"/>
    <w:rsid w:val="00DE6334"/>
    <w:rsid w:val="00DE63C6"/>
    <w:rsid w:val="00DE697D"/>
    <w:rsid w:val="00DE6EF9"/>
    <w:rsid w:val="00DE788F"/>
    <w:rsid w:val="00DE7CCE"/>
    <w:rsid w:val="00DF0807"/>
    <w:rsid w:val="00DF085C"/>
    <w:rsid w:val="00DF09D1"/>
    <w:rsid w:val="00DF0C9B"/>
    <w:rsid w:val="00DF10AB"/>
    <w:rsid w:val="00DF10B6"/>
    <w:rsid w:val="00DF11EB"/>
    <w:rsid w:val="00DF124C"/>
    <w:rsid w:val="00DF265C"/>
    <w:rsid w:val="00DF2BD9"/>
    <w:rsid w:val="00DF2E87"/>
    <w:rsid w:val="00DF2F74"/>
    <w:rsid w:val="00DF3983"/>
    <w:rsid w:val="00DF3C5C"/>
    <w:rsid w:val="00DF4182"/>
    <w:rsid w:val="00DF462A"/>
    <w:rsid w:val="00DF5E5B"/>
    <w:rsid w:val="00DF638F"/>
    <w:rsid w:val="00DF6C39"/>
    <w:rsid w:val="00DF6D20"/>
    <w:rsid w:val="00DF6D7C"/>
    <w:rsid w:val="00DF6EDD"/>
    <w:rsid w:val="00DF709F"/>
    <w:rsid w:val="00DF73F7"/>
    <w:rsid w:val="00DF75BF"/>
    <w:rsid w:val="00DF794B"/>
    <w:rsid w:val="00DF7B76"/>
    <w:rsid w:val="00DF7F07"/>
    <w:rsid w:val="00E00F97"/>
    <w:rsid w:val="00E01013"/>
    <w:rsid w:val="00E01574"/>
    <w:rsid w:val="00E01714"/>
    <w:rsid w:val="00E018D1"/>
    <w:rsid w:val="00E01B85"/>
    <w:rsid w:val="00E02101"/>
    <w:rsid w:val="00E02F95"/>
    <w:rsid w:val="00E0348A"/>
    <w:rsid w:val="00E034F4"/>
    <w:rsid w:val="00E04127"/>
    <w:rsid w:val="00E04DBE"/>
    <w:rsid w:val="00E04DDF"/>
    <w:rsid w:val="00E05A65"/>
    <w:rsid w:val="00E062B7"/>
    <w:rsid w:val="00E063F4"/>
    <w:rsid w:val="00E06944"/>
    <w:rsid w:val="00E07498"/>
    <w:rsid w:val="00E0771B"/>
    <w:rsid w:val="00E07CA1"/>
    <w:rsid w:val="00E07F3F"/>
    <w:rsid w:val="00E117F1"/>
    <w:rsid w:val="00E124A5"/>
    <w:rsid w:val="00E12768"/>
    <w:rsid w:val="00E137B3"/>
    <w:rsid w:val="00E137F2"/>
    <w:rsid w:val="00E13BB5"/>
    <w:rsid w:val="00E13FC6"/>
    <w:rsid w:val="00E141E4"/>
    <w:rsid w:val="00E14667"/>
    <w:rsid w:val="00E146E3"/>
    <w:rsid w:val="00E14DC8"/>
    <w:rsid w:val="00E15641"/>
    <w:rsid w:val="00E15A16"/>
    <w:rsid w:val="00E15B38"/>
    <w:rsid w:val="00E15B3C"/>
    <w:rsid w:val="00E16003"/>
    <w:rsid w:val="00E16655"/>
    <w:rsid w:val="00E16986"/>
    <w:rsid w:val="00E16DA2"/>
    <w:rsid w:val="00E17392"/>
    <w:rsid w:val="00E178B6"/>
    <w:rsid w:val="00E17BFD"/>
    <w:rsid w:val="00E200C8"/>
    <w:rsid w:val="00E20D2F"/>
    <w:rsid w:val="00E21164"/>
    <w:rsid w:val="00E21DB1"/>
    <w:rsid w:val="00E21E08"/>
    <w:rsid w:val="00E22148"/>
    <w:rsid w:val="00E22150"/>
    <w:rsid w:val="00E23379"/>
    <w:rsid w:val="00E23447"/>
    <w:rsid w:val="00E2353F"/>
    <w:rsid w:val="00E244C2"/>
    <w:rsid w:val="00E244FE"/>
    <w:rsid w:val="00E24590"/>
    <w:rsid w:val="00E24A33"/>
    <w:rsid w:val="00E24B73"/>
    <w:rsid w:val="00E25103"/>
    <w:rsid w:val="00E25494"/>
    <w:rsid w:val="00E255A9"/>
    <w:rsid w:val="00E2563A"/>
    <w:rsid w:val="00E25BCD"/>
    <w:rsid w:val="00E26ED0"/>
    <w:rsid w:val="00E2730E"/>
    <w:rsid w:val="00E2744B"/>
    <w:rsid w:val="00E278C2"/>
    <w:rsid w:val="00E27B14"/>
    <w:rsid w:val="00E31561"/>
    <w:rsid w:val="00E32102"/>
    <w:rsid w:val="00E321D9"/>
    <w:rsid w:val="00E32B08"/>
    <w:rsid w:val="00E32BA5"/>
    <w:rsid w:val="00E32E0D"/>
    <w:rsid w:val="00E33392"/>
    <w:rsid w:val="00E3384A"/>
    <w:rsid w:val="00E363B8"/>
    <w:rsid w:val="00E36616"/>
    <w:rsid w:val="00E3671B"/>
    <w:rsid w:val="00E36DF7"/>
    <w:rsid w:val="00E36EE5"/>
    <w:rsid w:val="00E37087"/>
    <w:rsid w:val="00E37416"/>
    <w:rsid w:val="00E374EB"/>
    <w:rsid w:val="00E377F0"/>
    <w:rsid w:val="00E37CDF"/>
    <w:rsid w:val="00E400C3"/>
    <w:rsid w:val="00E408BA"/>
    <w:rsid w:val="00E40C39"/>
    <w:rsid w:val="00E4174D"/>
    <w:rsid w:val="00E420DC"/>
    <w:rsid w:val="00E425A5"/>
    <w:rsid w:val="00E42C9E"/>
    <w:rsid w:val="00E42D15"/>
    <w:rsid w:val="00E43ADA"/>
    <w:rsid w:val="00E43D41"/>
    <w:rsid w:val="00E44156"/>
    <w:rsid w:val="00E44C96"/>
    <w:rsid w:val="00E44F6D"/>
    <w:rsid w:val="00E4595A"/>
    <w:rsid w:val="00E45A1B"/>
    <w:rsid w:val="00E46414"/>
    <w:rsid w:val="00E4666C"/>
    <w:rsid w:val="00E468D0"/>
    <w:rsid w:val="00E47656"/>
    <w:rsid w:val="00E477F9"/>
    <w:rsid w:val="00E479DA"/>
    <w:rsid w:val="00E47F18"/>
    <w:rsid w:val="00E50B29"/>
    <w:rsid w:val="00E50CE4"/>
    <w:rsid w:val="00E51097"/>
    <w:rsid w:val="00E51268"/>
    <w:rsid w:val="00E5169A"/>
    <w:rsid w:val="00E519CC"/>
    <w:rsid w:val="00E523B4"/>
    <w:rsid w:val="00E530F9"/>
    <w:rsid w:val="00E53CE8"/>
    <w:rsid w:val="00E53E0F"/>
    <w:rsid w:val="00E552B0"/>
    <w:rsid w:val="00E552F6"/>
    <w:rsid w:val="00E55CA0"/>
    <w:rsid w:val="00E55D3C"/>
    <w:rsid w:val="00E56222"/>
    <w:rsid w:val="00E56F24"/>
    <w:rsid w:val="00E57254"/>
    <w:rsid w:val="00E57926"/>
    <w:rsid w:val="00E57FCF"/>
    <w:rsid w:val="00E603F0"/>
    <w:rsid w:val="00E60B8B"/>
    <w:rsid w:val="00E6215A"/>
    <w:rsid w:val="00E62B52"/>
    <w:rsid w:val="00E62F5F"/>
    <w:rsid w:val="00E6316B"/>
    <w:rsid w:val="00E63203"/>
    <w:rsid w:val="00E6347B"/>
    <w:rsid w:val="00E636E8"/>
    <w:rsid w:val="00E63ABC"/>
    <w:rsid w:val="00E640A1"/>
    <w:rsid w:val="00E6418A"/>
    <w:rsid w:val="00E64740"/>
    <w:rsid w:val="00E64D8C"/>
    <w:rsid w:val="00E6629D"/>
    <w:rsid w:val="00E66813"/>
    <w:rsid w:val="00E66CE0"/>
    <w:rsid w:val="00E66FD1"/>
    <w:rsid w:val="00E670C4"/>
    <w:rsid w:val="00E67499"/>
    <w:rsid w:val="00E67700"/>
    <w:rsid w:val="00E67A20"/>
    <w:rsid w:val="00E70DF9"/>
    <w:rsid w:val="00E7167F"/>
    <w:rsid w:val="00E71FE2"/>
    <w:rsid w:val="00E7222B"/>
    <w:rsid w:val="00E72E41"/>
    <w:rsid w:val="00E72EF1"/>
    <w:rsid w:val="00E73D21"/>
    <w:rsid w:val="00E73E3F"/>
    <w:rsid w:val="00E74C35"/>
    <w:rsid w:val="00E75323"/>
    <w:rsid w:val="00E753E2"/>
    <w:rsid w:val="00E75519"/>
    <w:rsid w:val="00E7609D"/>
    <w:rsid w:val="00E764BE"/>
    <w:rsid w:val="00E76E86"/>
    <w:rsid w:val="00E7795D"/>
    <w:rsid w:val="00E77E4E"/>
    <w:rsid w:val="00E8040A"/>
    <w:rsid w:val="00E805C1"/>
    <w:rsid w:val="00E80A37"/>
    <w:rsid w:val="00E80F7D"/>
    <w:rsid w:val="00E820BE"/>
    <w:rsid w:val="00E82C39"/>
    <w:rsid w:val="00E82D34"/>
    <w:rsid w:val="00E831C8"/>
    <w:rsid w:val="00E83301"/>
    <w:rsid w:val="00E83B2C"/>
    <w:rsid w:val="00E83D68"/>
    <w:rsid w:val="00E84113"/>
    <w:rsid w:val="00E84C2E"/>
    <w:rsid w:val="00E84C33"/>
    <w:rsid w:val="00E85AF3"/>
    <w:rsid w:val="00E861E2"/>
    <w:rsid w:val="00E86487"/>
    <w:rsid w:val="00E8665D"/>
    <w:rsid w:val="00E86721"/>
    <w:rsid w:val="00E86808"/>
    <w:rsid w:val="00E869CD"/>
    <w:rsid w:val="00E87130"/>
    <w:rsid w:val="00E872A7"/>
    <w:rsid w:val="00E87378"/>
    <w:rsid w:val="00E8788B"/>
    <w:rsid w:val="00E8794B"/>
    <w:rsid w:val="00E9016B"/>
    <w:rsid w:val="00E91929"/>
    <w:rsid w:val="00E91F83"/>
    <w:rsid w:val="00E9319D"/>
    <w:rsid w:val="00E937BF"/>
    <w:rsid w:val="00E93842"/>
    <w:rsid w:val="00E93CFB"/>
    <w:rsid w:val="00E9435A"/>
    <w:rsid w:val="00E944CC"/>
    <w:rsid w:val="00E94A35"/>
    <w:rsid w:val="00E94A6E"/>
    <w:rsid w:val="00E94A97"/>
    <w:rsid w:val="00E94BAE"/>
    <w:rsid w:val="00E9568F"/>
    <w:rsid w:val="00E958E4"/>
    <w:rsid w:val="00E959C9"/>
    <w:rsid w:val="00E960F3"/>
    <w:rsid w:val="00E96A8C"/>
    <w:rsid w:val="00E96AE0"/>
    <w:rsid w:val="00E96D46"/>
    <w:rsid w:val="00E97CC7"/>
    <w:rsid w:val="00E97CD1"/>
    <w:rsid w:val="00EA125D"/>
    <w:rsid w:val="00EA1352"/>
    <w:rsid w:val="00EA1B68"/>
    <w:rsid w:val="00EA1DBC"/>
    <w:rsid w:val="00EA22B5"/>
    <w:rsid w:val="00EA27E2"/>
    <w:rsid w:val="00EA334D"/>
    <w:rsid w:val="00EA3466"/>
    <w:rsid w:val="00EA34C0"/>
    <w:rsid w:val="00EA3963"/>
    <w:rsid w:val="00EA39C8"/>
    <w:rsid w:val="00EA3AC6"/>
    <w:rsid w:val="00EA3BCF"/>
    <w:rsid w:val="00EA4297"/>
    <w:rsid w:val="00EA4451"/>
    <w:rsid w:val="00EA659C"/>
    <w:rsid w:val="00EA6D52"/>
    <w:rsid w:val="00EA7066"/>
    <w:rsid w:val="00EA7104"/>
    <w:rsid w:val="00EA74B2"/>
    <w:rsid w:val="00EA7B57"/>
    <w:rsid w:val="00EA7D90"/>
    <w:rsid w:val="00EA7F7D"/>
    <w:rsid w:val="00EB09F6"/>
    <w:rsid w:val="00EB0A99"/>
    <w:rsid w:val="00EB0DE1"/>
    <w:rsid w:val="00EB1AB8"/>
    <w:rsid w:val="00EB1C90"/>
    <w:rsid w:val="00EB1E0A"/>
    <w:rsid w:val="00EB1F38"/>
    <w:rsid w:val="00EB23B5"/>
    <w:rsid w:val="00EB2A2C"/>
    <w:rsid w:val="00EB2A89"/>
    <w:rsid w:val="00EB32B2"/>
    <w:rsid w:val="00EB407F"/>
    <w:rsid w:val="00EB4DB4"/>
    <w:rsid w:val="00EB4E0F"/>
    <w:rsid w:val="00EB4F8B"/>
    <w:rsid w:val="00EB4FCD"/>
    <w:rsid w:val="00EB500D"/>
    <w:rsid w:val="00EB5177"/>
    <w:rsid w:val="00EB54C2"/>
    <w:rsid w:val="00EB57B8"/>
    <w:rsid w:val="00EB6651"/>
    <w:rsid w:val="00EB6BE9"/>
    <w:rsid w:val="00EB6C71"/>
    <w:rsid w:val="00EB6D9E"/>
    <w:rsid w:val="00EB6E91"/>
    <w:rsid w:val="00EB6F6B"/>
    <w:rsid w:val="00EB6FE4"/>
    <w:rsid w:val="00EB71E0"/>
    <w:rsid w:val="00EB733F"/>
    <w:rsid w:val="00EB74C5"/>
    <w:rsid w:val="00EB74E2"/>
    <w:rsid w:val="00EB756B"/>
    <w:rsid w:val="00EB7CDA"/>
    <w:rsid w:val="00EC078E"/>
    <w:rsid w:val="00EC0C97"/>
    <w:rsid w:val="00EC0FB6"/>
    <w:rsid w:val="00EC12D9"/>
    <w:rsid w:val="00EC1333"/>
    <w:rsid w:val="00EC15D6"/>
    <w:rsid w:val="00EC1821"/>
    <w:rsid w:val="00EC1CB4"/>
    <w:rsid w:val="00EC1DEC"/>
    <w:rsid w:val="00EC1E3A"/>
    <w:rsid w:val="00EC1E96"/>
    <w:rsid w:val="00EC2872"/>
    <w:rsid w:val="00EC3CB9"/>
    <w:rsid w:val="00EC3DA3"/>
    <w:rsid w:val="00EC4F22"/>
    <w:rsid w:val="00EC5175"/>
    <w:rsid w:val="00EC53DE"/>
    <w:rsid w:val="00EC5480"/>
    <w:rsid w:val="00EC569E"/>
    <w:rsid w:val="00EC5DD9"/>
    <w:rsid w:val="00EC6012"/>
    <w:rsid w:val="00EC666D"/>
    <w:rsid w:val="00EC67B0"/>
    <w:rsid w:val="00EC6E8F"/>
    <w:rsid w:val="00EC7214"/>
    <w:rsid w:val="00EC7344"/>
    <w:rsid w:val="00ED024F"/>
    <w:rsid w:val="00ED03A4"/>
    <w:rsid w:val="00ED1206"/>
    <w:rsid w:val="00ED1EE3"/>
    <w:rsid w:val="00ED25C2"/>
    <w:rsid w:val="00ED2FAA"/>
    <w:rsid w:val="00ED33BC"/>
    <w:rsid w:val="00ED34D0"/>
    <w:rsid w:val="00ED368B"/>
    <w:rsid w:val="00ED3CF7"/>
    <w:rsid w:val="00ED3F22"/>
    <w:rsid w:val="00ED4927"/>
    <w:rsid w:val="00ED4966"/>
    <w:rsid w:val="00ED5392"/>
    <w:rsid w:val="00ED5B9D"/>
    <w:rsid w:val="00ED68FF"/>
    <w:rsid w:val="00ED69B1"/>
    <w:rsid w:val="00ED6D87"/>
    <w:rsid w:val="00ED7558"/>
    <w:rsid w:val="00ED75E2"/>
    <w:rsid w:val="00EE0892"/>
    <w:rsid w:val="00EE0973"/>
    <w:rsid w:val="00EE1346"/>
    <w:rsid w:val="00EE17D9"/>
    <w:rsid w:val="00EE2318"/>
    <w:rsid w:val="00EE29F1"/>
    <w:rsid w:val="00EE2EEB"/>
    <w:rsid w:val="00EE3055"/>
    <w:rsid w:val="00EE34D3"/>
    <w:rsid w:val="00EE350E"/>
    <w:rsid w:val="00EE35BE"/>
    <w:rsid w:val="00EE3CF4"/>
    <w:rsid w:val="00EE3DC6"/>
    <w:rsid w:val="00EE4C56"/>
    <w:rsid w:val="00EE571C"/>
    <w:rsid w:val="00EE6109"/>
    <w:rsid w:val="00EE622F"/>
    <w:rsid w:val="00EE6A51"/>
    <w:rsid w:val="00EE6A6B"/>
    <w:rsid w:val="00EE7D8A"/>
    <w:rsid w:val="00EE7FB4"/>
    <w:rsid w:val="00EF0207"/>
    <w:rsid w:val="00EF06BE"/>
    <w:rsid w:val="00EF115A"/>
    <w:rsid w:val="00EF11AA"/>
    <w:rsid w:val="00EF15A5"/>
    <w:rsid w:val="00EF1B11"/>
    <w:rsid w:val="00EF1D06"/>
    <w:rsid w:val="00EF1D90"/>
    <w:rsid w:val="00EF3605"/>
    <w:rsid w:val="00EF483C"/>
    <w:rsid w:val="00EF4C35"/>
    <w:rsid w:val="00EF5564"/>
    <w:rsid w:val="00EF5623"/>
    <w:rsid w:val="00EF62A1"/>
    <w:rsid w:val="00EF6694"/>
    <w:rsid w:val="00EF6B29"/>
    <w:rsid w:val="00EF73DC"/>
    <w:rsid w:val="00F0063B"/>
    <w:rsid w:val="00F00822"/>
    <w:rsid w:val="00F00DD2"/>
    <w:rsid w:val="00F01185"/>
    <w:rsid w:val="00F014E9"/>
    <w:rsid w:val="00F01D9C"/>
    <w:rsid w:val="00F02A8C"/>
    <w:rsid w:val="00F031A1"/>
    <w:rsid w:val="00F04F1D"/>
    <w:rsid w:val="00F0531E"/>
    <w:rsid w:val="00F062E9"/>
    <w:rsid w:val="00F063ED"/>
    <w:rsid w:val="00F064A3"/>
    <w:rsid w:val="00F06B1D"/>
    <w:rsid w:val="00F06D53"/>
    <w:rsid w:val="00F07A14"/>
    <w:rsid w:val="00F07B96"/>
    <w:rsid w:val="00F10638"/>
    <w:rsid w:val="00F1087D"/>
    <w:rsid w:val="00F10B9F"/>
    <w:rsid w:val="00F1145E"/>
    <w:rsid w:val="00F1181D"/>
    <w:rsid w:val="00F11927"/>
    <w:rsid w:val="00F11BCA"/>
    <w:rsid w:val="00F11E84"/>
    <w:rsid w:val="00F121A1"/>
    <w:rsid w:val="00F12752"/>
    <w:rsid w:val="00F13763"/>
    <w:rsid w:val="00F13857"/>
    <w:rsid w:val="00F13FEB"/>
    <w:rsid w:val="00F1406E"/>
    <w:rsid w:val="00F147F0"/>
    <w:rsid w:val="00F14E19"/>
    <w:rsid w:val="00F1573B"/>
    <w:rsid w:val="00F159F3"/>
    <w:rsid w:val="00F162FE"/>
    <w:rsid w:val="00F1651F"/>
    <w:rsid w:val="00F16D3E"/>
    <w:rsid w:val="00F177E0"/>
    <w:rsid w:val="00F205DC"/>
    <w:rsid w:val="00F20BFA"/>
    <w:rsid w:val="00F2100B"/>
    <w:rsid w:val="00F223ED"/>
    <w:rsid w:val="00F229D4"/>
    <w:rsid w:val="00F22D0F"/>
    <w:rsid w:val="00F230BB"/>
    <w:rsid w:val="00F237CB"/>
    <w:rsid w:val="00F23A44"/>
    <w:rsid w:val="00F23F88"/>
    <w:rsid w:val="00F240EC"/>
    <w:rsid w:val="00F241CD"/>
    <w:rsid w:val="00F24B6F"/>
    <w:rsid w:val="00F25545"/>
    <w:rsid w:val="00F255FF"/>
    <w:rsid w:val="00F25A76"/>
    <w:rsid w:val="00F25D1F"/>
    <w:rsid w:val="00F269C4"/>
    <w:rsid w:val="00F27718"/>
    <w:rsid w:val="00F27F89"/>
    <w:rsid w:val="00F30275"/>
    <w:rsid w:val="00F3165F"/>
    <w:rsid w:val="00F325EE"/>
    <w:rsid w:val="00F32905"/>
    <w:rsid w:val="00F32B05"/>
    <w:rsid w:val="00F32D65"/>
    <w:rsid w:val="00F32FB9"/>
    <w:rsid w:val="00F33061"/>
    <w:rsid w:val="00F33214"/>
    <w:rsid w:val="00F3357A"/>
    <w:rsid w:val="00F33665"/>
    <w:rsid w:val="00F33DB0"/>
    <w:rsid w:val="00F33DCF"/>
    <w:rsid w:val="00F33DD5"/>
    <w:rsid w:val="00F343FC"/>
    <w:rsid w:val="00F3497E"/>
    <w:rsid w:val="00F34D1D"/>
    <w:rsid w:val="00F355D8"/>
    <w:rsid w:val="00F35676"/>
    <w:rsid w:val="00F36291"/>
    <w:rsid w:val="00F36404"/>
    <w:rsid w:val="00F36AAF"/>
    <w:rsid w:val="00F36C1C"/>
    <w:rsid w:val="00F3714F"/>
    <w:rsid w:val="00F37263"/>
    <w:rsid w:val="00F379CB"/>
    <w:rsid w:val="00F37B4F"/>
    <w:rsid w:val="00F37F34"/>
    <w:rsid w:val="00F4008E"/>
    <w:rsid w:val="00F40105"/>
    <w:rsid w:val="00F404C8"/>
    <w:rsid w:val="00F41E55"/>
    <w:rsid w:val="00F425AC"/>
    <w:rsid w:val="00F42790"/>
    <w:rsid w:val="00F427F8"/>
    <w:rsid w:val="00F42863"/>
    <w:rsid w:val="00F42F93"/>
    <w:rsid w:val="00F43199"/>
    <w:rsid w:val="00F433F4"/>
    <w:rsid w:val="00F43737"/>
    <w:rsid w:val="00F439E6"/>
    <w:rsid w:val="00F43A08"/>
    <w:rsid w:val="00F43B7F"/>
    <w:rsid w:val="00F43CB3"/>
    <w:rsid w:val="00F43EEB"/>
    <w:rsid w:val="00F4453C"/>
    <w:rsid w:val="00F4456B"/>
    <w:rsid w:val="00F445F1"/>
    <w:rsid w:val="00F445F4"/>
    <w:rsid w:val="00F44E3D"/>
    <w:rsid w:val="00F44F6F"/>
    <w:rsid w:val="00F4556D"/>
    <w:rsid w:val="00F45649"/>
    <w:rsid w:val="00F45C3C"/>
    <w:rsid w:val="00F46983"/>
    <w:rsid w:val="00F46D6E"/>
    <w:rsid w:val="00F47453"/>
    <w:rsid w:val="00F47603"/>
    <w:rsid w:val="00F4763E"/>
    <w:rsid w:val="00F47860"/>
    <w:rsid w:val="00F47E5D"/>
    <w:rsid w:val="00F47FA5"/>
    <w:rsid w:val="00F508D1"/>
    <w:rsid w:val="00F50B04"/>
    <w:rsid w:val="00F50D64"/>
    <w:rsid w:val="00F516E3"/>
    <w:rsid w:val="00F518F0"/>
    <w:rsid w:val="00F51AE3"/>
    <w:rsid w:val="00F520A2"/>
    <w:rsid w:val="00F52409"/>
    <w:rsid w:val="00F529BD"/>
    <w:rsid w:val="00F529CF"/>
    <w:rsid w:val="00F52E3B"/>
    <w:rsid w:val="00F53989"/>
    <w:rsid w:val="00F53FB4"/>
    <w:rsid w:val="00F54089"/>
    <w:rsid w:val="00F54273"/>
    <w:rsid w:val="00F544C8"/>
    <w:rsid w:val="00F54540"/>
    <w:rsid w:val="00F54977"/>
    <w:rsid w:val="00F55667"/>
    <w:rsid w:val="00F56B4D"/>
    <w:rsid w:val="00F56F3C"/>
    <w:rsid w:val="00F57FD7"/>
    <w:rsid w:val="00F60031"/>
    <w:rsid w:val="00F600F3"/>
    <w:rsid w:val="00F601C2"/>
    <w:rsid w:val="00F601D8"/>
    <w:rsid w:val="00F60439"/>
    <w:rsid w:val="00F6062A"/>
    <w:rsid w:val="00F60635"/>
    <w:rsid w:val="00F60715"/>
    <w:rsid w:val="00F60FD6"/>
    <w:rsid w:val="00F6156A"/>
    <w:rsid w:val="00F615D6"/>
    <w:rsid w:val="00F61D43"/>
    <w:rsid w:val="00F62738"/>
    <w:rsid w:val="00F62A59"/>
    <w:rsid w:val="00F634B1"/>
    <w:rsid w:val="00F636EE"/>
    <w:rsid w:val="00F63F7F"/>
    <w:rsid w:val="00F64101"/>
    <w:rsid w:val="00F6442B"/>
    <w:rsid w:val="00F6525B"/>
    <w:rsid w:val="00F652F0"/>
    <w:rsid w:val="00F675F8"/>
    <w:rsid w:val="00F67692"/>
    <w:rsid w:val="00F702C1"/>
    <w:rsid w:val="00F71042"/>
    <w:rsid w:val="00F7143D"/>
    <w:rsid w:val="00F71618"/>
    <w:rsid w:val="00F717BF"/>
    <w:rsid w:val="00F738AA"/>
    <w:rsid w:val="00F7465F"/>
    <w:rsid w:val="00F749A4"/>
    <w:rsid w:val="00F74E72"/>
    <w:rsid w:val="00F7527A"/>
    <w:rsid w:val="00F760A7"/>
    <w:rsid w:val="00F76518"/>
    <w:rsid w:val="00F77EDE"/>
    <w:rsid w:val="00F77EEC"/>
    <w:rsid w:val="00F80041"/>
    <w:rsid w:val="00F801E9"/>
    <w:rsid w:val="00F803D5"/>
    <w:rsid w:val="00F805EE"/>
    <w:rsid w:val="00F80D78"/>
    <w:rsid w:val="00F80FDB"/>
    <w:rsid w:val="00F81A9D"/>
    <w:rsid w:val="00F81D2A"/>
    <w:rsid w:val="00F82200"/>
    <w:rsid w:val="00F8223F"/>
    <w:rsid w:val="00F82469"/>
    <w:rsid w:val="00F832C1"/>
    <w:rsid w:val="00F834E1"/>
    <w:rsid w:val="00F8365D"/>
    <w:rsid w:val="00F83955"/>
    <w:rsid w:val="00F83BD9"/>
    <w:rsid w:val="00F83C52"/>
    <w:rsid w:val="00F83CA6"/>
    <w:rsid w:val="00F846DC"/>
    <w:rsid w:val="00F84A62"/>
    <w:rsid w:val="00F85312"/>
    <w:rsid w:val="00F8591B"/>
    <w:rsid w:val="00F85AEA"/>
    <w:rsid w:val="00F85C6D"/>
    <w:rsid w:val="00F85E45"/>
    <w:rsid w:val="00F865E7"/>
    <w:rsid w:val="00F86AB5"/>
    <w:rsid w:val="00F86CEF"/>
    <w:rsid w:val="00F86DC7"/>
    <w:rsid w:val="00F86FCB"/>
    <w:rsid w:val="00F8778C"/>
    <w:rsid w:val="00F87C19"/>
    <w:rsid w:val="00F87E3A"/>
    <w:rsid w:val="00F9013C"/>
    <w:rsid w:val="00F909F9"/>
    <w:rsid w:val="00F91540"/>
    <w:rsid w:val="00F91628"/>
    <w:rsid w:val="00F916E7"/>
    <w:rsid w:val="00F923C7"/>
    <w:rsid w:val="00F92565"/>
    <w:rsid w:val="00F9296C"/>
    <w:rsid w:val="00F92DF2"/>
    <w:rsid w:val="00F93619"/>
    <w:rsid w:val="00F93AC9"/>
    <w:rsid w:val="00F93FA6"/>
    <w:rsid w:val="00F941AF"/>
    <w:rsid w:val="00F9435B"/>
    <w:rsid w:val="00F94BCE"/>
    <w:rsid w:val="00F954C3"/>
    <w:rsid w:val="00F95E4C"/>
    <w:rsid w:val="00F960F7"/>
    <w:rsid w:val="00F96374"/>
    <w:rsid w:val="00F96EA8"/>
    <w:rsid w:val="00F97626"/>
    <w:rsid w:val="00F97B0A"/>
    <w:rsid w:val="00FA0698"/>
    <w:rsid w:val="00FA1CF5"/>
    <w:rsid w:val="00FA2531"/>
    <w:rsid w:val="00FA26E6"/>
    <w:rsid w:val="00FA2AC2"/>
    <w:rsid w:val="00FA2B11"/>
    <w:rsid w:val="00FA2B4D"/>
    <w:rsid w:val="00FA30FD"/>
    <w:rsid w:val="00FA3A44"/>
    <w:rsid w:val="00FA3B0E"/>
    <w:rsid w:val="00FA3DA7"/>
    <w:rsid w:val="00FA40D2"/>
    <w:rsid w:val="00FA4756"/>
    <w:rsid w:val="00FA48CD"/>
    <w:rsid w:val="00FA53AA"/>
    <w:rsid w:val="00FA6AF0"/>
    <w:rsid w:val="00FA6B2B"/>
    <w:rsid w:val="00FA6E5E"/>
    <w:rsid w:val="00FA73E9"/>
    <w:rsid w:val="00FA7739"/>
    <w:rsid w:val="00FA7DEA"/>
    <w:rsid w:val="00FA7E8B"/>
    <w:rsid w:val="00FB0110"/>
    <w:rsid w:val="00FB0730"/>
    <w:rsid w:val="00FB0F6C"/>
    <w:rsid w:val="00FB1307"/>
    <w:rsid w:val="00FB1DD8"/>
    <w:rsid w:val="00FB24F9"/>
    <w:rsid w:val="00FB2A64"/>
    <w:rsid w:val="00FB2CC6"/>
    <w:rsid w:val="00FB34F4"/>
    <w:rsid w:val="00FB3581"/>
    <w:rsid w:val="00FB4126"/>
    <w:rsid w:val="00FB41AD"/>
    <w:rsid w:val="00FB42CD"/>
    <w:rsid w:val="00FB550E"/>
    <w:rsid w:val="00FB5ABE"/>
    <w:rsid w:val="00FB7AB2"/>
    <w:rsid w:val="00FB7DD5"/>
    <w:rsid w:val="00FB7E43"/>
    <w:rsid w:val="00FB7EB3"/>
    <w:rsid w:val="00FC0AAD"/>
    <w:rsid w:val="00FC0FA6"/>
    <w:rsid w:val="00FC0FE9"/>
    <w:rsid w:val="00FC1625"/>
    <w:rsid w:val="00FC167D"/>
    <w:rsid w:val="00FC225D"/>
    <w:rsid w:val="00FC2874"/>
    <w:rsid w:val="00FC2A95"/>
    <w:rsid w:val="00FC36DB"/>
    <w:rsid w:val="00FC4C64"/>
    <w:rsid w:val="00FC4E59"/>
    <w:rsid w:val="00FC50FC"/>
    <w:rsid w:val="00FC591F"/>
    <w:rsid w:val="00FC5E30"/>
    <w:rsid w:val="00FC5F7D"/>
    <w:rsid w:val="00FC613F"/>
    <w:rsid w:val="00FC7193"/>
    <w:rsid w:val="00FC7628"/>
    <w:rsid w:val="00FC76BA"/>
    <w:rsid w:val="00FC7B94"/>
    <w:rsid w:val="00FD02B6"/>
    <w:rsid w:val="00FD0909"/>
    <w:rsid w:val="00FD0D29"/>
    <w:rsid w:val="00FD161D"/>
    <w:rsid w:val="00FD18D7"/>
    <w:rsid w:val="00FD1C50"/>
    <w:rsid w:val="00FD1DD9"/>
    <w:rsid w:val="00FD2562"/>
    <w:rsid w:val="00FD26C1"/>
    <w:rsid w:val="00FD2842"/>
    <w:rsid w:val="00FD2A7E"/>
    <w:rsid w:val="00FD2D63"/>
    <w:rsid w:val="00FD2D92"/>
    <w:rsid w:val="00FD2EB5"/>
    <w:rsid w:val="00FD34BF"/>
    <w:rsid w:val="00FD3DD8"/>
    <w:rsid w:val="00FD3F22"/>
    <w:rsid w:val="00FD42E6"/>
    <w:rsid w:val="00FD459B"/>
    <w:rsid w:val="00FD50AB"/>
    <w:rsid w:val="00FD50E3"/>
    <w:rsid w:val="00FD57EA"/>
    <w:rsid w:val="00FD5873"/>
    <w:rsid w:val="00FD5B61"/>
    <w:rsid w:val="00FD5C28"/>
    <w:rsid w:val="00FD6BDE"/>
    <w:rsid w:val="00FD6FDF"/>
    <w:rsid w:val="00FD71CE"/>
    <w:rsid w:val="00FD75C4"/>
    <w:rsid w:val="00FD796E"/>
    <w:rsid w:val="00FE07B6"/>
    <w:rsid w:val="00FE0ACF"/>
    <w:rsid w:val="00FE0B7E"/>
    <w:rsid w:val="00FE0CE3"/>
    <w:rsid w:val="00FE190E"/>
    <w:rsid w:val="00FE2E3A"/>
    <w:rsid w:val="00FE2F58"/>
    <w:rsid w:val="00FE307A"/>
    <w:rsid w:val="00FE3673"/>
    <w:rsid w:val="00FE38D8"/>
    <w:rsid w:val="00FE40F2"/>
    <w:rsid w:val="00FE4F0C"/>
    <w:rsid w:val="00FE5381"/>
    <w:rsid w:val="00FE59D2"/>
    <w:rsid w:val="00FE63FB"/>
    <w:rsid w:val="00FE65FA"/>
    <w:rsid w:val="00FE718E"/>
    <w:rsid w:val="00FE79F2"/>
    <w:rsid w:val="00FF0204"/>
    <w:rsid w:val="00FF0744"/>
    <w:rsid w:val="00FF08CD"/>
    <w:rsid w:val="00FF0B2F"/>
    <w:rsid w:val="00FF10A2"/>
    <w:rsid w:val="00FF19F7"/>
    <w:rsid w:val="00FF1A0A"/>
    <w:rsid w:val="00FF1FDE"/>
    <w:rsid w:val="00FF207A"/>
    <w:rsid w:val="00FF288B"/>
    <w:rsid w:val="00FF2EF3"/>
    <w:rsid w:val="00FF317D"/>
    <w:rsid w:val="00FF31D6"/>
    <w:rsid w:val="00FF3EC4"/>
    <w:rsid w:val="00FF480B"/>
    <w:rsid w:val="00FF4965"/>
    <w:rsid w:val="00FF4DAB"/>
    <w:rsid w:val="00FF51F5"/>
    <w:rsid w:val="00FF56BF"/>
    <w:rsid w:val="00FF56E6"/>
    <w:rsid w:val="00FF5B7D"/>
    <w:rsid w:val="00FF6386"/>
    <w:rsid w:val="00FF6A67"/>
    <w:rsid w:val="00FF6E73"/>
    <w:rsid w:val="00FF71F4"/>
    <w:rsid w:val="00FF792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rPr>
      <w:noProof/>
    </w:rPr>
  </w:style>
  <w:style w:type="paragraph" w:styleId="Heading1">
    <w:name w:val="heading 1"/>
    <w:basedOn w:val="Normal"/>
    <w:next w:val="Normal"/>
    <w:link w:val="Heading1Char"/>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rPr>
      <w:noProof/>
    </w:rPr>
  </w:style>
  <w:style w:type="paragraph" w:styleId="Heading1">
    <w:name w:val="heading 1"/>
    <w:basedOn w:val="Normal"/>
    <w:next w:val="Normal"/>
    <w:link w:val="Heading1Char"/>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2456">
      <w:bodyDiv w:val="1"/>
      <w:marLeft w:val="0"/>
      <w:marRight w:val="0"/>
      <w:marTop w:val="0"/>
      <w:marBottom w:val="0"/>
      <w:divBdr>
        <w:top w:val="none" w:sz="0" w:space="0" w:color="auto"/>
        <w:left w:val="none" w:sz="0" w:space="0" w:color="auto"/>
        <w:bottom w:val="none" w:sz="0" w:space="0" w:color="auto"/>
        <w:right w:val="none" w:sz="0" w:space="0" w:color="auto"/>
      </w:divBdr>
    </w:div>
    <w:div w:id="301810246">
      <w:bodyDiv w:val="1"/>
      <w:marLeft w:val="0"/>
      <w:marRight w:val="0"/>
      <w:marTop w:val="0"/>
      <w:marBottom w:val="0"/>
      <w:divBdr>
        <w:top w:val="none" w:sz="0" w:space="0" w:color="auto"/>
        <w:left w:val="none" w:sz="0" w:space="0" w:color="auto"/>
        <w:bottom w:val="none" w:sz="0" w:space="0" w:color="auto"/>
        <w:right w:val="none" w:sz="0" w:space="0" w:color="auto"/>
      </w:divBdr>
    </w:div>
    <w:div w:id="654115248">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114515790">
      <w:bodyDiv w:val="1"/>
      <w:marLeft w:val="0"/>
      <w:marRight w:val="0"/>
      <w:marTop w:val="0"/>
      <w:marBottom w:val="0"/>
      <w:divBdr>
        <w:top w:val="none" w:sz="0" w:space="0" w:color="auto"/>
        <w:left w:val="none" w:sz="0" w:space="0" w:color="auto"/>
        <w:bottom w:val="none" w:sz="0" w:space="0" w:color="auto"/>
        <w:right w:val="none" w:sz="0" w:space="0" w:color="auto"/>
      </w:divBdr>
    </w:div>
    <w:div w:id="1476291152">
      <w:bodyDiv w:val="1"/>
      <w:marLeft w:val="0"/>
      <w:marRight w:val="0"/>
      <w:marTop w:val="0"/>
      <w:marBottom w:val="0"/>
      <w:divBdr>
        <w:top w:val="none" w:sz="0" w:space="0" w:color="auto"/>
        <w:left w:val="none" w:sz="0" w:space="0" w:color="auto"/>
        <w:bottom w:val="none" w:sz="0" w:space="0" w:color="auto"/>
        <w:right w:val="none" w:sz="0" w:space="0" w:color="auto"/>
      </w:divBdr>
    </w:div>
    <w:div w:id="1593319817">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1860043864">
      <w:bodyDiv w:val="1"/>
      <w:marLeft w:val="0"/>
      <w:marRight w:val="0"/>
      <w:marTop w:val="0"/>
      <w:marBottom w:val="0"/>
      <w:divBdr>
        <w:top w:val="none" w:sz="0" w:space="0" w:color="auto"/>
        <w:left w:val="none" w:sz="0" w:space="0" w:color="auto"/>
        <w:bottom w:val="none" w:sz="0" w:space="0" w:color="auto"/>
        <w:right w:val="none" w:sz="0" w:space="0" w:color="auto"/>
      </w:divBdr>
    </w:div>
    <w:div w:id="19639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mailto:kasubra@microsoft.com" TargetMode="Externa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gulv@microsof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hyperlink" Target="mailto:kasubra@microsoft.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Atit.Jain@caviumnetworks.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mailto:gulv@microsoft.com"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hyperlink" Target="mailto:Atit.Jain@caviumnetworks.com" TargetMode="External"/><Relationship Id="rId30" Type="http://schemas.openxmlformats.org/officeDocument/2006/relationships/footer" Target="footer6.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B3FE25-E11A-4842-ACD9-B29C76A05615}">
  <ds:schemaRefs>
    <ds:schemaRef ds:uri="http://schemas.openxmlformats.org/officeDocument/2006/bibliography"/>
  </ds:schemaRefs>
</ds:datastoreItem>
</file>

<file path=customXml/itemProps5.xml><?xml version="1.0" encoding="utf-8"?>
<ds:datastoreItem xmlns:ds="http://schemas.openxmlformats.org/officeDocument/2006/customXml" ds:itemID="{191B2D5E-CB25-4A65-A67E-0AFD9C20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19</Pages>
  <Words>3398</Words>
  <Characters>21190</Characters>
  <Application>Microsoft Office Word</Application>
  <DocSecurity>0</DocSecurity>
  <Lines>812</Lines>
  <Paragraphs>609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796</cp:revision>
  <cp:lastPrinted>2015-04-14T23:10:00Z</cp:lastPrinted>
  <dcterms:created xsi:type="dcterms:W3CDTF">2015-04-17T01:23:00Z</dcterms:created>
  <dcterms:modified xsi:type="dcterms:W3CDTF">2015-05-14T05:39:00Z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6c3f5905-4790-4d8f-94ed-3510014cca37</vt:lpwstr>
  </property>
  <property fmtid="{D5CDD505-2E9C-101B-9397-08002B2CF9AE}" pid="10" name="DellClassification">
    <vt:lpwstr>No Restrictions</vt:lpwstr>
  </property>
  <property fmtid="{D5CDD505-2E9C-101B-9397-08002B2CF9AE}" pid="11" name="DellSubLabels">
    <vt:lpwstr/>
  </property>
</Properties>
</file>