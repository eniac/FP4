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1369662"/>
        <w:docPartObj>
          <w:docPartGallery w:val="Cover Pages"/>
          <w:docPartUnique/>
        </w:docPartObj>
      </w:sdtPr>
      <w:sdtEndPr/>
      <w:sdtContent>
        <w:p w14:paraId="32A6972E" w14:textId="19363762" w:rsidR="002A0D5C" w:rsidRDefault="002A0D5C" w:rsidP="002A0D5C">
          <w:pPr>
            <w:jc w:val="center"/>
          </w:pPr>
          <w:r>
            <w:rPr>
              <w:noProof/>
              <w:lang w:eastAsia="zh-CN"/>
            </w:rPr>
            <w:drawing>
              <wp:inline distT="0" distB="0" distL="0" distR="0" wp14:anchorId="758494D5" wp14:editId="7A4E9667">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firstRow="1" w:lastRow="0" w:firstColumn="1" w:lastColumn="0" w:noHBand="0" w:noVBand="1"/>
          </w:tblPr>
          <w:tblGrid>
            <w:gridCol w:w="8117"/>
          </w:tblGrid>
          <w:tr w:rsidR="002A0D5C" w14:paraId="47DB49A6" w14:textId="77777777" w:rsidTr="00D60F93">
            <w:tc>
              <w:tcPr>
                <w:tcW w:w="7923" w:type="dxa"/>
                <w:tcMar>
                  <w:top w:w="216" w:type="dxa"/>
                  <w:left w:w="115" w:type="dxa"/>
                  <w:bottom w:w="216" w:type="dxa"/>
                  <w:right w:w="115" w:type="dxa"/>
                </w:tcMar>
              </w:tcPr>
              <w:p w14:paraId="3C0285FF" w14:textId="77777777" w:rsidR="002A0D5C" w:rsidRDefault="002A0D5C" w:rsidP="00D60F93">
                <w:pPr>
                  <w:pStyle w:val="NoSpacing"/>
                  <w:spacing w:line="256" w:lineRule="auto"/>
                  <w:rPr>
                    <w:color w:val="5B9BD5" w:themeColor="accent1"/>
                    <w:sz w:val="28"/>
                    <w:szCs w:val="28"/>
                  </w:rPr>
                </w:pPr>
              </w:p>
            </w:tc>
          </w:tr>
        </w:tbl>
        <w:p w14:paraId="7E61C213" w14:textId="77777777" w:rsidR="002E65E0" w:rsidRDefault="002A0D5C" w:rsidP="002A0D5C">
          <w:pPr>
            <w:pStyle w:val="Title"/>
            <w:jc w:val="center"/>
          </w:pPr>
          <w:r>
            <w:t>S</w:t>
          </w:r>
          <w:r w:rsidR="002D4814">
            <w:t xml:space="preserve">witch Abstraction Interface </w:t>
          </w:r>
        </w:p>
        <w:p w14:paraId="42A5401E" w14:textId="075F5A4D" w:rsidR="002A0D5C" w:rsidRDefault="00FA6B2B" w:rsidP="002A0D5C">
          <w:pPr>
            <w:pStyle w:val="Title"/>
            <w:jc w:val="center"/>
          </w:pPr>
          <w:r>
            <w:rPr>
              <w:rFonts w:hint="eastAsia"/>
              <w:lang w:eastAsia="zh-CN"/>
            </w:rPr>
            <w:t>Change</w:t>
          </w:r>
          <w:r w:rsidR="009E3400">
            <w:rPr>
              <w:lang w:eastAsia="zh-CN"/>
            </w:rPr>
            <w:t xml:space="preserve"> </w:t>
          </w:r>
          <w:r w:rsidR="002D4814">
            <w:t>Proposal</w:t>
          </w:r>
        </w:p>
        <w:p w14:paraId="58999E6E" w14:textId="77777777" w:rsidR="002A0D5C" w:rsidRDefault="002A0D5C" w:rsidP="002A0D5C"/>
        <w:p w14:paraId="26C6C6EC" w14:textId="59D50B0A" w:rsidR="00354F69" w:rsidRDefault="00354F69" w:rsidP="002A0D5C">
          <w:pPr>
            <w:rPr>
              <w:b/>
            </w:rPr>
          </w:pPr>
        </w:p>
        <w:tbl>
          <w:tblPr>
            <w:tblStyle w:val="TableGrid"/>
            <w:tblW w:w="0" w:type="auto"/>
            <w:tblLook w:val="04A0" w:firstRow="1" w:lastRow="0" w:firstColumn="1" w:lastColumn="0" w:noHBand="0" w:noVBand="1"/>
          </w:tblPr>
          <w:tblGrid>
            <w:gridCol w:w="1435"/>
            <w:gridCol w:w="7915"/>
          </w:tblGrid>
          <w:tr w:rsidR="00354F69" w14:paraId="639EAE0D" w14:textId="77777777" w:rsidTr="009E0E8A">
            <w:tc>
              <w:tcPr>
                <w:tcW w:w="1435" w:type="dxa"/>
              </w:tcPr>
              <w:p w14:paraId="5E59ECC8" w14:textId="7B36C71F" w:rsidR="00354F69" w:rsidRDefault="00334DD0" w:rsidP="002A0D5C">
                <w:pPr>
                  <w:rPr>
                    <w:b/>
                  </w:rPr>
                </w:pPr>
                <w:r>
                  <w:rPr>
                    <w:b/>
                  </w:rPr>
                  <w:t>Title</w:t>
                </w:r>
              </w:p>
            </w:tc>
            <w:tc>
              <w:tcPr>
                <w:tcW w:w="7915" w:type="dxa"/>
              </w:tcPr>
              <w:p w14:paraId="3ADDA20D" w14:textId="0ECFDD17" w:rsidR="00354F69" w:rsidRDefault="001126DF" w:rsidP="002D3563">
                <w:pPr>
                  <w:rPr>
                    <w:b/>
                  </w:rPr>
                </w:pPr>
                <w:r>
                  <w:rPr>
                    <w:b/>
                  </w:rPr>
                  <w:t>Q</w:t>
                </w:r>
                <w:r w:rsidR="006D34DF">
                  <w:rPr>
                    <w:b/>
                  </w:rPr>
                  <w:t xml:space="preserve">OS </w:t>
                </w:r>
                <w:r w:rsidR="00DB4CC5">
                  <w:rPr>
                    <w:b/>
                  </w:rPr>
                  <w:t>Queue</w:t>
                </w:r>
                <w:r w:rsidR="00947968">
                  <w:rPr>
                    <w:b/>
                  </w:rPr>
                  <w:t xml:space="preserve"> API’s</w:t>
                </w:r>
              </w:p>
            </w:tc>
          </w:tr>
          <w:tr w:rsidR="00334DD0" w14:paraId="52EEC8EE" w14:textId="77777777" w:rsidTr="009E0E8A">
            <w:tc>
              <w:tcPr>
                <w:tcW w:w="1435" w:type="dxa"/>
              </w:tcPr>
              <w:p w14:paraId="30BC610C" w14:textId="02661384" w:rsidR="00334DD0" w:rsidRDefault="00334DD0" w:rsidP="002A0D5C">
                <w:pPr>
                  <w:rPr>
                    <w:b/>
                  </w:rPr>
                </w:pPr>
                <w:r>
                  <w:rPr>
                    <w:b/>
                  </w:rPr>
                  <w:t>Authors</w:t>
                </w:r>
              </w:p>
            </w:tc>
            <w:tc>
              <w:tcPr>
                <w:tcW w:w="7915" w:type="dxa"/>
              </w:tcPr>
              <w:p w14:paraId="45E3E5AC" w14:textId="6F4FDAB5" w:rsidR="00334DD0" w:rsidRDefault="007D4547" w:rsidP="002A0D5C">
                <w:pPr>
                  <w:rPr>
                    <w:b/>
                  </w:rPr>
                </w:pPr>
                <w:r>
                  <w:rPr>
                    <w:b/>
                  </w:rPr>
                  <w:t>DELL</w:t>
                </w:r>
              </w:p>
            </w:tc>
          </w:tr>
          <w:tr w:rsidR="00354F69" w14:paraId="0CE650B1" w14:textId="77777777" w:rsidTr="009E0E8A">
            <w:tc>
              <w:tcPr>
                <w:tcW w:w="1435" w:type="dxa"/>
              </w:tcPr>
              <w:p w14:paraId="5988270D" w14:textId="4F6DC10A" w:rsidR="00354F69" w:rsidRDefault="009E0E8A" w:rsidP="002A0D5C">
                <w:pPr>
                  <w:rPr>
                    <w:b/>
                  </w:rPr>
                </w:pPr>
                <w:r>
                  <w:rPr>
                    <w:b/>
                  </w:rPr>
                  <w:t>Status</w:t>
                </w:r>
              </w:p>
            </w:tc>
            <w:tc>
              <w:tcPr>
                <w:tcW w:w="7915" w:type="dxa"/>
              </w:tcPr>
              <w:p w14:paraId="574F0100" w14:textId="29D82DF6" w:rsidR="00354F69" w:rsidRDefault="007022F7" w:rsidP="002A0D5C">
                <w:pPr>
                  <w:rPr>
                    <w:b/>
                  </w:rPr>
                </w:pPr>
                <w:r>
                  <w:rPr>
                    <w:b/>
                  </w:rPr>
                  <w:t>In Review</w:t>
                </w:r>
              </w:p>
            </w:tc>
          </w:tr>
          <w:tr w:rsidR="00F325EE" w14:paraId="5D8FE74F" w14:textId="77777777" w:rsidTr="009E0E8A">
            <w:tc>
              <w:tcPr>
                <w:tcW w:w="1435" w:type="dxa"/>
              </w:tcPr>
              <w:p w14:paraId="01C05601" w14:textId="74A9A5E0" w:rsidR="00F325EE" w:rsidRDefault="00F325EE" w:rsidP="002A0D5C">
                <w:pPr>
                  <w:rPr>
                    <w:b/>
                  </w:rPr>
                </w:pPr>
                <w:r>
                  <w:rPr>
                    <w:b/>
                  </w:rPr>
                  <w:t>Type</w:t>
                </w:r>
              </w:p>
            </w:tc>
            <w:tc>
              <w:tcPr>
                <w:tcW w:w="7915" w:type="dxa"/>
              </w:tcPr>
              <w:p w14:paraId="4AB003D5" w14:textId="471D52FC" w:rsidR="00F325EE" w:rsidRDefault="001B7F35" w:rsidP="002A0D5C">
                <w:pPr>
                  <w:rPr>
                    <w:b/>
                  </w:rPr>
                </w:pPr>
                <w:r>
                  <w:rPr>
                    <w:b/>
                  </w:rPr>
                  <w:t>Standards Track</w:t>
                </w:r>
              </w:p>
            </w:tc>
          </w:tr>
          <w:tr w:rsidR="00354F69" w14:paraId="2A915BE8" w14:textId="77777777" w:rsidTr="009E0E8A">
            <w:tc>
              <w:tcPr>
                <w:tcW w:w="1435" w:type="dxa"/>
              </w:tcPr>
              <w:p w14:paraId="7AB25B28" w14:textId="6C9EF11B" w:rsidR="00354F69" w:rsidRDefault="009E0E8A" w:rsidP="002A0D5C">
                <w:pPr>
                  <w:rPr>
                    <w:b/>
                  </w:rPr>
                </w:pPr>
                <w:r>
                  <w:rPr>
                    <w:b/>
                  </w:rPr>
                  <w:t>Created</w:t>
                </w:r>
              </w:p>
            </w:tc>
            <w:tc>
              <w:tcPr>
                <w:tcW w:w="7915" w:type="dxa"/>
              </w:tcPr>
              <w:p w14:paraId="27600AF7" w14:textId="48373B27" w:rsidR="00354F69" w:rsidRDefault="00947968" w:rsidP="002A0D5C">
                <w:pPr>
                  <w:rPr>
                    <w:b/>
                  </w:rPr>
                </w:pPr>
                <w:r>
                  <w:rPr>
                    <w:b/>
                  </w:rPr>
                  <w:t>03</w:t>
                </w:r>
                <w:r w:rsidR="00B56C1D">
                  <w:rPr>
                    <w:b/>
                  </w:rPr>
                  <w:t>/</w:t>
                </w:r>
                <w:r>
                  <w:rPr>
                    <w:rFonts w:eastAsia="PMingLiU"/>
                    <w:b/>
                    <w:lang w:eastAsia="zh-TW"/>
                  </w:rPr>
                  <w:t>04</w:t>
                </w:r>
                <w:r w:rsidR="00A95638">
                  <w:rPr>
                    <w:b/>
                  </w:rPr>
                  <w:t>/2015</w:t>
                </w:r>
              </w:p>
            </w:tc>
          </w:tr>
          <w:tr w:rsidR="00F425AC" w14:paraId="1AED7199" w14:textId="77777777" w:rsidTr="009E0E8A">
            <w:tc>
              <w:tcPr>
                <w:tcW w:w="1435" w:type="dxa"/>
              </w:tcPr>
              <w:p w14:paraId="425B014D" w14:textId="36EE1FB9" w:rsidR="00F425AC" w:rsidRDefault="00F425AC" w:rsidP="002A0D5C">
                <w:pPr>
                  <w:rPr>
                    <w:b/>
                  </w:rPr>
                </w:pPr>
                <w:r>
                  <w:rPr>
                    <w:b/>
                  </w:rPr>
                  <w:t>SAI-Version</w:t>
                </w:r>
              </w:p>
            </w:tc>
            <w:tc>
              <w:tcPr>
                <w:tcW w:w="7915" w:type="dxa"/>
              </w:tcPr>
              <w:p w14:paraId="384DC78E" w14:textId="6AA823DD" w:rsidR="00F425AC" w:rsidRDefault="00112050" w:rsidP="002A0D5C">
                <w:pPr>
                  <w:rPr>
                    <w:b/>
                  </w:rPr>
                </w:pPr>
                <w:r>
                  <w:rPr>
                    <w:b/>
                  </w:rPr>
                  <w:t>V0.9.3</w:t>
                </w:r>
              </w:p>
            </w:tc>
          </w:tr>
        </w:tbl>
        <w:p w14:paraId="70D35E23" w14:textId="67FD3415" w:rsidR="002A0D5C" w:rsidRPr="00D86160" w:rsidDel="00FE69F1" w:rsidRDefault="002D4814" w:rsidP="002A0D5C">
          <w:pPr>
            <w:rPr>
              <w:del w:id="0" w:author="Daparthi, Ashok" w:date="2015-04-18T14:01:00Z"/>
              <w:b/>
            </w:rPr>
          </w:pPr>
          <w:del w:id="1" w:author="Daparthi, Ashok" w:date="2015-04-18T14:01:00Z">
            <w:r w:rsidDel="00FE69F1">
              <w:rPr>
                <w:b/>
              </w:rPr>
              <w:br w:type="page"/>
            </w:r>
          </w:del>
        </w:p>
        <w:p w14:paraId="6A343EFB" w14:textId="77777777" w:rsidR="002A0D5C" w:rsidRDefault="00C67AF5" w:rsidP="002A0D5C">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SimSun"/>
        </w:rPr>
      </w:sdtEndPr>
      <w:sdtContent>
        <w:p w14:paraId="71611419" w14:textId="77777777" w:rsidR="002A0D5C" w:rsidRDefault="002A0D5C" w:rsidP="002A0D5C">
          <w:pPr>
            <w:pStyle w:val="TOCHeading"/>
          </w:pPr>
          <w:r w:rsidRPr="0058057F">
            <w:rPr>
              <w:b/>
            </w:rPr>
            <w:t>Contents</w:t>
          </w:r>
        </w:p>
        <w:p w14:paraId="1578551A" w14:textId="77777777" w:rsidR="00DE3F6F" w:rsidRDefault="002A0D5C">
          <w:pPr>
            <w:pStyle w:val="TOC1"/>
            <w:tabs>
              <w:tab w:val="right" w:leader="dot" w:pos="9350"/>
            </w:tabs>
            <w:rPr>
              <w:rFonts w:eastAsiaTheme="minorEastAsia"/>
              <w:noProof/>
              <w:lang w:eastAsia="zh-CN"/>
            </w:rPr>
          </w:pPr>
          <w:r>
            <w:fldChar w:fldCharType="begin"/>
          </w:r>
          <w:r>
            <w:instrText xml:space="preserve"> TOC \o "1-3" \h \z \u </w:instrText>
          </w:r>
          <w:r>
            <w:fldChar w:fldCharType="separate"/>
          </w:r>
          <w:hyperlink w:anchor="_Toc419197953" w:history="1">
            <w:r w:rsidR="00DE3F6F" w:rsidRPr="000E58BA">
              <w:rPr>
                <w:rStyle w:val="Hyperlink"/>
                <w:noProof/>
              </w:rPr>
              <w:t>List of Changes</w:t>
            </w:r>
            <w:r w:rsidR="00DE3F6F">
              <w:rPr>
                <w:noProof/>
                <w:webHidden/>
              </w:rPr>
              <w:tab/>
            </w:r>
            <w:r w:rsidR="00DE3F6F">
              <w:rPr>
                <w:noProof/>
                <w:webHidden/>
              </w:rPr>
              <w:fldChar w:fldCharType="begin"/>
            </w:r>
            <w:r w:rsidR="00DE3F6F">
              <w:rPr>
                <w:noProof/>
                <w:webHidden/>
              </w:rPr>
              <w:instrText xml:space="preserve"> PAGEREF _Toc419197953 \h </w:instrText>
            </w:r>
            <w:r w:rsidR="00DE3F6F">
              <w:rPr>
                <w:noProof/>
                <w:webHidden/>
              </w:rPr>
            </w:r>
            <w:r w:rsidR="00DE3F6F">
              <w:rPr>
                <w:noProof/>
                <w:webHidden/>
              </w:rPr>
              <w:fldChar w:fldCharType="separate"/>
            </w:r>
            <w:r w:rsidR="00DE3F6F">
              <w:rPr>
                <w:noProof/>
                <w:webHidden/>
              </w:rPr>
              <w:t>i</w:t>
            </w:r>
            <w:r w:rsidR="00DE3F6F">
              <w:rPr>
                <w:noProof/>
                <w:webHidden/>
              </w:rPr>
              <w:fldChar w:fldCharType="end"/>
            </w:r>
          </w:hyperlink>
        </w:p>
        <w:p w14:paraId="446575F3" w14:textId="77777777" w:rsidR="00DE3F6F" w:rsidRDefault="00C67AF5">
          <w:pPr>
            <w:pStyle w:val="TOC1"/>
            <w:tabs>
              <w:tab w:val="left" w:pos="440"/>
              <w:tab w:val="right" w:leader="dot" w:pos="9350"/>
            </w:tabs>
            <w:rPr>
              <w:rFonts w:eastAsiaTheme="minorEastAsia"/>
              <w:noProof/>
              <w:lang w:eastAsia="zh-CN"/>
            </w:rPr>
          </w:pPr>
          <w:hyperlink w:anchor="_Toc419197954" w:history="1">
            <w:r w:rsidR="00DE3F6F" w:rsidRPr="000E58BA">
              <w:rPr>
                <w:rStyle w:val="Hyperlink"/>
                <w:noProof/>
              </w:rPr>
              <w:t>1</w:t>
            </w:r>
            <w:r w:rsidR="00DE3F6F">
              <w:rPr>
                <w:rFonts w:eastAsiaTheme="minorEastAsia"/>
                <w:noProof/>
                <w:lang w:eastAsia="zh-CN"/>
              </w:rPr>
              <w:tab/>
            </w:r>
            <w:r w:rsidR="00DE3F6F" w:rsidRPr="000E58BA">
              <w:rPr>
                <w:rStyle w:val="Hyperlink"/>
                <w:noProof/>
              </w:rPr>
              <w:t>Overview</w:t>
            </w:r>
            <w:r w:rsidR="00DE3F6F">
              <w:rPr>
                <w:noProof/>
                <w:webHidden/>
              </w:rPr>
              <w:tab/>
            </w:r>
            <w:r w:rsidR="00DE3F6F">
              <w:rPr>
                <w:noProof/>
                <w:webHidden/>
              </w:rPr>
              <w:fldChar w:fldCharType="begin"/>
            </w:r>
            <w:r w:rsidR="00DE3F6F">
              <w:rPr>
                <w:noProof/>
                <w:webHidden/>
              </w:rPr>
              <w:instrText xml:space="preserve"> PAGEREF _Toc419197954 \h </w:instrText>
            </w:r>
            <w:r w:rsidR="00DE3F6F">
              <w:rPr>
                <w:noProof/>
                <w:webHidden/>
              </w:rPr>
            </w:r>
            <w:r w:rsidR="00DE3F6F">
              <w:rPr>
                <w:noProof/>
                <w:webHidden/>
              </w:rPr>
              <w:fldChar w:fldCharType="separate"/>
            </w:r>
            <w:r w:rsidR="00DE3F6F">
              <w:rPr>
                <w:noProof/>
                <w:webHidden/>
              </w:rPr>
              <w:t>1</w:t>
            </w:r>
            <w:r w:rsidR="00DE3F6F">
              <w:rPr>
                <w:noProof/>
                <w:webHidden/>
              </w:rPr>
              <w:fldChar w:fldCharType="end"/>
            </w:r>
          </w:hyperlink>
        </w:p>
        <w:p w14:paraId="036ACB44" w14:textId="77777777" w:rsidR="00DE3F6F" w:rsidRDefault="00C67AF5">
          <w:pPr>
            <w:pStyle w:val="TOC2"/>
            <w:tabs>
              <w:tab w:val="left" w:pos="880"/>
              <w:tab w:val="right" w:leader="dot" w:pos="9350"/>
            </w:tabs>
            <w:rPr>
              <w:rFonts w:eastAsiaTheme="minorEastAsia"/>
              <w:noProof/>
              <w:lang w:eastAsia="zh-CN"/>
            </w:rPr>
          </w:pPr>
          <w:hyperlink w:anchor="_Toc419197955" w:history="1">
            <w:r w:rsidR="00DE3F6F" w:rsidRPr="000E58BA">
              <w:rPr>
                <w:rStyle w:val="Hyperlink"/>
                <w:noProof/>
                <w:lang w:eastAsia="zh-TW"/>
              </w:rPr>
              <w:t>1.1</w:t>
            </w:r>
            <w:r w:rsidR="00DE3F6F">
              <w:rPr>
                <w:rFonts w:eastAsiaTheme="minorEastAsia"/>
                <w:noProof/>
                <w:lang w:eastAsia="zh-CN"/>
              </w:rPr>
              <w:tab/>
            </w:r>
            <w:r w:rsidR="00DE3F6F" w:rsidRPr="000E58BA">
              <w:rPr>
                <w:rStyle w:val="Hyperlink"/>
                <w:noProof/>
                <w:lang w:eastAsia="zh-TW"/>
              </w:rPr>
              <w:t>Queuing models</w:t>
            </w:r>
            <w:r w:rsidR="00DE3F6F">
              <w:rPr>
                <w:noProof/>
                <w:webHidden/>
              </w:rPr>
              <w:tab/>
            </w:r>
            <w:r w:rsidR="00DE3F6F">
              <w:rPr>
                <w:noProof/>
                <w:webHidden/>
              </w:rPr>
              <w:fldChar w:fldCharType="begin"/>
            </w:r>
            <w:r w:rsidR="00DE3F6F">
              <w:rPr>
                <w:noProof/>
                <w:webHidden/>
              </w:rPr>
              <w:instrText xml:space="preserve"> PAGEREF _Toc419197955 \h </w:instrText>
            </w:r>
            <w:r w:rsidR="00DE3F6F">
              <w:rPr>
                <w:noProof/>
                <w:webHidden/>
              </w:rPr>
            </w:r>
            <w:r w:rsidR="00DE3F6F">
              <w:rPr>
                <w:noProof/>
                <w:webHidden/>
              </w:rPr>
              <w:fldChar w:fldCharType="separate"/>
            </w:r>
            <w:r w:rsidR="00DE3F6F">
              <w:rPr>
                <w:noProof/>
                <w:webHidden/>
              </w:rPr>
              <w:t>1</w:t>
            </w:r>
            <w:r w:rsidR="00DE3F6F">
              <w:rPr>
                <w:noProof/>
                <w:webHidden/>
              </w:rPr>
              <w:fldChar w:fldCharType="end"/>
            </w:r>
          </w:hyperlink>
        </w:p>
        <w:p w14:paraId="330496F7" w14:textId="77777777" w:rsidR="00DE3F6F" w:rsidRDefault="00C67AF5">
          <w:pPr>
            <w:pStyle w:val="TOC3"/>
            <w:tabs>
              <w:tab w:val="left" w:pos="1320"/>
              <w:tab w:val="right" w:leader="dot" w:pos="9350"/>
            </w:tabs>
            <w:rPr>
              <w:rFonts w:eastAsiaTheme="minorEastAsia"/>
              <w:noProof/>
              <w:lang w:eastAsia="zh-CN"/>
            </w:rPr>
          </w:pPr>
          <w:hyperlink w:anchor="_Toc419197956" w:history="1">
            <w:r w:rsidR="00DE3F6F" w:rsidRPr="000E58BA">
              <w:rPr>
                <w:rStyle w:val="Hyperlink"/>
                <w:noProof/>
                <w:lang w:eastAsia="zh-TW"/>
              </w:rPr>
              <w:t>1.1.1</w:t>
            </w:r>
            <w:r w:rsidR="00DE3F6F">
              <w:rPr>
                <w:rFonts w:eastAsiaTheme="minorEastAsia"/>
                <w:noProof/>
                <w:lang w:eastAsia="zh-CN"/>
              </w:rPr>
              <w:tab/>
            </w:r>
            <w:r w:rsidR="00DE3F6F" w:rsidRPr="000E58BA">
              <w:rPr>
                <w:rStyle w:val="Hyperlink"/>
                <w:noProof/>
                <w:lang w:eastAsia="zh-TW"/>
              </w:rPr>
              <w:t>Diffserv Queuing</w:t>
            </w:r>
            <w:r w:rsidR="00DE3F6F">
              <w:rPr>
                <w:noProof/>
                <w:webHidden/>
              </w:rPr>
              <w:tab/>
            </w:r>
            <w:r w:rsidR="00DE3F6F">
              <w:rPr>
                <w:noProof/>
                <w:webHidden/>
              </w:rPr>
              <w:fldChar w:fldCharType="begin"/>
            </w:r>
            <w:r w:rsidR="00DE3F6F">
              <w:rPr>
                <w:noProof/>
                <w:webHidden/>
              </w:rPr>
              <w:instrText xml:space="preserve"> PAGEREF _Toc419197956 \h </w:instrText>
            </w:r>
            <w:r w:rsidR="00DE3F6F">
              <w:rPr>
                <w:noProof/>
                <w:webHidden/>
              </w:rPr>
            </w:r>
            <w:r w:rsidR="00DE3F6F">
              <w:rPr>
                <w:noProof/>
                <w:webHidden/>
              </w:rPr>
              <w:fldChar w:fldCharType="separate"/>
            </w:r>
            <w:r w:rsidR="00DE3F6F">
              <w:rPr>
                <w:noProof/>
                <w:webHidden/>
              </w:rPr>
              <w:t>1</w:t>
            </w:r>
            <w:r w:rsidR="00DE3F6F">
              <w:rPr>
                <w:noProof/>
                <w:webHidden/>
              </w:rPr>
              <w:fldChar w:fldCharType="end"/>
            </w:r>
          </w:hyperlink>
        </w:p>
        <w:p w14:paraId="52206276" w14:textId="77777777" w:rsidR="00DE3F6F" w:rsidRDefault="00C67AF5">
          <w:pPr>
            <w:pStyle w:val="TOC2"/>
            <w:tabs>
              <w:tab w:val="left" w:pos="880"/>
              <w:tab w:val="right" w:leader="dot" w:pos="9350"/>
            </w:tabs>
            <w:rPr>
              <w:rFonts w:eastAsiaTheme="minorEastAsia"/>
              <w:noProof/>
              <w:lang w:eastAsia="zh-CN"/>
            </w:rPr>
          </w:pPr>
          <w:hyperlink w:anchor="_Toc419197957" w:history="1">
            <w:r w:rsidR="00DE3F6F" w:rsidRPr="000E58BA">
              <w:rPr>
                <w:rStyle w:val="Hyperlink"/>
                <w:noProof/>
              </w:rPr>
              <w:t>1.2</w:t>
            </w:r>
            <w:r w:rsidR="00DE3F6F">
              <w:rPr>
                <w:rFonts w:eastAsiaTheme="minorEastAsia"/>
                <w:noProof/>
                <w:lang w:eastAsia="zh-CN"/>
              </w:rPr>
              <w:tab/>
            </w:r>
            <w:r w:rsidR="00DE3F6F" w:rsidRPr="000E58BA">
              <w:rPr>
                <w:rStyle w:val="Hyperlink"/>
                <w:noProof/>
              </w:rPr>
              <w:t>Application Requirements</w:t>
            </w:r>
            <w:r w:rsidR="00DE3F6F">
              <w:rPr>
                <w:noProof/>
                <w:webHidden/>
              </w:rPr>
              <w:tab/>
            </w:r>
            <w:r w:rsidR="00DE3F6F">
              <w:rPr>
                <w:noProof/>
                <w:webHidden/>
              </w:rPr>
              <w:fldChar w:fldCharType="begin"/>
            </w:r>
            <w:r w:rsidR="00DE3F6F">
              <w:rPr>
                <w:noProof/>
                <w:webHidden/>
              </w:rPr>
              <w:instrText xml:space="preserve"> PAGEREF _Toc419197957 \h </w:instrText>
            </w:r>
            <w:r w:rsidR="00DE3F6F">
              <w:rPr>
                <w:noProof/>
                <w:webHidden/>
              </w:rPr>
            </w:r>
            <w:r w:rsidR="00DE3F6F">
              <w:rPr>
                <w:noProof/>
                <w:webHidden/>
              </w:rPr>
              <w:fldChar w:fldCharType="separate"/>
            </w:r>
            <w:r w:rsidR="00DE3F6F">
              <w:rPr>
                <w:noProof/>
                <w:webHidden/>
              </w:rPr>
              <w:t>1</w:t>
            </w:r>
            <w:r w:rsidR="00DE3F6F">
              <w:rPr>
                <w:noProof/>
                <w:webHidden/>
              </w:rPr>
              <w:fldChar w:fldCharType="end"/>
            </w:r>
          </w:hyperlink>
        </w:p>
        <w:p w14:paraId="3F6E35D0" w14:textId="77777777" w:rsidR="00DE3F6F" w:rsidRDefault="00C67AF5">
          <w:pPr>
            <w:pStyle w:val="TOC3"/>
            <w:tabs>
              <w:tab w:val="left" w:pos="1320"/>
              <w:tab w:val="right" w:leader="dot" w:pos="9350"/>
            </w:tabs>
            <w:rPr>
              <w:rFonts w:eastAsiaTheme="minorEastAsia"/>
              <w:noProof/>
              <w:lang w:eastAsia="zh-CN"/>
            </w:rPr>
          </w:pPr>
          <w:hyperlink w:anchor="_Toc419197958" w:history="1">
            <w:r w:rsidR="00DE3F6F" w:rsidRPr="000E58BA">
              <w:rPr>
                <w:rStyle w:val="Hyperlink"/>
                <w:noProof/>
              </w:rPr>
              <w:t>1.2.1</w:t>
            </w:r>
            <w:r w:rsidR="00DE3F6F">
              <w:rPr>
                <w:rFonts w:eastAsiaTheme="minorEastAsia"/>
                <w:noProof/>
                <w:lang w:eastAsia="zh-CN"/>
              </w:rPr>
              <w:tab/>
            </w:r>
            <w:r w:rsidR="00DE3F6F" w:rsidRPr="000E58BA">
              <w:rPr>
                <w:rStyle w:val="Hyperlink"/>
                <w:noProof/>
                <w:shd w:val="clear" w:color="auto" w:fill="FFFFFF"/>
              </w:rPr>
              <w:t>Configurable Number of Queues per Port</w:t>
            </w:r>
            <w:r w:rsidR="00DE3F6F">
              <w:rPr>
                <w:noProof/>
                <w:webHidden/>
              </w:rPr>
              <w:tab/>
            </w:r>
            <w:r w:rsidR="00DE3F6F">
              <w:rPr>
                <w:noProof/>
                <w:webHidden/>
              </w:rPr>
              <w:fldChar w:fldCharType="begin"/>
            </w:r>
            <w:r w:rsidR="00DE3F6F">
              <w:rPr>
                <w:noProof/>
                <w:webHidden/>
              </w:rPr>
              <w:instrText xml:space="preserve"> PAGEREF _Toc419197958 \h </w:instrText>
            </w:r>
            <w:r w:rsidR="00DE3F6F">
              <w:rPr>
                <w:noProof/>
                <w:webHidden/>
              </w:rPr>
            </w:r>
            <w:r w:rsidR="00DE3F6F">
              <w:rPr>
                <w:noProof/>
                <w:webHidden/>
              </w:rPr>
              <w:fldChar w:fldCharType="separate"/>
            </w:r>
            <w:r w:rsidR="00DE3F6F">
              <w:rPr>
                <w:noProof/>
                <w:webHidden/>
              </w:rPr>
              <w:t>2</w:t>
            </w:r>
            <w:r w:rsidR="00DE3F6F">
              <w:rPr>
                <w:noProof/>
                <w:webHidden/>
              </w:rPr>
              <w:fldChar w:fldCharType="end"/>
            </w:r>
          </w:hyperlink>
        </w:p>
        <w:p w14:paraId="02134A74" w14:textId="77777777" w:rsidR="00DE3F6F" w:rsidRDefault="00C67AF5">
          <w:pPr>
            <w:pStyle w:val="TOC3"/>
            <w:tabs>
              <w:tab w:val="left" w:pos="1320"/>
              <w:tab w:val="right" w:leader="dot" w:pos="9350"/>
            </w:tabs>
            <w:rPr>
              <w:rFonts w:eastAsiaTheme="minorEastAsia"/>
              <w:noProof/>
              <w:lang w:eastAsia="zh-CN"/>
            </w:rPr>
          </w:pPr>
          <w:hyperlink w:anchor="_Toc419197959" w:history="1">
            <w:r w:rsidR="00DE3F6F" w:rsidRPr="000E58BA">
              <w:rPr>
                <w:rStyle w:val="Hyperlink"/>
                <w:noProof/>
              </w:rPr>
              <w:t>1.2.2</w:t>
            </w:r>
            <w:r w:rsidR="00DE3F6F">
              <w:rPr>
                <w:rFonts w:eastAsiaTheme="minorEastAsia"/>
                <w:noProof/>
                <w:lang w:eastAsia="zh-CN"/>
              </w:rPr>
              <w:tab/>
            </w:r>
            <w:r w:rsidR="00DE3F6F" w:rsidRPr="000E58BA">
              <w:rPr>
                <w:rStyle w:val="Hyperlink"/>
                <w:noProof/>
                <w:shd w:val="clear" w:color="auto" w:fill="FFFFFF"/>
              </w:rPr>
              <w:t>H/w Egress Queues</w:t>
            </w:r>
            <w:r w:rsidR="00DE3F6F">
              <w:rPr>
                <w:noProof/>
                <w:webHidden/>
              </w:rPr>
              <w:tab/>
            </w:r>
            <w:r w:rsidR="00DE3F6F">
              <w:rPr>
                <w:noProof/>
                <w:webHidden/>
              </w:rPr>
              <w:fldChar w:fldCharType="begin"/>
            </w:r>
            <w:r w:rsidR="00DE3F6F">
              <w:rPr>
                <w:noProof/>
                <w:webHidden/>
              </w:rPr>
              <w:instrText xml:space="preserve"> PAGEREF _Toc419197959 \h </w:instrText>
            </w:r>
            <w:r w:rsidR="00DE3F6F">
              <w:rPr>
                <w:noProof/>
                <w:webHidden/>
              </w:rPr>
            </w:r>
            <w:r w:rsidR="00DE3F6F">
              <w:rPr>
                <w:noProof/>
                <w:webHidden/>
              </w:rPr>
              <w:fldChar w:fldCharType="separate"/>
            </w:r>
            <w:r w:rsidR="00DE3F6F">
              <w:rPr>
                <w:noProof/>
                <w:webHidden/>
              </w:rPr>
              <w:t>2</w:t>
            </w:r>
            <w:r w:rsidR="00DE3F6F">
              <w:rPr>
                <w:noProof/>
                <w:webHidden/>
              </w:rPr>
              <w:fldChar w:fldCharType="end"/>
            </w:r>
          </w:hyperlink>
        </w:p>
        <w:p w14:paraId="391BE81B" w14:textId="77777777" w:rsidR="00DE3F6F" w:rsidRDefault="00C67AF5">
          <w:pPr>
            <w:pStyle w:val="TOC2"/>
            <w:tabs>
              <w:tab w:val="left" w:pos="880"/>
              <w:tab w:val="right" w:leader="dot" w:pos="9350"/>
            </w:tabs>
            <w:rPr>
              <w:rFonts w:eastAsiaTheme="minorEastAsia"/>
              <w:noProof/>
              <w:lang w:eastAsia="zh-CN"/>
            </w:rPr>
          </w:pPr>
          <w:hyperlink w:anchor="_Toc419197960" w:history="1">
            <w:r w:rsidR="00DE3F6F" w:rsidRPr="000E58BA">
              <w:rPr>
                <w:rStyle w:val="Hyperlink"/>
                <w:noProof/>
              </w:rPr>
              <w:t>1.3</w:t>
            </w:r>
            <w:r w:rsidR="00DE3F6F">
              <w:rPr>
                <w:rFonts w:eastAsiaTheme="minorEastAsia"/>
                <w:noProof/>
                <w:lang w:eastAsia="zh-CN"/>
              </w:rPr>
              <w:tab/>
            </w:r>
            <w:r w:rsidR="00DE3F6F" w:rsidRPr="000E58BA">
              <w:rPr>
                <w:rStyle w:val="Hyperlink"/>
                <w:noProof/>
              </w:rPr>
              <w:t>SAI Queue Representation</w:t>
            </w:r>
            <w:r w:rsidR="00DE3F6F">
              <w:rPr>
                <w:noProof/>
                <w:webHidden/>
              </w:rPr>
              <w:tab/>
            </w:r>
            <w:r w:rsidR="00DE3F6F">
              <w:rPr>
                <w:noProof/>
                <w:webHidden/>
              </w:rPr>
              <w:fldChar w:fldCharType="begin"/>
            </w:r>
            <w:r w:rsidR="00DE3F6F">
              <w:rPr>
                <w:noProof/>
                <w:webHidden/>
              </w:rPr>
              <w:instrText xml:space="preserve"> PAGEREF _Toc419197960 \h </w:instrText>
            </w:r>
            <w:r w:rsidR="00DE3F6F">
              <w:rPr>
                <w:noProof/>
                <w:webHidden/>
              </w:rPr>
            </w:r>
            <w:r w:rsidR="00DE3F6F">
              <w:rPr>
                <w:noProof/>
                <w:webHidden/>
              </w:rPr>
              <w:fldChar w:fldCharType="separate"/>
            </w:r>
            <w:r w:rsidR="00DE3F6F">
              <w:rPr>
                <w:noProof/>
                <w:webHidden/>
              </w:rPr>
              <w:t>2</w:t>
            </w:r>
            <w:r w:rsidR="00DE3F6F">
              <w:rPr>
                <w:noProof/>
                <w:webHidden/>
              </w:rPr>
              <w:fldChar w:fldCharType="end"/>
            </w:r>
          </w:hyperlink>
        </w:p>
        <w:p w14:paraId="7EA434D7" w14:textId="77777777" w:rsidR="00DE3F6F" w:rsidRDefault="00C67AF5">
          <w:pPr>
            <w:pStyle w:val="TOC3"/>
            <w:tabs>
              <w:tab w:val="left" w:pos="1320"/>
              <w:tab w:val="right" w:leader="dot" w:pos="9350"/>
            </w:tabs>
            <w:rPr>
              <w:rFonts w:eastAsiaTheme="minorEastAsia"/>
              <w:noProof/>
              <w:lang w:eastAsia="zh-CN"/>
            </w:rPr>
          </w:pPr>
          <w:hyperlink w:anchor="_Toc419197961" w:history="1">
            <w:r w:rsidR="00DE3F6F" w:rsidRPr="000E58BA">
              <w:rPr>
                <w:rStyle w:val="Hyperlink"/>
                <w:noProof/>
              </w:rPr>
              <w:t>1.3.1</w:t>
            </w:r>
            <w:r w:rsidR="00DE3F6F">
              <w:rPr>
                <w:rFonts w:eastAsiaTheme="minorEastAsia"/>
                <w:noProof/>
                <w:lang w:eastAsia="zh-CN"/>
              </w:rPr>
              <w:tab/>
            </w:r>
            <w:r w:rsidR="00DE3F6F" w:rsidRPr="000E58BA">
              <w:rPr>
                <w:rStyle w:val="Hyperlink"/>
                <w:noProof/>
              </w:rPr>
              <w:t>Queue Object</w:t>
            </w:r>
            <w:r w:rsidR="00DE3F6F">
              <w:rPr>
                <w:noProof/>
                <w:webHidden/>
              </w:rPr>
              <w:tab/>
            </w:r>
            <w:r w:rsidR="00DE3F6F">
              <w:rPr>
                <w:noProof/>
                <w:webHidden/>
              </w:rPr>
              <w:fldChar w:fldCharType="begin"/>
            </w:r>
            <w:r w:rsidR="00DE3F6F">
              <w:rPr>
                <w:noProof/>
                <w:webHidden/>
              </w:rPr>
              <w:instrText xml:space="preserve"> PAGEREF _Toc419197961 \h </w:instrText>
            </w:r>
            <w:r w:rsidR="00DE3F6F">
              <w:rPr>
                <w:noProof/>
                <w:webHidden/>
              </w:rPr>
            </w:r>
            <w:r w:rsidR="00DE3F6F">
              <w:rPr>
                <w:noProof/>
                <w:webHidden/>
              </w:rPr>
              <w:fldChar w:fldCharType="separate"/>
            </w:r>
            <w:r w:rsidR="00DE3F6F">
              <w:rPr>
                <w:noProof/>
                <w:webHidden/>
              </w:rPr>
              <w:t>2</w:t>
            </w:r>
            <w:r w:rsidR="00DE3F6F">
              <w:rPr>
                <w:noProof/>
                <w:webHidden/>
              </w:rPr>
              <w:fldChar w:fldCharType="end"/>
            </w:r>
          </w:hyperlink>
        </w:p>
        <w:p w14:paraId="7C8C1590" w14:textId="77777777" w:rsidR="00DE3F6F" w:rsidRDefault="00C67AF5">
          <w:pPr>
            <w:pStyle w:val="TOC1"/>
            <w:tabs>
              <w:tab w:val="left" w:pos="440"/>
              <w:tab w:val="right" w:leader="dot" w:pos="9350"/>
            </w:tabs>
            <w:rPr>
              <w:rFonts w:eastAsiaTheme="minorEastAsia"/>
              <w:noProof/>
              <w:lang w:eastAsia="zh-CN"/>
            </w:rPr>
          </w:pPr>
          <w:hyperlink w:anchor="_Toc419197962" w:history="1">
            <w:r w:rsidR="00DE3F6F" w:rsidRPr="000E58BA">
              <w:rPr>
                <w:rStyle w:val="Hyperlink"/>
                <w:noProof/>
              </w:rPr>
              <w:t>2</w:t>
            </w:r>
            <w:r w:rsidR="00DE3F6F">
              <w:rPr>
                <w:rFonts w:eastAsiaTheme="minorEastAsia"/>
                <w:noProof/>
                <w:lang w:eastAsia="zh-CN"/>
              </w:rPr>
              <w:tab/>
            </w:r>
            <w:r w:rsidR="00DE3F6F" w:rsidRPr="000E58BA">
              <w:rPr>
                <w:rStyle w:val="Hyperlink"/>
                <w:noProof/>
              </w:rPr>
              <w:t>Specification</w:t>
            </w:r>
            <w:r w:rsidR="00DE3F6F">
              <w:rPr>
                <w:noProof/>
                <w:webHidden/>
              </w:rPr>
              <w:tab/>
            </w:r>
            <w:r w:rsidR="00DE3F6F">
              <w:rPr>
                <w:noProof/>
                <w:webHidden/>
              </w:rPr>
              <w:fldChar w:fldCharType="begin"/>
            </w:r>
            <w:r w:rsidR="00DE3F6F">
              <w:rPr>
                <w:noProof/>
                <w:webHidden/>
              </w:rPr>
              <w:instrText xml:space="preserve"> PAGEREF _Toc419197962 \h </w:instrText>
            </w:r>
            <w:r w:rsidR="00DE3F6F">
              <w:rPr>
                <w:noProof/>
                <w:webHidden/>
              </w:rPr>
            </w:r>
            <w:r w:rsidR="00DE3F6F">
              <w:rPr>
                <w:noProof/>
                <w:webHidden/>
              </w:rPr>
              <w:fldChar w:fldCharType="separate"/>
            </w:r>
            <w:r w:rsidR="00DE3F6F">
              <w:rPr>
                <w:noProof/>
                <w:webHidden/>
              </w:rPr>
              <w:t>2</w:t>
            </w:r>
            <w:r w:rsidR="00DE3F6F">
              <w:rPr>
                <w:noProof/>
                <w:webHidden/>
              </w:rPr>
              <w:fldChar w:fldCharType="end"/>
            </w:r>
          </w:hyperlink>
        </w:p>
        <w:p w14:paraId="25242016" w14:textId="77777777" w:rsidR="00DE3F6F" w:rsidRDefault="00C67AF5">
          <w:pPr>
            <w:pStyle w:val="TOC3"/>
            <w:tabs>
              <w:tab w:val="left" w:pos="1320"/>
              <w:tab w:val="right" w:leader="dot" w:pos="9350"/>
            </w:tabs>
            <w:rPr>
              <w:rFonts w:eastAsiaTheme="minorEastAsia"/>
              <w:noProof/>
              <w:lang w:eastAsia="zh-CN"/>
            </w:rPr>
          </w:pPr>
          <w:hyperlink w:anchor="_Toc419197963" w:history="1">
            <w:r w:rsidR="00DE3F6F" w:rsidRPr="000E58BA">
              <w:rPr>
                <w:rStyle w:val="Hyperlink"/>
                <w:noProof/>
                <w:lang w:val="fr-FR"/>
              </w:rPr>
              <w:t>2.1.1</w:t>
            </w:r>
            <w:r w:rsidR="00DE3F6F">
              <w:rPr>
                <w:rFonts w:eastAsiaTheme="minorEastAsia"/>
                <w:noProof/>
                <w:lang w:eastAsia="zh-CN"/>
              </w:rPr>
              <w:tab/>
            </w:r>
            <w:r w:rsidR="00DE3F6F" w:rsidRPr="000E58BA">
              <w:rPr>
                <w:rStyle w:val="Hyperlink"/>
                <w:noProof/>
                <w:lang w:val="fr-FR"/>
              </w:rPr>
              <w:t>Changes to saiswitch.h</w:t>
            </w:r>
            <w:r w:rsidR="00DE3F6F">
              <w:rPr>
                <w:noProof/>
                <w:webHidden/>
              </w:rPr>
              <w:tab/>
            </w:r>
            <w:r w:rsidR="00DE3F6F">
              <w:rPr>
                <w:noProof/>
                <w:webHidden/>
              </w:rPr>
              <w:fldChar w:fldCharType="begin"/>
            </w:r>
            <w:r w:rsidR="00DE3F6F">
              <w:rPr>
                <w:noProof/>
                <w:webHidden/>
              </w:rPr>
              <w:instrText xml:space="preserve"> PAGEREF _Toc419197963 \h </w:instrText>
            </w:r>
            <w:r w:rsidR="00DE3F6F">
              <w:rPr>
                <w:noProof/>
                <w:webHidden/>
              </w:rPr>
            </w:r>
            <w:r w:rsidR="00DE3F6F">
              <w:rPr>
                <w:noProof/>
                <w:webHidden/>
              </w:rPr>
              <w:fldChar w:fldCharType="separate"/>
            </w:r>
            <w:r w:rsidR="00DE3F6F">
              <w:rPr>
                <w:noProof/>
                <w:webHidden/>
              </w:rPr>
              <w:t>2</w:t>
            </w:r>
            <w:r w:rsidR="00DE3F6F">
              <w:rPr>
                <w:noProof/>
                <w:webHidden/>
              </w:rPr>
              <w:fldChar w:fldCharType="end"/>
            </w:r>
          </w:hyperlink>
        </w:p>
        <w:p w14:paraId="75EFBFAF" w14:textId="77777777" w:rsidR="00DE3F6F" w:rsidRDefault="00C67AF5">
          <w:pPr>
            <w:pStyle w:val="TOC3"/>
            <w:tabs>
              <w:tab w:val="left" w:pos="1320"/>
              <w:tab w:val="right" w:leader="dot" w:pos="9350"/>
            </w:tabs>
            <w:rPr>
              <w:rFonts w:eastAsiaTheme="minorEastAsia"/>
              <w:noProof/>
              <w:lang w:eastAsia="zh-CN"/>
            </w:rPr>
          </w:pPr>
          <w:hyperlink w:anchor="_Toc419197964" w:history="1">
            <w:r w:rsidR="00DE3F6F" w:rsidRPr="000E58BA">
              <w:rPr>
                <w:rStyle w:val="Hyperlink"/>
                <w:noProof/>
                <w:lang w:val="fr-FR"/>
              </w:rPr>
              <w:t>2.1.2</w:t>
            </w:r>
            <w:r w:rsidR="00DE3F6F">
              <w:rPr>
                <w:rFonts w:eastAsiaTheme="minorEastAsia"/>
                <w:noProof/>
                <w:lang w:eastAsia="zh-CN"/>
              </w:rPr>
              <w:tab/>
            </w:r>
            <w:r w:rsidR="00DE3F6F" w:rsidRPr="000E58BA">
              <w:rPr>
                <w:rStyle w:val="Hyperlink"/>
                <w:noProof/>
                <w:lang w:val="fr-FR"/>
              </w:rPr>
              <w:t>Changes to saiport.h</w:t>
            </w:r>
            <w:r w:rsidR="00DE3F6F">
              <w:rPr>
                <w:noProof/>
                <w:webHidden/>
              </w:rPr>
              <w:tab/>
            </w:r>
            <w:r w:rsidR="00DE3F6F">
              <w:rPr>
                <w:noProof/>
                <w:webHidden/>
              </w:rPr>
              <w:fldChar w:fldCharType="begin"/>
            </w:r>
            <w:r w:rsidR="00DE3F6F">
              <w:rPr>
                <w:noProof/>
                <w:webHidden/>
              </w:rPr>
              <w:instrText xml:space="preserve"> PAGEREF _Toc419197964 \h </w:instrText>
            </w:r>
            <w:r w:rsidR="00DE3F6F">
              <w:rPr>
                <w:noProof/>
                <w:webHidden/>
              </w:rPr>
            </w:r>
            <w:r w:rsidR="00DE3F6F">
              <w:rPr>
                <w:noProof/>
                <w:webHidden/>
              </w:rPr>
              <w:fldChar w:fldCharType="separate"/>
            </w:r>
            <w:r w:rsidR="00DE3F6F">
              <w:rPr>
                <w:noProof/>
                <w:webHidden/>
              </w:rPr>
              <w:t>2</w:t>
            </w:r>
            <w:r w:rsidR="00DE3F6F">
              <w:rPr>
                <w:noProof/>
                <w:webHidden/>
              </w:rPr>
              <w:fldChar w:fldCharType="end"/>
            </w:r>
          </w:hyperlink>
        </w:p>
        <w:p w14:paraId="099998A9" w14:textId="77777777" w:rsidR="00DE3F6F" w:rsidRDefault="00C67AF5">
          <w:pPr>
            <w:pStyle w:val="TOC3"/>
            <w:tabs>
              <w:tab w:val="left" w:pos="1320"/>
              <w:tab w:val="right" w:leader="dot" w:pos="9350"/>
            </w:tabs>
            <w:rPr>
              <w:rFonts w:eastAsiaTheme="minorEastAsia"/>
              <w:noProof/>
              <w:lang w:eastAsia="zh-CN"/>
            </w:rPr>
          </w:pPr>
          <w:hyperlink w:anchor="_Toc419197965" w:history="1">
            <w:r w:rsidR="00DE3F6F" w:rsidRPr="000E58BA">
              <w:rPr>
                <w:rStyle w:val="Hyperlink"/>
                <w:noProof/>
                <w:lang w:val="fr-FR"/>
              </w:rPr>
              <w:t>2.1.3</w:t>
            </w:r>
            <w:r w:rsidR="00DE3F6F">
              <w:rPr>
                <w:rFonts w:eastAsiaTheme="minorEastAsia"/>
                <w:noProof/>
                <w:lang w:eastAsia="zh-CN"/>
              </w:rPr>
              <w:tab/>
            </w:r>
            <w:r w:rsidR="00DE3F6F" w:rsidRPr="000E58BA">
              <w:rPr>
                <w:rStyle w:val="Hyperlink"/>
                <w:noProof/>
                <w:lang w:val="fr-FR"/>
              </w:rPr>
              <w:t xml:space="preserve">Changes </w:t>
            </w:r>
            <w:r w:rsidR="00DE3F6F" w:rsidRPr="000E58BA">
              <w:rPr>
                <w:rStyle w:val="Hyperlink"/>
                <w:noProof/>
              </w:rPr>
              <w:t>to</w:t>
            </w:r>
            <w:r w:rsidR="00DE3F6F" w:rsidRPr="000E58BA">
              <w:rPr>
                <w:rStyle w:val="Hyperlink"/>
                <w:noProof/>
                <w:lang w:val="fr-FR"/>
              </w:rPr>
              <w:t xml:space="preserve"> saitypes.h</w:t>
            </w:r>
            <w:r w:rsidR="00DE3F6F">
              <w:rPr>
                <w:noProof/>
                <w:webHidden/>
              </w:rPr>
              <w:tab/>
            </w:r>
            <w:r w:rsidR="00DE3F6F">
              <w:rPr>
                <w:noProof/>
                <w:webHidden/>
              </w:rPr>
              <w:fldChar w:fldCharType="begin"/>
            </w:r>
            <w:r w:rsidR="00DE3F6F">
              <w:rPr>
                <w:noProof/>
                <w:webHidden/>
              </w:rPr>
              <w:instrText xml:space="preserve"> PAGEREF _Toc419197965 \h </w:instrText>
            </w:r>
            <w:r w:rsidR="00DE3F6F">
              <w:rPr>
                <w:noProof/>
                <w:webHidden/>
              </w:rPr>
            </w:r>
            <w:r w:rsidR="00DE3F6F">
              <w:rPr>
                <w:noProof/>
                <w:webHidden/>
              </w:rPr>
              <w:fldChar w:fldCharType="separate"/>
            </w:r>
            <w:r w:rsidR="00DE3F6F">
              <w:rPr>
                <w:noProof/>
                <w:webHidden/>
              </w:rPr>
              <w:t>3</w:t>
            </w:r>
            <w:r w:rsidR="00DE3F6F">
              <w:rPr>
                <w:noProof/>
                <w:webHidden/>
              </w:rPr>
              <w:fldChar w:fldCharType="end"/>
            </w:r>
          </w:hyperlink>
        </w:p>
        <w:p w14:paraId="64823713" w14:textId="77777777" w:rsidR="00DE3F6F" w:rsidRDefault="00C67AF5">
          <w:pPr>
            <w:pStyle w:val="TOC3"/>
            <w:tabs>
              <w:tab w:val="left" w:pos="1320"/>
              <w:tab w:val="right" w:leader="dot" w:pos="9350"/>
            </w:tabs>
            <w:rPr>
              <w:rFonts w:eastAsiaTheme="minorEastAsia"/>
              <w:noProof/>
              <w:lang w:eastAsia="zh-CN"/>
            </w:rPr>
          </w:pPr>
          <w:hyperlink w:anchor="_Toc419197966" w:history="1">
            <w:r w:rsidR="00DE3F6F" w:rsidRPr="000E58BA">
              <w:rPr>
                <w:rStyle w:val="Hyperlink"/>
                <w:noProof/>
              </w:rPr>
              <w:t>2.1.4</w:t>
            </w:r>
            <w:r w:rsidR="00DE3F6F">
              <w:rPr>
                <w:rFonts w:eastAsiaTheme="minorEastAsia"/>
                <w:noProof/>
                <w:lang w:eastAsia="zh-CN"/>
              </w:rPr>
              <w:tab/>
            </w:r>
            <w:r w:rsidR="00DE3F6F" w:rsidRPr="000E58BA">
              <w:rPr>
                <w:rStyle w:val="Hyperlink"/>
                <w:noProof/>
              </w:rPr>
              <w:t>Changes to saiqos.h</w:t>
            </w:r>
            <w:r w:rsidR="00DE3F6F">
              <w:rPr>
                <w:noProof/>
                <w:webHidden/>
              </w:rPr>
              <w:tab/>
            </w:r>
            <w:r w:rsidR="00DE3F6F">
              <w:rPr>
                <w:noProof/>
                <w:webHidden/>
              </w:rPr>
              <w:fldChar w:fldCharType="begin"/>
            </w:r>
            <w:r w:rsidR="00DE3F6F">
              <w:rPr>
                <w:noProof/>
                <w:webHidden/>
              </w:rPr>
              <w:instrText xml:space="preserve"> PAGEREF _Toc419197966 \h </w:instrText>
            </w:r>
            <w:r w:rsidR="00DE3F6F">
              <w:rPr>
                <w:noProof/>
                <w:webHidden/>
              </w:rPr>
            </w:r>
            <w:r w:rsidR="00DE3F6F">
              <w:rPr>
                <w:noProof/>
                <w:webHidden/>
              </w:rPr>
              <w:fldChar w:fldCharType="separate"/>
            </w:r>
            <w:r w:rsidR="00DE3F6F">
              <w:rPr>
                <w:noProof/>
                <w:webHidden/>
              </w:rPr>
              <w:t>3</w:t>
            </w:r>
            <w:r w:rsidR="00DE3F6F">
              <w:rPr>
                <w:noProof/>
                <w:webHidden/>
              </w:rPr>
              <w:fldChar w:fldCharType="end"/>
            </w:r>
          </w:hyperlink>
        </w:p>
        <w:p w14:paraId="7287D021" w14:textId="77777777" w:rsidR="00DE3F6F" w:rsidRDefault="00C67AF5">
          <w:pPr>
            <w:pStyle w:val="TOC2"/>
            <w:tabs>
              <w:tab w:val="left" w:pos="660"/>
              <w:tab w:val="right" w:leader="dot" w:pos="9350"/>
            </w:tabs>
            <w:rPr>
              <w:rFonts w:eastAsiaTheme="minorEastAsia"/>
              <w:noProof/>
              <w:lang w:eastAsia="zh-CN"/>
            </w:rPr>
          </w:pPr>
          <w:hyperlink w:anchor="_Toc419197967" w:history="1">
            <w:r w:rsidR="00DE3F6F" w:rsidRPr="000E58BA">
              <w:rPr>
                <w:rStyle w:val="Hyperlink"/>
                <w:noProof/>
              </w:rPr>
              <w:t>1)</w:t>
            </w:r>
            <w:r w:rsidR="00DE3F6F">
              <w:rPr>
                <w:rFonts w:eastAsiaTheme="minorEastAsia"/>
                <w:noProof/>
                <w:lang w:eastAsia="zh-CN"/>
              </w:rPr>
              <w:tab/>
            </w:r>
            <w:r w:rsidR="00DE3F6F" w:rsidRPr="000E58BA">
              <w:rPr>
                <w:rStyle w:val="Hyperlink"/>
                <w:noProof/>
              </w:rPr>
              <w:t>Set attribute to queue</w:t>
            </w:r>
            <w:r w:rsidR="00DE3F6F">
              <w:rPr>
                <w:noProof/>
                <w:webHidden/>
              </w:rPr>
              <w:tab/>
            </w:r>
            <w:r w:rsidR="00DE3F6F">
              <w:rPr>
                <w:noProof/>
                <w:webHidden/>
              </w:rPr>
              <w:fldChar w:fldCharType="begin"/>
            </w:r>
            <w:r w:rsidR="00DE3F6F">
              <w:rPr>
                <w:noProof/>
                <w:webHidden/>
              </w:rPr>
              <w:instrText xml:space="preserve"> PAGEREF _Toc419197967 \h </w:instrText>
            </w:r>
            <w:r w:rsidR="00DE3F6F">
              <w:rPr>
                <w:noProof/>
                <w:webHidden/>
              </w:rPr>
            </w:r>
            <w:r w:rsidR="00DE3F6F">
              <w:rPr>
                <w:noProof/>
                <w:webHidden/>
              </w:rPr>
              <w:fldChar w:fldCharType="separate"/>
            </w:r>
            <w:r w:rsidR="00DE3F6F">
              <w:rPr>
                <w:noProof/>
                <w:webHidden/>
              </w:rPr>
              <w:t>3</w:t>
            </w:r>
            <w:r w:rsidR="00DE3F6F">
              <w:rPr>
                <w:noProof/>
                <w:webHidden/>
              </w:rPr>
              <w:fldChar w:fldCharType="end"/>
            </w:r>
          </w:hyperlink>
        </w:p>
        <w:p w14:paraId="5F488855" w14:textId="77777777" w:rsidR="00DE3F6F" w:rsidRDefault="00C67AF5">
          <w:pPr>
            <w:pStyle w:val="TOC2"/>
            <w:tabs>
              <w:tab w:val="left" w:pos="660"/>
              <w:tab w:val="right" w:leader="dot" w:pos="9350"/>
            </w:tabs>
            <w:rPr>
              <w:rFonts w:eastAsiaTheme="minorEastAsia"/>
              <w:noProof/>
              <w:lang w:eastAsia="zh-CN"/>
            </w:rPr>
          </w:pPr>
          <w:hyperlink w:anchor="_Toc419197968" w:history="1">
            <w:r w:rsidR="00DE3F6F" w:rsidRPr="000E58BA">
              <w:rPr>
                <w:rStyle w:val="Hyperlink"/>
                <w:noProof/>
              </w:rPr>
              <w:t>2)</w:t>
            </w:r>
            <w:r w:rsidR="00DE3F6F">
              <w:rPr>
                <w:rFonts w:eastAsiaTheme="minorEastAsia"/>
                <w:noProof/>
                <w:lang w:eastAsia="zh-CN"/>
              </w:rPr>
              <w:tab/>
            </w:r>
            <w:r w:rsidR="00DE3F6F" w:rsidRPr="000E58BA">
              <w:rPr>
                <w:rStyle w:val="Hyperlink"/>
                <w:noProof/>
              </w:rPr>
              <w:t>Get attribute of queue</w:t>
            </w:r>
            <w:r w:rsidR="00DE3F6F">
              <w:rPr>
                <w:noProof/>
                <w:webHidden/>
              </w:rPr>
              <w:tab/>
            </w:r>
            <w:r w:rsidR="00DE3F6F">
              <w:rPr>
                <w:noProof/>
                <w:webHidden/>
              </w:rPr>
              <w:fldChar w:fldCharType="begin"/>
            </w:r>
            <w:r w:rsidR="00DE3F6F">
              <w:rPr>
                <w:noProof/>
                <w:webHidden/>
              </w:rPr>
              <w:instrText xml:space="preserve"> PAGEREF _Toc419197968 \h </w:instrText>
            </w:r>
            <w:r w:rsidR="00DE3F6F">
              <w:rPr>
                <w:noProof/>
                <w:webHidden/>
              </w:rPr>
            </w:r>
            <w:r w:rsidR="00DE3F6F">
              <w:rPr>
                <w:noProof/>
                <w:webHidden/>
              </w:rPr>
              <w:fldChar w:fldCharType="separate"/>
            </w:r>
            <w:r w:rsidR="00DE3F6F">
              <w:rPr>
                <w:noProof/>
                <w:webHidden/>
              </w:rPr>
              <w:t>4</w:t>
            </w:r>
            <w:r w:rsidR="00DE3F6F">
              <w:rPr>
                <w:noProof/>
                <w:webHidden/>
              </w:rPr>
              <w:fldChar w:fldCharType="end"/>
            </w:r>
          </w:hyperlink>
        </w:p>
        <w:p w14:paraId="7CA318F0" w14:textId="77777777" w:rsidR="00DE3F6F" w:rsidRDefault="00C67AF5">
          <w:pPr>
            <w:pStyle w:val="TOC3"/>
            <w:tabs>
              <w:tab w:val="left" w:pos="1320"/>
              <w:tab w:val="right" w:leader="dot" w:pos="9350"/>
            </w:tabs>
            <w:rPr>
              <w:rFonts w:eastAsiaTheme="minorEastAsia"/>
              <w:noProof/>
              <w:lang w:eastAsia="zh-CN"/>
            </w:rPr>
          </w:pPr>
          <w:hyperlink w:anchor="_Toc419197969" w:history="1">
            <w:r w:rsidR="00DE3F6F" w:rsidRPr="000E58BA">
              <w:rPr>
                <w:rStyle w:val="Hyperlink"/>
                <w:noProof/>
                <w:lang w:val="fr-FR"/>
              </w:rPr>
              <w:t>2.1.5</w:t>
            </w:r>
            <w:r w:rsidR="00DE3F6F">
              <w:rPr>
                <w:rFonts w:eastAsiaTheme="minorEastAsia"/>
                <w:noProof/>
                <w:lang w:eastAsia="zh-CN"/>
              </w:rPr>
              <w:tab/>
            </w:r>
            <w:r w:rsidR="00DE3F6F" w:rsidRPr="000E58BA">
              <w:rPr>
                <w:rStyle w:val="Hyperlink"/>
                <w:noProof/>
                <w:lang w:val="fr-FR"/>
              </w:rPr>
              <w:t xml:space="preserve">Queue </w:t>
            </w:r>
            <w:r w:rsidR="00DE3F6F" w:rsidRPr="000E58BA">
              <w:rPr>
                <w:rStyle w:val="Hyperlink"/>
                <w:noProof/>
              </w:rPr>
              <w:t>statistics</w:t>
            </w:r>
            <w:r w:rsidR="00DE3F6F">
              <w:rPr>
                <w:noProof/>
                <w:webHidden/>
              </w:rPr>
              <w:tab/>
            </w:r>
            <w:r w:rsidR="00DE3F6F">
              <w:rPr>
                <w:noProof/>
                <w:webHidden/>
              </w:rPr>
              <w:fldChar w:fldCharType="begin"/>
            </w:r>
            <w:r w:rsidR="00DE3F6F">
              <w:rPr>
                <w:noProof/>
                <w:webHidden/>
              </w:rPr>
              <w:instrText xml:space="preserve"> PAGEREF _Toc419197969 \h </w:instrText>
            </w:r>
            <w:r w:rsidR="00DE3F6F">
              <w:rPr>
                <w:noProof/>
                <w:webHidden/>
              </w:rPr>
            </w:r>
            <w:r w:rsidR="00DE3F6F">
              <w:rPr>
                <w:noProof/>
                <w:webHidden/>
              </w:rPr>
              <w:fldChar w:fldCharType="separate"/>
            </w:r>
            <w:r w:rsidR="00DE3F6F">
              <w:rPr>
                <w:noProof/>
                <w:webHidden/>
              </w:rPr>
              <w:t>4</w:t>
            </w:r>
            <w:r w:rsidR="00DE3F6F">
              <w:rPr>
                <w:noProof/>
                <w:webHidden/>
              </w:rPr>
              <w:fldChar w:fldCharType="end"/>
            </w:r>
          </w:hyperlink>
        </w:p>
        <w:p w14:paraId="1800BD41" w14:textId="77777777" w:rsidR="00DE3F6F" w:rsidRDefault="00C67AF5">
          <w:pPr>
            <w:pStyle w:val="TOC2"/>
            <w:tabs>
              <w:tab w:val="left" w:pos="880"/>
              <w:tab w:val="right" w:leader="dot" w:pos="9350"/>
            </w:tabs>
            <w:rPr>
              <w:rFonts w:eastAsiaTheme="minorEastAsia"/>
              <w:noProof/>
              <w:lang w:eastAsia="zh-CN"/>
            </w:rPr>
          </w:pPr>
          <w:hyperlink w:anchor="_Toc419197970" w:history="1">
            <w:r w:rsidR="00DE3F6F" w:rsidRPr="000E58BA">
              <w:rPr>
                <w:rStyle w:val="Hyperlink"/>
                <w:noProof/>
                <w:lang w:val="fr-FR"/>
              </w:rPr>
              <w:t>2.2</w:t>
            </w:r>
            <w:r w:rsidR="00DE3F6F">
              <w:rPr>
                <w:rFonts w:eastAsiaTheme="minorEastAsia"/>
                <w:noProof/>
                <w:lang w:eastAsia="zh-CN"/>
              </w:rPr>
              <w:tab/>
            </w:r>
            <w:r w:rsidR="00DE3F6F" w:rsidRPr="000E58BA">
              <w:rPr>
                <w:rStyle w:val="Hyperlink"/>
                <w:noProof/>
              </w:rPr>
              <w:t>Configuration examples</w:t>
            </w:r>
            <w:r w:rsidR="00DE3F6F">
              <w:rPr>
                <w:noProof/>
                <w:webHidden/>
              </w:rPr>
              <w:tab/>
            </w:r>
            <w:r w:rsidR="00DE3F6F">
              <w:rPr>
                <w:noProof/>
                <w:webHidden/>
              </w:rPr>
              <w:fldChar w:fldCharType="begin"/>
            </w:r>
            <w:r w:rsidR="00DE3F6F">
              <w:rPr>
                <w:noProof/>
                <w:webHidden/>
              </w:rPr>
              <w:instrText xml:space="preserve"> PAGEREF _Toc419197970 \h </w:instrText>
            </w:r>
            <w:r w:rsidR="00DE3F6F">
              <w:rPr>
                <w:noProof/>
                <w:webHidden/>
              </w:rPr>
            </w:r>
            <w:r w:rsidR="00DE3F6F">
              <w:rPr>
                <w:noProof/>
                <w:webHidden/>
              </w:rPr>
              <w:fldChar w:fldCharType="separate"/>
            </w:r>
            <w:r w:rsidR="00DE3F6F">
              <w:rPr>
                <w:noProof/>
                <w:webHidden/>
              </w:rPr>
              <w:t>6</w:t>
            </w:r>
            <w:r w:rsidR="00DE3F6F">
              <w:rPr>
                <w:noProof/>
                <w:webHidden/>
              </w:rPr>
              <w:fldChar w:fldCharType="end"/>
            </w:r>
          </w:hyperlink>
        </w:p>
        <w:p w14:paraId="6F692912" w14:textId="77777777" w:rsidR="00DE3F6F" w:rsidRDefault="00C67AF5">
          <w:pPr>
            <w:pStyle w:val="TOC3"/>
            <w:tabs>
              <w:tab w:val="left" w:pos="1320"/>
              <w:tab w:val="right" w:leader="dot" w:pos="9350"/>
            </w:tabs>
            <w:rPr>
              <w:rFonts w:eastAsiaTheme="minorEastAsia"/>
              <w:noProof/>
              <w:lang w:eastAsia="zh-CN"/>
            </w:rPr>
          </w:pPr>
          <w:hyperlink w:anchor="_Toc419197971" w:history="1">
            <w:r w:rsidR="00DE3F6F" w:rsidRPr="000E58BA">
              <w:rPr>
                <w:rStyle w:val="Hyperlink"/>
                <w:noProof/>
              </w:rPr>
              <w:t>2.2.1</w:t>
            </w:r>
            <w:r w:rsidR="00DE3F6F">
              <w:rPr>
                <w:rFonts w:eastAsiaTheme="minorEastAsia"/>
                <w:noProof/>
                <w:lang w:eastAsia="zh-CN"/>
              </w:rPr>
              <w:tab/>
            </w:r>
            <w:r w:rsidR="00DE3F6F" w:rsidRPr="000E58BA">
              <w:rPr>
                <w:rStyle w:val="Hyperlink"/>
                <w:noProof/>
              </w:rPr>
              <w:t>Step-1: Get number of queue supported on port</w:t>
            </w:r>
            <w:r w:rsidR="00DE3F6F">
              <w:rPr>
                <w:noProof/>
                <w:webHidden/>
              </w:rPr>
              <w:tab/>
            </w:r>
            <w:r w:rsidR="00DE3F6F">
              <w:rPr>
                <w:noProof/>
                <w:webHidden/>
              </w:rPr>
              <w:fldChar w:fldCharType="begin"/>
            </w:r>
            <w:r w:rsidR="00DE3F6F">
              <w:rPr>
                <w:noProof/>
                <w:webHidden/>
              </w:rPr>
              <w:instrText xml:space="preserve"> PAGEREF _Toc419197971 \h </w:instrText>
            </w:r>
            <w:r w:rsidR="00DE3F6F">
              <w:rPr>
                <w:noProof/>
                <w:webHidden/>
              </w:rPr>
            </w:r>
            <w:r w:rsidR="00DE3F6F">
              <w:rPr>
                <w:noProof/>
                <w:webHidden/>
              </w:rPr>
              <w:fldChar w:fldCharType="separate"/>
            </w:r>
            <w:r w:rsidR="00DE3F6F">
              <w:rPr>
                <w:noProof/>
                <w:webHidden/>
              </w:rPr>
              <w:t>6</w:t>
            </w:r>
            <w:r w:rsidR="00DE3F6F">
              <w:rPr>
                <w:noProof/>
                <w:webHidden/>
              </w:rPr>
              <w:fldChar w:fldCharType="end"/>
            </w:r>
          </w:hyperlink>
        </w:p>
        <w:p w14:paraId="30599C2A" w14:textId="77777777" w:rsidR="00DE3F6F" w:rsidRDefault="00C67AF5">
          <w:pPr>
            <w:pStyle w:val="TOC3"/>
            <w:tabs>
              <w:tab w:val="left" w:pos="1320"/>
              <w:tab w:val="right" w:leader="dot" w:pos="9350"/>
            </w:tabs>
            <w:rPr>
              <w:rFonts w:eastAsiaTheme="minorEastAsia"/>
              <w:noProof/>
              <w:lang w:eastAsia="zh-CN"/>
            </w:rPr>
          </w:pPr>
          <w:hyperlink w:anchor="_Toc419197972" w:history="1">
            <w:r w:rsidR="00DE3F6F" w:rsidRPr="000E58BA">
              <w:rPr>
                <w:rStyle w:val="Hyperlink"/>
                <w:noProof/>
              </w:rPr>
              <w:t>2.2.2</w:t>
            </w:r>
            <w:r w:rsidR="00DE3F6F">
              <w:rPr>
                <w:rFonts w:eastAsiaTheme="minorEastAsia"/>
                <w:noProof/>
                <w:lang w:eastAsia="zh-CN"/>
              </w:rPr>
              <w:tab/>
            </w:r>
            <w:r w:rsidR="00DE3F6F" w:rsidRPr="000E58BA">
              <w:rPr>
                <w:rStyle w:val="Hyperlink"/>
                <w:noProof/>
              </w:rPr>
              <w:t>Step-2: Get list of SAI queue object id’s on port</w:t>
            </w:r>
            <w:r w:rsidR="00DE3F6F">
              <w:rPr>
                <w:noProof/>
                <w:webHidden/>
              </w:rPr>
              <w:tab/>
            </w:r>
            <w:r w:rsidR="00DE3F6F">
              <w:rPr>
                <w:noProof/>
                <w:webHidden/>
              </w:rPr>
              <w:fldChar w:fldCharType="begin"/>
            </w:r>
            <w:r w:rsidR="00DE3F6F">
              <w:rPr>
                <w:noProof/>
                <w:webHidden/>
              </w:rPr>
              <w:instrText xml:space="preserve"> PAGEREF _Toc419197972 \h </w:instrText>
            </w:r>
            <w:r w:rsidR="00DE3F6F">
              <w:rPr>
                <w:noProof/>
                <w:webHidden/>
              </w:rPr>
            </w:r>
            <w:r w:rsidR="00DE3F6F">
              <w:rPr>
                <w:noProof/>
                <w:webHidden/>
              </w:rPr>
              <w:fldChar w:fldCharType="separate"/>
            </w:r>
            <w:r w:rsidR="00DE3F6F">
              <w:rPr>
                <w:noProof/>
                <w:webHidden/>
              </w:rPr>
              <w:t>6</w:t>
            </w:r>
            <w:r w:rsidR="00DE3F6F">
              <w:rPr>
                <w:noProof/>
                <w:webHidden/>
              </w:rPr>
              <w:fldChar w:fldCharType="end"/>
            </w:r>
          </w:hyperlink>
        </w:p>
        <w:p w14:paraId="78C8BE10" w14:textId="77777777" w:rsidR="00DE3F6F" w:rsidRDefault="00C67AF5">
          <w:pPr>
            <w:pStyle w:val="TOC3"/>
            <w:tabs>
              <w:tab w:val="left" w:pos="1320"/>
              <w:tab w:val="right" w:leader="dot" w:pos="9350"/>
            </w:tabs>
            <w:rPr>
              <w:rFonts w:eastAsiaTheme="minorEastAsia"/>
              <w:noProof/>
              <w:lang w:eastAsia="zh-CN"/>
            </w:rPr>
          </w:pPr>
          <w:hyperlink w:anchor="_Toc419197973" w:history="1">
            <w:r w:rsidR="00DE3F6F" w:rsidRPr="000E58BA">
              <w:rPr>
                <w:rStyle w:val="Hyperlink"/>
                <w:b/>
                <w:noProof/>
              </w:rPr>
              <w:t>2.2.3</w:t>
            </w:r>
            <w:r w:rsidR="00DE3F6F">
              <w:rPr>
                <w:rFonts w:eastAsiaTheme="minorEastAsia"/>
                <w:noProof/>
                <w:lang w:eastAsia="zh-CN"/>
              </w:rPr>
              <w:tab/>
            </w:r>
            <w:r w:rsidR="00DE3F6F" w:rsidRPr="000E58BA">
              <w:rPr>
                <w:rStyle w:val="Hyperlink"/>
                <w:noProof/>
              </w:rPr>
              <w:t>Step 3: Map Application queues to sai queues</w:t>
            </w:r>
            <w:r w:rsidR="00DE3F6F">
              <w:rPr>
                <w:noProof/>
                <w:webHidden/>
              </w:rPr>
              <w:tab/>
            </w:r>
            <w:r w:rsidR="00DE3F6F">
              <w:rPr>
                <w:noProof/>
                <w:webHidden/>
              </w:rPr>
              <w:fldChar w:fldCharType="begin"/>
            </w:r>
            <w:r w:rsidR="00DE3F6F">
              <w:rPr>
                <w:noProof/>
                <w:webHidden/>
              </w:rPr>
              <w:instrText xml:space="preserve"> PAGEREF _Toc419197973 \h </w:instrText>
            </w:r>
            <w:r w:rsidR="00DE3F6F">
              <w:rPr>
                <w:noProof/>
                <w:webHidden/>
              </w:rPr>
            </w:r>
            <w:r w:rsidR="00DE3F6F">
              <w:rPr>
                <w:noProof/>
                <w:webHidden/>
              </w:rPr>
              <w:fldChar w:fldCharType="separate"/>
            </w:r>
            <w:r w:rsidR="00DE3F6F">
              <w:rPr>
                <w:noProof/>
                <w:webHidden/>
              </w:rPr>
              <w:t>6</w:t>
            </w:r>
            <w:r w:rsidR="00DE3F6F">
              <w:rPr>
                <w:noProof/>
                <w:webHidden/>
              </w:rPr>
              <w:fldChar w:fldCharType="end"/>
            </w:r>
          </w:hyperlink>
        </w:p>
        <w:p w14:paraId="48305E9A" w14:textId="77777777" w:rsidR="00DE3F6F" w:rsidRDefault="00C67AF5">
          <w:pPr>
            <w:pStyle w:val="TOC3"/>
            <w:tabs>
              <w:tab w:val="left" w:pos="1320"/>
              <w:tab w:val="right" w:leader="dot" w:pos="9350"/>
            </w:tabs>
            <w:rPr>
              <w:rFonts w:eastAsiaTheme="minorEastAsia"/>
              <w:noProof/>
              <w:lang w:eastAsia="zh-CN"/>
            </w:rPr>
          </w:pPr>
          <w:hyperlink w:anchor="_Toc419197974" w:history="1">
            <w:r w:rsidR="00DE3F6F" w:rsidRPr="000E58BA">
              <w:rPr>
                <w:rStyle w:val="Hyperlink"/>
                <w:noProof/>
              </w:rPr>
              <w:t>2.2.4</w:t>
            </w:r>
            <w:r w:rsidR="00DE3F6F">
              <w:rPr>
                <w:rFonts w:eastAsiaTheme="minorEastAsia"/>
                <w:noProof/>
                <w:lang w:eastAsia="zh-CN"/>
              </w:rPr>
              <w:tab/>
            </w:r>
            <w:r w:rsidR="00DE3F6F" w:rsidRPr="000E58BA">
              <w:rPr>
                <w:rStyle w:val="Hyperlink"/>
                <w:noProof/>
              </w:rPr>
              <w:t>Applying the wred to application unicast queue 0</w:t>
            </w:r>
            <w:r w:rsidR="00DE3F6F">
              <w:rPr>
                <w:noProof/>
                <w:webHidden/>
              </w:rPr>
              <w:tab/>
            </w:r>
            <w:r w:rsidR="00DE3F6F">
              <w:rPr>
                <w:noProof/>
                <w:webHidden/>
              </w:rPr>
              <w:fldChar w:fldCharType="begin"/>
            </w:r>
            <w:r w:rsidR="00DE3F6F">
              <w:rPr>
                <w:noProof/>
                <w:webHidden/>
              </w:rPr>
              <w:instrText xml:space="preserve"> PAGEREF _Toc419197974 \h </w:instrText>
            </w:r>
            <w:r w:rsidR="00DE3F6F">
              <w:rPr>
                <w:noProof/>
                <w:webHidden/>
              </w:rPr>
            </w:r>
            <w:r w:rsidR="00DE3F6F">
              <w:rPr>
                <w:noProof/>
                <w:webHidden/>
              </w:rPr>
              <w:fldChar w:fldCharType="separate"/>
            </w:r>
            <w:r w:rsidR="00DE3F6F">
              <w:rPr>
                <w:noProof/>
                <w:webHidden/>
              </w:rPr>
              <w:t>8</w:t>
            </w:r>
            <w:r w:rsidR="00DE3F6F">
              <w:rPr>
                <w:noProof/>
                <w:webHidden/>
              </w:rPr>
              <w:fldChar w:fldCharType="end"/>
            </w:r>
          </w:hyperlink>
        </w:p>
        <w:p w14:paraId="02AA1E47" w14:textId="77777777" w:rsidR="00DE3F6F" w:rsidRDefault="00C67AF5">
          <w:pPr>
            <w:pStyle w:val="TOC3"/>
            <w:tabs>
              <w:tab w:val="left" w:pos="1320"/>
              <w:tab w:val="right" w:leader="dot" w:pos="9350"/>
            </w:tabs>
            <w:rPr>
              <w:rFonts w:eastAsiaTheme="minorEastAsia"/>
              <w:noProof/>
              <w:lang w:eastAsia="zh-CN"/>
            </w:rPr>
          </w:pPr>
          <w:hyperlink w:anchor="_Toc419197975" w:history="1">
            <w:r w:rsidR="00DE3F6F" w:rsidRPr="000E58BA">
              <w:rPr>
                <w:rStyle w:val="Hyperlink"/>
                <w:noProof/>
              </w:rPr>
              <w:t>2.2.5</w:t>
            </w:r>
            <w:r w:rsidR="00DE3F6F">
              <w:rPr>
                <w:rFonts w:eastAsiaTheme="minorEastAsia"/>
                <w:noProof/>
                <w:lang w:eastAsia="zh-CN"/>
              </w:rPr>
              <w:tab/>
            </w:r>
            <w:r w:rsidR="00DE3F6F" w:rsidRPr="000E58BA">
              <w:rPr>
                <w:rStyle w:val="Hyperlink"/>
                <w:noProof/>
              </w:rPr>
              <w:t>Applying the schedulers to Application multicast queue 3</w:t>
            </w:r>
            <w:r w:rsidR="00DE3F6F">
              <w:rPr>
                <w:noProof/>
                <w:webHidden/>
              </w:rPr>
              <w:tab/>
            </w:r>
            <w:r w:rsidR="00DE3F6F">
              <w:rPr>
                <w:noProof/>
                <w:webHidden/>
              </w:rPr>
              <w:fldChar w:fldCharType="begin"/>
            </w:r>
            <w:r w:rsidR="00DE3F6F">
              <w:rPr>
                <w:noProof/>
                <w:webHidden/>
              </w:rPr>
              <w:instrText xml:space="preserve"> PAGEREF _Toc419197975 \h </w:instrText>
            </w:r>
            <w:r w:rsidR="00DE3F6F">
              <w:rPr>
                <w:noProof/>
                <w:webHidden/>
              </w:rPr>
            </w:r>
            <w:r w:rsidR="00DE3F6F">
              <w:rPr>
                <w:noProof/>
                <w:webHidden/>
              </w:rPr>
              <w:fldChar w:fldCharType="separate"/>
            </w:r>
            <w:r w:rsidR="00DE3F6F">
              <w:rPr>
                <w:noProof/>
                <w:webHidden/>
              </w:rPr>
              <w:t>8</w:t>
            </w:r>
            <w:r w:rsidR="00DE3F6F">
              <w:rPr>
                <w:noProof/>
                <w:webHidden/>
              </w:rPr>
              <w:fldChar w:fldCharType="end"/>
            </w:r>
          </w:hyperlink>
        </w:p>
        <w:p w14:paraId="53584596" w14:textId="77777777" w:rsidR="00DE3F6F" w:rsidRDefault="00C67AF5">
          <w:pPr>
            <w:pStyle w:val="TOC3"/>
            <w:tabs>
              <w:tab w:val="left" w:pos="1320"/>
              <w:tab w:val="right" w:leader="dot" w:pos="9350"/>
            </w:tabs>
            <w:rPr>
              <w:rFonts w:eastAsiaTheme="minorEastAsia"/>
              <w:noProof/>
              <w:lang w:eastAsia="zh-CN"/>
            </w:rPr>
          </w:pPr>
          <w:hyperlink w:anchor="_Toc419197976" w:history="1">
            <w:r w:rsidR="00DE3F6F" w:rsidRPr="000E58BA">
              <w:rPr>
                <w:rStyle w:val="Hyperlink"/>
                <w:noProof/>
                <w:lang w:val="fr-FR"/>
              </w:rPr>
              <w:t>2.2.6</w:t>
            </w:r>
            <w:r w:rsidR="00DE3F6F">
              <w:rPr>
                <w:rFonts w:eastAsiaTheme="minorEastAsia"/>
                <w:noProof/>
                <w:lang w:eastAsia="zh-CN"/>
              </w:rPr>
              <w:tab/>
            </w:r>
            <w:r w:rsidR="00DE3F6F" w:rsidRPr="000E58BA">
              <w:rPr>
                <w:rStyle w:val="Hyperlink"/>
                <w:noProof/>
                <w:lang w:val="fr-FR"/>
              </w:rPr>
              <w:t>Map traffic class -&gt; queues (8 queue model)</w:t>
            </w:r>
            <w:r w:rsidR="00DE3F6F">
              <w:rPr>
                <w:noProof/>
                <w:webHidden/>
              </w:rPr>
              <w:tab/>
            </w:r>
            <w:r w:rsidR="00DE3F6F">
              <w:rPr>
                <w:noProof/>
                <w:webHidden/>
              </w:rPr>
              <w:fldChar w:fldCharType="begin"/>
            </w:r>
            <w:r w:rsidR="00DE3F6F">
              <w:rPr>
                <w:noProof/>
                <w:webHidden/>
              </w:rPr>
              <w:instrText xml:space="preserve"> PAGEREF _Toc419197976 \h </w:instrText>
            </w:r>
            <w:r w:rsidR="00DE3F6F">
              <w:rPr>
                <w:noProof/>
                <w:webHidden/>
              </w:rPr>
            </w:r>
            <w:r w:rsidR="00DE3F6F">
              <w:rPr>
                <w:noProof/>
                <w:webHidden/>
              </w:rPr>
              <w:fldChar w:fldCharType="separate"/>
            </w:r>
            <w:r w:rsidR="00DE3F6F">
              <w:rPr>
                <w:noProof/>
                <w:webHidden/>
              </w:rPr>
              <w:t>8</w:t>
            </w:r>
            <w:r w:rsidR="00DE3F6F">
              <w:rPr>
                <w:noProof/>
                <w:webHidden/>
              </w:rPr>
              <w:fldChar w:fldCharType="end"/>
            </w:r>
          </w:hyperlink>
        </w:p>
        <w:p w14:paraId="7C726362" w14:textId="77777777" w:rsidR="00DE3F6F" w:rsidRDefault="00C67AF5">
          <w:pPr>
            <w:pStyle w:val="TOC3"/>
            <w:tabs>
              <w:tab w:val="left" w:pos="1320"/>
              <w:tab w:val="right" w:leader="dot" w:pos="9350"/>
            </w:tabs>
            <w:rPr>
              <w:rFonts w:eastAsiaTheme="minorEastAsia"/>
              <w:noProof/>
              <w:lang w:eastAsia="zh-CN"/>
            </w:rPr>
          </w:pPr>
          <w:hyperlink w:anchor="_Toc419197977" w:history="1">
            <w:r w:rsidR="00DE3F6F" w:rsidRPr="000E58BA">
              <w:rPr>
                <w:rStyle w:val="Hyperlink"/>
                <w:noProof/>
              </w:rPr>
              <w:t>2.2.7</w:t>
            </w:r>
            <w:r w:rsidR="00DE3F6F">
              <w:rPr>
                <w:rFonts w:eastAsiaTheme="minorEastAsia"/>
                <w:noProof/>
                <w:lang w:eastAsia="zh-CN"/>
              </w:rPr>
              <w:tab/>
            </w:r>
            <w:r w:rsidR="00DE3F6F" w:rsidRPr="000E58BA">
              <w:rPr>
                <w:rStyle w:val="Hyperlink"/>
                <w:noProof/>
                <w:shd w:val="clear" w:color="auto" w:fill="FFFFFF"/>
              </w:rPr>
              <w:t>Example Configurable Number of Queues per Port</w:t>
            </w:r>
            <w:r w:rsidR="00DE3F6F">
              <w:rPr>
                <w:noProof/>
                <w:webHidden/>
              </w:rPr>
              <w:tab/>
            </w:r>
            <w:r w:rsidR="00DE3F6F">
              <w:rPr>
                <w:noProof/>
                <w:webHidden/>
              </w:rPr>
              <w:fldChar w:fldCharType="begin"/>
            </w:r>
            <w:r w:rsidR="00DE3F6F">
              <w:rPr>
                <w:noProof/>
                <w:webHidden/>
              </w:rPr>
              <w:instrText xml:space="preserve"> PAGEREF _Toc419197977 \h </w:instrText>
            </w:r>
            <w:r w:rsidR="00DE3F6F">
              <w:rPr>
                <w:noProof/>
                <w:webHidden/>
              </w:rPr>
            </w:r>
            <w:r w:rsidR="00DE3F6F">
              <w:rPr>
                <w:noProof/>
                <w:webHidden/>
              </w:rPr>
              <w:fldChar w:fldCharType="separate"/>
            </w:r>
            <w:r w:rsidR="00DE3F6F">
              <w:rPr>
                <w:noProof/>
                <w:webHidden/>
              </w:rPr>
              <w:t>8</w:t>
            </w:r>
            <w:r w:rsidR="00DE3F6F">
              <w:rPr>
                <w:noProof/>
                <w:webHidden/>
              </w:rPr>
              <w:fldChar w:fldCharType="end"/>
            </w:r>
          </w:hyperlink>
        </w:p>
        <w:p w14:paraId="4B5B99EA" w14:textId="77777777" w:rsidR="00DE3F6F" w:rsidRDefault="00C67AF5">
          <w:pPr>
            <w:pStyle w:val="TOC1"/>
            <w:tabs>
              <w:tab w:val="left" w:pos="440"/>
              <w:tab w:val="right" w:leader="dot" w:pos="9350"/>
            </w:tabs>
            <w:rPr>
              <w:rFonts w:eastAsiaTheme="minorEastAsia"/>
              <w:noProof/>
              <w:lang w:eastAsia="zh-CN"/>
            </w:rPr>
          </w:pPr>
          <w:hyperlink w:anchor="_Toc419197978" w:history="1">
            <w:r w:rsidR="00DE3F6F" w:rsidRPr="000E58BA">
              <w:rPr>
                <w:rStyle w:val="Hyperlink"/>
                <w:noProof/>
              </w:rPr>
              <w:t>3</w:t>
            </w:r>
            <w:r w:rsidR="00DE3F6F">
              <w:rPr>
                <w:rFonts w:eastAsiaTheme="minorEastAsia"/>
                <w:noProof/>
                <w:lang w:eastAsia="zh-CN"/>
              </w:rPr>
              <w:tab/>
            </w:r>
            <w:r w:rsidR="00DE3F6F" w:rsidRPr="000E58BA">
              <w:rPr>
                <w:rStyle w:val="Hyperlink"/>
                <w:noProof/>
              </w:rPr>
              <w:t>Appendix</w:t>
            </w:r>
            <w:r w:rsidR="00DE3F6F">
              <w:rPr>
                <w:noProof/>
                <w:webHidden/>
              </w:rPr>
              <w:tab/>
            </w:r>
            <w:r w:rsidR="00DE3F6F">
              <w:rPr>
                <w:noProof/>
                <w:webHidden/>
              </w:rPr>
              <w:fldChar w:fldCharType="begin"/>
            </w:r>
            <w:r w:rsidR="00DE3F6F">
              <w:rPr>
                <w:noProof/>
                <w:webHidden/>
              </w:rPr>
              <w:instrText xml:space="preserve"> PAGEREF _Toc419197978 \h </w:instrText>
            </w:r>
            <w:r w:rsidR="00DE3F6F">
              <w:rPr>
                <w:noProof/>
                <w:webHidden/>
              </w:rPr>
            </w:r>
            <w:r w:rsidR="00DE3F6F">
              <w:rPr>
                <w:noProof/>
                <w:webHidden/>
              </w:rPr>
              <w:fldChar w:fldCharType="separate"/>
            </w:r>
            <w:r w:rsidR="00DE3F6F">
              <w:rPr>
                <w:noProof/>
                <w:webHidden/>
              </w:rPr>
              <w:t>9</w:t>
            </w:r>
            <w:r w:rsidR="00DE3F6F">
              <w:rPr>
                <w:noProof/>
                <w:webHidden/>
              </w:rPr>
              <w:fldChar w:fldCharType="end"/>
            </w:r>
          </w:hyperlink>
        </w:p>
        <w:p w14:paraId="768A8584" w14:textId="77777777" w:rsidR="002A0D5C" w:rsidRDefault="002A0D5C" w:rsidP="002A0D5C">
          <w:r>
            <w:rPr>
              <w:b/>
              <w:bCs/>
              <w:noProof/>
            </w:rPr>
            <w:fldChar w:fldCharType="end"/>
          </w:r>
        </w:p>
      </w:sdtContent>
    </w:sdt>
    <w:p w14:paraId="2477FF1D" w14:textId="77777777" w:rsidR="005F5714" w:rsidRDefault="005F5714" w:rsidP="002A0D5C">
      <w:pPr>
        <w:sectPr w:rsidR="005F5714" w:rsidSect="005F5714">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0"/>
          <w:cols w:space="720"/>
          <w:docGrid w:linePitch="360"/>
        </w:sectPr>
      </w:pPr>
    </w:p>
    <w:p w14:paraId="659C057B" w14:textId="77777777" w:rsidR="002A0D5C" w:rsidRDefault="002A0D5C" w:rsidP="002A0D5C">
      <w:pPr>
        <w:pStyle w:val="Heading1"/>
        <w:numPr>
          <w:ilvl w:val="0"/>
          <w:numId w:val="0"/>
        </w:numPr>
        <w:ind w:left="432" w:hanging="432"/>
      </w:pPr>
      <w:bookmarkStart w:id="2" w:name="_Toc419197953"/>
      <w:r>
        <w:lastRenderedPageBreak/>
        <w:t>List of Changes</w:t>
      </w:r>
      <w:bookmarkEnd w:id="2"/>
    </w:p>
    <w:tbl>
      <w:tblPr>
        <w:tblStyle w:val="GridTable1Light-Accent11"/>
        <w:tblW w:w="0" w:type="auto"/>
        <w:tblLook w:val="04A0" w:firstRow="1" w:lastRow="0" w:firstColumn="1" w:lastColumn="0" w:noHBand="0" w:noVBand="1"/>
      </w:tblPr>
      <w:tblGrid>
        <w:gridCol w:w="1008"/>
        <w:gridCol w:w="4452"/>
        <w:gridCol w:w="2388"/>
        <w:gridCol w:w="1502"/>
      </w:tblGrid>
      <w:tr w:rsidR="002A0D5C" w14:paraId="5F8EC2CF" w14:textId="77777777" w:rsidTr="00D60F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B2B22" w14:textId="77777777" w:rsidR="002A0D5C" w:rsidRDefault="002A0D5C" w:rsidP="00D60F93">
            <w:r>
              <w:t>Version</w:t>
            </w:r>
          </w:p>
        </w:tc>
        <w:tc>
          <w:tcPr>
            <w:tcW w:w="445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4F027CF6" w14:textId="77777777" w:rsidR="002A0D5C" w:rsidRDefault="002A0D5C" w:rsidP="00D60F93">
            <w:pPr>
              <w:cnfStyle w:val="100000000000" w:firstRow="1" w:lastRow="0" w:firstColumn="0" w:lastColumn="0" w:oddVBand="0" w:evenVBand="0" w:oddHBand="0" w:evenHBand="0" w:firstRowFirstColumn="0" w:firstRowLastColumn="0" w:lastRowFirstColumn="0" w:lastRowLastColumn="0"/>
            </w:pPr>
            <w:r>
              <w:t>Changes</w:t>
            </w:r>
          </w:p>
        </w:tc>
        <w:tc>
          <w:tcPr>
            <w:tcW w:w="238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0B964" w14:textId="77777777" w:rsidR="002A0D5C" w:rsidRDefault="002A0D5C" w:rsidP="00D60F93">
            <w:pPr>
              <w:cnfStyle w:val="100000000000" w:firstRow="1" w:lastRow="0" w:firstColumn="0" w:lastColumn="0" w:oddVBand="0" w:evenVBand="0" w:oddHBand="0" w:evenHBand="0" w:firstRowFirstColumn="0" w:firstRowLastColumn="0" w:lastRowFirstColumn="0" w:lastRowLastColumn="0"/>
            </w:pPr>
            <w:r>
              <w:t>Name</w:t>
            </w:r>
          </w:p>
        </w:tc>
        <w:tc>
          <w:tcPr>
            <w:tcW w:w="150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3E550ADE" w14:textId="77777777" w:rsidR="002A0D5C" w:rsidRDefault="002A0D5C" w:rsidP="00D60F93">
            <w:pPr>
              <w:cnfStyle w:val="100000000000" w:firstRow="1" w:lastRow="0" w:firstColumn="0" w:lastColumn="0" w:oddVBand="0" w:evenVBand="0" w:oddHBand="0" w:evenHBand="0" w:firstRowFirstColumn="0" w:firstRowLastColumn="0" w:lastRowFirstColumn="0" w:lastRowLastColumn="0"/>
            </w:pPr>
            <w:r>
              <w:t>Date</w:t>
            </w:r>
          </w:p>
        </w:tc>
      </w:tr>
      <w:tr w:rsidR="002A0D5C" w14:paraId="03AA8721" w14:textId="77777777" w:rsidTr="00D60F93">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02D46914" w14:textId="78EC22F0" w:rsidR="002A0D5C" w:rsidRPr="009068CF" w:rsidRDefault="009068CF" w:rsidP="00D60F93">
            <w:pPr>
              <w:rPr>
                <w:b w:val="0"/>
              </w:rPr>
            </w:pPr>
            <w:r w:rsidRPr="009068CF">
              <w:rPr>
                <w:b w:val="0"/>
              </w:rPr>
              <w:t xml:space="preserve">0.9.2 </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9CFCAA1" w14:textId="32B8ED1F" w:rsidR="002A0D5C" w:rsidRDefault="0079069B" w:rsidP="0079069B">
            <w:pPr>
              <w:cnfStyle w:val="000000000000" w:firstRow="0" w:lastRow="0" w:firstColumn="0" w:lastColumn="0" w:oddVBand="0" w:evenVBand="0" w:oddHBand="0" w:evenHBand="0" w:firstRowFirstColumn="0" w:firstRowLastColumn="0" w:lastRowFirstColumn="0" w:lastRowLastColumn="0"/>
            </w:pPr>
            <w:r>
              <w:t>Proposal for</w:t>
            </w:r>
            <w:r w:rsidR="00CA3450">
              <w:t xml:space="preserve"> </w:t>
            </w:r>
            <w:r w:rsidR="00FC008F">
              <w:t>Queue</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39D5C55" w14:textId="77777777" w:rsidR="002A0D5C" w:rsidRDefault="002A0D5C" w:rsidP="00D60F93">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66EBEB30" w14:textId="2AC70BFC" w:rsidR="002A0D5C" w:rsidRDefault="0083390F" w:rsidP="004E3271">
            <w:pPr>
              <w:cnfStyle w:val="000000000000" w:firstRow="0" w:lastRow="0" w:firstColumn="0" w:lastColumn="0" w:oddVBand="0" w:evenVBand="0" w:oddHBand="0" w:evenHBand="0" w:firstRowFirstColumn="0" w:firstRowLastColumn="0" w:lastRowFirstColumn="0" w:lastRowLastColumn="0"/>
            </w:pPr>
            <w:r>
              <w:t>03</w:t>
            </w:r>
            <w:r w:rsidR="009068CF">
              <w:t>/</w:t>
            </w:r>
            <w:r>
              <w:t>04</w:t>
            </w:r>
            <w:r w:rsidR="009068CF">
              <w:t xml:space="preserve">/15 </w:t>
            </w:r>
          </w:p>
        </w:tc>
      </w:tr>
    </w:tbl>
    <w:p w14:paraId="125CF5C4" w14:textId="77777777" w:rsidR="005F5714" w:rsidRDefault="005F5714" w:rsidP="002A0D5C">
      <w:pPr>
        <w:sectPr w:rsidR="005F5714" w:rsidSect="002D4814">
          <w:footerReference w:type="default" r:id="rId20"/>
          <w:pgSz w:w="12240" w:h="15840"/>
          <w:pgMar w:top="1440" w:right="1440" w:bottom="1440" w:left="1440" w:header="720" w:footer="720" w:gutter="0"/>
          <w:pgNumType w:fmt="lowerRoman" w:start="1"/>
          <w:cols w:space="720"/>
          <w:docGrid w:linePitch="360"/>
        </w:sectPr>
      </w:pPr>
    </w:p>
    <w:p w14:paraId="6DD2650D" w14:textId="77777777" w:rsidR="002A0D5C" w:rsidRDefault="002A0D5C" w:rsidP="002D4814">
      <w:r>
        <w:lastRenderedPageBreak/>
        <w:t>License</w:t>
      </w:r>
    </w:p>
    <w:p w14:paraId="3B7B88BA" w14:textId="77777777" w:rsidR="002A0D5C" w:rsidRDefault="002A0D5C" w:rsidP="002A0D5C">
      <w:pPr>
        <w:pStyle w:val="Default"/>
        <w:rPr>
          <w:sz w:val="18"/>
          <w:szCs w:val="18"/>
        </w:rPr>
      </w:pPr>
      <w:r>
        <w:rPr>
          <w:rFonts w:ascii="Times New Roman" w:hAnsi="Times New Roman"/>
          <w:sz w:val="18"/>
          <w:szCs w:val="18"/>
        </w:rPr>
        <w:t>©</w:t>
      </w:r>
      <w:r>
        <w:rPr>
          <w:rFonts w:hint="eastAsia"/>
          <w:sz w:val="18"/>
          <w:szCs w:val="18"/>
        </w:rPr>
        <w:t xml:space="preserve"> 2014 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Broadcom Corporation, </w:t>
      </w:r>
      <w:r w:rsidRPr="00BE6CEE">
        <w:rPr>
          <w:sz w:val="18"/>
          <w:szCs w:val="18"/>
        </w:rPr>
        <w:t>Intel Corporation</w:t>
      </w:r>
      <w:r>
        <w:rPr>
          <w:sz w:val="18"/>
          <w:szCs w:val="18"/>
        </w:rPr>
        <w:t xml:space="preserve">, </w:t>
      </w:r>
      <w:r w:rsidRPr="00BE6CEE">
        <w:rPr>
          <w:sz w:val="18"/>
          <w:szCs w:val="18"/>
        </w:rPr>
        <w:t>Mellanox Technologies Ltd.</w:t>
      </w:r>
    </w:p>
    <w:p w14:paraId="0D391BB8" w14:textId="77777777" w:rsidR="002A0D5C" w:rsidRDefault="002A0D5C" w:rsidP="002A0D5C">
      <w:pPr>
        <w:pStyle w:val="Default"/>
        <w:rPr>
          <w:sz w:val="18"/>
          <w:szCs w:val="18"/>
        </w:rPr>
      </w:pPr>
    </w:p>
    <w:p w14:paraId="62E914A5" w14:textId="77777777" w:rsidR="002A0D5C" w:rsidRDefault="002A0D5C" w:rsidP="002A0D5C">
      <w:pPr>
        <w:pStyle w:val="Default"/>
        <w:rPr>
          <w:sz w:val="18"/>
          <w:szCs w:val="18"/>
        </w:rPr>
      </w:pPr>
      <w:r>
        <w:rPr>
          <w:rFonts w:hint="eastAsia"/>
          <w:sz w:val="18"/>
          <w:szCs w:val="18"/>
        </w:rPr>
        <w:t xml:space="preserve">As of September 9, 2014, the following persons or entities have made this Specification available under the Open Web Foundation Final Specification Agreement (OWFa 1.0), which is available at </w:t>
      </w:r>
      <w:hyperlink r:id="rId21" w:history="1">
        <w:r>
          <w:rPr>
            <w:rStyle w:val="Hyperlink"/>
            <w:rFonts w:hint="eastAsia"/>
            <w:sz w:val="18"/>
            <w:szCs w:val="18"/>
          </w:rPr>
          <w:t>http://www.openwebfoundation.org/legal/the-owf-1-0-agreements/owfa-1-0</w:t>
        </w:r>
      </w:hyperlink>
      <w:r>
        <w:rPr>
          <w:rFonts w:hint="eastAsia"/>
          <w:sz w:val="18"/>
          <w:szCs w:val="18"/>
        </w:rPr>
        <w:t xml:space="preserve"> </w:t>
      </w:r>
    </w:p>
    <w:p w14:paraId="22C9DDA0" w14:textId="77777777" w:rsidR="002A0D5C" w:rsidRDefault="002A0D5C" w:rsidP="002A0D5C">
      <w:pPr>
        <w:pStyle w:val="Default"/>
        <w:rPr>
          <w:sz w:val="18"/>
          <w:szCs w:val="18"/>
        </w:rPr>
      </w:pPr>
      <w:r>
        <w:rPr>
          <w:rFonts w:hint="eastAsia"/>
          <w:sz w:val="18"/>
          <w:szCs w:val="18"/>
        </w:rPr>
        <w:t>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w:t>
      </w:r>
      <w:r w:rsidRPr="00BE6CEE">
        <w:rPr>
          <w:sz w:val="18"/>
          <w:szCs w:val="18"/>
        </w:rPr>
        <w:t>Intel Corporation</w:t>
      </w:r>
      <w:r>
        <w:rPr>
          <w:sz w:val="18"/>
          <w:szCs w:val="18"/>
        </w:rPr>
        <w:t xml:space="preserve">, </w:t>
      </w:r>
      <w:r w:rsidRPr="00BE6CEE">
        <w:rPr>
          <w:sz w:val="18"/>
          <w:szCs w:val="18"/>
        </w:rPr>
        <w:t>Mellanox Technologies Ltd.</w:t>
      </w:r>
    </w:p>
    <w:p w14:paraId="35481B3E" w14:textId="77777777" w:rsidR="002A0D5C" w:rsidRDefault="002A0D5C" w:rsidP="002A0D5C">
      <w:pPr>
        <w:pStyle w:val="Default"/>
        <w:rPr>
          <w:sz w:val="18"/>
          <w:szCs w:val="18"/>
        </w:rPr>
      </w:pPr>
    </w:p>
    <w:p w14:paraId="2A49E461" w14:textId="77777777" w:rsidR="002A0D5C" w:rsidRDefault="002A0D5C" w:rsidP="002A0D5C">
      <w:pPr>
        <w:pStyle w:val="Default"/>
        <w:rPr>
          <w:sz w:val="18"/>
          <w:szCs w:val="18"/>
        </w:rPr>
      </w:pPr>
      <w:r>
        <w:rPr>
          <w:rFonts w:hint="eastAsia"/>
          <w:sz w:val="18"/>
          <w:szCs w:val="18"/>
        </w:rPr>
        <w:t xml:space="preserve">You can review the signed copies of the Open Web Foundation Agreement Version 1.0 for this Specification at </w:t>
      </w:r>
      <w:hyperlink r:id="rId22" w:history="1">
        <w:r>
          <w:rPr>
            <w:rStyle w:val="Hyperlink"/>
            <w:rFonts w:hint="eastAsia"/>
            <w:sz w:val="18"/>
            <w:szCs w:val="18"/>
          </w:rPr>
          <w:t>http://opencompute.org/licensing/</w:t>
        </w:r>
      </w:hyperlink>
      <w:r>
        <w:rPr>
          <w:rFonts w:hint="eastAsia"/>
          <w:sz w:val="18"/>
          <w:szCs w:val="18"/>
        </w:rPr>
        <w:t xml:space="preserve">, which may also include additional parties to those listed above. </w:t>
      </w:r>
    </w:p>
    <w:p w14:paraId="6FCB2252" w14:textId="77777777" w:rsidR="002A0D5C" w:rsidRDefault="002A0D5C" w:rsidP="002A0D5C">
      <w:pPr>
        <w:pStyle w:val="Default"/>
        <w:rPr>
          <w:sz w:val="18"/>
          <w:szCs w:val="18"/>
        </w:rPr>
      </w:pPr>
    </w:p>
    <w:p w14:paraId="5EF08FC2" w14:textId="77777777" w:rsidR="002A0D5C" w:rsidRDefault="002A0D5C" w:rsidP="002A0D5C">
      <w:pPr>
        <w:rPr>
          <w:sz w:val="18"/>
          <w:szCs w:val="18"/>
        </w:rPr>
      </w:pPr>
      <w:r>
        <w:rPr>
          <w:rFonts w:hint="eastAsia"/>
          <w:sz w:val="18"/>
          <w:szCs w:val="18"/>
        </w:rPr>
        <w:t>Your use of this Specification may be subject to other third party rights. THIS SPECIFICATION IS PROVIDED "AS IS." The contributors expressly disclaim any warranties (express, implied, or otherwise), including implied warranties of merchantability, noninfringement,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14:paraId="4DC7FBF0" w14:textId="77777777" w:rsidR="002A0D5C" w:rsidRPr="00BE6CEE" w:rsidRDefault="002A0D5C" w:rsidP="002A0D5C">
      <w:pPr>
        <w:rPr>
          <w:sz w:val="18"/>
          <w:szCs w:val="18"/>
        </w:rPr>
      </w:pPr>
      <w:r w:rsidRPr="00BE6CEE">
        <w:rPr>
          <w:sz w:val="18"/>
          <w:szCs w:val="18"/>
        </w:rPr>
        <w:t>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chalcogenide materials, phase change memory (PCM), one or more stacked layers of memory cells, embedded PCM memories, non-volatile cache memory, solid state drives, SRAM, embedded DRAM, ferro-electric memory, and polymer memory)) and/or health-related and medical technology. IMPLEMENTATION OF THESE TECHNOLOGIES MAY BE SUBJECT TO THEIR OWN LEGAL TERMS.</w:t>
      </w:r>
    </w:p>
    <w:p w14:paraId="0C1906B3" w14:textId="77777777" w:rsidR="002A0D5C" w:rsidRDefault="002A0D5C" w:rsidP="002A0D5C">
      <w:pPr>
        <w:jc w:val="center"/>
      </w:pPr>
    </w:p>
    <w:p w14:paraId="3722B2B5" w14:textId="77777777" w:rsidR="002A0D5C" w:rsidRDefault="002A0D5C" w:rsidP="002A0D5C">
      <w:pPr>
        <w:jc w:val="center"/>
      </w:pPr>
    </w:p>
    <w:p w14:paraId="492E8DA4" w14:textId="77777777" w:rsidR="002A0D5C" w:rsidRDefault="002A0D5C" w:rsidP="002A0D5C">
      <w:pPr>
        <w:jc w:val="center"/>
      </w:pPr>
    </w:p>
    <w:p w14:paraId="19FC95C9" w14:textId="77777777" w:rsidR="002A0D5C" w:rsidRDefault="002A0D5C" w:rsidP="002A0D5C">
      <w:pPr>
        <w:jc w:val="center"/>
      </w:pPr>
    </w:p>
    <w:p w14:paraId="0A0B0542" w14:textId="77777777" w:rsidR="002A0D5C" w:rsidRDefault="002A0D5C" w:rsidP="002A0D5C">
      <w:pPr>
        <w:jc w:val="center"/>
      </w:pPr>
    </w:p>
    <w:p w14:paraId="63D56228" w14:textId="77777777" w:rsidR="002A0D5C" w:rsidRDefault="002A0D5C" w:rsidP="002A0D5C">
      <w:pPr>
        <w:jc w:val="center"/>
      </w:pPr>
    </w:p>
    <w:p w14:paraId="0C2386AE" w14:textId="77777777" w:rsidR="002A0D5C" w:rsidRDefault="002A0D5C" w:rsidP="002A0D5C">
      <w:pPr>
        <w:jc w:val="center"/>
      </w:pPr>
    </w:p>
    <w:p w14:paraId="50C5910F" w14:textId="77777777" w:rsidR="005F5714" w:rsidRDefault="005F5714" w:rsidP="002A0D5C">
      <w:pPr>
        <w:pStyle w:val="TOCHeading"/>
        <w:sectPr w:rsidR="005F5714" w:rsidSect="005F5714">
          <w:footerReference w:type="default" r:id="rId23"/>
          <w:pgSz w:w="12240" w:h="15840"/>
          <w:pgMar w:top="1440" w:right="1440" w:bottom="1440" w:left="1440" w:header="720" w:footer="720" w:gutter="0"/>
          <w:pgNumType w:start="0"/>
          <w:cols w:space="720"/>
          <w:docGrid w:linePitch="360"/>
        </w:sectPr>
      </w:pPr>
    </w:p>
    <w:p w14:paraId="1856EFEA" w14:textId="27F7548F" w:rsidR="006E32B0" w:rsidRDefault="00B34672" w:rsidP="0058057F">
      <w:pPr>
        <w:pStyle w:val="Heading1"/>
      </w:pPr>
      <w:bookmarkStart w:id="3" w:name="_Toc419197954"/>
      <w:r>
        <w:lastRenderedPageBreak/>
        <w:t>Overview</w:t>
      </w:r>
      <w:bookmarkEnd w:id="3"/>
    </w:p>
    <w:p w14:paraId="6798D42D" w14:textId="3038028E" w:rsidR="0041794F" w:rsidRDefault="008B6937" w:rsidP="00603FCC">
      <w:pPr>
        <w:pStyle w:val="NormalWeb"/>
        <w:rPr>
          <w:rFonts w:asciiTheme="minorHAnsi" w:hAnsiTheme="minorHAnsi" w:cstheme="minorHAnsi"/>
          <w:color w:val="000000"/>
          <w:sz w:val="22"/>
          <w:szCs w:val="22"/>
          <w:shd w:val="clear" w:color="auto" w:fill="FFFFFF"/>
        </w:rPr>
      </w:pPr>
      <w:r w:rsidRPr="00302C31">
        <w:rPr>
          <w:rFonts w:asciiTheme="minorHAnsi" w:hAnsiTheme="minorHAnsi" w:cstheme="minorHAnsi"/>
          <w:color w:val="000000"/>
          <w:sz w:val="22"/>
          <w:szCs w:val="22"/>
          <w:shd w:val="clear" w:color="auto" w:fill="FFFFFF"/>
        </w:rPr>
        <w:t xml:space="preserve">QoS enables you to provide better service to certain flows. </w:t>
      </w:r>
      <w:r w:rsidR="008B49DB">
        <w:rPr>
          <w:rFonts w:asciiTheme="minorHAnsi" w:hAnsiTheme="minorHAnsi" w:cstheme="minorHAnsi"/>
          <w:color w:val="000000"/>
          <w:sz w:val="22"/>
          <w:szCs w:val="22"/>
          <w:shd w:val="clear" w:color="auto" w:fill="FFFFFF"/>
        </w:rPr>
        <w:t xml:space="preserve"> </w:t>
      </w:r>
      <w:r w:rsidR="008B49DB" w:rsidRPr="00385C52">
        <w:rPr>
          <w:rFonts w:cstheme="minorHAnsi"/>
          <w:color w:val="000000"/>
          <w:shd w:val="clear" w:color="auto" w:fill="FFFFFF"/>
        </w:rPr>
        <w:t>Queuing determines how packets are queued in various</w:t>
      </w:r>
      <w:r w:rsidR="006B1783">
        <w:rPr>
          <w:rFonts w:cstheme="minorHAnsi"/>
          <w:color w:val="000000"/>
          <w:shd w:val="clear" w:color="auto" w:fill="FFFFFF"/>
        </w:rPr>
        <w:t xml:space="preserve"> queues in the egress interface.</w:t>
      </w:r>
    </w:p>
    <w:p w14:paraId="15B5DAE6" w14:textId="452E23F0" w:rsidR="00603FCC" w:rsidRPr="00892152" w:rsidRDefault="007942DC" w:rsidP="00603FCC">
      <w:pPr>
        <w:pStyle w:val="Heading2"/>
        <w:rPr>
          <w:lang w:eastAsia="zh-TW"/>
        </w:rPr>
      </w:pPr>
      <w:bookmarkStart w:id="4" w:name="_Toc419197955"/>
      <w:r>
        <w:rPr>
          <w:lang w:eastAsia="zh-TW"/>
        </w:rPr>
        <w:t>Queuing models</w:t>
      </w:r>
      <w:bookmarkEnd w:id="4"/>
    </w:p>
    <w:p w14:paraId="1FABC3FC" w14:textId="62B8B0E5" w:rsidR="00A5475E" w:rsidRDefault="00A5475E" w:rsidP="00A5475E">
      <w:pPr>
        <w:pStyle w:val="Heading3"/>
        <w:rPr>
          <w:lang w:eastAsia="zh-TW"/>
        </w:rPr>
      </w:pPr>
      <w:bookmarkStart w:id="5" w:name="_Toc419197956"/>
      <w:r>
        <w:rPr>
          <w:lang w:eastAsia="zh-TW"/>
        </w:rPr>
        <w:t xml:space="preserve">Diffserv </w:t>
      </w:r>
      <w:r w:rsidR="00C25F5D">
        <w:rPr>
          <w:lang w:eastAsia="zh-TW"/>
        </w:rPr>
        <w:t>Queuing</w:t>
      </w:r>
      <w:bookmarkEnd w:id="5"/>
    </w:p>
    <w:p w14:paraId="5D11B88F" w14:textId="132C8C2D" w:rsidR="007D4D9D" w:rsidRDefault="00C25F5D" w:rsidP="00603FCC">
      <w:pPr>
        <w:pStyle w:val="NormalWeb"/>
        <w:rPr>
          <w:rFonts w:asciiTheme="minorHAnsi" w:eastAsia="PMingLiU" w:hAnsiTheme="minorHAnsi" w:cstheme="minorHAnsi"/>
          <w:color w:val="000000"/>
          <w:sz w:val="22"/>
          <w:szCs w:val="22"/>
          <w:lang w:eastAsia="zh-TW"/>
        </w:rPr>
      </w:pPr>
      <w:r>
        <w:rPr>
          <w:rFonts w:asciiTheme="minorHAnsi" w:eastAsia="PMingLiU" w:hAnsiTheme="minorHAnsi" w:cstheme="minorHAnsi"/>
          <w:color w:val="000000"/>
          <w:sz w:val="22"/>
          <w:szCs w:val="22"/>
          <w:lang w:eastAsia="zh-TW"/>
        </w:rPr>
        <w:t xml:space="preserve">Diffserv </w:t>
      </w:r>
      <w:r w:rsidR="00603FCC">
        <w:rPr>
          <w:rFonts w:asciiTheme="minorHAnsi" w:eastAsia="PMingLiU" w:hAnsiTheme="minorHAnsi" w:cstheme="minorHAnsi"/>
          <w:color w:val="000000"/>
          <w:sz w:val="22"/>
          <w:szCs w:val="22"/>
          <w:lang w:eastAsia="zh-TW"/>
        </w:rPr>
        <w:t xml:space="preserve">is traditional model where differentiated services are provided by mapping the certain traffic types to </w:t>
      </w:r>
      <w:r w:rsidR="00EB2A2C">
        <w:rPr>
          <w:rFonts w:asciiTheme="minorHAnsi" w:eastAsia="PMingLiU" w:hAnsiTheme="minorHAnsi" w:cstheme="minorHAnsi"/>
          <w:color w:val="000000"/>
          <w:sz w:val="22"/>
          <w:szCs w:val="22"/>
          <w:lang w:eastAsia="zh-TW"/>
        </w:rPr>
        <w:t xml:space="preserve">egress </w:t>
      </w:r>
      <w:r w:rsidR="00603FCC">
        <w:rPr>
          <w:rFonts w:asciiTheme="minorHAnsi" w:eastAsia="PMingLiU" w:hAnsiTheme="minorHAnsi" w:cstheme="minorHAnsi"/>
          <w:color w:val="000000"/>
          <w:sz w:val="22"/>
          <w:szCs w:val="22"/>
          <w:lang w:eastAsia="zh-TW"/>
        </w:rPr>
        <w:t xml:space="preserve">queues. This will accomplish generally by defining the traffic classes (TCs) for packets and assign traffic to </w:t>
      </w:r>
      <w:r w:rsidR="00EB2A2C">
        <w:rPr>
          <w:rFonts w:asciiTheme="minorHAnsi" w:eastAsia="PMingLiU" w:hAnsiTheme="minorHAnsi" w:cstheme="minorHAnsi"/>
          <w:color w:val="000000"/>
          <w:sz w:val="22"/>
          <w:szCs w:val="22"/>
          <w:lang w:eastAsia="zh-TW"/>
        </w:rPr>
        <w:t xml:space="preserve">egress </w:t>
      </w:r>
      <w:r w:rsidR="00603FCC">
        <w:rPr>
          <w:rFonts w:asciiTheme="minorHAnsi" w:eastAsia="PMingLiU" w:hAnsiTheme="minorHAnsi" w:cstheme="minorHAnsi"/>
          <w:color w:val="000000"/>
          <w:sz w:val="22"/>
          <w:szCs w:val="22"/>
          <w:lang w:eastAsia="zh-TW"/>
        </w:rPr>
        <w:t>queue on per-TC basis</w:t>
      </w:r>
      <w:r w:rsidR="00EB2A2C">
        <w:rPr>
          <w:rFonts w:asciiTheme="minorHAnsi" w:eastAsia="PMingLiU" w:hAnsiTheme="minorHAnsi" w:cstheme="minorHAnsi"/>
          <w:color w:val="000000"/>
          <w:sz w:val="22"/>
          <w:szCs w:val="22"/>
          <w:lang w:eastAsia="zh-TW"/>
        </w:rPr>
        <w:t xml:space="preserve"> and optionally other packet fields </w:t>
      </w:r>
      <w:r>
        <w:rPr>
          <w:rFonts w:asciiTheme="minorHAnsi" w:eastAsia="PMingLiU" w:hAnsiTheme="minorHAnsi" w:cstheme="minorHAnsi"/>
          <w:color w:val="000000"/>
          <w:sz w:val="22"/>
          <w:szCs w:val="22"/>
          <w:lang w:eastAsia="zh-TW"/>
        </w:rPr>
        <w:t xml:space="preserve">sources </w:t>
      </w:r>
      <w:r w:rsidR="00EB2A2C">
        <w:rPr>
          <w:rFonts w:asciiTheme="minorHAnsi" w:eastAsia="PMingLiU" w:hAnsiTheme="minorHAnsi" w:cstheme="minorHAnsi"/>
          <w:color w:val="000000"/>
          <w:sz w:val="22"/>
          <w:szCs w:val="22"/>
          <w:lang w:eastAsia="zh-TW"/>
        </w:rPr>
        <w:t>like VLAN,</w:t>
      </w:r>
      <w:r>
        <w:rPr>
          <w:rFonts w:asciiTheme="minorHAnsi" w:eastAsia="PMingLiU" w:hAnsiTheme="minorHAnsi" w:cstheme="minorHAnsi"/>
          <w:color w:val="000000"/>
          <w:sz w:val="22"/>
          <w:szCs w:val="22"/>
          <w:lang w:eastAsia="zh-TW"/>
        </w:rPr>
        <w:t xml:space="preserve"> dot1p</w:t>
      </w:r>
      <w:r w:rsidR="00EB2A2C">
        <w:rPr>
          <w:rFonts w:asciiTheme="minorHAnsi" w:eastAsia="PMingLiU" w:hAnsiTheme="minorHAnsi" w:cstheme="minorHAnsi"/>
          <w:color w:val="000000"/>
          <w:sz w:val="22"/>
          <w:szCs w:val="22"/>
          <w:lang w:eastAsia="zh-TW"/>
        </w:rPr>
        <w:t xml:space="preserve"> etc.</w:t>
      </w:r>
      <w:r w:rsidR="007D4D9D">
        <w:rPr>
          <w:rFonts w:asciiTheme="minorHAnsi" w:eastAsia="PMingLiU" w:hAnsiTheme="minorHAnsi" w:cstheme="minorHAnsi"/>
          <w:color w:val="000000"/>
          <w:sz w:val="22"/>
          <w:szCs w:val="22"/>
          <w:lang w:eastAsia="zh-TW"/>
        </w:rPr>
        <w:t xml:space="preserve">  </w:t>
      </w:r>
    </w:p>
    <w:p w14:paraId="621B2BE8" w14:textId="37F6DF29" w:rsidR="00EB2A2C" w:rsidRDefault="00EB2A2C" w:rsidP="00ED4966">
      <w:pPr>
        <w:pStyle w:val="Heading4"/>
      </w:pPr>
      <w:r>
        <w:t xml:space="preserve">Traffic Class: </w:t>
      </w:r>
      <w:r w:rsidR="00603FCC">
        <w:t xml:space="preserve"> </w:t>
      </w:r>
    </w:p>
    <w:p w14:paraId="7BA1ACCA" w14:textId="77777777" w:rsidR="00D84CC4" w:rsidRDefault="006877C3" w:rsidP="00D84CC4">
      <w:pPr>
        <w:pStyle w:val="NormalWeb"/>
        <w:rPr>
          <w:rFonts w:asciiTheme="minorHAnsi" w:hAnsiTheme="minorHAnsi" w:cstheme="minorHAnsi"/>
          <w:sz w:val="22"/>
          <w:szCs w:val="22"/>
        </w:rPr>
      </w:pPr>
      <w:r w:rsidRPr="00026692">
        <w:rPr>
          <w:rFonts w:asciiTheme="minorHAnsi" w:hAnsiTheme="minorHAnsi" w:cstheme="minorHAnsi"/>
          <w:sz w:val="22"/>
          <w:szCs w:val="22"/>
        </w:rPr>
        <w:t xml:space="preserve">Traffic class is represents the normalized view of qos within the system. </w:t>
      </w:r>
      <w:r w:rsidR="009D635C" w:rsidRPr="00026692">
        <w:rPr>
          <w:rFonts w:asciiTheme="minorHAnsi" w:hAnsiTheme="minorHAnsi" w:cstheme="minorHAnsi"/>
          <w:sz w:val="22"/>
          <w:szCs w:val="22"/>
        </w:rPr>
        <w:t xml:space="preserve"> </w:t>
      </w:r>
      <w:r w:rsidR="00603FCC" w:rsidRPr="00026692">
        <w:rPr>
          <w:rFonts w:asciiTheme="minorHAnsi" w:hAnsiTheme="minorHAnsi" w:cstheme="minorHAnsi"/>
          <w:sz w:val="22"/>
          <w:szCs w:val="22"/>
        </w:rPr>
        <w:t>T</w:t>
      </w:r>
      <w:r w:rsidR="00042F71" w:rsidRPr="00026692">
        <w:rPr>
          <w:rFonts w:asciiTheme="minorHAnsi" w:hAnsiTheme="minorHAnsi" w:cstheme="minorHAnsi"/>
          <w:sz w:val="22"/>
          <w:szCs w:val="22"/>
        </w:rPr>
        <w:t xml:space="preserve">raffic classes are derived for </w:t>
      </w:r>
      <w:r w:rsidR="00603FCC" w:rsidRPr="00026692">
        <w:rPr>
          <w:rFonts w:asciiTheme="minorHAnsi" w:hAnsiTheme="minorHAnsi" w:cstheme="minorHAnsi"/>
          <w:sz w:val="22"/>
          <w:szCs w:val="22"/>
        </w:rPr>
        <w:t xml:space="preserve">data </w:t>
      </w:r>
      <w:r w:rsidR="00042F71" w:rsidRPr="00026692">
        <w:rPr>
          <w:rFonts w:asciiTheme="minorHAnsi" w:hAnsiTheme="minorHAnsi" w:cstheme="minorHAnsi"/>
          <w:sz w:val="22"/>
          <w:szCs w:val="22"/>
        </w:rPr>
        <w:t>packet in inbo</w:t>
      </w:r>
      <w:r w:rsidR="00D84CC4">
        <w:rPr>
          <w:rFonts w:asciiTheme="minorHAnsi" w:hAnsiTheme="minorHAnsi" w:cstheme="minorHAnsi"/>
          <w:sz w:val="22"/>
          <w:szCs w:val="22"/>
        </w:rPr>
        <w:t xml:space="preserve">und port by QOS </w:t>
      </w:r>
      <w:r w:rsidR="00603FCC" w:rsidRPr="00026692">
        <w:rPr>
          <w:rFonts w:asciiTheme="minorHAnsi" w:hAnsiTheme="minorHAnsi" w:cstheme="minorHAnsi"/>
          <w:sz w:val="22"/>
          <w:szCs w:val="22"/>
        </w:rPr>
        <w:t>attributes:</w:t>
      </w:r>
    </w:p>
    <w:p w14:paraId="6E9D7577" w14:textId="00963E38" w:rsidR="00603FCC" w:rsidRPr="00026692" w:rsidRDefault="00052B58" w:rsidP="00D84CC4">
      <w:pPr>
        <w:pStyle w:val="NormalWeb"/>
        <w:numPr>
          <w:ilvl w:val="0"/>
          <w:numId w:val="35"/>
        </w:numPr>
        <w:rPr>
          <w:rFonts w:asciiTheme="minorHAnsi" w:hAnsiTheme="minorHAnsi" w:cstheme="minorHAnsi"/>
          <w:sz w:val="22"/>
          <w:szCs w:val="22"/>
        </w:rPr>
      </w:pPr>
      <w:r w:rsidRPr="00026692">
        <w:rPr>
          <w:rFonts w:asciiTheme="minorHAnsi" w:hAnsiTheme="minorHAnsi" w:cstheme="minorHAnsi"/>
          <w:sz w:val="22"/>
          <w:szCs w:val="22"/>
        </w:rPr>
        <w:t xml:space="preserve">Dot1p value </w:t>
      </w:r>
      <w:r w:rsidR="00603FCC" w:rsidRPr="00026692">
        <w:rPr>
          <w:rFonts w:asciiTheme="minorHAnsi" w:hAnsiTheme="minorHAnsi" w:cstheme="minorHAnsi"/>
          <w:sz w:val="22"/>
          <w:szCs w:val="22"/>
        </w:rPr>
        <w:t xml:space="preserve"> </w:t>
      </w:r>
    </w:p>
    <w:p w14:paraId="29B044E7" w14:textId="255D22F1" w:rsidR="00603FCC" w:rsidRPr="00D84CC4" w:rsidRDefault="00603FCC" w:rsidP="00D84CC4">
      <w:pPr>
        <w:pStyle w:val="ListParagraph"/>
        <w:numPr>
          <w:ilvl w:val="0"/>
          <w:numId w:val="35"/>
        </w:numPr>
        <w:autoSpaceDE w:val="0"/>
        <w:autoSpaceDN w:val="0"/>
        <w:adjustRightInd w:val="0"/>
        <w:spacing w:after="0" w:line="240" w:lineRule="auto"/>
        <w:rPr>
          <w:rFonts w:cstheme="minorHAnsi"/>
        </w:rPr>
      </w:pPr>
      <w:r w:rsidRPr="00D84CC4">
        <w:rPr>
          <w:rFonts w:cstheme="minorHAnsi"/>
        </w:rPr>
        <w:t>DSCP</w:t>
      </w:r>
      <w:r w:rsidR="00052B58" w:rsidRPr="00D84CC4">
        <w:rPr>
          <w:rFonts w:cstheme="minorHAnsi"/>
        </w:rPr>
        <w:t xml:space="preserve"> value </w:t>
      </w:r>
    </w:p>
    <w:p w14:paraId="6A501055" w14:textId="16650C88" w:rsidR="00603FCC" w:rsidRPr="00D84CC4" w:rsidRDefault="00052B58" w:rsidP="00D84CC4">
      <w:pPr>
        <w:pStyle w:val="ListParagraph"/>
        <w:numPr>
          <w:ilvl w:val="0"/>
          <w:numId w:val="35"/>
        </w:numPr>
        <w:autoSpaceDE w:val="0"/>
        <w:autoSpaceDN w:val="0"/>
        <w:adjustRightInd w:val="0"/>
        <w:spacing w:after="0" w:line="240" w:lineRule="auto"/>
        <w:rPr>
          <w:rFonts w:cstheme="minorHAnsi"/>
        </w:rPr>
      </w:pPr>
      <w:r w:rsidRPr="00D84CC4">
        <w:rPr>
          <w:rFonts w:cstheme="minorHAnsi"/>
        </w:rPr>
        <w:t xml:space="preserve">Ingress </w:t>
      </w:r>
      <w:r w:rsidR="00BC06D7">
        <w:rPr>
          <w:rFonts w:cstheme="minorHAnsi"/>
        </w:rPr>
        <w:t xml:space="preserve">default </w:t>
      </w:r>
      <w:r w:rsidR="00603FCC" w:rsidRPr="00D84CC4">
        <w:rPr>
          <w:rFonts w:cstheme="minorHAnsi"/>
        </w:rPr>
        <w:t>port setting</w:t>
      </w:r>
    </w:p>
    <w:p w14:paraId="1C8F727C" w14:textId="21E18461" w:rsidR="00603FCC" w:rsidRPr="00D84CC4" w:rsidRDefault="00BC06D7" w:rsidP="00D84CC4">
      <w:pPr>
        <w:pStyle w:val="ListParagraph"/>
        <w:numPr>
          <w:ilvl w:val="0"/>
          <w:numId w:val="35"/>
        </w:numPr>
        <w:autoSpaceDE w:val="0"/>
        <w:autoSpaceDN w:val="0"/>
        <w:adjustRightInd w:val="0"/>
        <w:spacing w:after="0" w:line="240" w:lineRule="auto"/>
        <w:rPr>
          <w:rFonts w:cstheme="minorHAnsi"/>
        </w:rPr>
      </w:pPr>
      <w:r>
        <w:rPr>
          <w:rFonts w:cstheme="minorHAnsi"/>
        </w:rPr>
        <w:t>ACL</w:t>
      </w:r>
    </w:p>
    <w:p w14:paraId="3AD922C0" w14:textId="77777777" w:rsidR="007A53C4" w:rsidRDefault="007A53C4" w:rsidP="007A53C4">
      <w:pPr>
        <w:autoSpaceDE w:val="0"/>
        <w:autoSpaceDN w:val="0"/>
        <w:adjustRightInd w:val="0"/>
        <w:spacing w:after="0" w:line="240" w:lineRule="auto"/>
        <w:rPr>
          <w:rFonts w:eastAsia="PMingLiU" w:cstheme="minorHAnsi"/>
          <w:color w:val="000000"/>
          <w:lang w:eastAsia="zh-TW"/>
        </w:rPr>
      </w:pPr>
    </w:p>
    <w:p w14:paraId="1D882C97" w14:textId="77777777" w:rsidR="007A53C4" w:rsidRPr="007A53C4" w:rsidRDefault="007A53C4" w:rsidP="007A53C4">
      <w:pPr>
        <w:spacing w:after="0" w:line="240" w:lineRule="auto"/>
        <w:rPr>
          <w:rFonts w:cstheme="minorHAnsi"/>
        </w:rPr>
      </w:pPr>
      <w:r w:rsidRPr="007A53C4">
        <w:rPr>
          <w:rFonts w:cstheme="minorHAnsi"/>
        </w:rPr>
        <w:t xml:space="preserve">Traffic Class (TC): For Internal priority (BCM) or Switch priority (Intel) or priority in (MX). </w:t>
      </w:r>
    </w:p>
    <w:p w14:paraId="404E7917" w14:textId="77777777" w:rsidR="007A53C4" w:rsidRPr="007A53C4" w:rsidRDefault="007A53C4" w:rsidP="007A53C4">
      <w:pPr>
        <w:autoSpaceDE w:val="0"/>
        <w:autoSpaceDN w:val="0"/>
        <w:adjustRightInd w:val="0"/>
        <w:spacing w:after="0" w:line="240" w:lineRule="auto"/>
        <w:rPr>
          <w:rFonts w:eastAsia="PMingLiU" w:cstheme="minorHAnsi"/>
          <w:color w:val="000000"/>
          <w:lang w:eastAsia="zh-TW"/>
        </w:rPr>
      </w:pPr>
    </w:p>
    <w:p w14:paraId="389743E1" w14:textId="2FA9B44F" w:rsidR="00813AAA" w:rsidRDefault="00813AAA" w:rsidP="00ED4966">
      <w:pPr>
        <w:pStyle w:val="Heading4"/>
      </w:pPr>
      <w:r>
        <w:t>Transmit Queues</w:t>
      </w:r>
    </w:p>
    <w:p w14:paraId="3243A993" w14:textId="77777777" w:rsidR="00786041" w:rsidRPr="009D26DA" w:rsidRDefault="00786041" w:rsidP="0061468D">
      <w:pPr>
        <w:pStyle w:val="NormalWeb"/>
        <w:shd w:val="clear" w:color="auto" w:fill="FFFFFF"/>
        <w:spacing w:before="150" w:beforeAutospacing="0" w:after="150" w:afterAutospacing="0"/>
        <w:rPr>
          <w:rFonts w:asciiTheme="minorHAnsi" w:hAnsiTheme="minorHAnsi" w:cstheme="minorHAnsi"/>
          <w:sz w:val="22"/>
          <w:szCs w:val="22"/>
        </w:rPr>
      </w:pPr>
      <w:r w:rsidRPr="009D26DA">
        <w:rPr>
          <w:rFonts w:asciiTheme="minorHAnsi" w:hAnsiTheme="minorHAnsi" w:cstheme="minorHAnsi"/>
          <w:sz w:val="22"/>
          <w:szCs w:val="22"/>
        </w:rPr>
        <w:t xml:space="preserve">A queue is a location (or buffer) containing a finite number of items waiting for an action or service. In networking, a queue is the place where packets (our units) wait to be transmitted by the hardware (the service). </w:t>
      </w:r>
    </w:p>
    <w:p w14:paraId="0CCBF04A" w14:textId="77777777" w:rsidR="00D87FA4" w:rsidRPr="009D26DA" w:rsidRDefault="00D27747" w:rsidP="00D27747">
      <w:pPr>
        <w:autoSpaceDE w:val="0"/>
        <w:autoSpaceDN w:val="0"/>
        <w:adjustRightInd w:val="0"/>
        <w:spacing w:after="0" w:line="240" w:lineRule="auto"/>
        <w:rPr>
          <w:rFonts w:cstheme="minorHAnsi"/>
        </w:rPr>
      </w:pPr>
      <w:r w:rsidRPr="009D26DA">
        <w:rPr>
          <w:rFonts w:cstheme="minorHAnsi"/>
        </w:rPr>
        <w:t>Transmission queues are configurabl</w:t>
      </w:r>
      <w:r w:rsidR="00FF0B2F" w:rsidRPr="009D26DA">
        <w:rPr>
          <w:rFonts w:cstheme="minorHAnsi"/>
        </w:rPr>
        <w:t xml:space="preserve">e for individual </w:t>
      </w:r>
      <w:r w:rsidRPr="009D26DA">
        <w:rPr>
          <w:rFonts w:cstheme="minorHAnsi"/>
        </w:rPr>
        <w:t>ports to shape traffic based on</w:t>
      </w:r>
      <w:r w:rsidR="00FF0B2F" w:rsidRPr="009D26DA">
        <w:rPr>
          <w:rFonts w:cstheme="minorHAnsi"/>
        </w:rPr>
        <w:t xml:space="preserve"> its traffic class. Data packets </w:t>
      </w:r>
      <w:r w:rsidRPr="009D26DA">
        <w:rPr>
          <w:rFonts w:cstheme="minorHAnsi"/>
        </w:rPr>
        <w:t xml:space="preserve">are assigned to queues based on their traffic class, then sent as scheduled by port and transmit settings. </w:t>
      </w:r>
      <w:r w:rsidRPr="009D26DA">
        <w:rPr>
          <w:rFonts w:eastAsia="PMingLiU" w:cstheme="minorHAnsi"/>
          <w:lang w:eastAsia="zh-TW"/>
        </w:rPr>
        <w:t>T</w:t>
      </w:r>
      <w:r w:rsidRPr="009D26DA">
        <w:rPr>
          <w:rFonts w:cstheme="minorHAnsi"/>
        </w:rPr>
        <w:t>raffic class is often referred to as a queue, it is not necessarily a single queue. For example, an implementation might organize the traffic class as a set of queues link unicast or multicast with each queue containing the frames from a priority, VLAN or a source port.</w:t>
      </w:r>
    </w:p>
    <w:p w14:paraId="25B17C9D" w14:textId="77777777" w:rsidR="00D87FA4" w:rsidRDefault="00D87FA4" w:rsidP="00D27747">
      <w:pPr>
        <w:autoSpaceDE w:val="0"/>
        <w:autoSpaceDN w:val="0"/>
        <w:adjustRightInd w:val="0"/>
        <w:spacing w:after="0" w:line="240" w:lineRule="auto"/>
        <w:rPr>
          <w:rFonts w:cstheme="minorHAnsi"/>
        </w:rPr>
      </w:pPr>
    </w:p>
    <w:p w14:paraId="439C8A22" w14:textId="77777777" w:rsidR="00A5258E" w:rsidRDefault="00A5258E" w:rsidP="00ED4966">
      <w:pPr>
        <w:pStyle w:val="Heading5"/>
      </w:pPr>
      <w:r>
        <w:t xml:space="preserve">Unicast Queues: </w:t>
      </w:r>
    </w:p>
    <w:p w14:paraId="22DC4732" w14:textId="0BBEC0F8" w:rsidR="0094579F" w:rsidRDefault="0094579F" w:rsidP="00D27747">
      <w:pPr>
        <w:autoSpaceDE w:val="0"/>
        <w:autoSpaceDN w:val="0"/>
        <w:adjustRightInd w:val="0"/>
        <w:spacing w:after="0" w:line="240" w:lineRule="auto"/>
        <w:rPr>
          <w:rFonts w:cstheme="minorHAnsi"/>
        </w:rPr>
      </w:pPr>
      <w:r>
        <w:rPr>
          <w:rFonts w:cstheme="minorHAnsi"/>
        </w:rPr>
        <w:t>Queues used to schedule/buffer unicast packets</w:t>
      </w:r>
      <w:r w:rsidR="005F26BE">
        <w:rPr>
          <w:rFonts w:cstheme="minorHAnsi"/>
        </w:rPr>
        <w:t>.</w:t>
      </w:r>
      <w:r>
        <w:rPr>
          <w:rFonts w:cstheme="minorHAnsi"/>
        </w:rPr>
        <w:t xml:space="preserve">   </w:t>
      </w:r>
    </w:p>
    <w:p w14:paraId="2313EDF5" w14:textId="77777777" w:rsidR="00A5258E" w:rsidRDefault="00A5258E" w:rsidP="00ED4966">
      <w:pPr>
        <w:pStyle w:val="Heading5"/>
      </w:pPr>
      <w:r>
        <w:t xml:space="preserve">Multicast Queues: </w:t>
      </w:r>
    </w:p>
    <w:p w14:paraId="6794BE86" w14:textId="1B5ADE84" w:rsidR="00A5258E" w:rsidRDefault="0094579F" w:rsidP="00D27747">
      <w:pPr>
        <w:autoSpaceDE w:val="0"/>
        <w:autoSpaceDN w:val="0"/>
        <w:adjustRightInd w:val="0"/>
        <w:spacing w:after="0" w:line="240" w:lineRule="auto"/>
        <w:rPr>
          <w:rFonts w:cstheme="minorHAnsi"/>
        </w:rPr>
      </w:pPr>
      <w:r>
        <w:rPr>
          <w:rFonts w:cstheme="minorHAnsi"/>
        </w:rPr>
        <w:t xml:space="preserve">Queues used to schedule/buffer </w:t>
      </w:r>
      <w:r w:rsidR="00172CA8">
        <w:rPr>
          <w:rFonts w:cstheme="minorHAnsi"/>
        </w:rPr>
        <w:t xml:space="preserve">multicast </w:t>
      </w:r>
      <w:r w:rsidR="005F26BE">
        <w:rPr>
          <w:rFonts w:cstheme="minorHAnsi"/>
        </w:rPr>
        <w:t>packets</w:t>
      </w:r>
      <w:r>
        <w:rPr>
          <w:rFonts w:cstheme="minorHAnsi"/>
        </w:rPr>
        <w:t>.</w:t>
      </w:r>
    </w:p>
    <w:p w14:paraId="6471E6CA" w14:textId="77777777" w:rsidR="00972CE9" w:rsidRDefault="00972CE9" w:rsidP="00D27747">
      <w:pPr>
        <w:autoSpaceDE w:val="0"/>
        <w:autoSpaceDN w:val="0"/>
        <w:adjustRightInd w:val="0"/>
        <w:spacing w:after="0" w:line="240" w:lineRule="auto"/>
        <w:rPr>
          <w:rFonts w:cstheme="minorHAnsi"/>
        </w:rPr>
      </w:pPr>
    </w:p>
    <w:p w14:paraId="26CB955D" w14:textId="3919D59D" w:rsidR="00D02744" w:rsidRPr="00BF7823" w:rsidRDefault="00181E5F" w:rsidP="00C40D11">
      <w:pPr>
        <w:pStyle w:val="Heading2"/>
      </w:pPr>
      <w:bookmarkStart w:id="6" w:name="_Toc419197957"/>
      <w:r>
        <w:t>Application</w:t>
      </w:r>
      <w:r w:rsidR="00146A0E">
        <w:t xml:space="preserve"> </w:t>
      </w:r>
      <w:r w:rsidR="00BF7823">
        <w:t>R</w:t>
      </w:r>
      <w:r w:rsidR="00146A0E">
        <w:t>equirements</w:t>
      </w:r>
      <w:bookmarkEnd w:id="6"/>
    </w:p>
    <w:p w14:paraId="47023BA6" w14:textId="77777777" w:rsidR="00181E5F" w:rsidRDefault="00181E5F" w:rsidP="00D02744">
      <w:pPr>
        <w:autoSpaceDE w:val="0"/>
        <w:autoSpaceDN w:val="0"/>
        <w:adjustRightInd w:val="0"/>
        <w:spacing w:after="0" w:line="240" w:lineRule="auto"/>
        <w:rPr>
          <w:rFonts w:ascii="Arial" w:hAnsi="Arial" w:cs="Arial"/>
          <w:color w:val="000000"/>
          <w:sz w:val="18"/>
          <w:szCs w:val="18"/>
          <w:shd w:val="clear" w:color="auto" w:fill="FFFFFF"/>
        </w:rPr>
      </w:pPr>
    </w:p>
    <w:p w14:paraId="62A41EDA" w14:textId="2616FC91" w:rsidR="00016CE4" w:rsidRDefault="00266798" w:rsidP="00867B27">
      <w:pPr>
        <w:pStyle w:val="Heading3"/>
        <w:rPr>
          <w:shd w:val="clear" w:color="auto" w:fill="FFFFFF"/>
        </w:rPr>
      </w:pPr>
      <w:bookmarkStart w:id="7" w:name="_Toc419197958"/>
      <w:r>
        <w:rPr>
          <w:shd w:val="clear" w:color="auto" w:fill="FFFFFF"/>
        </w:rPr>
        <w:lastRenderedPageBreak/>
        <w:t>Configurable Number of Queues per</w:t>
      </w:r>
      <w:r w:rsidR="00EE571C">
        <w:rPr>
          <w:shd w:val="clear" w:color="auto" w:fill="FFFFFF"/>
        </w:rPr>
        <w:t xml:space="preserve"> Port</w:t>
      </w:r>
      <w:bookmarkEnd w:id="7"/>
    </w:p>
    <w:p w14:paraId="5AE41400" w14:textId="68E06BC6" w:rsidR="00016CE4" w:rsidRPr="00016CE4" w:rsidRDefault="00B31033" w:rsidP="00016CE4">
      <w:r>
        <w:t xml:space="preserve">ASIC’s may support fixed/configurable number of queues per port. </w:t>
      </w:r>
      <w:r w:rsidR="00016CE4">
        <w:t>Application needs to control of number of queues per port</w:t>
      </w:r>
      <w:r>
        <w:t xml:space="preserve"> based on requirement</w:t>
      </w:r>
      <w:r w:rsidR="00016CE4">
        <w:t xml:space="preserve">. </w:t>
      </w:r>
      <w:r>
        <w:t xml:space="preserve"> Traffic needs to be allowed only to queues created by applications.  This will give control to application to save global QOS resources like buffers etc. </w:t>
      </w:r>
    </w:p>
    <w:p w14:paraId="0067C92D" w14:textId="717C1672" w:rsidR="00A83D17" w:rsidRDefault="000B770D" w:rsidP="0087513A">
      <w:pPr>
        <w:pStyle w:val="Heading3"/>
        <w:rPr>
          <w:shd w:val="clear" w:color="auto" w:fill="FFFFFF"/>
        </w:rPr>
      </w:pPr>
      <w:bookmarkStart w:id="8" w:name="_Toc419197959"/>
      <w:r>
        <w:rPr>
          <w:shd w:val="clear" w:color="auto" w:fill="FFFFFF"/>
        </w:rPr>
        <w:t>H/w Egress Queues</w:t>
      </w:r>
      <w:bookmarkEnd w:id="8"/>
      <w:r>
        <w:rPr>
          <w:shd w:val="clear" w:color="auto" w:fill="FFFFFF"/>
        </w:rPr>
        <w:t xml:space="preserve"> </w:t>
      </w:r>
    </w:p>
    <w:p w14:paraId="407601EF" w14:textId="77777777" w:rsidR="000B770D" w:rsidRDefault="000B770D" w:rsidP="00D02744">
      <w:pPr>
        <w:autoSpaceDE w:val="0"/>
        <w:autoSpaceDN w:val="0"/>
        <w:adjustRightInd w:val="0"/>
        <w:spacing w:after="0" w:line="240" w:lineRule="auto"/>
        <w:rPr>
          <w:rFonts w:ascii="Arial" w:hAnsi="Arial" w:cs="Arial"/>
          <w:color w:val="000000"/>
          <w:sz w:val="18"/>
          <w:szCs w:val="18"/>
          <w:shd w:val="clear" w:color="auto" w:fill="FFFFFF"/>
        </w:rPr>
      </w:pPr>
    </w:p>
    <w:p w14:paraId="6B2DE9DF" w14:textId="59182AC5" w:rsidR="00D02744" w:rsidRPr="00FA2B11" w:rsidRDefault="00D02744" w:rsidP="00D02744">
      <w:pPr>
        <w:autoSpaceDE w:val="0"/>
        <w:autoSpaceDN w:val="0"/>
        <w:adjustRightInd w:val="0"/>
        <w:spacing w:after="0" w:line="240" w:lineRule="auto"/>
        <w:rPr>
          <w:rFonts w:cstheme="minorHAnsi"/>
          <w:color w:val="000000"/>
          <w:shd w:val="clear" w:color="auto" w:fill="FFFFFF"/>
        </w:rPr>
      </w:pPr>
      <w:r w:rsidRPr="00FA2B11">
        <w:rPr>
          <w:rFonts w:cstheme="minorHAnsi"/>
          <w:color w:val="000000"/>
          <w:shd w:val="clear" w:color="auto" w:fill="FFFFFF"/>
        </w:rPr>
        <w:t>Traditionally, switches support 8 egress queues per output port, ea</w:t>
      </w:r>
      <w:r w:rsidR="00075193" w:rsidRPr="00FA2B11">
        <w:rPr>
          <w:rFonts w:cstheme="minorHAnsi"/>
          <w:color w:val="000000"/>
          <w:shd w:val="clear" w:color="auto" w:fill="FFFFFF"/>
        </w:rPr>
        <w:t>ch servicing one IEEE 802.1p Dot1p</w:t>
      </w:r>
      <w:r w:rsidRPr="00FA2B11">
        <w:rPr>
          <w:rFonts w:cstheme="minorHAnsi"/>
          <w:color w:val="000000"/>
          <w:shd w:val="clear" w:color="auto" w:fill="FFFFFF"/>
        </w:rPr>
        <w:t xml:space="preserve">. </w:t>
      </w:r>
      <w:r w:rsidR="00075193" w:rsidRPr="00FA2B11">
        <w:rPr>
          <w:rFonts w:cstheme="minorHAnsi"/>
          <w:color w:val="000000"/>
          <w:shd w:val="clear" w:color="auto" w:fill="FFFFFF"/>
        </w:rPr>
        <w:t>Some ASIC</w:t>
      </w:r>
      <w:r w:rsidR="00145A7A" w:rsidRPr="00FA2B11">
        <w:rPr>
          <w:rFonts w:cstheme="minorHAnsi"/>
          <w:color w:val="000000"/>
          <w:shd w:val="clear" w:color="auto" w:fill="FFFFFF"/>
        </w:rPr>
        <w:t>’s</w:t>
      </w:r>
      <w:r w:rsidR="00075193" w:rsidRPr="00FA2B11">
        <w:rPr>
          <w:rFonts w:cstheme="minorHAnsi"/>
          <w:color w:val="000000"/>
          <w:shd w:val="clear" w:color="auto" w:fill="FFFFFF"/>
        </w:rPr>
        <w:t xml:space="preserve"> support </w:t>
      </w:r>
      <w:r w:rsidR="00DC601E" w:rsidRPr="00FA2B11">
        <w:rPr>
          <w:rFonts w:cstheme="minorHAnsi"/>
          <w:color w:val="000000"/>
          <w:shd w:val="clear" w:color="auto" w:fill="FFFFFF"/>
        </w:rPr>
        <w:t xml:space="preserve">separate </w:t>
      </w:r>
      <w:r w:rsidRPr="00FA2B11">
        <w:rPr>
          <w:rFonts w:cstheme="minorHAnsi"/>
          <w:color w:val="000000"/>
          <w:shd w:val="clear" w:color="auto" w:fill="FFFFFF"/>
        </w:rPr>
        <w:t xml:space="preserve">unicast and multicast </w:t>
      </w:r>
      <w:r w:rsidR="00145A7A" w:rsidRPr="00FA2B11">
        <w:rPr>
          <w:rFonts w:cstheme="minorHAnsi"/>
          <w:color w:val="000000"/>
          <w:shd w:val="clear" w:color="auto" w:fill="FFFFFF"/>
        </w:rPr>
        <w:t xml:space="preserve">egress </w:t>
      </w:r>
      <w:r w:rsidR="00075193" w:rsidRPr="00FA2B11">
        <w:rPr>
          <w:rFonts w:cstheme="minorHAnsi"/>
          <w:color w:val="000000"/>
          <w:shd w:val="clear" w:color="auto" w:fill="FFFFFF"/>
        </w:rPr>
        <w:t>queues.</w:t>
      </w:r>
      <w:r w:rsidR="00DC601E" w:rsidRPr="00FA2B11">
        <w:rPr>
          <w:rFonts w:cstheme="minorHAnsi"/>
          <w:color w:val="000000"/>
          <w:shd w:val="clear" w:color="auto" w:fill="FFFFFF"/>
        </w:rPr>
        <w:t xml:space="preserve"> </w:t>
      </w:r>
      <w:r w:rsidR="0028336D" w:rsidRPr="00FA2B11">
        <w:rPr>
          <w:rFonts w:cstheme="minorHAnsi"/>
          <w:color w:val="000000"/>
          <w:shd w:val="clear" w:color="auto" w:fill="FFFFFF"/>
        </w:rPr>
        <w:t xml:space="preserve">This support allows </w:t>
      </w:r>
      <w:r w:rsidR="00F760A7">
        <w:rPr>
          <w:rFonts w:cstheme="minorHAnsi"/>
          <w:color w:val="000000"/>
          <w:shd w:val="clear" w:color="auto" w:fill="FFFFFF"/>
        </w:rPr>
        <w:t xml:space="preserve">control over </w:t>
      </w:r>
      <w:r w:rsidR="0028336D" w:rsidRPr="00FA2B11">
        <w:rPr>
          <w:rFonts w:cstheme="minorHAnsi"/>
          <w:color w:val="000000"/>
          <w:shd w:val="clear" w:color="auto" w:fill="FFFFFF"/>
        </w:rPr>
        <w:t>contending for system resources within the same CoS and provides</w:t>
      </w:r>
      <w:r w:rsidRPr="00FA2B11">
        <w:rPr>
          <w:rFonts w:cstheme="minorHAnsi"/>
          <w:color w:val="000000"/>
          <w:shd w:val="clear" w:color="auto" w:fill="FFFFFF"/>
        </w:rPr>
        <w:t xml:space="preserve"> more fairness between unicast and multicast. Through configuration, the user can control the amount of egress port bandwidth for each of the</w:t>
      </w:r>
      <w:r w:rsidR="00F760A7">
        <w:rPr>
          <w:rFonts w:cstheme="minorHAnsi"/>
          <w:color w:val="000000"/>
          <w:shd w:val="clear" w:color="auto" w:fill="FFFFFF"/>
        </w:rPr>
        <w:t xml:space="preserve"> </w:t>
      </w:r>
      <w:r w:rsidRPr="00FA2B11">
        <w:rPr>
          <w:rFonts w:cstheme="minorHAnsi"/>
          <w:color w:val="000000"/>
          <w:shd w:val="clear" w:color="auto" w:fill="FFFFFF"/>
        </w:rPr>
        <w:t>16 egress queues.</w:t>
      </w:r>
      <w:r w:rsidR="00176E11" w:rsidRPr="00FA2B11">
        <w:rPr>
          <w:rFonts w:cstheme="minorHAnsi"/>
          <w:color w:val="000000"/>
          <w:shd w:val="clear" w:color="auto" w:fill="FFFFFF"/>
        </w:rPr>
        <w:t xml:space="preserve"> </w:t>
      </w:r>
    </w:p>
    <w:p w14:paraId="7F73617E" w14:textId="77777777" w:rsidR="006135B3" w:rsidRPr="00FA2B11" w:rsidRDefault="006135B3" w:rsidP="00D02744">
      <w:pPr>
        <w:autoSpaceDE w:val="0"/>
        <w:autoSpaceDN w:val="0"/>
        <w:adjustRightInd w:val="0"/>
        <w:spacing w:after="0" w:line="240" w:lineRule="auto"/>
        <w:rPr>
          <w:rFonts w:cstheme="minorHAnsi"/>
          <w:color w:val="000000"/>
          <w:shd w:val="clear" w:color="auto" w:fill="FFFFFF"/>
        </w:rPr>
      </w:pPr>
    </w:p>
    <w:p w14:paraId="325C7048" w14:textId="4B9FBD6B" w:rsidR="000F4131" w:rsidRPr="00C32764" w:rsidRDefault="00396897" w:rsidP="00C32764">
      <w:pPr>
        <w:autoSpaceDE w:val="0"/>
        <w:autoSpaceDN w:val="0"/>
        <w:adjustRightInd w:val="0"/>
        <w:spacing w:after="0" w:line="240" w:lineRule="auto"/>
        <w:rPr>
          <w:rFonts w:cstheme="minorHAnsi"/>
          <w:color w:val="000000"/>
          <w:shd w:val="clear" w:color="auto" w:fill="FFFFFF"/>
        </w:rPr>
      </w:pPr>
      <w:r w:rsidRPr="00FA2B11">
        <w:rPr>
          <w:rFonts w:cstheme="minorHAnsi"/>
          <w:color w:val="000000"/>
          <w:shd w:val="clear" w:color="auto" w:fill="FFFFFF"/>
        </w:rPr>
        <w:t>Applications require</w:t>
      </w:r>
      <w:r w:rsidR="008B2090" w:rsidRPr="00FA2B11">
        <w:rPr>
          <w:rFonts w:cstheme="minorHAnsi"/>
          <w:color w:val="000000"/>
          <w:shd w:val="clear" w:color="auto" w:fill="FFFFFF"/>
        </w:rPr>
        <w:t>s</w:t>
      </w:r>
      <w:r w:rsidR="006135B3" w:rsidRPr="00FA2B11">
        <w:rPr>
          <w:rFonts w:cstheme="minorHAnsi"/>
          <w:color w:val="000000"/>
          <w:shd w:val="clear" w:color="auto" w:fill="FFFFFF"/>
        </w:rPr>
        <w:t xml:space="preserve"> the schedule</w:t>
      </w:r>
      <w:r w:rsidRPr="00FA2B11">
        <w:rPr>
          <w:rFonts w:cstheme="minorHAnsi"/>
          <w:color w:val="000000"/>
          <w:shd w:val="clear" w:color="auto" w:fill="FFFFFF"/>
        </w:rPr>
        <w:t>/transmit settings</w:t>
      </w:r>
      <w:r w:rsidR="006135B3" w:rsidRPr="00FA2B11">
        <w:rPr>
          <w:rFonts w:cstheme="minorHAnsi"/>
          <w:color w:val="000000"/>
          <w:shd w:val="clear" w:color="auto" w:fill="FFFFFF"/>
        </w:rPr>
        <w:t xml:space="preserve"> </w:t>
      </w:r>
      <w:r w:rsidRPr="00FA2B11">
        <w:rPr>
          <w:rFonts w:cstheme="minorHAnsi"/>
          <w:color w:val="000000"/>
          <w:shd w:val="clear" w:color="auto" w:fill="FFFFFF"/>
        </w:rPr>
        <w:t xml:space="preserve">for </w:t>
      </w:r>
      <w:r w:rsidR="00B72445">
        <w:rPr>
          <w:rFonts w:cstheme="minorHAnsi"/>
          <w:color w:val="000000"/>
          <w:shd w:val="clear" w:color="auto" w:fill="FFFFFF"/>
        </w:rPr>
        <w:t>unicast/multicast separately for the platforms supports separate physical queues.</w:t>
      </w:r>
    </w:p>
    <w:p w14:paraId="6F74E3A9" w14:textId="0271A9C9" w:rsidR="00D228F5" w:rsidRPr="009450CC" w:rsidRDefault="00D228F5" w:rsidP="00D228F5">
      <w:pPr>
        <w:pStyle w:val="Heading2"/>
        <w:rPr>
          <w:color w:val="5B9BD5" w:themeColor="accent1"/>
        </w:rPr>
      </w:pPr>
      <w:bookmarkStart w:id="9" w:name="_Toc419197960"/>
      <w:r>
        <w:rPr>
          <w:color w:val="5B9BD5" w:themeColor="accent1"/>
        </w:rPr>
        <w:t xml:space="preserve">SAI </w:t>
      </w:r>
      <w:r w:rsidR="008B3EE1">
        <w:rPr>
          <w:color w:val="5B9BD5" w:themeColor="accent1"/>
        </w:rPr>
        <w:t>Queue Representation</w:t>
      </w:r>
      <w:bookmarkEnd w:id="9"/>
    </w:p>
    <w:p w14:paraId="226485BB" w14:textId="77777777" w:rsidR="00903E65" w:rsidRDefault="00D228F5" w:rsidP="00D228F5">
      <w:r>
        <w:t>This proposal for SAI QOS covers</w:t>
      </w:r>
      <w:r w:rsidR="00565D15">
        <w:t xml:space="preserve"> only the </w:t>
      </w:r>
      <w:r w:rsidR="00903E65">
        <w:t>queue representation and essential attributes for queue.</w:t>
      </w:r>
    </w:p>
    <w:p w14:paraId="5232732D" w14:textId="125D4DF5" w:rsidR="00D228F5" w:rsidRDefault="00FC613F" w:rsidP="00D228F5">
      <w:pPr>
        <w:pStyle w:val="Heading3"/>
      </w:pPr>
      <w:bookmarkStart w:id="10" w:name="_Toc419197961"/>
      <w:r>
        <w:t>Queue Object</w:t>
      </w:r>
      <w:bookmarkEnd w:id="10"/>
    </w:p>
    <w:p w14:paraId="3E8A179E" w14:textId="7A8C2911" w:rsidR="00270E03" w:rsidRDefault="00533AE5" w:rsidP="005D4638">
      <w:r>
        <w:t>SAI defines the queue</w:t>
      </w:r>
      <w:r w:rsidR="00270E03">
        <w:t xml:space="preserve"> obje</w:t>
      </w:r>
      <w:r w:rsidR="001E05C6">
        <w:t xml:space="preserve">ct as container to apply the </w:t>
      </w:r>
      <w:r w:rsidR="00270E03">
        <w:t>attributes</w:t>
      </w:r>
      <w:r w:rsidR="001E05C6">
        <w:t xml:space="preserve"> which are </w:t>
      </w:r>
      <w:r w:rsidR="00E32569">
        <w:t xml:space="preserve">control </w:t>
      </w:r>
      <w:r w:rsidR="001E05C6">
        <w:t>queue.</w:t>
      </w:r>
      <w:r w:rsidR="00D228F5">
        <w:t xml:space="preserve"> </w:t>
      </w:r>
    </w:p>
    <w:p w14:paraId="6F700B6A" w14:textId="1E517BE4" w:rsidR="0052079B" w:rsidRDefault="003F07E6" w:rsidP="0052079B">
      <w:r>
        <w:t>Queue Attributes:</w:t>
      </w:r>
    </w:p>
    <w:p w14:paraId="7CCC61E4" w14:textId="0BF0D04A" w:rsidR="00BE44F4" w:rsidRDefault="00BE44F4" w:rsidP="00BE44F4">
      <w:pPr>
        <w:pStyle w:val="ListParagraph"/>
        <w:numPr>
          <w:ilvl w:val="0"/>
          <w:numId w:val="42"/>
        </w:numPr>
      </w:pPr>
      <w:r>
        <w:t>Buffer limit</w:t>
      </w:r>
      <w:r w:rsidR="00DA5B54">
        <w:t xml:space="preserve"> profile</w:t>
      </w:r>
    </w:p>
    <w:p w14:paraId="1E756254" w14:textId="1EE31E90" w:rsidR="00BE44F4" w:rsidRDefault="00BE44F4" w:rsidP="00BE44F4">
      <w:pPr>
        <w:pStyle w:val="ListParagraph"/>
        <w:numPr>
          <w:ilvl w:val="0"/>
          <w:numId w:val="42"/>
        </w:numPr>
      </w:pPr>
      <w:r>
        <w:t>WRED profile</w:t>
      </w:r>
      <w:del w:id="11" w:author="Guohan Lv" w:date="2015-04-16T18:50:00Z">
        <w:r w:rsidDel="00DA5B54">
          <w:delText xml:space="preserve"> </w:delText>
        </w:r>
      </w:del>
    </w:p>
    <w:p w14:paraId="6270E0CB" w14:textId="20A58752" w:rsidR="008E2447" w:rsidRDefault="008E2447" w:rsidP="00B44A54">
      <w:pPr>
        <w:pStyle w:val="ListParagraph"/>
        <w:numPr>
          <w:ilvl w:val="0"/>
          <w:numId w:val="42"/>
        </w:numPr>
      </w:pPr>
      <w:r>
        <w:t>Scheduler</w:t>
      </w:r>
      <w:r w:rsidR="00302256">
        <w:t xml:space="preserve"> profile</w:t>
      </w:r>
      <w:r w:rsidR="00864DFF">
        <w:t xml:space="preserve"> </w:t>
      </w:r>
    </w:p>
    <w:p w14:paraId="4C3EA9D8" w14:textId="77777777" w:rsidR="00354F69" w:rsidRDefault="00354F69" w:rsidP="0058057F">
      <w:pPr>
        <w:pStyle w:val="Heading1"/>
      </w:pPr>
      <w:bookmarkStart w:id="12" w:name="_Toc419197962"/>
      <w:r>
        <w:t>Specification</w:t>
      </w:r>
      <w:bookmarkEnd w:id="12"/>
    </w:p>
    <w:p w14:paraId="31EE7E72" w14:textId="6DD42D37" w:rsidR="00956944" w:rsidRPr="003A1C3D" w:rsidRDefault="002351AF" w:rsidP="00956944">
      <w:pPr>
        <w:pStyle w:val="Heading3"/>
        <w:rPr>
          <w:lang w:val="fr-FR"/>
        </w:rPr>
      </w:pPr>
      <w:bookmarkStart w:id="13" w:name="_Toc419197963"/>
      <w:r>
        <w:rPr>
          <w:lang w:val="fr-FR"/>
        </w:rPr>
        <w:t>Changes to saiswitch</w:t>
      </w:r>
      <w:r w:rsidR="00956944" w:rsidRPr="00726578">
        <w:rPr>
          <w:lang w:val="fr-FR"/>
        </w:rPr>
        <w:t>.h</w:t>
      </w:r>
      <w:bookmarkEnd w:id="13"/>
    </w:p>
    <w:p w14:paraId="25759CC1" w14:textId="77777777" w:rsidR="00956944" w:rsidRDefault="00956944" w:rsidP="00956944">
      <w:pPr>
        <w:pStyle w:val="Heading4"/>
      </w:pPr>
      <w:r w:rsidRPr="00023FFA">
        <w:t>New attributes</w:t>
      </w:r>
    </w:p>
    <w:p w14:paraId="2C0B5A94" w14:textId="77777777" w:rsidR="00956944" w:rsidRDefault="00956944" w:rsidP="00956944">
      <w:pPr>
        <w:pStyle w:val="code"/>
        <w:rPr>
          <w:lang w:val="fr-FR"/>
        </w:rPr>
      </w:pPr>
    </w:p>
    <w:p w14:paraId="4A9E97A9" w14:textId="297C5F58" w:rsidR="00956944" w:rsidRPr="002351AF" w:rsidRDefault="002351AF" w:rsidP="00956944">
      <w:pPr>
        <w:pStyle w:val="code"/>
      </w:pPr>
      <w:r w:rsidRPr="002351AF">
        <w:t>typedef enum _sai_switch</w:t>
      </w:r>
      <w:r w:rsidR="00956944" w:rsidRPr="002351AF">
        <w:t xml:space="preserve">_attr_t </w:t>
      </w:r>
    </w:p>
    <w:p w14:paraId="412D1B91" w14:textId="77777777" w:rsidR="00956944" w:rsidRPr="00726578" w:rsidRDefault="00956944" w:rsidP="00956944">
      <w:pPr>
        <w:pStyle w:val="code"/>
      </w:pPr>
      <w:r>
        <w:t xml:space="preserve">{ </w:t>
      </w:r>
    </w:p>
    <w:p w14:paraId="7A875619" w14:textId="77777777" w:rsidR="00956944" w:rsidRPr="00726578" w:rsidRDefault="00956944" w:rsidP="00956944">
      <w:pPr>
        <w:pStyle w:val="code"/>
      </w:pPr>
      <w:r>
        <w:t xml:space="preserve">    </w:t>
      </w:r>
      <w:r w:rsidRPr="00726578">
        <w:t>..</w:t>
      </w:r>
    </w:p>
    <w:p w14:paraId="34FF07C6" w14:textId="77777777" w:rsidR="00956944" w:rsidRPr="006661F6" w:rsidRDefault="00956944" w:rsidP="00956944">
      <w:pPr>
        <w:pStyle w:val="code"/>
      </w:pPr>
      <w:r>
        <w:t xml:space="preserve">    ..</w:t>
      </w:r>
    </w:p>
    <w:p w14:paraId="36DA1929" w14:textId="77777777" w:rsidR="00956944" w:rsidRPr="00F620C9" w:rsidRDefault="00956944" w:rsidP="00956944">
      <w:pPr>
        <w:pStyle w:val="code"/>
      </w:pPr>
      <w:r>
        <w:t xml:space="preserve">    /* READ-ONLY */</w:t>
      </w:r>
    </w:p>
    <w:p w14:paraId="680418C0" w14:textId="0CF33DFD" w:rsidR="00956944" w:rsidRPr="00F620C9" w:rsidRDefault="00956944" w:rsidP="00956944">
      <w:pPr>
        <w:pStyle w:val="code"/>
      </w:pPr>
      <w:r w:rsidRPr="00F620C9">
        <w:t xml:space="preserve">    /** </w:t>
      </w:r>
      <w:r w:rsidR="00770E33">
        <w:t xml:space="preserve">Maximum </w:t>
      </w:r>
      <w:r w:rsidRPr="00F620C9">
        <w:t xml:space="preserve">traffic classes </w:t>
      </w:r>
      <w:r w:rsidR="00257F66">
        <w:t>limit</w:t>
      </w:r>
      <w:r w:rsidRPr="00F620C9">
        <w:t>*/</w:t>
      </w:r>
    </w:p>
    <w:p w14:paraId="00367C4F" w14:textId="21EB622F" w:rsidR="00956944" w:rsidRDefault="00956944" w:rsidP="00956944">
      <w:pPr>
        <w:pStyle w:val="code"/>
      </w:pPr>
      <w:r w:rsidRPr="00F620C9">
        <w:t xml:space="preserve">    S</w:t>
      </w:r>
      <w:r w:rsidR="001F30B7">
        <w:t>AI_SWITCH</w:t>
      </w:r>
      <w:r w:rsidRPr="00F620C9">
        <w:t>_</w:t>
      </w:r>
      <w:r>
        <w:t>ATTR_QOS_</w:t>
      </w:r>
      <w:r w:rsidR="001F30B7">
        <w:t>MAX_</w:t>
      </w:r>
      <w:r>
        <w:t>NUMBER_OF_TRAFFIC_CLASSES,</w:t>
      </w:r>
    </w:p>
    <w:p w14:paraId="7E997BDB" w14:textId="414D240C" w:rsidR="00956944" w:rsidRPr="004A04A0" w:rsidRDefault="00956944" w:rsidP="00956944">
      <w:pPr>
        <w:pStyle w:val="code"/>
        <w:rPr>
          <w:b/>
        </w:rPr>
      </w:pPr>
    </w:p>
    <w:p w14:paraId="2C902BD6" w14:textId="3E0731F2" w:rsidR="00956944" w:rsidRPr="00956944" w:rsidRDefault="002351AF" w:rsidP="00956944">
      <w:pPr>
        <w:pStyle w:val="code"/>
      </w:pPr>
      <w:r>
        <w:t>} sai_switch</w:t>
      </w:r>
      <w:r w:rsidR="00956944" w:rsidRPr="00F90E56">
        <w:t>_attr_t;</w:t>
      </w:r>
    </w:p>
    <w:p w14:paraId="730A22AE" w14:textId="7644D03F" w:rsidR="00DD0B43" w:rsidRPr="003A1C3D" w:rsidRDefault="00DD0B43" w:rsidP="00DD0B43">
      <w:pPr>
        <w:pStyle w:val="Heading3"/>
        <w:rPr>
          <w:lang w:val="fr-FR"/>
        </w:rPr>
      </w:pPr>
      <w:bookmarkStart w:id="14" w:name="_Toc419197964"/>
      <w:r>
        <w:rPr>
          <w:lang w:val="fr-FR"/>
        </w:rPr>
        <w:t>Changes to saiport</w:t>
      </w:r>
      <w:r w:rsidRPr="00726578">
        <w:rPr>
          <w:lang w:val="fr-FR"/>
        </w:rPr>
        <w:t>.h</w:t>
      </w:r>
      <w:bookmarkEnd w:id="14"/>
    </w:p>
    <w:p w14:paraId="6EA2CA89" w14:textId="1F1B1CB9" w:rsidR="00DD0B43" w:rsidRDefault="00DD0B43" w:rsidP="00972C32">
      <w:pPr>
        <w:pStyle w:val="Heading4"/>
      </w:pPr>
      <w:r w:rsidRPr="00023FFA">
        <w:t>New attributes</w:t>
      </w:r>
    </w:p>
    <w:p w14:paraId="0A24FF7A" w14:textId="77777777" w:rsidR="0025153D" w:rsidRDefault="0025153D" w:rsidP="0025153D">
      <w:pPr>
        <w:pStyle w:val="code"/>
        <w:rPr>
          <w:lang w:val="fr-FR"/>
        </w:rPr>
      </w:pPr>
    </w:p>
    <w:p w14:paraId="32EA1D77" w14:textId="77777777" w:rsidR="00DD0B43" w:rsidRPr="006661F6" w:rsidRDefault="00DD0B43" w:rsidP="0025153D">
      <w:pPr>
        <w:pStyle w:val="code"/>
        <w:rPr>
          <w:lang w:val="fr-FR"/>
        </w:rPr>
      </w:pPr>
      <w:r w:rsidRPr="006661F6">
        <w:rPr>
          <w:lang w:val="fr-FR"/>
        </w:rPr>
        <w:t xml:space="preserve">typedef enum _sai_port_attr_t </w:t>
      </w:r>
    </w:p>
    <w:p w14:paraId="7768DC35" w14:textId="13AC32B3" w:rsidR="00DD0B43" w:rsidRPr="00726578" w:rsidRDefault="00CA561D" w:rsidP="0025153D">
      <w:pPr>
        <w:pStyle w:val="code"/>
      </w:pPr>
      <w:r>
        <w:t xml:space="preserve">{ </w:t>
      </w:r>
    </w:p>
    <w:p w14:paraId="0CD4DD03" w14:textId="6506F013" w:rsidR="00DD0B43" w:rsidRPr="00726578" w:rsidRDefault="00CA561D" w:rsidP="0025153D">
      <w:pPr>
        <w:pStyle w:val="code"/>
      </w:pPr>
      <w:r>
        <w:t xml:space="preserve">   </w:t>
      </w:r>
      <w:r w:rsidR="005371E3">
        <w:t xml:space="preserve"> </w:t>
      </w:r>
      <w:r w:rsidR="00DD0B43" w:rsidRPr="00726578">
        <w:t>..</w:t>
      </w:r>
    </w:p>
    <w:p w14:paraId="5D2F6406" w14:textId="5634FF10" w:rsidR="00DD0B43" w:rsidRPr="006661F6" w:rsidRDefault="00CA561D" w:rsidP="0025153D">
      <w:pPr>
        <w:pStyle w:val="code"/>
      </w:pPr>
      <w:r>
        <w:t xml:space="preserve">   </w:t>
      </w:r>
      <w:r w:rsidR="005371E3">
        <w:t xml:space="preserve"> </w:t>
      </w:r>
      <w:r w:rsidR="00DD0B43">
        <w:t>..</w:t>
      </w:r>
    </w:p>
    <w:p w14:paraId="068E1E13" w14:textId="4B0D2F9A" w:rsidR="00CE1BF7" w:rsidRDefault="00DD0B43" w:rsidP="0060768F">
      <w:pPr>
        <w:pStyle w:val="code"/>
      </w:pPr>
      <w:r>
        <w:t xml:space="preserve">    /* READ-ONLY */</w:t>
      </w:r>
      <w:bookmarkStart w:id="15" w:name="_GoBack"/>
      <w:bookmarkEnd w:id="15"/>
    </w:p>
    <w:p w14:paraId="3DCB33FA" w14:textId="079F612D" w:rsidR="004A217E" w:rsidRPr="004A217E" w:rsidRDefault="004A217E" w:rsidP="004A217E">
      <w:pPr>
        <w:pStyle w:val="code"/>
      </w:pPr>
      <w:r>
        <w:rPr>
          <w:b/>
        </w:rPr>
        <w:t xml:space="preserve">    </w:t>
      </w:r>
      <w:r w:rsidRPr="004A217E">
        <w:t>/* Get the port list [sai_object_list_t] */</w:t>
      </w:r>
    </w:p>
    <w:p w14:paraId="08C8A8BE" w14:textId="23EB1CCB" w:rsidR="004A217E" w:rsidRPr="00225821" w:rsidRDefault="001347D8" w:rsidP="004A217E">
      <w:pPr>
        <w:pStyle w:val="code"/>
        <w:rPr>
          <w:lang w:val="fr-FR"/>
        </w:rPr>
      </w:pPr>
      <w:r w:rsidRPr="00C5182A">
        <w:t xml:space="preserve">    </w:t>
      </w:r>
      <w:r w:rsidRPr="00225821">
        <w:rPr>
          <w:lang w:val="fr-FR"/>
        </w:rPr>
        <w:t>SAI_PORT</w:t>
      </w:r>
      <w:r w:rsidR="004A217E" w:rsidRPr="00225821">
        <w:rPr>
          <w:lang w:val="fr-FR"/>
        </w:rPr>
        <w:t>_ATTR_</w:t>
      </w:r>
      <w:r w:rsidRPr="00225821">
        <w:rPr>
          <w:lang w:val="fr-FR"/>
        </w:rPr>
        <w:t>QOS_QUEUE</w:t>
      </w:r>
      <w:r w:rsidR="004A217E" w:rsidRPr="00225821">
        <w:rPr>
          <w:lang w:val="fr-FR"/>
        </w:rPr>
        <w:t>_LIST,</w:t>
      </w:r>
    </w:p>
    <w:p w14:paraId="462E1283" w14:textId="77777777" w:rsidR="00785055" w:rsidRPr="00225821" w:rsidRDefault="00785055" w:rsidP="0025153D">
      <w:pPr>
        <w:pStyle w:val="code"/>
        <w:rPr>
          <w:lang w:val="fr-FR"/>
        </w:rPr>
      </w:pPr>
    </w:p>
    <w:p w14:paraId="78042246" w14:textId="51A3DC5A" w:rsidR="00FA4684" w:rsidRPr="00F90E56" w:rsidRDefault="00DD0B43" w:rsidP="0025153D">
      <w:pPr>
        <w:pStyle w:val="code"/>
      </w:pPr>
      <w:r w:rsidRPr="00F90E56">
        <w:t>} sai_port_attr_t;</w:t>
      </w:r>
    </w:p>
    <w:p w14:paraId="16494B61" w14:textId="77777777" w:rsidR="00FA4684" w:rsidRPr="00F90E56" w:rsidRDefault="00FA4684" w:rsidP="0025153D">
      <w:pPr>
        <w:pStyle w:val="code"/>
      </w:pPr>
    </w:p>
    <w:p w14:paraId="70B2553F" w14:textId="578A7B92" w:rsidR="00152826" w:rsidRPr="009E225F" w:rsidRDefault="00B74C12" w:rsidP="00C47632">
      <w:pPr>
        <w:pStyle w:val="Heading3"/>
        <w:rPr>
          <w:lang w:val="fr-FR"/>
        </w:rPr>
      </w:pPr>
      <w:bookmarkStart w:id="16" w:name="_Toc419197965"/>
      <w:r>
        <w:rPr>
          <w:lang w:val="fr-FR"/>
        </w:rPr>
        <w:t xml:space="preserve">Changes </w:t>
      </w:r>
      <w:r w:rsidRPr="00C47632">
        <w:t>to</w:t>
      </w:r>
      <w:r>
        <w:rPr>
          <w:lang w:val="fr-FR"/>
        </w:rPr>
        <w:t xml:space="preserve"> saitypes</w:t>
      </w:r>
      <w:r w:rsidR="00152826">
        <w:rPr>
          <w:lang w:val="fr-FR"/>
        </w:rPr>
        <w:t>.h</w:t>
      </w:r>
      <w:bookmarkEnd w:id="16"/>
      <w:r w:rsidR="00152826">
        <w:rPr>
          <w:lang w:val="fr-FR"/>
        </w:rPr>
        <w:t xml:space="preserve"> </w:t>
      </w:r>
    </w:p>
    <w:p w14:paraId="299E45AD" w14:textId="4E99F311" w:rsidR="00726578" w:rsidRPr="00BC2920" w:rsidRDefault="004C5393" w:rsidP="00726578">
      <w:pPr>
        <w:pStyle w:val="Heading3"/>
      </w:pPr>
      <w:bookmarkStart w:id="17" w:name="_Toc419197966"/>
      <w:r>
        <w:t>Changes to saiqos</w:t>
      </w:r>
      <w:r w:rsidR="00726578" w:rsidRPr="00726578">
        <w:t>.h</w:t>
      </w:r>
      <w:bookmarkEnd w:id="17"/>
    </w:p>
    <w:p w14:paraId="0E68E3E4" w14:textId="6E2F1978" w:rsidR="00EA62CE" w:rsidRPr="007C0751" w:rsidRDefault="00EC5480" w:rsidP="007C0751">
      <w:pPr>
        <w:pStyle w:val="Heading4"/>
        <w:rPr>
          <w:lang w:val="fr-FR"/>
        </w:rPr>
      </w:pPr>
      <w:r>
        <w:rPr>
          <w:lang w:val="fr-FR"/>
        </w:rPr>
        <w:t xml:space="preserve">New </w:t>
      </w:r>
      <w:r w:rsidRPr="00241398">
        <w:t>definitions</w:t>
      </w:r>
    </w:p>
    <w:p w14:paraId="685F4DFF" w14:textId="31F19BFC" w:rsidR="009936FC" w:rsidRPr="00695D31" w:rsidRDefault="009936FC" w:rsidP="00830385">
      <w:pPr>
        <w:pStyle w:val="code"/>
        <w:rPr>
          <w:lang w:val="fr-FR"/>
        </w:rPr>
      </w:pPr>
      <w:r w:rsidRPr="00695D31">
        <w:rPr>
          <w:lang w:val="fr-FR"/>
        </w:rPr>
        <w:t>typedef en</w:t>
      </w:r>
      <w:r w:rsidR="001350F3" w:rsidRPr="00695D31">
        <w:rPr>
          <w:lang w:val="fr-FR"/>
        </w:rPr>
        <w:t>um _sai_q</w:t>
      </w:r>
      <w:r w:rsidR="00712489" w:rsidRPr="00695D31">
        <w:rPr>
          <w:lang w:val="fr-FR"/>
        </w:rPr>
        <w:t>os_queue</w:t>
      </w:r>
      <w:r w:rsidRPr="00695D31">
        <w:rPr>
          <w:lang w:val="fr-FR"/>
        </w:rPr>
        <w:t>_type_t  {</w:t>
      </w:r>
    </w:p>
    <w:p w14:paraId="2C12B3AB" w14:textId="77777777" w:rsidR="00830385" w:rsidRDefault="00830385" w:rsidP="00830385">
      <w:pPr>
        <w:pStyle w:val="code"/>
        <w:rPr>
          <w:lang w:val="fr-FR"/>
        </w:rPr>
      </w:pPr>
    </w:p>
    <w:p w14:paraId="2F01E005" w14:textId="152DB609" w:rsidR="007E3789" w:rsidRPr="001921A0" w:rsidRDefault="007E3789" w:rsidP="00830385">
      <w:pPr>
        <w:pStyle w:val="code"/>
      </w:pPr>
      <w:r w:rsidRPr="001921A0">
        <w:t xml:space="preserve">     </w:t>
      </w:r>
      <w:r w:rsidR="00811193" w:rsidRPr="001921A0">
        <w:t>/* H/w Queue for all types of t</w:t>
      </w:r>
      <w:r w:rsidRPr="001921A0">
        <w:t>r</w:t>
      </w:r>
      <w:r w:rsidR="00811193" w:rsidRPr="001921A0">
        <w:t>a</w:t>
      </w:r>
      <w:r w:rsidRPr="001921A0">
        <w:t xml:space="preserve">ffic */ </w:t>
      </w:r>
    </w:p>
    <w:p w14:paraId="0B55A23D" w14:textId="29FCF218" w:rsidR="008A1C22" w:rsidRPr="001921A0" w:rsidRDefault="008A1C22" w:rsidP="00830385">
      <w:pPr>
        <w:pStyle w:val="code"/>
      </w:pPr>
      <w:r w:rsidRPr="001921A0">
        <w:t xml:space="preserve">    SAI_QOS_QUEUE_TYPE_</w:t>
      </w:r>
      <w:r w:rsidR="00BB6F44" w:rsidRPr="001921A0">
        <w:t>NONE</w:t>
      </w:r>
      <w:r w:rsidRPr="001921A0">
        <w:t>,</w:t>
      </w:r>
    </w:p>
    <w:p w14:paraId="201A5B88" w14:textId="77777777" w:rsidR="00830385" w:rsidRPr="001921A0" w:rsidRDefault="00830385" w:rsidP="00830385">
      <w:pPr>
        <w:pStyle w:val="code"/>
      </w:pPr>
    </w:p>
    <w:p w14:paraId="6483672F" w14:textId="2E3621A3" w:rsidR="00830385" w:rsidRPr="001921A0" w:rsidRDefault="009936FC" w:rsidP="00830385">
      <w:pPr>
        <w:pStyle w:val="code"/>
      </w:pPr>
      <w:r w:rsidRPr="001921A0">
        <w:t xml:space="preserve">    /* H/w Unicast Queue</w:t>
      </w:r>
      <w:r w:rsidR="00E23379" w:rsidRPr="001921A0">
        <w:t xml:space="preserve"> </w:t>
      </w:r>
      <w:r w:rsidRPr="001921A0">
        <w:t>*/</w:t>
      </w:r>
    </w:p>
    <w:p w14:paraId="2FDB08D9" w14:textId="39A4720D" w:rsidR="009936FC" w:rsidRPr="005E5CE0" w:rsidRDefault="009936FC" w:rsidP="00830385">
      <w:pPr>
        <w:pStyle w:val="code"/>
        <w:rPr>
          <w:lang w:val="fr-FR"/>
        </w:rPr>
      </w:pPr>
      <w:r w:rsidRPr="00B20F4E">
        <w:t xml:space="preserve">    </w:t>
      </w:r>
      <w:r w:rsidR="006B31B5" w:rsidRPr="005E5CE0">
        <w:rPr>
          <w:lang w:val="fr-FR"/>
        </w:rPr>
        <w:t>SAI_Q</w:t>
      </w:r>
      <w:r w:rsidR="00A26EE4" w:rsidRPr="005E5CE0">
        <w:rPr>
          <w:lang w:val="fr-FR"/>
        </w:rPr>
        <w:t>OS_QUEUE</w:t>
      </w:r>
      <w:r w:rsidR="005A73AD" w:rsidRPr="005E5CE0">
        <w:rPr>
          <w:lang w:val="fr-FR"/>
        </w:rPr>
        <w:t>_TYPE_</w:t>
      </w:r>
      <w:r w:rsidRPr="005E5CE0">
        <w:rPr>
          <w:lang w:val="fr-FR"/>
        </w:rPr>
        <w:t>U</w:t>
      </w:r>
      <w:r w:rsidR="004342C1" w:rsidRPr="005E5CE0">
        <w:rPr>
          <w:lang w:val="fr-FR"/>
        </w:rPr>
        <w:t>NI</w:t>
      </w:r>
      <w:r w:rsidRPr="005E5CE0">
        <w:rPr>
          <w:lang w:val="fr-FR"/>
        </w:rPr>
        <w:t>CAST,</w:t>
      </w:r>
    </w:p>
    <w:p w14:paraId="6DB52AA7" w14:textId="77777777" w:rsidR="00830385" w:rsidRPr="005E5CE0" w:rsidRDefault="00830385" w:rsidP="00830385">
      <w:pPr>
        <w:pStyle w:val="code"/>
        <w:rPr>
          <w:lang w:val="fr-FR"/>
        </w:rPr>
      </w:pPr>
    </w:p>
    <w:p w14:paraId="30495079" w14:textId="77BA3F2E" w:rsidR="009936FC" w:rsidRPr="00F605E2" w:rsidRDefault="009936FC" w:rsidP="00830385">
      <w:pPr>
        <w:pStyle w:val="code"/>
      </w:pPr>
      <w:r w:rsidRPr="005E5CE0">
        <w:rPr>
          <w:lang w:val="fr-FR"/>
        </w:rPr>
        <w:t xml:space="preserve">    </w:t>
      </w:r>
      <w:r w:rsidRPr="00F605E2">
        <w:t>/* H/w Multicast</w:t>
      </w:r>
      <w:r w:rsidR="00DA5B54" w:rsidRPr="00F605E2">
        <w:t xml:space="preserve"> </w:t>
      </w:r>
      <w:r w:rsidR="00E67D42" w:rsidRPr="00F605E2">
        <w:t>(B</w:t>
      </w:r>
      <w:r w:rsidR="00DA5B54" w:rsidRPr="00F605E2">
        <w:t xml:space="preserve">roadcast, Unknown unicast, </w:t>
      </w:r>
      <w:r w:rsidR="00E67D42" w:rsidRPr="00F605E2">
        <w:t>M</w:t>
      </w:r>
      <w:r w:rsidR="00DA5B54" w:rsidRPr="00F605E2">
        <w:t>ulticast</w:t>
      </w:r>
      <w:r w:rsidR="00E67D42" w:rsidRPr="00F605E2">
        <w:t>)</w:t>
      </w:r>
      <w:r w:rsidRPr="00F605E2">
        <w:t xml:space="preserve"> Queue</w:t>
      </w:r>
      <w:r w:rsidR="00E90C6A">
        <w:t xml:space="preserve"> *</w:t>
      </w:r>
      <w:r w:rsidRPr="00F605E2">
        <w:t>/</w:t>
      </w:r>
    </w:p>
    <w:p w14:paraId="07A1085A" w14:textId="738AF452" w:rsidR="009936FC" w:rsidRPr="00F25548" w:rsidRDefault="00A31144" w:rsidP="00830385">
      <w:pPr>
        <w:pStyle w:val="code"/>
        <w:rPr>
          <w:lang w:val="pt-BR"/>
        </w:rPr>
      </w:pPr>
      <w:r w:rsidRPr="00C5182A">
        <w:t xml:space="preserve">    </w:t>
      </w:r>
      <w:r w:rsidR="006B31B5" w:rsidRPr="00F25548">
        <w:rPr>
          <w:lang w:val="pt-BR"/>
        </w:rPr>
        <w:t>SAI_QOS_QUEUE</w:t>
      </w:r>
      <w:r w:rsidR="00351DF7" w:rsidRPr="00F25548">
        <w:rPr>
          <w:lang w:val="pt-BR"/>
        </w:rPr>
        <w:t>_TYPE_</w:t>
      </w:r>
      <w:r w:rsidR="009854FE" w:rsidRPr="00F25548">
        <w:rPr>
          <w:lang w:val="pt-BR"/>
        </w:rPr>
        <w:t>MULTICAST</w:t>
      </w:r>
      <w:r>
        <w:rPr>
          <w:lang w:val="pt-BR"/>
        </w:rPr>
        <w:t>,</w:t>
      </w:r>
    </w:p>
    <w:p w14:paraId="5A322A99" w14:textId="77777777" w:rsidR="00830385" w:rsidRPr="00F25548" w:rsidRDefault="00830385" w:rsidP="00830385">
      <w:pPr>
        <w:pStyle w:val="code"/>
        <w:rPr>
          <w:lang w:val="pt-BR"/>
        </w:rPr>
      </w:pPr>
    </w:p>
    <w:p w14:paraId="01968588" w14:textId="20DC6E1C" w:rsidR="00856295" w:rsidRDefault="009936FC" w:rsidP="00830385">
      <w:pPr>
        <w:pStyle w:val="code"/>
        <w:rPr>
          <w:lang w:val="fr-FR"/>
        </w:rPr>
      </w:pPr>
      <w:r w:rsidRPr="00705789">
        <w:rPr>
          <w:b/>
          <w:lang w:val="fr-FR"/>
        </w:rPr>
        <w:t>} s</w:t>
      </w:r>
      <w:r w:rsidR="004B2062">
        <w:rPr>
          <w:lang w:val="fr-FR"/>
        </w:rPr>
        <w:t>ai_qos_queue</w:t>
      </w:r>
      <w:r w:rsidR="00A80DDC">
        <w:rPr>
          <w:lang w:val="fr-FR"/>
        </w:rPr>
        <w:t>_type_t;</w:t>
      </w:r>
    </w:p>
    <w:p w14:paraId="0BD9503F" w14:textId="77777777" w:rsidR="009F4984" w:rsidRPr="00705789" w:rsidRDefault="009F4984" w:rsidP="00830385">
      <w:pPr>
        <w:pStyle w:val="code"/>
        <w:rPr>
          <w:lang w:val="fr-FR"/>
        </w:rPr>
      </w:pPr>
    </w:p>
    <w:p w14:paraId="068D5FE4" w14:textId="77777777" w:rsidR="00856295" w:rsidRPr="00DE5207" w:rsidRDefault="00856295" w:rsidP="00EC7B8A">
      <w:pPr>
        <w:pStyle w:val="code"/>
        <w:rPr>
          <w:lang w:val="fr-FR"/>
        </w:rPr>
      </w:pPr>
      <w:r w:rsidRPr="00DE5207">
        <w:rPr>
          <w:lang w:val="fr-FR"/>
        </w:rPr>
        <w:t>typedef enum _sai_q</w:t>
      </w:r>
      <w:r>
        <w:rPr>
          <w:lang w:val="fr-FR"/>
        </w:rPr>
        <w:t>os_queue</w:t>
      </w:r>
      <w:r w:rsidRPr="00DE5207">
        <w:rPr>
          <w:lang w:val="fr-FR"/>
        </w:rPr>
        <w:t>_attr_t</w:t>
      </w:r>
    </w:p>
    <w:p w14:paraId="78A46B1E" w14:textId="77777777" w:rsidR="00856295" w:rsidRPr="00856295" w:rsidRDefault="00856295" w:rsidP="00EC7B8A">
      <w:pPr>
        <w:pStyle w:val="code"/>
        <w:rPr>
          <w:lang w:val="fr-FR"/>
        </w:rPr>
      </w:pPr>
      <w:r w:rsidRPr="00856295">
        <w:rPr>
          <w:lang w:val="fr-FR"/>
        </w:rPr>
        <w:t>{</w:t>
      </w:r>
    </w:p>
    <w:p w14:paraId="56AE5991" w14:textId="77777777" w:rsidR="00856295" w:rsidRPr="00856295" w:rsidRDefault="00856295" w:rsidP="00EC7B8A">
      <w:pPr>
        <w:pStyle w:val="code"/>
        <w:rPr>
          <w:lang w:val="fr-FR"/>
        </w:rPr>
      </w:pPr>
      <w:r w:rsidRPr="00856295">
        <w:rPr>
          <w:lang w:val="fr-FR"/>
        </w:rPr>
        <w:t xml:space="preserve">    /* READ-ONLY */</w:t>
      </w:r>
    </w:p>
    <w:p w14:paraId="17CC7714" w14:textId="188102DC" w:rsidR="00B63EBA" w:rsidRPr="003E290B" w:rsidRDefault="0071156E" w:rsidP="00EC7B8A">
      <w:pPr>
        <w:pStyle w:val="code"/>
        <w:rPr>
          <w:lang w:val="fr-FR"/>
        </w:rPr>
      </w:pPr>
      <w:r w:rsidRPr="00D721EF">
        <w:rPr>
          <w:lang w:val="fr-FR"/>
        </w:rPr>
        <w:t xml:space="preserve">    /* Queue </w:t>
      </w:r>
      <w:r w:rsidR="00D721EF" w:rsidRPr="00D721EF">
        <w:rPr>
          <w:lang w:val="fr-FR"/>
        </w:rPr>
        <w:t>type [</w:t>
      </w:r>
      <w:r w:rsidR="00D721EF" w:rsidRPr="00705789">
        <w:rPr>
          <w:b/>
          <w:lang w:val="fr-FR"/>
        </w:rPr>
        <w:t>s</w:t>
      </w:r>
      <w:r w:rsidR="00D721EF">
        <w:rPr>
          <w:lang w:val="fr-FR"/>
        </w:rPr>
        <w:t>ai_qos_queue_type_t</w:t>
      </w:r>
      <w:r w:rsidR="00D721EF" w:rsidRPr="00D721EF">
        <w:rPr>
          <w:lang w:val="fr-FR"/>
        </w:rPr>
        <w:t xml:space="preserve">] </w:t>
      </w:r>
      <w:r w:rsidR="00B63EBA" w:rsidRPr="003E290B">
        <w:rPr>
          <w:lang w:val="fr-FR"/>
        </w:rPr>
        <w:t>*/</w:t>
      </w:r>
    </w:p>
    <w:p w14:paraId="79AEF4E7" w14:textId="681F46C0" w:rsidR="00856295" w:rsidRPr="00F90E56" w:rsidRDefault="00856295" w:rsidP="00EC7B8A">
      <w:pPr>
        <w:pStyle w:val="code"/>
        <w:rPr>
          <w:lang w:val="fr-FR"/>
        </w:rPr>
      </w:pPr>
      <w:r w:rsidRPr="003E290B">
        <w:rPr>
          <w:lang w:val="fr-FR"/>
        </w:rPr>
        <w:t xml:space="preserve">    </w:t>
      </w:r>
      <w:r w:rsidRPr="00F90E56">
        <w:rPr>
          <w:lang w:val="fr-FR"/>
        </w:rPr>
        <w:t>SAI_QOS_QUEUE_</w:t>
      </w:r>
      <w:r w:rsidR="0012117E">
        <w:rPr>
          <w:lang w:val="fr-FR"/>
        </w:rPr>
        <w:t>ATTR</w:t>
      </w:r>
      <w:r w:rsidRPr="00F90E56">
        <w:rPr>
          <w:lang w:val="fr-FR"/>
        </w:rPr>
        <w:t xml:space="preserve">_TYPE, </w:t>
      </w:r>
    </w:p>
    <w:p w14:paraId="65A0165C" w14:textId="77777777" w:rsidR="0017379B" w:rsidRPr="00F90E56" w:rsidRDefault="0017379B" w:rsidP="00EC7B8A">
      <w:pPr>
        <w:pStyle w:val="code"/>
        <w:rPr>
          <w:lang w:val="fr-FR"/>
        </w:rPr>
      </w:pPr>
    </w:p>
    <w:p w14:paraId="203C99FD" w14:textId="77777777" w:rsidR="00B63EBA" w:rsidRPr="001921A0" w:rsidRDefault="00856295" w:rsidP="00EC7B8A">
      <w:pPr>
        <w:pStyle w:val="code"/>
        <w:rPr>
          <w:lang w:val="fr-FR"/>
        </w:rPr>
      </w:pPr>
      <w:r w:rsidRPr="00F90E56">
        <w:rPr>
          <w:lang w:val="fr-FR"/>
        </w:rPr>
        <w:t xml:space="preserve">    </w:t>
      </w:r>
      <w:r w:rsidRPr="001921A0">
        <w:rPr>
          <w:lang w:val="fr-FR"/>
        </w:rPr>
        <w:t>/* READ-WRITE */</w:t>
      </w:r>
    </w:p>
    <w:p w14:paraId="05104F7A" w14:textId="77777777" w:rsidR="00BC5122" w:rsidRDefault="00BC5122" w:rsidP="00BC5122">
      <w:pPr>
        <w:pStyle w:val="code"/>
        <w:rPr>
          <w:lang w:val="fr-FR"/>
        </w:rPr>
      </w:pPr>
    </w:p>
    <w:p w14:paraId="49C4D46C" w14:textId="5DC5B6D0" w:rsidR="00BC5122" w:rsidRPr="00E4694E" w:rsidRDefault="00BC5122" w:rsidP="00BC5122">
      <w:pPr>
        <w:pStyle w:val="code"/>
        <w:rPr>
          <w:lang w:val="fr-FR"/>
        </w:rPr>
      </w:pPr>
      <w:r>
        <w:rPr>
          <w:lang w:val="fr-FR"/>
        </w:rPr>
        <w:t xml:space="preserve">    </w:t>
      </w:r>
      <w:r w:rsidRPr="00E4694E">
        <w:rPr>
          <w:lang w:val="fr-FR"/>
        </w:rPr>
        <w:t>/* Drop Type [sai_qos_drop_type_t],</w:t>
      </w:r>
    </w:p>
    <w:p w14:paraId="1F161505" w14:textId="77777777" w:rsidR="00BC5122" w:rsidRPr="00E4694E" w:rsidRDefault="00BC5122" w:rsidP="00BC5122">
      <w:pPr>
        <w:pStyle w:val="code"/>
        <w:rPr>
          <w:lang w:val="fr-FR"/>
        </w:rPr>
      </w:pPr>
      <w:r w:rsidRPr="00E4694E">
        <w:rPr>
          <w:lang w:val="fr-FR"/>
        </w:rPr>
        <w:t xml:space="preserve">       Default  (TAIL DROP) */</w:t>
      </w:r>
    </w:p>
    <w:p w14:paraId="2D3115DE" w14:textId="6EF429F2" w:rsidR="00BC5122" w:rsidRPr="00E4694E" w:rsidRDefault="00017DA3" w:rsidP="00BC5122">
      <w:pPr>
        <w:pStyle w:val="code"/>
        <w:rPr>
          <w:lang w:val="fr-FR"/>
        </w:rPr>
      </w:pPr>
      <w:r>
        <w:rPr>
          <w:lang w:val="fr-FR"/>
        </w:rPr>
        <w:t xml:space="preserve">    SAI_</w:t>
      </w:r>
      <w:r w:rsidR="00BC5122" w:rsidRPr="00E4694E">
        <w:rPr>
          <w:lang w:val="fr-FR"/>
        </w:rPr>
        <w:t>QOS_QUEUE</w:t>
      </w:r>
      <w:r w:rsidR="00BC5122">
        <w:rPr>
          <w:lang w:val="fr-FR"/>
        </w:rPr>
        <w:t>_</w:t>
      </w:r>
      <w:r w:rsidR="00BC5122" w:rsidRPr="00E4694E">
        <w:rPr>
          <w:lang w:val="fr-FR"/>
        </w:rPr>
        <w:t>ATTR_DROP_TYPE,</w:t>
      </w:r>
    </w:p>
    <w:p w14:paraId="4F20B034" w14:textId="77777777" w:rsidR="00BC5122" w:rsidRPr="00E4694E" w:rsidRDefault="00BC5122" w:rsidP="00BC5122">
      <w:pPr>
        <w:pStyle w:val="code"/>
        <w:rPr>
          <w:lang w:val="fr-FR"/>
        </w:rPr>
      </w:pPr>
    </w:p>
    <w:p w14:paraId="34148A77" w14:textId="77777777" w:rsidR="00BC5122" w:rsidRPr="00EC65A9" w:rsidRDefault="00BC5122" w:rsidP="00BC5122">
      <w:pPr>
        <w:pStyle w:val="code"/>
      </w:pPr>
      <w:r w:rsidRPr="00990897">
        <w:rPr>
          <w:lang w:val="fr-FR"/>
        </w:rPr>
        <w:t xml:space="preserve">    </w:t>
      </w:r>
      <w:r w:rsidRPr="00EC65A9">
        <w:t xml:space="preserve">/* </w:t>
      </w:r>
      <w:r>
        <w:t xml:space="preserve">Attach </w:t>
      </w:r>
      <w:r w:rsidRPr="00EC65A9">
        <w:t>WRED ID</w:t>
      </w:r>
      <w:r>
        <w:t xml:space="preserve"> to queue </w:t>
      </w:r>
      <w:r w:rsidRPr="00EC65A9">
        <w:t>[sai_wred_id</w:t>
      </w:r>
      <w:r>
        <w:t>_t</w:t>
      </w:r>
      <w:r w:rsidRPr="00EC65A9">
        <w:t xml:space="preserve">] </w:t>
      </w:r>
    </w:p>
    <w:p w14:paraId="1310CD53" w14:textId="77777777" w:rsidR="00BC5122" w:rsidRPr="00EC65A9" w:rsidRDefault="00BC5122" w:rsidP="00BC5122">
      <w:pPr>
        <w:pStyle w:val="code"/>
      </w:pPr>
      <w:r w:rsidRPr="00EC65A9">
        <w:t xml:space="preserve">       Mandatory when SAI_QOS_QUEUE_ATTR_DROP_TYPE = SAI_QOS_DROP_TYPE_WRED */</w:t>
      </w:r>
    </w:p>
    <w:p w14:paraId="06A1B7AE" w14:textId="37FEB03F" w:rsidR="00BC5122" w:rsidRDefault="00BC5122" w:rsidP="00BC5122">
      <w:pPr>
        <w:pStyle w:val="code"/>
      </w:pPr>
      <w:r w:rsidRPr="00EC65A9">
        <w:t xml:space="preserve">    SAI_QOS_QUEUE_ATTR_WRED_</w:t>
      </w:r>
      <w:r w:rsidR="00DA5B54">
        <w:t>PROFILE_</w:t>
      </w:r>
      <w:r w:rsidRPr="00EC65A9">
        <w:t>ID,</w:t>
      </w:r>
    </w:p>
    <w:p w14:paraId="457A2FE2" w14:textId="474BB070" w:rsidR="00C43D56" w:rsidRDefault="00B01FD8" w:rsidP="00EC7B8A">
      <w:pPr>
        <w:pStyle w:val="code"/>
      </w:pPr>
      <w:r>
        <w:t xml:space="preserve">    </w:t>
      </w:r>
    </w:p>
    <w:p w14:paraId="40BC2CA4" w14:textId="13A188D0" w:rsidR="00DA5B54" w:rsidRDefault="00DA5B54" w:rsidP="00C23AB6">
      <w:pPr>
        <w:pStyle w:val="code"/>
        <w:ind w:firstLine="405"/>
      </w:pPr>
      <w:r>
        <w:t>SAI_QOS_QUEUE_ATTR_BUFFER_PROFILE_ID,</w:t>
      </w:r>
    </w:p>
    <w:p w14:paraId="0011C8CB" w14:textId="77777777" w:rsidR="00DA5B54" w:rsidRDefault="00DA5B54" w:rsidP="00C23AB6">
      <w:pPr>
        <w:pStyle w:val="code"/>
        <w:ind w:firstLine="405"/>
      </w:pPr>
    </w:p>
    <w:p w14:paraId="6F90DF71" w14:textId="3394A900" w:rsidR="00DA5B54" w:rsidRDefault="00DA5B54" w:rsidP="00C23AB6">
      <w:pPr>
        <w:pStyle w:val="code"/>
        <w:ind w:firstLine="405"/>
      </w:pPr>
      <w:r>
        <w:t>SAI_QOS_QUEUE_ATTR_SCHEDULER_PROFILE_ID,</w:t>
      </w:r>
    </w:p>
    <w:p w14:paraId="064C2E30" w14:textId="77777777" w:rsidR="00DA5B54" w:rsidRDefault="00DA5B54" w:rsidP="00C23AB6">
      <w:pPr>
        <w:pStyle w:val="code"/>
        <w:ind w:firstLine="405"/>
      </w:pPr>
    </w:p>
    <w:p w14:paraId="3227EA78" w14:textId="652844BB" w:rsidR="00856295" w:rsidRPr="0017760C" w:rsidRDefault="006B6FBE" w:rsidP="00EC7B8A">
      <w:pPr>
        <w:pStyle w:val="code"/>
      </w:pPr>
      <w:r>
        <w:t xml:space="preserve">     </w:t>
      </w:r>
      <w:r w:rsidR="00856295" w:rsidRPr="0017760C">
        <w:t>/* -- */</w:t>
      </w:r>
    </w:p>
    <w:p w14:paraId="405AD410" w14:textId="77777777" w:rsidR="00856295" w:rsidRPr="0017760C" w:rsidRDefault="00856295" w:rsidP="00EC7B8A">
      <w:pPr>
        <w:pStyle w:val="code"/>
      </w:pPr>
      <w:r w:rsidRPr="0017760C">
        <w:t xml:space="preserve">    /* Custom range base value */</w:t>
      </w:r>
    </w:p>
    <w:p w14:paraId="778634D0" w14:textId="27DE9F47" w:rsidR="00856295" w:rsidRPr="00856295" w:rsidRDefault="00856295" w:rsidP="00EC7B8A">
      <w:pPr>
        <w:pStyle w:val="code"/>
      </w:pPr>
      <w:r>
        <w:t xml:space="preserve">    </w:t>
      </w:r>
      <w:r w:rsidRPr="00856295">
        <w:t>SAI_QOS_</w:t>
      </w:r>
      <w:r w:rsidR="00FE2F58">
        <w:t>QUEUE</w:t>
      </w:r>
      <w:r w:rsidRPr="00856295">
        <w:t>_ATTR_CUSTOM_RANGE_BASE  = 0x10000000</w:t>
      </w:r>
    </w:p>
    <w:p w14:paraId="3708EC93" w14:textId="07497E15" w:rsidR="00856295" w:rsidRDefault="00167F6F" w:rsidP="00EC7B8A">
      <w:pPr>
        <w:pStyle w:val="code"/>
        <w:rPr>
          <w:lang w:val="fr-FR"/>
        </w:rPr>
      </w:pPr>
      <w:r w:rsidRPr="004B2062">
        <w:rPr>
          <w:lang w:val="fr-FR"/>
        </w:rPr>
        <w:t xml:space="preserve">} </w:t>
      </w:r>
      <w:r w:rsidR="00856295" w:rsidRPr="004B2062">
        <w:rPr>
          <w:lang w:val="fr-FR"/>
        </w:rPr>
        <w:t>sai_qos_queue_attr_t;</w:t>
      </w:r>
    </w:p>
    <w:p w14:paraId="0469CE76" w14:textId="77777777" w:rsidR="00AF2ACD" w:rsidRDefault="00AF2ACD" w:rsidP="00EC7B8A">
      <w:pPr>
        <w:pStyle w:val="code"/>
        <w:rPr>
          <w:lang w:val="fr-FR"/>
        </w:rPr>
      </w:pPr>
    </w:p>
    <w:p w14:paraId="4E39E60B" w14:textId="2A515A8E" w:rsidR="00AF2ACD" w:rsidRPr="00BE13E9" w:rsidRDefault="00AF2ACD" w:rsidP="00AF2ACD">
      <w:pPr>
        <w:pStyle w:val="Heading2"/>
        <w:numPr>
          <w:ilvl w:val="0"/>
          <w:numId w:val="46"/>
        </w:numPr>
        <w:spacing w:before="200"/>
        <w:rPr>
          <w:sz w:val="22"/>
          <w:szCs w:val="22"/>
        </w:rPr>
      </w:pPr>
      <w:bookmarkStart w:id="18" w:name="_Toc419197967"/>
      <w:r>
        <w:rPr>
          <w:sz w:val="22"/>
          <w:szCs w:val="22"/>
        </w:rPr>
        <w:t>Set attribute to queue</w:t>
      </w:r>
      <w:bookmarkEnd w:id="18"/>
    </w:p>
    <w:p w14:paraId="1E3B110F" w14:textId="77777777" w:rsidR="00AF2ACD" w:rsidRPr="00AF2ACD" w:rsidRDefault="00AF2ACD" w:rsidP="00AF2ACD">
      <w:pPr>
        <w:pStyle w:val="code"/>
        <w:rPr>
          <w:lang w:val="fr-FR"/>
        </w:rPr>
      </w:pPr>
      <w:r w:rsidRPr="00AF2ACD">
        <w:rPr>
          <w:lang w:val="fr-FR"/>
        </w:rPr>
        <w:t>/*</w:t>
      </w:r>
    </w:p>
    <w:p w14:paraId="5B0A36DA" w14:textId="77777777" w:rsidR="00AF2ACD" w:rsidRPr="00AF2ACD" w:rsidRDefault="00AF2ACD" w:rsidP="00AF2ACD">
      <w:pPr>
        <w:pStyle w:val="code"/>
        <w:rPr>
          <w:lang w:val="fr-FR"/>
        </w:rPr>
      </w:pPr>
      <w:r w:rsidRPr="00AF2ACD">
        <w:rPr>
          <w:lang w:val="fr-FR"/>
        </w:rPr>
        <w:t>* Routine Description:</w:t>
      </w:r>
    </w:p>
    <w:p w14:paraId="31E73132" w14:textId="32330280" w:rsidR="00AF2ACD" w:rsidRPr="00AF2ACD" w:rsidRDefault="00AF2ACD" w:rsidP="00AF2ACD">
      <w:pPr>
        <w:pStyle w:val="code"/>
        <w:rPr>
          <w:lang w:val="fr-FR"/>
        </w:rPr>
      </w:pPr>
      <w:r w:rsidRPr="00AF2ACD">
        <w:rPr>
          <w:lang w:val="fr-FR"/>
        </w:rPr>
        <w:t>*   Set queue</w:t>
      </w:r>
      <w:r w:rsidR="00DE4581">
        <w:rPr>
          <w:lang w:val="fr-FR"/>
        </w:rPr>
        <w:t xml:space="preserve"> </w:t>
      </w:r>
      <w:r w:rsidRPr="00AF2ACD">
        <w:rPr>
          <w:lang w:val="fr-FR"/>
        </w:rPr>
        <w:t>attribute</w:t>
      </w:r>
    </w:p>
    <w:p w14:paraId="0D572981" w14:textId="77777777" w:rsidR="00AF2ACD" w:rsidRPr="00BE13E9" w:rsidRDefault="00AF2ACD" w:rsidP="00AF2ACD">
      <w:pPr>
        <w:pStyle w:val="code"/>
      </w:pPr>
      <w:r w:rsidRPr="00BE13E9">
        <w:t>*</w:t>
      </w:r>
    </w:p>
    <w:p w14:paraId="45B2F158" w14:textId="531621B7" w:rsidR="00333400" w:rsidRPr="00F87854" w:rsidRDefault="00AF2ACD" w:rsidP="00AF2ACD">
      <w:pPr>
        <w:pStyle w:val="code"/>
      </w:pPr>
      <w:r w:rsidRPr="00BE13E9">
        <w:t>* Arguments:</w:t>
      </w:r>
    </w:p>
    <w:p w14:paraId="1ED2291A" w14:textId="2C4414C7" w:rsidR="00AF2ACD" w:rsidRPr="00BE13E9" w:rsidRDefault="00AF2ACD" w:rsidP="00AF2ACD">
      <w:pPr>
        <w:pStyle w:val="code"/>
      </w:pPr>
      <w:r w:rsidRPr="00BE13E9">
        <w:t xml:space="preserve">*    </w:t>
      </w:r>
      <w:r w:rsidR="009C19AC">
        <w:t xml:space="preserve">[in] </w:t>
      </w:r>
      <w:r w:rsidR="003C5A69">
        <w:t>queue</w:t>
      </w:r>
      <w:r>
        <w:t>_id – the queue</w:t>
      </w:r>
      <w:r w:rsidR="009C4388">
        <w:t xml:space="preserve"> </w:t>
      </w:r>
      <w:r w:rsidRPr="00BE13E9">
        <w:t>id</w:t>
      </w:r>
    </w:p>
    <w:p w14:paraId="7F7F88C8" w14:textId="77777777" w:rsidR="00AF2ACD" w:rsidRPr="00BE13E9" w:rsidRDefault="00AF2ACD" w:rsidP="00AF2ACD">
      <w:pPr>
        <w:pStyle w:val="code"/>
      </w:pPr>
      <w:r w:rsidRPr="00BE13E9">
        <w:t>*    [in] attr - attribute</w:t>
      </w:r>
    </w:p>
    <w:p w14:paraId="5AAF65A7" w14:textId="77777777" w:rsidR="00AF2ACD" w:rsidRPr="00BE13E9" w:rsidRDefault="00AF2ACD" w:rsidP="00AF2ACD">
      <w:pPr>
        <w:pStyle w:val="code"/>
      </w:pPr>
      <w:r w:rsidRPr="00BE13E9">
        <w:t>*</w:t>
      </w:r>
    </w:p>
    <w:p w14:paraId="15DBA165" w14:textId="77777777" w:rsidR="00AF2ACD" w:rsidRPr="00BE13E9" w:rsidRDefault="00AF2ACD" w:rsidP="00AF2ACD">
      <w:pPr>
        <w:pStyle w:val="code"/>
      </w:pPr>
      <w:r w:rsidRPr="00BE13E9">
        <w:t>* Return Values:</w:t>
      </w:r>
    </w:p>
    <w:p w14:paraId="25CB5E7C" w14:textId="77777777" w:rsidR="00AF2ACD" w:rsidRPr="00BE13E9" w:rsidRDefault="00AF2ACD" w:rsidP="00AF2ACD">
      <w:pPr>
        <w:pStyle w:val="code"/>
      </w:pPr>
      <w:r w:rsidRPr="00BE13E9">
        <w:t>*    SAI_STATUS_SUCCESS on success</w:t>
      </w:r>
    </w:p>
    <w:p w14:paraId="05F476C5" w14:textId="77777777" w:rsidR="00AF2ACD" w:rsidRPr="00BE13E9" w:rsidRDefault="00AF2ACD" w:rsidP="00AF2ACD">
      <w:pPr>
        <w:pStyle w:val="code"/>
      </w:pPr>
      <w:r w:rsidRPr="00BE13E9">
        <w:t>*    Failure status code on error</w:t>
      </w:r>
    </w:p>
    <w:p w14:paraId="0E7D0E21" w14:textId="77777777" w:rsidR="00AF2ACD" w:rsidRPr="00BE13E9" w:rsidRDefault="00AF2ACD" w:rsidP="00AF2ACD">
      <w:pPr>
        <w:pStyle w:val="code"/>
      </w:pPr>
      <w:r w:rsidRPr="00BE13E9">
        <w:t>*/</w:t>
      </w:r>
    </w:p>
    <w:p w14:paraId="317754D9" w14:textId="28E1DB14" w:rsidR="00E57A1B" w:rsidRPr="00BF7C0C" w:rsidRDefault="00AF2ACD" w:rsidP="00AF2ACD">
      <w:pPr>
        <w:pStyle w:val="code"/>
      </w:pPr>
      <w:r w:rsidRPr="00BE13E9">
        <w:t>typede</w:t>
      </w:r>
      <w:r>
        <w:t>f sai_status_t (*sai_set_qos_queue</w:t>
      </w:r>
      <w:r w:rsidRPr="00BE13E9">
        <w:t>_attribute_fn)(</w:t>
      </w:r>
    </w:p>
    <w:p w14:paraId="35888A86" w14:textId="6A9A795E" w:rsidR="00AF2ACD" w:rsidRPr="00FC5CF7" w:rsidRDefault="00E57A1B" w:rsidP="00AF2ACD">
      <w:pPr>
        <w:pStyle w:val="code"/>
        <w:rPr>
          <w:lang w:val="fr-FR"/>
        </w:rPr>
      </w:pPr>
      <w:r w:rsidRPr="00BF7C0C">
        <w:lastRenderedPageBreak/>
        <w:t xml:space="preserve">    </w:t>
      </w:r>
      <w:r w:rsidR="00AF2ACD" w:rsidRPr="00FC5CF7">
        <w:rPr>
          <w:lang w:val="fr-FR"/>
        </w:rPr>
        <w:t xml:space="preserve">_In_ </w:t>
      </w:r>
      <w:r w:rsidR="00BF7C0C">
        <w:rPr>
          <w:lang w:val="fr-FR"/>
        </w:rPr>
        <w:t>sai_object_</w:t>
      </w:r>
      <w:r w:rsidR="00F31297" w:rsidRPr="00FC5CF7">
        <w:rPr>
          <w:lang w:val="fr-FR"/>
        </w:rPr>
        <w:t xml:space="preserve">id_t </w:t>
      </w:r>
      <w:r w:rsidR="00AF2ACD" w:rsidRPr="00FC5CF7">
        <w:rPr>
          <w:lang w:val="fr-FR"/>
        </w:rPr>
        <w:t>queue_id,</w:t>
      </w:r>
    </w:p>
    <w:p w14:paraId="5236FEAF" w14:textId="77777777" w:rsidR="00AF2ACD" w:rsidRPr="00BE13E9" w:rsidRDefault="00AF2ACD" w:rsidP="00AF2ACD">
      <w:pPr>
        <w:pStyle w:val="code"/>
        <w:rPr>
          <w:lang w:val="fr-FR"/>
        </w:rPr>
      </w:pPr>
      <w:r w:rsidRPr="00FC5CF7">
        <w:rPr>
          <w:lang w:val="fr-FR"/>
        </w:rPr>
        <w:t xml:space="preserve">    </w:t>
      </w:r>
      <w:r w:rsidRPr="00BE13E9">
        <w:rPr>
          <w:lang w:val="fr-FR"/>
        </w:rPr>
        <w:t>_In_ const sai_attribute_t *attr</w:t>
      </w:r>
    </w:p>
    <w:p w14:paraId="22D56EC5" w14:textId="77777777" w:rsidR="00AF2ACD" w:rsidRPr="00BE13E9" w:rsidRDefault="00AF2ACD" w:rsidP="00AF2ACD">
      <w:pPr>
        <w:pStyle w:val="code"/>
      </w:pPr>
      <w:r w:rsidRPr="00BE13E9">
        <w:rPr>
          <w:lang w:val="fr-FR"/>
        </w:rPr>
        <w:t xml:space="preserve">    </w:t>
      </w:r>
      <w:r w:rsidRPr="00BE13E9">
        <w:t>);</w:t>
      </w:r>
    </w:p>
    <w:p w14:paraId="71074452" w14:textId="61178D0C" w:rsidR="00AF2ACD" w:rsidRPr="00BE13E9" w:rsidRDefault="00BF264C" w:rsidP="00AF2ACD">
      <w:pPr>
        <w:pStyle w:val="Heading2"/>
        <w:numPr>
          <w:ilvl w:val="0"/>
          <w:numId w:val="46"/>
        </w:numPr>
        <w:spacing w:before="200"/>
        <w:rPr>
          <w:sz w:val="22"/>
          <w:szCs w:val="22"/>
        </w:rPr>
      </w:pPr>
      <w:bookmarkStart w:id="19" w:name="_Toc419197968"/>
      <w:r>
        <w:rPr>
          <w:sz w:val="22"/>
          <w:szCs w:val="22"/>
        </w:rPr>
        <w:t>Get attribute of queue</w:t>
      </w:r>
      <w:bookmarkEnd w:id="19"/>
    </w:p>
    <w:p w14:paraId="3ED4E5F1" w14:textId="77777777" w:rsidR="00AF2ACD" w:rsidRPr="00EE13C1" w:rsidRDefault="00AF2ACD" w:rsidP="00AF2ACD">
      <w:pPr>
        <w:pStyle w:val="code"/>
        <w:rPr>
          <w:lang w:val="fr-FR"/>
        </w:rPr>
      </w:pPr>
      <w:r w:rsidRPr="00EE13C1">
        <w:rPr>
          <w:lang w:val="fr-FR"/>
        </w:rPr>
        <w:t>/*</w:t>
      </w:r>
    </w:p>
    <w:p w14:paraId="08861476" w14:textId="77777777" w:rsidR="00AF2ACD" w:rsidRPr="00EE13C1" w:rsidRDefault="00AF2ACD" w:rsidP="00AF2ACD">
      <w:pPr>
        <w:pStyle w:val="code"/>
        <w:rPr>
          <w:lang w:val="fr-FR"/>
        </w:rPr>
      </w:pPr>
      <w:r w:rsidRPr="00EE13C1">
        <w:rPr>
          <w:lang w:val="fr-FR"/>
        </w:rPr>
        <w:t>* Routine Description:</w:t>
      </w:r>
    </w:p>
    <w:p w14:paraId="1ACBB867" w14:textId="783E40F5" w:rsidR="00AF2ACD" w:rsidRPr="00EE13C1" w:rsidRDefault="00AF2ACD" w:rsidP="00AF2ACD">
      <w:pPr>
        <w:pStyle w:val="code"/>
        <w:rPr>
          <w:lang w:val="fr-FR"/>
        </w:rPr>
      </w:pPr>
      <w:r w:rsidRPr="00EE13C1">
        <w:rPr>
          <w:lang w:val="fr-FR"/>
        </w:rPr>
        <w:t>*   Get queue</w:t>
      </w:r>
      <w:r w:rsidR="00E26963">
        <w:rPr>
          <w:lang w:val="fr-FR"/>
        </w:rPr>
        <w:t xml:space="preserve"> </w:t>
      </w:r>
      <w:r w:rsidRPr="00EE13C1">
        <w:rPr>
          <w:lang w:val="fr-FR"/>
        </w:rPr>
        <w:t>attribute</w:t>
      </w:r>
    </w:p>
    <w:p w14:paraId="146E107A" w14:textId="77777777" w:rsidR="00AF2ACD" w:rsidRPr="0060768F" w:rsidRDefault="00AF2ACD" w:rsidP="00AF2ACD">
      <w:pPr>
        <w:pStyle w:val="code"/>
      </w:pPr>
      <w:r w:rsidRPr="0060768F">
        <w:t>*</w:t>
      </w:r>
    </w:p>
    <w:p w14:paraId="5D7ACF9E" w14:textId="77777777" w:rsidR="00AF2ACD" w:rsidRPr="0060768F" w:rsidRDefault="00AF2ACD" w:rsidP="00AF2ACD">
      <w:pPr>
        <w:pStyle w:val="code"/>
      </w:pPr>
      <w:r w:rsidRPr="0060768F">
        <w:t>* Arguments:</w:t>
      </w:r>
    </w:p>
    <w:p w14:paraId="4B7BBC2F" w14:textId="1C51D9D8" w:rsidR="00AF2ACD" w:rsidRPr="00BE13E9" w:rsidRDefault="00AF2ACD" w:rsidP="00AF2ACD">
      <w:pPr>
        <w:pStyle w:val="code"/>
      </w:pPr>
      <w:r w:rsidRPr="00BE13E9">
        <w:t xml:space="preserve">*    </w:t>
      </w:r>
      <w:r w:rsidR="002176BB">
        <w:t xml:space="preserve">[in] </w:t>
      </w:r>
      <w:r w:rsidR="007C7227">
        <w:t>queue</w:t>
      </w:r>
      <w:r>
        <w:t xml:space="preserve">_id – queue </w:t>
      </w:r>
      <w:r w:rsidRPr="00BE13E9">
        <w:t>counter id</w:t>
      </w:r>
    </w:p>
    <w:p w14:paraId="64EF4478" w14:textId="77777777" w:rsidR="00AF2ACD" w:rsidRPr="00BE13E9" w:rsidRDefault="00AF2ACD" w:rsidP="00AF2ACD">
      <w:pPr>
        <w:pStyle w:val="code"/>
      </w:pPr>
      <w:r w:rsidRPr="00BE13E9">
        <w:t>*    [in] attr_count - number of attributes</w:t>
      </w:r>
    </w:p>
    <w:p w14:paraId="4A2290ED" w14:textId="77777777" w:rsidR="00AF2ACD" w:rsidRPr="00BE13E9" w:rsidRDefault="00AF2ACD" w:rsidP="00AF2ACD">
      <w:pPr>
        <w:pStyle w:val="code"/>
      </w:pPr>
      <w:r w:rsidRPr="00BE13E9">
        <w:t>*    [Out] attr_list - array of attributes</w:t>
      </w:r>
    </w:p>
    <w:p w14:paraId="2B1EAC11" w14:textId="77777777" w:rsidR="00AF2ACD" w:rsidRPr="00BE13E9" w:rsidRDefault="00AF2ACD" w:rsidP="00AF2ACD">
      <w:pPr>
        <w:pStyle w:val="code"/>
      </w:pPr>
      <w:r w:rsidRPr="00BE13E9">
        <w:t>*</w:t>
      </w:r>
    </w:p>
    <w:p w14:paraId="52BBC517" w14:textId="77777777" w:rsidR="00AF2ACD" w:rsidRPr="00BE13E9" w:rsidRDefault="00AF2ACD" w:rsidP="00AF2ACD">
      <w:pPr>
        <w:pStyle w:val="code"/>
      </w:pPr>
      <w:r w:rsidRPr="00BE13E9">
        <w:t>* Return Values:</w:t>
      </w:r>
    </w:p>
    <w:p w14:paraId="0884F70C" w14:textId="77777777" w:rsidR="00AF2ACD" w:rsidRPr="00BE13E9" w:rsidRDefault="00AF2ACD" w:rsidP="00AF2ACD">
      <w:pPr>
        <w:pStyle w:val="code"/>
      </w:pPr>
      <w:r w:rsidRPr="00BE13E9">
        <w:t>*    SAI_STATUS_SUCCESS on success</w:t>
      </w:r>
    </w:p>
    <w:p w14:paraId="70064C37" w14:textId="77777777" w:rsidR="00AF2ACD" w:rsidRPr="00BE13E9" w:rsidRDefault="00AF2ACD" w:rsidP="00AF2ACD">
      <w:pPr>
        <w:pStyle w:val="code"/>
        <w:rPr>
          <w:lang w:val="fr-FR"/>
        </w:rPr>
      </w:pPr>
      <w:r w:rsidRPr="00BE13E9">
        <w:rPr>
          <w:lang w:val="fr-FR"/>
        </w:rPr>
        <w:t>*    Failure status code on error</w:t>
      </w:r>
    </w:p>
    <w:p w14:paraId="3CA6D769" w14:textId="77777777" w:rsidR="00AF2ACD" w:rsidRPr="00BE13E9" w:rsidRDefault="00AF2ACD" w:rsidP="00AF2ACD">
      <w:pPr>
        <w:pStyle w:val="code"/>
        <w:rPr>
          <w:lang w:val="fr-FR"/>
        </w:rPr>
      </w:pPr>
      <w:r w:rsidRPr="00BE13E9">
        <w:rPr>
          <w:lang w:val="fr-FR"/>
        </w:rPr>
        <w:t>*/</w:t>
      </w:r>
    </w:p>
    <w:p w14:paraId="67A2B387" w14:textId="1C21BE34" w:rsidR="00AF2ACD" w:rsidRPr="00EE13C1" w:rsidRDefault="00AF2ACD" w:rsidP="00AF2ACD">
      <w:pPr>
        <w:pStyle w:val="code"/>
        <w:rPr>
          <w:lang w:val="fr-FR"/>
        </w:rPr>
      </w:pPr>
      <w:r w:rsidRPr="00EE13C1">
        <w:rPr>
          <w:lang w:val="fr-FR"/>
        </w:rPr>
        <w:t>typedef sai_status_t (*sai_get_qos_queue_attribute_fn)(</w:t>
      </w:r>
    </w:p>
    <w:p w14:paraId="67CE40D2" w14:textId="0E9AF441" w:rsidR="00AF2ACD" w:rsidRPr="00C85CE1" w:rsidRDefault="005339CE" w:rsidP="00AF2ACD">
      <w:pPr>
        <w:pStyle w:val="code"/>
      </w:pPr>
      <w:r w:rsidRPr="00C5182A">
        <w:rPr>
          <w:lang w:val="fr-FR"/>
        </w:rPr>
        <w:t xml:space="preserve">    </w:t>
      </w:r>
      <w:r w:rsidRPr="00C85CE1">
        <w:t>_In_ sai_object</w:t>
      </w:r>
      <w:r w:rsidR="009D7016" w:rsidRPr="00C85CE1">
        <w:t>_id_t</w:t>
      </w:r>
      <w:r w:rsidR="00D26E7D" w:rsidRPr="00C85CE1">
        <w:t xml:space="preserve"> </w:t>
      </w:r>
      <w:r w:rsidR="00AF2ACD" w:rsidRPr="00C85CE1">
        <w:t>queue_id,</w:t>
      </w:r>
    </w:p>
    <w:p w14:paraId="6E999F03" w14:textId="37E03846" w:rsidR="00AF2ACD" w:rsidRPr="00BE13E9" w:rsidRDefault="00AF2ACD" w:rsidP="00AF2ACD">
      <w:pPr>
        <w:pStyle w:val="code"/>
      </w:pPr>
      <w:r w:rsidRPr="00C85CE1">
        <w:t xml:space="preserve">    </w:t>
      </w:r>
      <w:r w:rsidRPr="00BE13E9">
        <w:t xml:space="preserve">_In_ uint32_t </w:t>
      </w:r>
      <w:r w:rsidR="00A82E4E">
        <w:t xml:space="preserve">       </w:t>
      </w:r>
      <w:r w:rsidRPr="00BE13E9">
        <w:t>attr_count,</w:t>
      </w:r>
    </w:p>
    <w:p w14:paraId="1676376B" w14:textId="77777777" w:rsidR="00AF2ACD" w:rsidRPr="008C7C4C" w:rsidRDefault="00AF2ACD" w:rsidP="00AF2ACD">
      <w:pPr>
        <w:pStyle w:val="code"/>
        <w:rPr>
          <w:lang w:val="fr-FR"/>
        </w:rPr>
      </w:pPr>
      <w:r w:rsidRPr="00BE13E9">
        <w:t xml:space="preserve">    </w:t>
      </w:r>
      <w:r w:rsidRPr="008C7C4C">
        <w:rPr>
          <w:lang w:val="fr-FR"/>
        </w:rPr>
        <w:t>_Out_ sai_attribute_t *attr_list</w:t>
      </w:r>
    </w:p>
    <w:p w14:paraId="5038CAFA" w14:textId="77777777" w:rsidR="00AF2ACD" w:rsidRPr="008C7C4C" w:rsidRDefault="00AF2ACD" w:rsidP="00AF2ACD">
      <w:pPr>
        <w:pStyle w:val="code"/>
        <w:rPr>
          <w:lang w:val="fr-FR"/>
        </w:rPr>
      </w:pPr>
      <w:r w:rsidRPr="008C7C4C">
        <w:rPr>
          <w:lang w:val="fr-FR"/>
        </w:rPr>
        <w:t xml:space="preserve">    );</w:t>
      </w:r>
    </w:p>
    <w:p w14:paraId="3B3A97C6" w14:textId="77777777" w:rsidR="00AF2ACD" w:rsidRPr="004B2062" w:rsidRDefault="00AF2ACD" w:rsidP="00EC7B8A">
      <w:pPr>
        <w:pStyle w:val="code"/>
        <w:rPr>
          <w:lang w:val="fr-FR"/>
        </w:rPr>
      </w:pPr>
    </w:p>
    <w:p w14:paraId="0893FF5E" w14:textId="77777777" w:rsidR="00EC7B8A" w:rsidRPr="004B2062" w:rsidRDefault="00EC7B8A" w:rsidP="00EC7B8A">
      <w:pPr>
        <w:pStyle w:val="code"/>
        <w:rPr>
          <w:lang w:val="fr-FR"/>
        </w:rPr>
      </w:pPr>
    </w:p>
    <w:p w14:paraId="6B4DF20E" w14:textId="39605D19" w:rsidR="007E16D0" w:rsidRPr="00CC736D" w:rsidRDefault="007E16D0" w:rsidP="00CC4329">
      <w:pPr>
        <w:pStyle w:val="Heading3"/>
        <w:rPr>
          <w:lang w:val="fr-FR"/>
        </w:rPr>
      </w:pPr>
      <w:bookmarkStart w:id="20" w:name="_Toc419197969"/>
      <w:r w:rsidRPr="00CC736D">
        <w:rPr>
          <w:lang w:val="fr-FR"/>
        </w:rPr>
        <w:t xml:space="preserve">Queue </w:t>
      </w:r>
      <w:r w:rsidRPr="00CC4329">
        <w:t>stat</w:t>
      </w:r>
      <w:r w:rsidR="00CC4329" w:rsidRPr="00CC4329">
        <w:t>istics</w:t>
      </w:r>
      <w:bookmarkEnd w:id="20"/>
    </w:p>
    <w:p w14:paraId="1400D87B" w14:textId="0D3853D6" w:rsidR="004B2062" w:rsidRPr="001921A0" w:rsidRDefault="004B2062" w:rsidP="004B2062">
      <w:pPr>
        <w:pStyle w:val="code"/>
        <w:rPr>
          <w:lang w:val="fr-FR"/>
        </w:rPr>
      </w:pPr>
      <w:r w:rsidRPr="001921A0">
        <w:rPr>
          <w:lang w:val="fr-FR"/>
        </w:rPr>
        <w:t>typedef enum _sai_</w:t>
      </w:r>
      <w:r w:rsidR="0045739E" w:rsidRPr="001921A0">
        <w:rPr>
          <w:lang w:val="fr-FR"/>
        </w:rPr>
        <w:t>qos_</w:t>
      </w:r>
      <w:r w:rsidRPr="001921A0">
        <w:rPr>
          <w:lang w:val="fr-FR"/>
        </w:rPr>
        <w:t>queue_</w:t>
      </w:r>
      <w:r w:rsidR="00F814B6" w:rsidRPr="001921A0">
        <w:rPr>
          <w:lang w:val="fr-FR"/>
        </w:rPr>
        <w:t>stat_</w:t>
      </w:r>
      <w:r w:rsidRPr="001921A0">
        <w:rPr>
          <w:lang w:val="fr-FR"/>
        </w:rPr>
        <w:t>counter_t</w:t>
      </w:r>
    </w:p>
    <w:p w14:paraId="23D5E390" w14:textId="61585A29" w:rsidR="004B2062" w:rsidRPr="001921A0" w:rsidRDefault="004B2062" w:rsidP="00E200B4">
      <w:pPr>
        <w:pStyle w:val="code"/>
        <w:rPr>
          <w:lang w:val="fr-FR"/>
        </w:rPr>
      </w:pPr>
      <w:r w:rsidRPr="001921A0">
        <w:rPr>
          <w:lang w:val="fr-FR"/>
        </w:rPr>
        <w:t>{</w:t>
      </w:r>
    </w:p>
    <w:p w14:paraId="5F87C215" w14:textId="317F6657" w:rsidR="004B2062" w:rsidRPr="005955C3" w:rsidRDefault="004B2062" w:rsidP="004B2062">
      <w:pPr>
        <w:pStyle w:val="code"/>
      </w:pPr>
      <w:r w:rsidRPr="005955C3">
        <w:t xml:space="preserve"> </w:t>
      </w:r>
      <w:r w:rsidR="00382EDA" w:rsidRPr="005955C3">
        <w:t xml:space="preserve"> </w:t>
      </w:r>
      <w:r w:rsidRPr="005955C3">
        <w:t xml:space="preserve">  /* get/set </w:t>
      </w:r>
      <w:r w:rsidR="003719D4" w:rsidRPr="005955C3">
        <w:t xml:space="preserve">tx </w:t>
      </w:r>
      <w:r w:rsidRPr="005955C3">
        <w:t>packet</w:t>
      </w:r>
      <w:r w:rsidR="003719D4" w:rsidRPr="005955C3">
        <w:t xml:space="preserve">s </w:t>
      </w:r>
      <w:r w:rsidRPr="005955C3">
        <w:t xml:space="preserve">count [uint64_t] */ </w:t>
      </w:r>
    </w:p>
    <w:p w14:paraId="762D975D" w14:textId="4DAB50B6" w:rsidR="004B2062" w:rsidRPr="00C74395" w:rsidRDefault="004B2062" w:rsidP="004B2062">
      <w:pPr>
        <w:pStyle w:val="code"/>
        <w:rPr>
          <w:lang w:val="fr-FR"/>
        </w:rPr>
      </w:pPr>
      <w:r w:rsidRPr="005955C3">
        <w:t xml:space="preserve">    </w:t>
      </w:r>
      <w:r w:rsidRPr="00C74395">
        <w:rPr>
          <w:lang w:val="fr-FR"/>
        </w:rPr>
        <w:t>SAI_</w:t>
      </w:r>
      <w:r w:rsidR="0045739E" w:rsidRPr="00C74395">
        <w:rPr>
          <w:lang w:val="fr-FR"/>
        </w:rPr>
        <w:t>QOS_</w:t>
      </w:r>
      <w:r w:rsidRPr="00C74395">
        <w:rPr>
          <w:lang w:val="fr-FR"/>
        </w:rPr>
        <w:t>QUEUE_</w:t>
      </w:r>
      <w:r w:rsidR="008E6B72" w:rsidRPr="00C74395">
        <w:rPr>
          <w:lang w:val="fr-FR"/>
        </w:rPr>
        <w:t>STAT_</w:t>
      </w:r>
      <w:r w:rsidRPr="00C74395">
        <w:rPr>
          <w:lang w:val="fr-FR"/>
        </w:rPr>
        <w:t>PACKETS,</w:t>
      </w:r>
    </w:p>
    <w:p w14:paraId="4E14AEAA" w14:textId="77777777" w:rsidR="004B2062" w:rsidRPr="00C74395" w:rsidRDefault="004B2062" w:rsidP="004B2062">
      <w:pPr>
        <w:pStyle w:val="code"/>
        <w:rPr>
          <w:lang w:val="fr-FR"/>
        </w:rPr>
      </w:pPr>
    </w:p>
    <w:p w14:paraId="0A7D8E8C" w14:textId="50C4050A" w:rsidR="004B2062" w:rsidRPr="00BE13E9" w:rsidRDefault="004B2062" w:rsidP="004B2062">
      <w:pPr>
        <w:pStyle w:val="code"/>
      </w:pPr>
      <w:r w:rsidRPr="001921A0">
        <w:rPr>
          <w:lang w:val="fr-FR"/>
        </w:rPr>
        <w:t xml:space="preserve">    </w:t>
      </w:r>
      <w:r w:rsidRPr="00BE13E9">
        <w:t xml:space="preserve">/* get/set </w:t>
      </w:r>
      <w:r w:rsidR="003719D4">
        <w:t xml:space="preserve">tx </w:t>
      </w:r>
      <w:r w:rsidRPr="00BE13E9">
        <w:t>byte</w:t>
      </w:r>
      <w:r w:rsidR="003719D4">
        <w:t xml:space="preserve">s </w:t>
      </w:r>
      <w:r w:rsidRPr="00BE13E9">
        <w:t>count [uint64_t] */</w:t>
      </w:r>
    </w:p>
    <w:p w14:paraId="0DD23BB9" w14:textId="12799D95" w:rsidR="004B2062" w:rsidRDefault="004B2062" w:rsidP="004B2062">
      <w:pPr>
        <w:pStyle w:val="code"/>
      </w:pPr>
      <w:r>
        <w:t xml:space="preserve">    SAI_</w:t>
      </w:r>
      <w:r w:rsidR="0045739E">
        <w:t>QOS_</w:t>
      </w:r>
      <w:r>
        <w:t>QUEUE</w:t>
      </w:r>
      <w:r w:rsidRPr="00BE13E9">
        <w:t>_</w:t>
      </w:r>
      <w:r w:rsidR="00C74395" w:rsidRPr="002807F0">
        <w:t>STAT_</w:t>
      </w:r>
      <w:r w:rsidRPr="00BE13E9">
        <w:t>BYTES,</w:t>
      </w:r>
    </w:p>
    <w:p w14:paraId="44DB0239" w14:textId="77777777" w:rsidR="00A95987" w:rsidRDefault="00A95987" w:rsidP="004B2062">
      <w:pPr>
        <w:pStyle w:val="code"/>
      </w:pPr>
      <w:r>
        <w:t xml:space="preserve">    </w:t>
      </w:r>
    </w:p>
    <w:p w14:paraId="5549D7C9" w14:textId="4C4B33D9" w:rsidR="004B2062" w:rsidRPr="00BE13E9" w:rsidRDefault="00A95987" w:rsidP="004B2062">
      <w:pPr>
        <w:pStyle w:val="code"/>
      </w:pPr>
      <w:r>
        <w:t xml:space="preserve">    </w:t>
      </w:r>
      <w:r w:rsidR="004B2062" w:rsidRPr="00BE13E9">
        <w:t xml:space="preserve">/* get/set </w:t>
      </w:r>
      <w:r w:rsidR="003719D4">
        <w:t xml:space="preserve">dropped </w:t>
      </w:r>
      <w:r w:rsidR="004B2062" w:rsidRPr="00BE13E9">
        <w:t>packet</w:t>
      </w:r>
      <w:r w:rsidR="006E0315">
        <w:t xml:space="preserve">s </w:t>
      </w:r>
      <w:r w:rsidR="004B2062" w:rsidRPr="00BE13E9">
        <w:t xml:space="preserve">count [uint64_t] */ </w:t>
      </w:r>
    </w:p>
    <w:p w14:paraId="0CE820F9" w14:textId="7B870547" w:rsidR="004B2062" w:rsidRDefault="004B2062" w:rsidP="004B2062">
      <w:pPr>
        <w:pStyle w:val="code"/>
      </w:pPr>
      <w:r>
        <w:t xml:space="preserve">    SAI_</w:t>
      </w:r>
      <w:r w:rsidR="0045739E">
        <w:t>QOS_</w:t>
      </w:r>
      <w:r>
        <w:t>QUEUE</w:t>
      </w:r>
      <w:r w:rsidRPr="00BE13E9">
        <w:t>_</w:t>
      </w:r>
      <w:r w:rsidR="00D60168" w:rsidRPr="00AA06EB">
        <w:t>STAT_</w:t>
      </w:r>
      <w:r>
        <w:t>DROPPED_</w:t>
      </w:r>
      <w:r w:rsidRPr="00BE13E9">
        <w:t>PACKETS,</w:t>
      </w:r>
    </w:p>
    <w:p w14:paraId="4045B9F6" w14:textId="77777777" w:rsidR="004B2062" w:rsidRPr="00BE13E9" w:rsidRDefault="004B2062" w:rsidP="004B2062">
      <w:pPr>
        <w:pStyle w:val="code"/>
      </w:pPr>
    </w:p>
    <w:p w14:paraId="4DFBF379" w14:textId="50157F4E" w:rsidR="004B2062" w:rsidRPr="00BE13E9" w:rsidRDefault="00916A72" w:rsidP="004B2062">
      <w:pPr>
        <w:pStyle w:val="code"/>
      </w:pPr>
      <w:r>
        <w:t xml:space="preserve">    /* get/set </w:t>
      </w:r>
      <w:r w:rsidR="003719D4">
        <w:t xml:space="preserve">dropped </w:t>
      </w:r>
      <w:r>
        <w:t xml:space="preserve">bytes </w:t>
      </w:r>
      <w:r w:rsidR="004B2062" w:rsidRPr="00BE13E9">
        <w:t>count [uint64_t] */</w:t>
      </w:r>
    </w:p>
    <w:p w14:paraId="55B85261" w14:textId="498C72AD" w:rsidR="004B2062" w:rsidRDefault="004B2062" w:rsidP="004B2062">
      <w:pPr>
        <w:pStyle w:val="code"/>
      </w:pPr>
      <w:r>
        <w:t xml:space="preserve">    SAI_</w:t>
      </w:r>
      <w:r w:rsidR="0045739E">
        <w:t>QOS_</w:t>
      </w:r>
      <w:r>
        <w:t>QUEUE</w:t>
      </w:r>
      <w:r w:rsidRPr="00BE13E9">
        <w:t>_</w:t>
      </w:r>
      <w:r w:rsidR="001617FE" w:rsidRPr="00AA06EB">
        <w:t>STAT_</w:t>
      </w:r>
      <w:r>
        <w:t>DROPPED_</w:t>
      </w:r>
      <w:r w:rsidRPr="00BE13E9">
        <w:t>BYTES,</w:t>
      </w:r>
    </w:p>
    <w:p w14:paraId="1B3D42E2" w14:textId="77777777" w:rsidR="004B2062" w:rsidRPr="00BE13E9" w:rsidRDefault="004B2062" w:rsidP="004B2062">
      <w:pPr>
        <w:pStyle w:val="code"/>
      </w:pPr>
    </w:p>
    <w:p w14:paraId="183BA44E" w14:textId="4E1C33A3" w:rsidR="004B2062" w:rsidRPr="00BE13E9" w:rsidRDefault="0045739E" w:rsidP="004B2062">
      <w:pPr>
        <w:pStyle w:val="code"/>
      </w:pPr>
      <w:r>
        <w:t xml:space="preserve">    </w:t>
      </w:r>
      <w:r w:rsidR="004B2062" w:rsidRPr="00BE13E9">
        <w:t xml:space="preserve">/* get/set green </w:t>
      </w:r>
      <w:r w:rsidR="00D36C2A">
        <w:t xml:space="preserve">color </w:t>
      </w:r>
      <w:r w:rsidR="003719D4">
        <w:t xml:space="preserve">tx </w:t>
      </w:r>
      <w:r w:rsidR="004B2062" w:rsidRPr="00BE13E9">
        <w:t>packet</w:t>
      </w:r>
      <w:r w:rsidR="00D36C2A">
        <w:t xml:space="preserve">s </w:t>
      </w:r>
      <w:r w:rsidR="004B2062" w:rsidRPr="00BE13E9">
        <w:t>count [uint64_t] */</w:t>
      </w:r>
    </w:p>
    <w:p w14:paraId="431B13C3" w14:textId="458DE5DC" w:rsidR="004B2062" w:rsidRDefault="004B2062" w:rsidP="004B2062">
      <w:pPr>
        <w:pStyle w:val="code"/>
      </w:pPr>
      <w:r>
        <w:t xml:space="preserve">     SAI_</w:t>
      </w:r>
      <w:r w:rsidR="000947F6">
        <w:t>QOS_</w:t>
      </w:r>
      <w:r>
        <w:t>QUEUE_</w:t>
      </w:r>
      <w:r w:rsidR="00EA2736" w:rsidRPr="00AA06EB">
        <w:t>STAT_</w:t>
      </w:r>
      <w:r>
        <w:t>GREEN_PACKETS,</w:t>
      </w:r>
    </w:p>
    <w:p w14:paraId="00D1E800" w14:textId="77777777" w:rsidR="004B2062" w:rsidRPr="00BE13E9" w:rsidRDefault="004B2062" w:rsidP="004B2062">
      <w:pPr>
        <w:pStyle w:val="code"/>
      </w:pPr>
    </w:p>
    <w:p w14:paraId="0FBDF868" w14:textId="4C9DA666" w:rsidR="004B2062" w:rsidRPr="00BE13E9" w:rsidRDefault="0045739E" w:rsidP="004B2062">
      <w:pPr>
        <w:pStyle w:val="code"/>
      </w:pPr>
      <w:r>
        <w:t xml:space="preserve">     </w:t>
      </w:r>
      <w:r w:rsidR="004B2062" w:rsidRPr="00BE13E9">
        <w:t xml:space="preserve">/* get/set green </w:t>
      </w:r>
      <w:r w:rsidR="003719D4">
        <w:t xml:space="preserve">color tx </w:t>
      </w:r>
      <w:r w:rsidR="004B2062" w:rsidRPr="00BE13E9">
        <w:t>byte</w:t>
      </w:r>
      <w:r w:rsidR="003719D4">
        <w:t>s</w:t>
      </w:r>
      <w:r w:rsidR="004B2062" w:rsidRPr="00BE13E9">
        <w:t xml:space="preserve"> count [uint64_t] */</w:t>
      </w:r>
    </w:p>
    <w:p w14:paraId="05EF6E4D" w14:textId="11537AA6" w:rsidR="004B2062" w:rsidRDefault="004B2062" w:rsidP="004B2062">
      <w:pPr>
        <w:pStyle w:val="code"/>
      </w:pPr>
      <w:r>
        <w:t xml:space="preserve">     SAI_</w:t>
      </w:r>
      <w:r w:rsidR="000947F6">
        <w:t>QOS_</w:t>
      </w:r>
      <w:r>
        <w:t>QUEUE</w:t>
      </w:r>
      <w:r w:rsidRPr="00BE13E9">
        <w:t>_</w:t>
      </w:r>
      <w:r w:rsidR="000E778D" w:rsidRPr="00AA06EB">
        <w:t>STAT_</w:t>
      </w:r>
      <w:r w:rsidRPr="00BE13E9">
        <w:t>GREEN_BYTES,</w:t>
      </w:r>
    </w:p>
    <w:p w14:paraId="4D6727A6" w14:textId="77777777" w:rsidR="004B2062" w:rsidRDefault="004B2062" w:rsidP="004B2062">
      <w:pPr>
        <w:pStyle w:val="code"/>
      </w:pPr>
    </w:p>
    <w:p w14:paraId="0968D8D2" w14:textId="4B60D3DD" w:rsidR="004B2062" w:rsidRPr="00BE13E9" w:rsidRDefault="0045739E" w:rsidP="004B2062">
      <w:pPr>
        <w:pStyle w:val="code"/>
      </w:pPr>
      <w:r>
        <w:t xml:space="preserve">     </w:t>
      </w:r>
      <w:r w:rsidR="004B2062" w:rsidRPr="00BE13E9">
        <w:t xml:space="preserve">/* get/set green </w:t>
      </w:r>
      <w:r w:rsidR="003719D4">
        <w:t xml:space="preserve">color dropped </w:t>
      </w:r>
      <w:r w:rsidR="004B2062" w:rsidRPr="00BE13E9">
        <w:t>packet</w:t>
      </w:r>
      <w:r w:rsidR="003719D4">
        <w:t>s</w:t>
      </w:r>
      <w:r w:rsidR="004B2062" w:rsidRPr="00BE13E9">
        <w:t xml:space="preserve"> count [uint64_t] */</w:t>
      </w:r>
    </w:p>
    <w:p w14:paraId="1652B36D" w14:textId="07127F27" w:rsidR="004B2062" w:rsidRDefault="004B2062" w:rsidP="004B2062">
      <w:pPr>
        <w:pStyle w:val="code"/>
      </w:pPr>
      <w:r>
        <w:t xml:space="preserve">     SAI_</w:t>
      </w:r>
      <w:r w:rsidR="000947F6">
        <w:t>QOS_</w:t>
      </w:r>
      <w:r>
        <w:t>QUEUE_</w:t>
      </w:r>
      <w:r w:rsidR="004C19F3" w:rsidRPr="00AA06EB">
        <w:t>STAT_</w:t>
      </w:r>
      <w:r>
        <w:t>GREEN_DROPPED_PACKETS,</w:t>
      </w:r>
    </w:p>
    <w:p w14:paraId="59383B14" w14:textId="77777777" w:rsidR="000C0BBF" w:rsidRDefault="000C0BBF" w:rsidP="000C0BBF">
      <w:pPr>
        <w:pStyle w:val="code"/>
      </w:pPr>
    </w:p>
    <w:p w14:paraId="2D8EABEA" w14:textId="766DC5D7" w:rsidR="007F6825" w:rsidRPr="00BE13E9" w:rsidRDefault="000C0BBF" w:rsidP="007F6825">
      <w:pPr>
        <w:pStyle w:val="code"/>
      </w:pPr>
      <w:r>
        <w:t xml:space="preserve">     </w:t>
      </w:r>
      <w:r w:rsidR="007F6825" w:rsidRPr="00BE13E9">
        <w:t xml:space="preserve">/* get/set green </w:t>
      </w:r>
      <w:r w:rsidR="00ED30B2">
        <w:t xml:space="preserve">color dropped </w:t>
      </w:r>
      <w:r w:rsidR="007F6825" w:rsidRPr="00BE13E9">
        <w:t>packet</w:t>
      </w:r>
      <w:r w:rsidR="00ED30B2">
        <w:t>s</w:t>
      </w:r>
      <w:r w:rsidR="007F6825" w:rsidRPr="00BE13E9">
        <w:t xml:space="preserve"> count [uint64_t] */</w:t>
      </w:r>
    </w:p>
    <w:p w14:paraId="5565FDB5" w14:textId="4EB43191" w:rsidR="007F6825" w:rsidRDefault="007F6825" w:rsidP="007F6825">
      <w:pPr>
        <w:pStyle w:val="code"/>
      </w:pPr>
      <w:r>
        <w:t xml:space="preserve">     SAI_QOS_QUEUE_</w:t>
      </w:r>
      <w:r w:rsidR="008560C1" w:rsidRPr="00AA06EB">
        <w:t>STAT</w:t>
      </w:r>
      <w:r w:rsidR="008E3883">
        <w:t>_</w:t>
      </w:r>
      <w:r>
        <w:t>GREEN_DROPPED_</w:t>
      </w:r>
      <w:r w:rsidR="000C6D29">
        <w:t>BYTE</w:t>
      </w:r>
      <w:r>
        <w:t>S,</w:t>
      </w:r>
    </w:p>
    <w:p w14:paraId="3D857193" w14:textId="27613CF5" w:rsidR="004B2062" w:rsidRPr="00BE13E9" w:rsidRDefault="004B2062" w:rsidP="00BD49FB">
      <w:pPr>
        <w:pStyle w:val="code"/>
      </w:pPr>
    </w:p>
    <w:p w14:paraId="4362F4AF" w14:textId="15447FEB" w:rsidR="004B2062" w:rsidRPr="00BE13E9" w:rsidRDefault="0045739E" w:rsidP="004B2062">
      <w:pPr>
        <w:pStyle w:val="code"/>
      </w:pPr>
      <w:r>
        <w:t xml:space="preserve">      </w:t>
      </w:r>
      <w:r w:rsidR="004B2062" w:rsidRPr="00BE13E9">
        <w:t xml:space="preserve">/* get/set yellow </w:t>
      </w:r>
      <w:r w:rsidR="000507BE">
        <w:t xml:space="preserve">color tx </w:t>
      </w:r>
      <w:r w:rsidR="004B2062" w:rsidRPr="00BE13E9">
        <w:t>packet</w:t>
      </w:r>
      <w:r w:rsidR="000507BE">
        <w:t>s</w:t>
      </w:r>
      <w:r w:rsidR="004B2062" w:rsidRPr="00BE13E9">
        <w:t xml:space="preserve"> count [uint64_t] */</w:t>
      </w:r>
    </w:p>
    <w:p w14:paraId="4651C713" w14:textId="1D4AD9F6" w:rsidR="004B2062" w:rsidRDefault="004B2062" w:rsidP="004B2062">
      <w:pPr>
        <w:pStyle w:val="code"/>
      </w:pPr>
      <w:r>
        <w:t xml:space="preserve">     SAI_</w:t>
      </w:r>
      <w:r w:rsidR="000947F6">
        <w:t>QOS_</w:t>
      </w:r>
      <w:r>
        <w:t>QUEUE</w:t>
      </w:r>
      <w:r w:rsidRPr="00BE13E9">
        <w:t>_</w:t>
      </w:r>
      <w:r w:rsidR="006230A1" w:rsidRPr="006230A1">
        <w:t xml:space="preserve"> </w:t>
      </w:r>
      <w:r w:rsidR="006230A1" w:rsidRPr="00AA06EB">
        <w:t>STAT</w:t>
      </w:r>
      <w:r w:rsidR="006230A1">
        <w:t>_</w:t>
      </w:r>
      <w:r w:rsidRPr="00BE13E9">
        <w:t>YELLOW_PACKETS,</w:t>
      </w:r>
    </w:p>
    <w:p w14:paraId="4A4EF426" w14:textId="77777777" w:rsidR="004B2062" w:rsidRPr="00BE13E9" w:rsidRDefault="004B2062" w:rsidP="004B2062">
      <w:pPr>
        <w:pStyle w:val="code"/>
      </w:pPr>
    </w:p>
    <w:p w14:paraId="51F94440" w14:textId="46D2E049" w:rsidR="004B2062" w:rsidRPr="00BE13E9" w:rsidRDefault="0045739E" w:rsidP="004B2062">
      <w:pPr>
        <w:pStyle w:val="code"/>
      </w:pPr>
      <w:r>
        <w:t xml:space="preserve">     </w:t>
      </w:r>
      <w:r w:rsidR="004B2062" w:rsidRPr="00BE13E9">
        <w:t xml:space="preserve">/* get/set yellow </w:t>
      </w:r>
      <w:r w:rsidR="00566B3E">
        <w:t xml:space="preserve">color tx </w:t>
      </w:r>
      <w:r w:rsidR="004B2062" w:rsidRPr="00BE13E9">
        <w:t>byte</w:t>
      </w:r>
      <w:r w:rsidR="00566B3E">
        <w:t>s</w:t>
      </w:r>
      <w:r w:rsidR="004B2062" w:rsidRPr="00BE13E9">
        <w:t xml:space="preserve"> count [uint64_t] */</w:t>
      </w:r>
    </w:p>
    <w:p w14:paraId="62BC1B0C" w14:textId="68795D8B" w:rsidR="004B2062" w:rsidRDefault="004B2062" w:rsidP="004B2062">
      <w:pPr>
        <w:pStyle w:val="code"/>
      </w:pPr>
      <w:r>
        <w:t xml:space="preserve">     SAI_</w:t>
      </w:r>
      <w:r w:rsidR="000947F6">
        <w:t>QOS_</w:t>
      </w:r>
      <w:r>
        <w:t>QUEUE</w:t>
      </w:r>
      <w:r w:rsidR="00947D9B">
        <w:t>_</w:t>
      </w:r>
      <w:r w:rsidR="00947D9B" w:rsidRPr="00AA06EB">
        <w:t>STAT</w:t>
      </w:r>
      <w:r w:rsidRPr="00BE13E9">
        <w:t>_YELLOW_BYTES,</w:t>
      </w:r>
    </w:p>
    <w:p w14:paraId="63AD97BC" w14:textId="77777777" w:rsidR="0045739E" w:rsidRDefault="0045739E" w:rsidP="004B2062">
      <w:pPr>
        <w:pStyle w:val="code"/>
      </w:pPr>
    </w:p>
    <w:p w14:paraId="6566865B" w14:textId="1E840306" w:rsidR="004B2062" w:rsidRPr="00BE13E9" w:rsidRDefault="0045739E" w:rsidP="004B2062">
      <w:pPr>
        <w:pStyle w:val="code"/>
      </w:pPr>
      <w:r>
        <w:t xml:space="preserve">     </w:t>
      </w:r>
      <w:r w:rsidR="004B2062" w:rsidRPr="00BE13E9">
        <w:t xml:space="preserve">/* get/set yellow </w:t>
      </w:r>
      <w:r w:rsidR="003D4596">
        <w:t xml:space="preserve">color drooped </w:t>
      </w:r>
      <w:r w:rsidR="004B2062" w:rsidRPr="00BE13E9">
        <w:t>packet</w:t>
      </w:r>
      <w:r w:rsidR="003D4596">
        <w:t>s</w:t>
      </w:r>
      <w:r w:rsidR="004B2062" w:rsidRPr="00BE13E9">
        <w:t xml:space="preserve"> count [uint64_t] */</w:t>
      </w:r>
    </w:p>
    <w:p w14:paraId="293D3996" w14:textId="1C5F478D" w:rsidR="004B2062" w:rsidRDefault="004B2062" w:rsidP="004B2062">
      <w:pPr>
        <w:pStyle w:val="code"/>
      </w:pPr>
      <w:r>
        <w:t xml:space="preserve">     SAI_</w:t>
      </w:r>
      <w:r w:rsidR="000947F6">
        <w:t>QOS_</w:t>
      </w:r>
      <w:r>
        <w:t>QUEUE</w:t>
      </w:r>
      <w:r w:rsidR="00CC67F8">
        <w:t>_STAT</w:t>
      </w:r>
      <w:r w:rsidRPr="00BE13E9">
        <w:t>_YELLOW_</w:t>
      </w:r>
      <w:r>
        <w:t>DROPPED_</w:t>
      </w:r>
      <w:r w:rsidRPr="00BE13E9">
        <w:t>PACKETS,</w:t>
      </w:r>
    </w:p>
    <w:p w14:paraId="2CD6F1E1" w14:textId="75CAD5D1" w:rsidR="004B2062" w:rsidRPr="00BE13E9" w:rsidRDefault="0067574B" w:rsidP="004B2062">
      <w:pPr>
        <w:pStyle w:val="code"/>
      </w:pPr>
      <w:r>
        <w:lastRenderedPageBreak/>
        <w:t xml:space="preserve">    </w:t>
      </w:r>
    </w:p>
    <w:p w14:paraId="4D0A1C07" w14:textId="5963387F" w:rsidR="004B2062" w:rsidRPr="00BE13E9" w:rsidRDefault="0045739E" w:rsidP="004B2062">
      <w:pPr>
        <w:pStyle w:val="code"/>
      </w:pPr>
      <w:r>
        <w:t xml:space="preserve">     </w:t>
      </w:r>
      <w:r w:rsidR="004B2062" w:rsidRPr="00BE13E9">
        <w:t xml:space="preserve">/* get/set yellow </w:t>
      </w:r>
      <w:r w:rsidR="008961D7">
        <w:t xml:space="preserve">color dropped </w:t>
      </w:r>
      <w:r w:rsidR="004B2062" w:rsidRPr="00BE13E9">
        <w:t>byte</w:t>
      </w:r>
      <w:r w:rsidR="008961D7">
        <w:t>s</w:t>
      </w:r>
      <w:r w:rsidR="004B2062" w:rsidRPr="00BE13E9">
        <w:t xml:space="preserve"> count [uint64_t] */</w:t>
      </w:r>
    </w:p>
    <w:p w14:paraId="17E229D6" w14:textId="4CF545ED" w:rsidR="004B2062" w:rsidRDefault="004B2062" w:rsidP="004B2062">
      <w:pPr>
        <w:pStyle w:val="code"/>
      </w:pPr>
      <w:r>
        <w:t xml:space="preserve">     SAI_</w:t>
      </w:r>
      <w:r w:rsidR="000947F6">
        <w:t>QOS_</w:t>
      </w:r>
      <w:r>
        <w:t>QUEUE</w:t>
      </w:r>
      <w:r w:rsidR="00856810">
        <w:t>_STAT</w:t>
      </w:r>
      <w:r w:rsidRPr="00BE13E9">
        <w:t>_YELLOW</w:t>
      </w:r>
      <w:r>
        <w:t>_DROPPED</w:t>
      </w:r>
      <w:r w:rsidRPr="00BE13E9">
        <w:t>_BYTES,</w:t>
      </w:r>
    </w:p>
    <w:p w14:paraId="78A919FC" w14:textId="77777777" w:rsidR="001922F7" w:rsidRPr="00BE13E9" w:rsidRDefault="001922F7" w:rsidP="004B2062">
      <w:pPr>
        <w:pStyle w:val="code"/>
      </w:pPr>
    </w:p>
    <w:p w14:paraId="731CCD98" w14:textId="259D0896" w:rsidR="004B2062" w:rsidRPr="00BE13E9" w:rsidRDefault="0045739E" w:rsidP="004B2062">
      <w:pPr>
        <w:pStyle w:val="code"/>
      </w:pPr>
      <w:r>
        <w:t xml:space="preserve">     </w:t>
      </w:r>
      <w:r w:rsidR="004B2062" w:rsidRPr="00BE13E9">
        <w:t xml:space="preserve">/* get/set red </w:t>
      </w:r>
      <w:r w:rsidR="00BF62B1">
        <w:t xml:space="preserve">color tx </w:t>
      </w:r>
      <w:r w:rsidR="004B2062" w:rsidRPr="00BE13E9">
        <w:t>packet</w:t>
      </w:r>
      <w:r w:rsidR="00BF62B1">
        <w:t>s</w:t>
      </w:r>
      <w:r w:rsidR="004B2062" w:rsidRPr="00BE13E9">
        <w:t xml:space="preserve"> count [uint64_t] */</w:t>
      </w:r>
    </w:p>
    <w:p w14:paraId="330836FB" w14:textId="4369EF3A" w:rsidR="004B2062" w:rsidRDefault="0045739E" w:rsidP="004B2062">
      <w:pPr>
        <w:pStyle w:val="code"/>
      </w:pPr>
      <w:r>
        <w:t xml:space="preserve">     SAI_QOS_QUEUE</w:t>
      </w:r>
      <w:r w:rsidR="0036223C">
        <w:t>_STAT</w:t>
      </w:r>
      <w:r w:rsidR="004B2062" w:rsidRPr="00BE13E9">
        <w:t>_RED_PACKETS,</w:t>
      </w:r>
    </w:p>
    <w:p w14:paraId="5D321146" w14:textId="77777777" w:rsidR="004B2062" w:rsidRPr="00BE13E9" w:rsidRDefault="004B2062" w:rsidP="004B2062">
      <w:pPr>
        <w:pStyle w:val="code"/>
      </w:pPr>
    </w:p>
    <w:p w14:paraId="64CD9F51" w14:textId="5E3A1AE2" w:rsidR="004B2062" w:rsidRPr="00BE13E9" w:rsidRDefault="0045739E" w:rsidP="004B2062">
      <w:pPr>
        <w:pStyle w:val="code"/>
      </w:pPr>
      <w:r>
        <w:t xml:space="preserve">     </w:t>
      </w:r>
      <w:r w:rsidR="004B2062" w:rsidRPr="00BE13E9">
        <w:t xml:space="preserve">/* get/set red </w:t>
      </w:r>
      <w:r w:rsidR="0069557E">
        <w:t xml:space="preserve">color tx </w:t>
      </w:r>
      <w:r w:rsidR="004B2062" w:rsidRPr="00BE13E9">
        <w:t>byte</w:t>
      </w:r>
      <w:r w:rsidR="0069557E">
        <w:t>s</w:t>
      </w:r>
      <w:r w:rsidR="004B2062" w:rsidRPr="00BE13E9">
        <w:t xml:space="preserve"> count [uint64_t] */</w:t>
      </w:r>
    </w:p>
    <w:p w14:paraId="3F65CE0D" w14:textId="40FF1581" w:rsidR="004B2062" w:rsidRDefault="0045739E" w:rsidP="004B2062">
      <w:pPr>
        <w:pStyle w:val="code"/>
      </w:pPr>
      <w:r>
        <w:t xml:space="preserve">     SAI_QOS_QUEUE</w:t>
      </w:r>
      <w:r w:rsidR="00D21E2F">
        <w:t>_STAT</w:t>
      </w:r>
      <w:r w:rsidR="004B2062" w:rsidRPr="00BE13E9">
        <w:t>_RED_BYTES,</w:t>
      </w:r>
    </w:p>
    <w:p w14:paraId="5AEA6A4F" w14:textId="77777777" w:rsidR="0045739E" w:rsidRDefault="0045739E" w:rsidP="004B2062">
      <w:pPr>
        <w:pStyle w:val="code"/>
      </w:pPr>
    </w:p>
    <w:p w14:paraId="29BBB970" w14:textId="5993E166" w:rsidR="0045739E" w:rsidRPr="00BE13E9" w:rsidRDefault="0045739E" w:rsidP="0045739E">
      <w:pPr>
        <w:pStyle w:val="code"/>
      </w:pPr>
      <w:r>
        <w:t xml:space="preserve">     </w:t>
      </w:r>
      <w:r w:rsidRPr="00BE13E9">
        <w:t xml:space="preserve">/* get/set red </w:t>
      </w:r>
      <w:r w:rsidR="00B52EBD">
        <w:t xml:space="preserve">color dropped </w:t>
      </w:r>
      <w:r w:rsidRPr="00BE13E9">
        <w:t>packet</w:t>
      </w:r>
      <w:r w:rsidR="00BF60AF">
        <w:t>s</w:t>
      </w:r>
      <w:r w:rsidRPr="00BE13E9">
        <w:t xml:space="preserve"> count [uint64_t] */</w:t>
      </w:r>
    </w:p>
    <w:p w14:paraId="21C5D056" w14:textId="6FAA2765" w:rsidR="0045739E" w:rsidRDefault="0045739E" w:rsidP="0045739E">
      <w:pPr>
        <w:pStyle w:val="code"/>
      </w:pPr>
      <w:r>
        <w:t xml:space="preserve">     SAI_QOS_QUEUE</w:t>
      </w:r>
      <w:r w:rsidR="005370E9">
        <w:t>_STAT</w:t>
      </w:r>
      <w:r w:rsidRPr="00BE13E9">
        <w:t>_RED_</w:t>
      </w:r>
      <w:r>
        <w:t>DROPPED_</w:t>
      </w:r>
      <w:r w:rsidRPr="00BE13E9">
        <w:t>PACKETS,</w:t>
      </w:r>
    </w:p>
    <w:p w14:paraId="20FC8929" w14:textId="77777777" w:rsidR="00F06106" w:rsidRPr="00BE13E9" w:rsidRDefault="00F06106" w:rsidP="0045739E">
      <w:pPr>
        <w:pStyle w:val="code"/>
      </w:pPr>
    </w:p>
    <w:p w14:paraId="009ABB5F" w14:textId="11439987" w:rsidR="0045739E" w:rsidRPr="00BE13E9" w:rsidRDefault="0045739E" w:rsidP="0045739E">
      <w:pPr>
        <w:pStyle w:val="code"/>
      </w:pPr>
      <w:r>
        <w:t xml:space="preserve">     </w:t>
      </w:r>
      <w:r w:rsidRPr="00BE13E9">
        <w:t xml:space="preserve">/* get/set red </w:t>
      </w:r>
      <w:r w:rsidR="00BF60AF">
        <w:t xml:space="preserve">color drooped </w:t>
      </w:r>
      <w:r w:rsidRPr="00BE13E9">
        <w:t>byte</w:t>
      </w:r>
      <w:r w:rsidR="00BF60AF">
        <w:t>s</w:t>
      </w:r>
      <w:r w:rsidRPr="00BE13E9">
        <w:t xml:space="preserve"> count [uint64_t] */</w:t>
      </w:r>
    </w:p>
    <w:p w14:paraId="3F9EAA94" w14:textId="631095F7" w:rsidR="004B2062" w:rsidRDefault="0045739E" w:rsidP="004B2062">
      <w:pPr>
        <w:pStyle w:val="code"/>
      </w:pPr>
      <w:r>
        <w:t xml:space="preserve">     SAI_QOS_QUEUE</w:t>
      </w:r>
      <w:r w:rsidR="00B05821">
        <w:t>_STAT</w:t>
      </w:r>
      <w:r w:rsidRPr="00BE13E9">
        <w:t>_RED_</w:t>
      </w:r>
      <w:r>
        <w:t>DROPPED_</w:t>
      </w:r>
      <w:r w:rsidRPr="00BE13E9">
        <w:t>BYTES,</w:t>
      </w:r>
    </w:p>
    <w:p w14:paraId="3C423548" w14:textId="77777777" w:rsidR="003D3AB4" w:rsidRDefault="003D3AB4" w:rsidP="004B2062">
      <w:pPr>
        <w:pStyle w:val="code"/>
      </w:pPr>
    </w:p>
    <w:p w14:paraId="4EF38A7F" w14:textId="37437B74" w:rsidR="00BD49FB" w:rsidRPr="00BE13E9" w:rsidRDefault="00BD49FB" w:rsidP="00BD49FB">
      <w:pPr>
        <w:pStyle w:val="code"/>
      </w:pPr>
      <w:r>
        <w:t xml:space="preserve">     </w:t>
      </w:r>
      <w:r w:rsidRPr="00BE13E9">
        <w:t xml:space="preserve">/* get/set </w:t>
      </w:r>
      <w:r>
        <w:t xml:space="preserve">WRED </w:t>
      </w:r>
      <w:r w:rsidRPr="00BE13E9">
        <w:t xml:space="preserve">green </w:t>
      </w:r>
      <w:r w:rsidR="00EA234F">
        <w:t xml:space="preserve">color </w:t>
      </w:r>
      <w:r w:rsidR="00AC3FC5">
        <w:t>drop</w:t>
      </w:r>
      <w:r w:rsidR="007336E6">
        <w:t xml:space="preserve">ped </w:t>
      </w:r>
      <w:r w:rsidRPr="00BE13E9">
        <w:t>packet</w:t>
      </w:r>
      <w:r w:rsidR="00EA234F">
        <w:t>s</w:t>
      </w:r>
      <w:r w:rsidRPr="00BE13E9">
        <w:t xml:space="preserve"> count [uint64_t] */</w:t>
      </w:r>
    </w:p>
    <w:p w14:paraId="7015009A" w14:textId="55BD0975" w:rsidR="00BD49FB" w:rsidRDefault="00BD49FB" w:rsidP="00BD49FB">
      <w:pPr>
        <w:pStyle w:val="code"/>
      </w:pPr>
      <w:r>
        <w:t xml:space="preserve">     SAI_QOS_</w:t>
      </w:r>
      <w:r w:rsidR="00905195">
        <w:t>QUEUE_STAT</w:t>
      </w:r>
      <w:r>
        <w:t>_GREEN_DISCARD_DROPPED_PACKETS,</w:t>
      </w:r>
    </w:p>
    <w:p w14:paraId="70C5054F" w14:textId="77777777" w:rsidR="00BD49FB" w:rsidRPr="00BE13E9" w:rsidRDefault="00BD49FB" w:rsidP="00BD49FB">
      <w:pPr>
        <w:pStyle w:val="code"/>
      </w:pPr>
    </w:p>
    <w:p w14:paraId="5169A128" w14:textId="7A650215" w:rsidR="00BD49FB" w:rsidRPr="00BE13E9" w:rsidRDefault="00BD49FB" w:rsidP="00BD49FB">
      <w:pPr>
        <w:pStyle w:val="code"/>
      </w:pPr>
      <w:r>
        <w:t xml:space="preserve">     </w:t>
      </w:r>
      <w:r w:rsidRPr="00BE13E9">
        <w:t xml:space="preserve">/* get/set </w:t>
      </w:r>
      <w:r w:rsidR="0007233D">
        <w:t xml:space="preserve">WRED </w:t>
      </w:r>
      <w:r w:rsidRPr="00BE13E9">
        <w:t xml:space="preserve">green </w:t>
      </w:r>
      <w:r w:rsidR="0007233D">
        <w:t xml:space="preserve">color dropped </w:t>
      </w:r>
      <w:r w:rsidRPr="00BE13E9">
        <w:t>byte</w:t>
      </w:r>
      <w:r w:rsidR="0007233D">
        <w:t>s</w:t>
      </w:r>
      <w:r w:rsidRPr="00BE13E9">
        <w:t xml:space="preserve"> count [uint64_t] */</w:t>
      </w:r>
    </w:p>
    <w:p w14:paraId="5C58664D" w14:textId="69BADF85" w:rsidR="00BD49FB" w:rsidRDefault="00BD49FB" w:rsidP="00BD49FB">
      <w:pPr>
        <w:pStyle w:val="code"/>
      </w:pPr>
      <w:r>
        <w:t xml:space="preserve">     SAI_QOS_QUEUE</w:t>
      </w:r>
      <w:r w:rsidR="006D4F1B">
        <w:t>_STAT</w:t>
      </w:r>
      <w:r w:rsidRPr="00BE13E9">
        <w:t>_GREEN_</w:t>
      </w:r>
      <w:r>
        <w:t>DISCARD_DROPPED_</w:t>
      </w:r>
      <w:r w:rsidRPr="00BE13E9">
        <w:t>BYTES,</w:t>
      </w:r>
    </w:p>
    <w:p w14:paraId="465991F5" w14:textId="77777777" w:rsidR="00BD49FB" w:rsidRPr="00BE13E9" w:rsidRDefault="00BD49FB" w:rsidP="00BD49FB">
      <w:pPr>
        <w:pStyle w:val="code"/>
      </w:pPr>
    </w:p>
    <w:p w14:paraId="3FF978D5" w14:textId="78D7761E" w:rsidR="00755502" w:rsidRPr="00BE13E9" w:rsidRDefault="00755502" w:rsidP="00755502">
      <w:pPr>
        <w:pStyle w:val="code"/>
      </w:pPr>
      <w:r>
        <w:t xml:space="preserve">     </w:t>
      </w:r>
      <w:r w:rsidRPr="00BE13E9">
        <w:t xml:space="preserve">/* get/set </w:t>
      </w:r>
      <w:r>
        <w:t xml:space="preserve">WRED </w:t>
      </w:r>
      <w:r w:rsidRPr="00BE13E9">
        <w:t xml:space="preserve">yellow </w:t>
      </w:r>
      <w:r w:rsidR="008821DC">
        <w:t xml:space="preserve">color dropped </w:t>
      </w:r>
      <w:r w:rsidRPr="00BE13E9">
        <w:t>packet</w:t>
      </w:r>
      <w:r w:rsidR="008821DC">
        <w:t>s</w:t>
      </w:r>
      <w:r w:rsidRPr="00BE13E9">
        <w:t xml:space="preserve"> count [uint64_t] */</w:t>
      </w:r>
    </w:p>
    <w:p w14:paraId="609D53DA" w14:textId="10237AF3" w:rsidR="00755502" w:rsidRDefault="00755502" w:rsidP="00755502">
      <w:pPr>
        <w:pStyle w:val="code"/>
      </w:pPr>
      <w:r>
        <w:t xml:space="preserve">     SAI_QOS_QUEUE</w:t>
      </w:r>
      <w:r w:rsidR="000257EF">
        <w:t>_STAT</w:t>
      </w:r>
      <w:r w:rsidRPr="00BE13E9">
        <w:t>_YELLOW_</w:t>
      </w:r>
      <w:r>
        <w:t>DISCARD_DROPPED_</w:t>
      </w:r>
      <w:r w:rsidRPr="00BE13E9">
        <w:t>PACKETS,</w:t>
      </w:r>
    </w:p>
    <w:p w14:paraId="5AA4CB1C" w14:textId="77777777" w:rsidR="004A0D14" w:rsidRDefault="004A0D14" w:rsidP="00755502">
      <w:pPr>
        <w:pStyle w:val="code"/>
      </w:pPr>
    </w:p>
    <w:p w14:paraId="37C80F5B" w14:textId="5FF870D0" w:rsidR="00755502" w:rsidRPr="00BE13E9" w:rsidRDefault="00755502" w:rsidP="00755502">
      <w:pPr>
        <w:pStyle w:val="code"/>
      </w:pPr>
      <w:r>
        <w:t xml:space="preserve">     </w:t>
      </w:r>
      <w:r w:rsidRPr="00BE13E9">
        <w:t xml:space="preserve">/* get/set </w:t>
      </w:r>
      <w:r>
        <w:t xml:space="preserve">WRED </w:t>
      </w:r>
      <w:r w:rsidRPr="00BE13E9">
        <w:t xml:space="preserve">yellow </w:t>
      </w:r>
      <w:r w:rsidR="008821DC">
        <w:t xml:space="preserve">color dropped </w:t>
      </w:r>
      <w:r w:rsidRPr="00BE13E9">
        <w:t>byte</w:t>
      </w:r>
      <w:r w:rsidR="008821DC">
        <w:t>s</w:t>
      </w:r>
      <w:r w:rsidRPr="00BE13E9">
        <w:t xml:space="preserve"> count [uint64_t] */</w:t>
      </w:r>
    </w:p>
    <w:p w14:paraId="1101EF3A" w14:textId="3A01647D" w:rsidR="00755502" w:rsidRDefault="00755502" w:rsidP="00755502">
      <w:pPr>
        <w:pStyle w:val="code"/>
      </w:pPr>
      <w:r>
        <w:t xml:space="preserve">     SAI_QOS_QUEUE</w:t>
      </w:r>
      <w:r w:rsidR="008E6EE7">
        <w:t>_STAT</w:t>
      </w:r>
      <w:r w:rsidRPr="00BE13E9">
        <w:t>_YELLOW</w:t>
      </w:r>
      <w:r>
        <w:t>_DISCARD_DROPPED</w:t>
      </w:r>
      <w:r w:rsidRPr="00BE13E9">
        <w:t>_BYTES,</w:t>
      </w:r>
    </w:p>
    <w:p w14:paraId="586C5486" w14:textId="77777777" w:rsidR="00BD49FB" w:rsidRDefault="00BD49FB" w:rsidP="004B2062">
      <w:pPr>
        <w:pStyle w:val="code"/>
      </w:pPr>
    </w:p>
    <w:p w14:paraId="040AFA06" w14:textId="59558E0B" w:rsidR="00FA6F6B" w:rsidRPr="00BE13E9" w:rsidRDefault="00FA6F6B" w:rsidP="00FA6F6B">
      <w:pPr>
        <w:pStyle w:val="code"/>
      </w:pPr>
      <w:r>
        <w:t xml:space="preserve">     </w:t>
      </w:r>
      <w:r w:rsidRPr="00BE13E9">
        <w:t xml:space="preserve">/* get/set </w:t>
      </w:r>
      <w:r>
        <w:t xml:space="preserve">WRED </w:t>
      </w:r>
      <w:r w:rsidRPr="00BE13E9">
        <w:t xml:space="preserve">red </w:t>
      </w:r>
      <w:r w:rsidR="008821DC">
        <w:t xml:space="preserve">color dropped </w:t>
      </w:r>
      <w:r w:rsidRPr="00BE13E9">
        <w:t>packet</w:t>
      </w:r>
      <w:r w:rsidR="008821DC">
        <w:t>s</w:t>
      </w:r>
      <w:r w:rsidRPr="00BE13E9">
        <w:t xml:space="preserve"> count [uint64_t] */</w:t>
      </w:r>
    </w:p>
    <w:p w14:paraId="34267206" w14:textId="22E9B660" w:rsidR="00FA6F6B" w:rsidRPr="00BE13E9" w:rsidRDefault="00FA6F6B" w:rsidP="00FA6F6B">
      <w:pPr>
        <w:pStyle w:val="code"/>
      </w:pPr>
      <w:r>
        <w:t xml:space="preserve">     SAI_QOS_QUEUE</w:t>
      </w:r>
      <w:r w:rsidR="00CD596B">
        <w:t>_STAT</w:t>
      </w:r>
      <w:r w:rsidRPr="00BE13E9">
        <w:t>_RED_</w:t>
      </w:r>
      <w:r>
        <w:t>DISCARD_DROPPED_</w:t>
      </w:r>
      <w:r w:rsidRPr="00BE13E9">
        <w:t>PACKETS,</w:t>
      </w:r>
    </w:p>
    <w:p w14:paraId="5A1ADF89" w14:textId="77777777" w:rsidR="00F8113C" w:rsidRDefault="00F8113C" w:rsidP="00F8113C">
      <w:pPr>
        <w:pStyle w:val="code"/>
      </w:pPr>
    </w:p>
    <w:p w14:paraId="5BFDE279" w14:textId="583ECE0A" w:rsidR="00F8113C" w:rsidRPr="00BE13E9" w:rsidRDefault="00F8113C" w:rsidP="00F8113C">
      <w:pPr>
        <w:pStyle w:val="code"/>
      </w:pPr>
      <w:r>
        <w:t xml:space="preserve">     </w:t>
      </w:r>
      <w:r w:rsidRPr="00BE13E9">
        <w:t xml:space="preserve">/* get/set </w:t>
      </w:r>
      <w:r>
        <w:t xml:space="preserve">WRED </w:t>
      </w:r>
      <w:r w:rsidRPr="00BE13E9">
        <w:t xml:space="preserve">red </w:t>
      </w:r>
      <w:r w:rsidR="008821DC">
        <w:t xml:space="preserve">color dropped </w:t>
      </w:r>
      <w:r w:rsidRPr="00BE13E9">
        <w:t>byte</w:t>
      </w:r>
      <w:r w:rsidR="008821DC">
        <w:t>s</w:t>
      </w:r>
      <w:r w:rsidRPr="00BE13E9">
        <w:t xml:space="preserve"> count [uint64_t] */</w:t>
      </w:r>
    </w:p>
    <w:p w14:paraId="35E62B60" w14:textId="6AD600F7" w:rsidR="00F8113C" w:rsidRPr="00BE13E9" w:rsidRDefault="00F8113C" w:rsidP="00F8113C">
      <w:pPr>
        <w:pStyle w:val="code"/>
      </w:pPr>
      <w:r>
        <w:t xml:space="preserve">     SAI_QOS_QUEUE</w:t>
      </w:r>
      <w:r w:rsidR="0009568A">
        <w:t>_STAT</w:t>
      </w:r>
      <w:r w:rsidRPr="00BE13E9">
        <w:t>_RED_</w:t>
      </w:r>
      <w:r>
        <w:t>DISCARD_DROPPED_</w:t>
      </w:r>
      <w:r w:rsidRPr="00BE13E9">
        <w:t>BYTES,</w:t>
      </w:r>
    </w:p>
    <w:p w14:paraId="2EE473AF" w14:textId="77777777" w:rsidR="00AD17B4" w:rsidRDefault="00AD17B4" w:rsidP="00AD17B4">
      <w:pPr>
        <w:pStyle w:val="code"/>
      </w:pPr>
    </w:p>
    <w:p w14:paraId="35331720" w14:textId="44E3852C" w:rsidR="00FA6F6B" w:rsidRDefault="00AD17B4" w:rsidP="004B2062">
      <w:pPr>
        <w:pStyle w:val="code"/>
      </w:pPr>
      <w:r>
        <w:t xml:space="preserve">     </w:t>
      </w:r>
      <w:r w:rsidRPr="00BE13E9">
        <w:t xml:space="preserve">/* get/set </w:t>
      </w:r>
      <w:r>
        <w:t xml:space="preserve">WRED dropped </w:t>
      </w:r>
      <w:r w:rsidR="00B7026D">
        <w:t xml:space="preserve">packets </w:t>
      </w:r>
      <w:r w:rsidRPr="00BE13E9">
        <w:t>count [uint64_t] */</w:t>
      </w:r>
    </w:p>
    <w:p w14:paraId="6BBE727E" w14:textId="77777777" w:rsidR="0038276C" w:rsidRPr="00BE13E9" w:rsidRDefault="0038276C" w:rsidP="0038276C">
      <w:pPr>
        <w:pStyle w:val="code"/>
      </w:pPr>
      <w:r>
        <w:t xml:space="preserve">     SAI_QOS_QUEUE_STAT_DISCARD_DROPPED_PACKETS,</w:t>
      </w:r>
    </w:p>
    <w:p w14:paraId="6824D452" w14:textId="77777777" w:rsidR="00AD17B4" w:rsidRDefault="00AD17B4" w:rsidP="00AD17B4">
      <w:pPr>
        <w:pStyle w:val="code"/>
      </w:pPr>
    </w:p>
    <w:p w14:paraId="043B4D07" w14:textId="7891D3B3" w:rsidR="0038276C" w:rsidRDefault="00AD17B4" w:rsidP="0038276C">
      <w:pPr>
        <w:pStyle w:val="code"/>
      </w:pPr>
      <w:r>
        <w:t xml:space="preserve">     </w:t>
      </w:r>
      <w:r w:rsidRPr="00BE13E9">
        <w:t xml:space="preserve">/* get/set </w:t>
      </w:r>
      <w:r>
        <w:t xml:space="preserve">WRED </w:t>
      </w:r>
      <w:r w:rsidR="00F11681">
        <w:t xml:space="preserve">red </w:t>
      </w:r>
      <w:r>
        <w:t xml:space="preserve">dropped </w:t>
      </w:r>
      <w:r w:rsidRPr="00BE13E9">
        <w:t>byte</w:t>
      </w:r>
      <w:r>
        <w:t>s</w:t>
      </w:r>
      <w:r w:rsidRPr="00BE13E9">
        <w:t xml:space="preserve"> count [uint64_t] */</w:t>
      </w:r>
    </w:p>
    <w:p w14:paraId="7206C5C1" w14:textId="77777777" w:rsidR="0038276C" w:rsidRPr="00BE13E9" w:rsidRDefault="0038276C" w:rsidP="0038276C">
      <w:pPr>
        <w:pStyle w:val="code"/>
      </w:pPr>
      <w:r>
        <w:t xml:space="preserve">     SAI_QOS_QUEUE_STAT_DISCARD_DROPPED_</w:t>
      </w:r>
      <w:r w:rsidRPr="00BE13E9">
        <w:t>BYTES</w:t>
      </w:r>
    </w:p>
    <w:p w14:paraId="7064F2AB" w14:textId="77777777" w:rsidR="0038276C" w:rsidRPr="00BE13E9" w:rsidRDefault="0038276C" w:rsidP="004B2062">
      <w:pPr>
        <w:pStyle w:val="code"/>
      </w:pPr>
    </w:p>
    <w:p w14:paraId="4502D226" w14:textId="59864E9F" w:rsidR="004B2062" w:rsidRPr="00CC736D" w:rsidRDefault="00267B80" w:rsidP="004B2062">
      <w:pPr>
        <w:pStyle w:val="code"/>
        <w:rPr>
          <w:lang w:val="fr-FR"/>
        </w:rPr>
      </w:pPr>
      <w:r w:rsidRPr="00CC736D">
        <w:rPr>
          <w:lang w:val="fr-FR"/>
        </w:rPr>
        <w:t>} sai_qos_queue</w:t>
      </w:r>
      <w:r w:rsidR="004B2062" w:rsidRPr="00CC736D">
        <w:rPr>
          <w:lang w:val="fr-FR"/>
        </w:rPr>
        <w:t>_</w:t>
      </w:r>
      <w:r w:rsidR="003A72FC">
        <w:rPr>
          <w:lang w:val="fr-FR"/>
        </w:rPr>
        <w:t>stat_</w:t>
      </w:r>
      <w:r w:rsidR="006A63DA">
        <w:rPr>
          <w:lang w:val="fr-FR"/>
        </w:rPr>
        <w:t>counter</w:t>
      </w:r>
      <w:r w:rsidR="004B2062" w:rsidRPr="00CC736D">
        <w:rPr>
          <w:lang w:val="fr-FR"/>
        </w:rPr>
        <w:t>_t;</w:t>
      </w:r>
    </w:p>
    <w:p w14:paraId="26197A35" w14:textId="77777777" w:rsidR="00CC736D" w:rsidRPr="00AE0ECC" w:rsidRDefault="00CC736D" w:rsidP="009936FC">
      <w:pPr>
        <w:spacing w:line="240" w:lineRule="auto"/>
        <w:rPr>
          <w:rFonts w:cstheme="minorHAnsi"/>
          <w:b/>
          <w:lang w:val="fr-FR"/>
        </w:rPr>
      </w:pPr>
    </w:p>
    <w:p w14:paraId="7B4E05C0" w14:textId="77777777" w:rsidR="00BA3962" w:rsidRPr="00BA3962" w:rsidRDefault="00BA3962" w:rsidP="006E4EE1">
      <w:pPr>
        <w:pStyle w:val="code"/>
      </w:pPr>
      <w:r w:rsidRPr="00BA3962">
        <w:t>/*</w:t>
      </w:r>
    </w:p>
    <w:p w14:paraId="7B3F9E97" w14:textId="77777777" w:rsidR="00BA3962" w:rsidRPr="00BA3962" w:rsidRDefault="00BA3962" w:rsidP="006E4EE1">
      <w:pPr>
        <w:pStyle w:val="code"/>
      </w:pPr>
      <w:r w:rsidRPr="00BA3962">
        <w:t>* Routine Description:</w:t>
      </w:r>
    </w:p>
    <w:p w14:paraId="52B41332" w14:textId="0E20D440" w:rsidR="00BA3962" w:rsidRPr="00BA3962" w:rsidRDefault="006E4EE1" w:rsidP="006E4EE1">
      <w:pPr>
        <w:pStyle w:val="code"/>
      </w:pPr>
      <w:r>
        <w:t>*   Get queue</w:t>
      </w:r>
      <w:r w:rsidR="00BA3962" w:rsidRPr="00BA3962">
        <w:t xml:space="preserve"> statistics counters.</w:t>
      </w:r>
    </w:p>
    <w:p w14:paraId="6151473E" w14:textId="77777777" w:rsidR="00BA3962" w:rsidRPr="00BA3962" w:rsidRDefault="00BA3962" w:rsidP="006E4EE1">
      <w:pPr>
        <w:pStyle w:val="code"/>
      </w:pPr>
      <w:r w:rsidRPr="00BA3962">
        <w:t>*</w:t>
      </w:r>
    </w:p>
    <w:p w14:paraId="06270CD0" w14:textId="77777777" w:rsidR="00BA3962" w:rsidRPr="00BA3962" w:rsidRDefault="00BA3962" w:rsidP="006E4EE1">
      <w:pPr>
        <w:pStyle w:val="code"/>
      </w:pPr>
      <w:r w:rsidRPr="00BA3962">
        <w:t>* Arguments:</w:t>
      </w:r>
    </w:p>
    <w:p w14:paraId="232341A2" w14:textId="487D3724" w:rsidR="00BA3962" w:rsidRPr="0038276C" w:rsidRDefault="00AE587E" w:rsidP="006E4EE1">
      <w:pPr>
        <w:pStyle w:val="code"/>
      </w:pPr>
      <w:r>
        <w:t xml:space="preserve">*    [in] </w:t>
      </w:r>
      <w:r w:rsidR="00CD0872" w:rsidRPr="0038276C">
        <w:t>queue</w:t>
      </w:r>
      <w:r w:rsidR="00372710" w:rsidRPr="0038276C">
        <w:t>_id - Queue</w:t>
      </w:r>
      <w:r w:rsidR="00BA3962" w:rsidRPr="0038276C">
        <w:t xml:space="preserve"> id</w:t>
      </w:r>
    </w:p>
    <w:p w14:paraId="1A99B4ED" w14:textId="77777777" w:rsidR="00BA3962" w:rsidRPr="00BA3962" w:rsidRDefault="00BA3962" w:rsidP="006E4EE1">
      <w:pPr>
        <w:pStyle w:val="code"/>
      </w:pPr>
      <w:r w:rsidRPr="00BA3962">
        <w:t>*    [in] counter_ids - specifies the array of counter ids</w:t>
      </w:r>
    </w:p>
    <w:p w14:paraId="15BEB01B" w14:textId="77777777" w:rsidR="00BA3962" w:rsidRPr="00BA3962" w:rsidRDefault="00BA3962" w:rsidP="006E4EE1">
      <w:pPr>
        <w:pStyle w:val="code"/>
      </w:pPr>
      <w:r w:rsidRPr="00BA3962">
        <w:t>*    [in] number_of_counters - number of counters in the array</w:t>
      </w:r>
    </w:p>
    <w:p w14:paraId="4F76C4A3" w14:textId="77777777" w:rsidR="00BA3962" w:rsidRPr="00BA3962" w:rsidRDefault="00BA3962" w:rsidP="006E4EE1">
      <w:pPr>
        <w:pStyle w:val="code"/>
      </w:pPr>
      <w:r w:rsidRPr="00BA3962">
        <w:t>*    [out] counters - array of resulting counter values.</w:t>
      </w:r>
    </w:p>
    <w:p w14:paraId="1A629056" w14:textId="77777777" w:rsidR="00BA3962" w:rsidRPr="00BA3962" w:rsidRDefault="00BA3962" w:rsidP="006E4EE1">
      <w:pPr>
        <w:pStyle w:val="code"/>
      </w:pPr>
      <w:r w:rsidRPr="00BA3962">
        <w:t>*</w:t>
      </w:r>
    </w:p>
    <w:p w14:paraId="5247F507" w14:textId="77777777" w:rsidR="00BA3962" w:rsidRPr="00BA3962" w:rsidRDefault="00BA3962" w:rsidP="006E4EE1">
      <w:pPr>
        <w:pStyle w:val="code"/>
      </w:pPr>
      <w:r w:rsidRPr="00BA3962">
        <w:t>* Return Values:</w:t>
      </w:r>
    </w:p>
    <w:p w14:paraId="2D8FF9D1" w14:textId="77777777" w:rsidR="00BA3962" w:rsidRPr="00BA3962" w:rsidRDefault="00BA3962" w:rsidP="006E4EE1">
      <w:pPr>
        <w:pStyle w:val="code"/>
      </w:pPr>
      <w:r w:rsidRPr="00BA3962">
        <w:t>*    SAI_STATUS_SUCCESS on success</w:t>
      </w:r>
    </w:p>
    <w:p w14:paraId="076F8C77" w14:textId="77777777" w:rsidR="00BA3962" w:rsidRPr="00BA3962" w:rsidRDefault="00BA3962" w:rsidP="006E4EE1">
      <w:pPr>
        <w:pStyle w:val="code"/>
        <w:rPr>
          <w:lang w:val="fr-FR"/>
        </w:rPr>
      </w:pPr>
      <w:r w:rsidRPr="00BA3962">
        <w:rPr>
          <w:lang w:val="fr-FR"/>
        </w:rPr>
        <w:t>*    Failure status code on error</w:t>
      </w:r>
    </w:p>
    <w:p w14:paraId="5D6C53EC" w14:textId="77777777" w:rsidR="00BA3962" w:rsidRPr="00BA3962" w:rsidRDefault="00BA3962" w:rsidP="006E4EE1">
      <w:pPr>
        <w:pStyle w:val="code"/>
        <w:rPr>
          <w:lang w:val="fr-FR"/>
        </w:rPr>
      </w:pPr>
      <w:r w:rsidRPr="00BA3962">
        <w:rPr>
          <w:lang w:val="fr-FR"/>
        </w:rPr>
        <w:t>*/</w:t>
      </w:r>
    </w:p>
    <w:p w14:paraId="1FDC6266" w14:textId="1FF7A9AA" w:rsidR="00BA3962" w:rsidRPr="00AD4F70" w:rsidRDefault="00BA3962" w:rsidP="006E4EE1">
      <w:pPr>
        <w:pStyle w:val="code"/>
        <w:rPr>
          <w:lang w:val="fr-FR"/>
        </w:rPr>
      </w:pPr>
      <w:r w:rsidRPr="00AD4F70">
        <w:rPr>
          <w:lang w:val="fr-FR"/>
        </w:rPr>
        <w:t>typ</w:t>
      </w:r>
      <w:r w:rsidR="00034430" w:rsidRPr="00AD4F70">
        <w:rPr>
          <w:lang w:val="fr-FR"/>
        </w:rPr>
        <w:t>edef sai_status_t (*sai_get_</w:t>
      </w:r>
      <w:r w:rsidR="00D816A3" w:rsidRPr="00AD4F70">
        <w:rPr>
          <w:lang w:val="fr-FR"/>
        </w:rPr>
        <w:t>qos</w:t>
      </w:r>
      <w:r w:rsidR="006D7E78" w:rsidRPr="00AD4F70">
        <w:rPr>
          <w:lang w:val="fr-FR"/>
        </w:rPr>
        <w:t>_queue</w:t>
      </w:r>
      <w:r w:rsidRPr="00AD4F70">
        <w:rPr>
          <w:lang w:val="fr-FR"/>
        </w:rPr>
        <w:t>_stats_fn)(</w:t>
      </w:r>
    </w:p>
    <w:p w14:paraId="64B7987A" w14:textId="285C6A26" w:rsidR="00BA3962" w:rsidRPr="00C5182A" w:rsidRDefault="00BA3962" w:rsidP="006E4EE1">
      <w:pPr>
        <w:pStyle w:val="code"/>
      </w:pPr>
      <w:r w:rsidRPr="00AD4F70">
        <w:rPr>
          <w:lang w:val="fr-FR"/>
        </w:rPr>
        <w:t xml:space="preserve">    </w:t>
      </w:r>
      <w:r w:rsidR="00AE587E" w:rsidRPr="00C5182A">
        <w:t xml:space="preserve">_In_ sai_object_id_t </w:t>
      </w:r>
      <w:r w:rsidR="00A2651E" w:rsidRPr="00C5182A">
        <w:t>queue_id</w:t>
      </w:r>
      <w:r w:rsidRPr="00C5182A">
        <w:t>,</w:t>
      </w:r>
    </w:p>
    <w:p w14:paraId="72616DB6" w14:textId="5958A573" w:rsidR="00BA3962" w:rsidRPr="00BA3962" w:rsidRDefault="00BA3962" w:rsidP="006E4EE1">
      <w:pPr>
        <w:pStyle w:val="code"/>
      </w:pPr>
      <w:r w:rsidRPr="00C5182A">
        <w:t xml:space="preserve">    </w:t>
      </w:r>
      <w:r w:rsidR="00AD4F70">
        <w:t>_In_ const sai_qos_queue</w:t>
      </w:r>
      <w:r w:rsidRPr="00BA3962">
        <w:t>_stat_counter_t *counter_ids,</w:t>
      </w:r>
    </w:p>
    <w:p w14:paraId="1EBAE6D1" w14:textId="77777777" w:rsidR="00BA3962" w:rsidRPr="00BA3962" w:rsidRDefault="00BA3962" w:rsidP="006E4EE1">
      <w:pPr>
        <w:pStyle w:val="code"/>
      </w:pPr>
      <w:r w:rsidRPr="00BA3962">
        <w:t xml:space="preserve">    _In_ uint32_t number_of_counters,</w:t>
      </w:r>
    </w:p>
    <w:p w14:paraId="0335919B" w14:textId="77777777" w:rsidR="00BA3962" w:rsidRPr="00BA3962" w:rsidRDefault="00BA3962" w:rsidP="006E4EE1">
      <w:pPr>
        <w:pStyle w:val="code"/>
      </w:pPr>
      <w:r w:rsidRPr="00BA3962">
        <w:lastRenderedPageBreak/>
        <w:t xml:space="preserve">    _Out_ uint64_t* counters</w:t>
      </w:r>
    </w:p>
    <w:p w14:paraId="15AB8589" w14:textId="391FAB32" w:rsidR="00BA3962" w:rsidRPr="003F563E" w:rsidRDefault="00BA3962" w:rsidP="006E4EE1">
      <w:pPr>
        <w:pStyle w:val="code"/>
      </w:pPr>
      <w:r w:rsidRPr="00BA3962">
        <w:t xml:space="preserve">    );</w:t>
      </w:r>
    </w:p>
    <w:p w14:paraId="35DA40F7" w14:textId="77777777" w:rsidR="00020291" w:rsidRDefault="00020291" w:rsidP="0014561D">
      <w:pPr>
        <w:pStyle w:val="code"/>
      </w:pPr>
      <w:r>
        <w:t>/*</w:t>
      </w:r>
    </w:p>
    <w:p w14:paraId="10FB08D1" w14:textId="77777777" w:rsidR="00020291" w:rsidRDefault="00020291" w:rsidP="0014561D">
      <w:pPr>
        <w:pStyle w:val="code"/>
      </w:pPr>
      <w:r>
        <w:t>* Qos methods table retrieved with sai_api_query()</w:t>
      </w:r>
    </w:p>
    <w:p w14:paraId="098DFF8A" w14:textId="77777777" w:rsidR="00020291" w:rsidRDefault="00020291" w:rsidP="0014561D">
      <w:pPr>
        <w:pStyle w:val="code"/>
      </w:pPr>
      <w:r>
        <w:t>*/</w:t>
      </w:r>
    </w:p>
    <w:p w14:paraId="2790FACB" w14:textId="77777777" w:rsidR="00020291" w:rsidRDefault="00020291" w:rsidP="0014561D">
      <w:pPr>
        <w:pStyle w:val="code"/>
      </w:pPr>
      <w:r>
        <w:t>typedef struct _sai_qos_api_t</w:t>
      </w:r>
    </w:p>
    <w:p w14:paraId="7FF21748" w14:textId="77777777" w:rsidR="00020291" w:rsidRPr="00331355" w:rsidRDefault="00020291" w:rsidP="0014561D">
      <w:pPr>
        <w:pStyle w:val="code"/>
      </w:pPr>
      <w:r>
        <w:t>{</w:t>
      </w:r>
    </w:p>
    <w:p w14:paraId="63C5A0B8" w14:textId="0F411243" w:rsidR="00020291" w:rsidRPr="00790AB6" w:rsidRDefault="00020291" w:rsidP="0014561D">
      <w:pPr>
        <w:pStyle w:val="code"/>
      </w:pPr>
      <w:r w:rsidRPr="003352E6">
        <w:t xml:space="preserve">    </w:t>
      </w:r>
      <w:r w:rsidRPr="00790AB6">
        <w:t>/** QOS queue attributes */</w:t>
      </w:r>
    </w:p>
    <w:p w14:paraId="2FB38CAF" w14:textId="0E7DAD75" w:rsidR="00020291" w:rsidRPr="00947968" w:rsidRDefault="00020291" w:rsidP="0014561D">
      <w:pPr>
        <w:pStyle w:val="code"/>
        <w:rPr>
          <w:lang w:val="fr-FR"/>
        </w:rPr>
      </w:pPr>
      <w:r w:rsidRPr="004B2062">
        <w:t xml:space="preserve">    </w:t>
      </w:r>
      <w:r w:rsidRPr="00947968">
        <w:rPr>
          <w:lang w:val="fr-FR"/>
        </w:rPr>
        <w:t>sai_set_qos_queue</w:t>
      </w:r>
      <w:r w:rsidR="00F47860" w:rsidRPr="00947968">
        <w:rPr>
          <w:lang w:val="fr-FR"/>
        </w:rPr>
        <w:t>_</w:t>
      </w:r>
      <w:r w:rsidRPr="00947968">
        <w:rPr>
          <w:lang w:val="fr-FR"/>
        </w:rPr>
        <w:t>attribut</w:t>
      </w:r>
      <w:r w:rsidR="00C51440" w:rsidRPr="00947968">
        <w:rPr>
          <w:lang w:val="fr-FR"/>
        </w:rPr>
        <w:t xml:space="preserve">e_fn </w:t>
      </w:r>
      <w:r w:rsidR="00BE50C0">
        <w:rPr>
          <w:lang w:val="fr-FR"/>
        </w:rPr>
        <w:t xml:space="preserve">  </w:t>
      </w:r>
      <w:r w:rsidR="00C51440" w:rsidRPr="00947968">
        <w:rPr>
          <w:lang w:val="fr-FR"/>
        </w:rPr>
        <w:t>set_</w:t>
      </w:r>
      <w:r w:rsidR="00614FB3" w:rsidRPr="00947968">
        <w:rPr>
          <w:lang w:val="fr-FR"/>
        </w:rPr>
        <w:t>queue</w:t>
      </w:r>
      <w:r w:rsidRPr="00947968">
        <w:rPr>
          <w:lang w:val="fr-FR"/>
        </w:rPr>
        <w:t>_attribute;</w:t>
      </w:r>
    </w:p>
    <w:p w14:paraId="1628E740" w14:textId="720B34ED" w:rsidR="00020291" w:rsidRDefault="00020291" w:rsidP="0014561D">
      <w:pPr>
        <w:pStyle w:val="code"/>
        <w:rPr>
          <w:lang w:val="fr-FR"/>
        </w:rPr>
      </w:pPr>
      <w:r w:rsidRPr="00947968">
        <w:rPr>
          <w:lang w:val="fr-FR"/>
        </w:rPr>
        <w:t xml:space="preserve">    </w:t>
      </w:r>
      <w:r w:rsidR="007179AD">
        <w:rPr>
          <w:lang w:val="fr-FR"/>
        </w:rPr>
        <w:t>sai_get_qos_queue</w:t>
      </w:r>
      <w:r w:rsidRPr="00614FB3">
        <w:rPr>
          <w:lang w:val="fr-FR"/>
        </w:rPr>
        <w:t xml:space="preserve">_attribute_fn </w:t>
      </w:r>
      <w:r w:rsidR="007A7678">
        <w:rPr>
          <w:lang w:val="fr-FR"/>
        </w:rPr>
        <w:t xml:space="preserve"> </w:t>
      </w:r>
      <w:r w:rsidRPr="00614FB3">
        <w:rPr>
          <w:lang w:val="fr-FR"/>
        </w:rPr>
        <w:t xml:space="preserve"> get</w:t>
      </w:r>
      <w:r w:rsidR="009C15C0">
        <w:rPr>
          <w:lang w:val="fr-FR"/>
        </w:rPr>
        <w:t>_</w:t>
      </w:r>
      <w:r w:rsidRPr="00614FB3">
        <w:rPr>
          <w:lang w:val="fr-FR"/>
        </w:rPr>
        <w:t>queue_attribute;</w:t>
      </w:r>
    </w:p>
    <w:p w14:paraId="4933FC84" w14:textId="002F5BB4" w:rsidR="00935E3B" w:rsidRDefault="00935E3B" w:rsidP="0014561D">
      <w:pPr>
        <w:pStyle w:val="code"/>
        <w:rPr>
          <w:lang w:val="fr-FR"/>
        </w:rPr>
      </w:pPr>
      <w:r>
        <w:rPr>
          <w:lang w:val="fr-FR"/>
        </w:rPr>
        <w:t xml:space="preserve">    </w:t>
      </w:r>
      <w:r w:rsidR="002E6E2C">
        <w:rPr>
          <w:lang w:val="fr-FR"/>
        </w:rPr>
        <w:t>sai_get_qos_queue</w:t>
      </w:r>
      <w:r w:rsidRPr="00935E3B">
        <w:rPr>
          <w:lang w:val="fr-FR"/>
        </w:rPr>
        <w:t xml:space="preserve">_stats_fn      </w:t>
      </w:r>
      <w:r w:rsidR="00BC1D1C">
        <w:rPr>
          <w:lang w:val="fr-FR"/>
        </w:rPr>
        <w:t xml:space="preserve"> </w:t>
      </w:r>
      <w:r w:rsidRPr="00935E3B">
        <w:rPr>
          <w:lang w:val="fr-FR"/>
        </w:rPr>
        <w:t>get_</w:t>
      </w:r>
      <w:r w:rsidR="00BC1D1C">
        <w:rPr>
          <w:lang w:val="fr-FR"/>
        </w:rPr>
        <w:t>queue_</w:t>
      </w:r>
      <w:r w:rsidRPr="00935E3B">
        <w:rPr>
          <w:lang w:val="fr-FR"/>
        </w:rPr>
        <w:t>stats;</w:t>
      </w:r>
    </w:p>
    <w:p w14:paraId="63A13DA1" w14:textId="77777777" w:rsidR="00991BD7" w:rsidRDefault="00991BD7" w:rsidP="0014561D">
      <w:pPr>
        <w:pStyle w:val="code"/>
        <w:rPr>
          <w:lang w:val="fr-FR"/>
        </w:rPr>
      </w:pPr>
    </w:p>
    <w:p w14:paraId="740A8891" w14:textId="25C6E4E0" w:rsidR="00726578" w:rsidRPr="00BA332E" w:rsidRDefault="00020291" w:rsidP="00BA332E">
      <w:pPr>
        <w:pStyle w:val="code"/>
        <w:rPr>
          <w:lang w:val="fr-FR"/>
        </w:rPr>
      </w:pPr>
      <w:r>
        <w:rPr>
          <w:lang w:val="fr-FR"/>
        </w:rPr>
        <w:t>} sai_qos_api_t;</w:t>
      </w:r>
    </w:p>
    <w:p w14:paraId="30AE5BB0" w14:textId="774A4E68" w:rsidR="006155E8" w:rsidRPr="006155E8" w:rsidRDefault="004B4AD5" w:rsidP="00EC4D53">
      <w:pPr>
        <w:pStyle w:val="Heading2"/>
        <w:rPr>
          <w:lang w:val="fr-FR"/>
        </w:rPr>
      </w:pPr>
      <w:bookmarkStart w:id="21" w:name="_Toc419197970"/>
      <w:r>
        <w:t>Configuration e</w:t>
      </w:r>
      <w:r w:rsidR="00EC4D53" w:rsidRPr="00EC4D53">
        <w:t>xa</w:t>
      </w:r>
      <w:r w:rsidR="00063034" w:rsidRPr="00EC4D53">
        <w:t>mples</w:t>
      </w:r>
      <w:bookmarkEnd w:id="21"/>
    </w:p>
    <w:p w14:paraId="461A4760" w14:textId="774B90FE" w:rsidR="00EC4D53" w:rsidRPr="00EC4D53" w:rsidRDefault="006155E8" w:rsidP="00EC4D53">
      <w:pPr>
        <w:rPr>
          <w:b/>
        </w:rPr>
      </w:pPr>
      <w:r w:rsidRPr="006155E8">
        <w:rPr>
          <w:b/>
        </w:rPr>
        <w:t>E</w:t>
      </w:r>
      <w:r w:rsidR="00EC4D53" w:rsidRPr="00EC4D53">
        <w:rPr>
          <w:b/>
        </w:rPr>
        <w:t xml:space="preserve">xample </w:t>
      </w:r>
      <w:r w:rsidRPr="00EC4D53">
        <w:rPr>
          <w:b/>
        </w:rPr>
        <w:t>as</w:t>
      </w:r>
      <w:r>
        <w:rPr>
          <w:b/>
        </w:rPr>
        <w:t>sumes</w:t>
      </w:r>
      <w:r w:rsidR="00EC4D53" w:rsidRPr="00EC4D53">
        <w:rPr>
          <w:b/>
        </w:rPr>
        <w:t xml:space="preserve"> NPU supports the 8 unicast and 4</w:t>
      </w:r>
      <w:r w:rsidR="008907DF">
        <w:rPr>
          <w:b/>
        </w:rPr>
        <w:t xml:space="preserve"> multicast h/w queues per port. How applications controls unicast queue and multicast queues.</w:t>
      </w:r>
    </w:p>
    <w:p w14:paraId="6946C60C" w14:textId="24903CFF" w:rsidR="00EC4D53" w:rsidRDefault="00810CE6" w:rsidP="00810CE6">
      <w:pPr>
        <w:pStyle w:val="Heading3"/>
      </w:pPr>
      <w:bookmarkStart w:id="22" w:name="_Toc419197971"/>
      <w:r>
        <w:t>Step-1:</w:t>
      </w:r>
      <w:r w:rsidR="00F10D3A">
        <w:t xml:space="preserve"> </w:t>
      </w:r>
      <w:r w:rsidR="00847084">
        <w:t xml:space="preserve">Get </w:t>
      </w:r>
      <w:r w:rsidR="00EC4D53">
        <w:t>number of</w:t>
      </w:r>
      <w:r w:rsidR="00487FAE">
        <w:t xml:space="preserve"> queue supported on</w:t>
      </w:r>
      <w:r w:rsidR="00847084">
        <w:t xml:space="preserve"> port</w:t>
      </w:r>
      <w:bookmarkEnd w:id="22"/>
    </w:p>
    <w:p w14:paraId="0445F060" w14:textId="0F17553E" w:rsidR="00287807" w:rsidRDefault="00763F8B" w:rsidP="00C51F6D">
      <w:pPr>
        <w:pStyle w:val="code"/>
      </w:pPr>
      <w:r>
        <w:t xml:space="preserve">int no_of_queues_per_port </w:t>
      </w:r>
      <w:r w:rsidR="00C31688">
        <w:t xml:space="preserve">= </w:t>
      </w:r>
      <w:r w:rsidR="00287807" w:rsidRPr="00DE5D56">
        <w:t>0;</w:t>
      </w:r>
    </w:p>
    <w:p w14:paraId="15B7CE85" w14:textId="2C99EAA6" w:rsidR="00051677" w:rsidRPr="00C32764" w:rsidRDefault="00914116" w:rsidP="00C51F6D">
      <w:pPr>
        <w:pStyle w:val="code"/>
        <w:rPr>
          <w:lang w:val="fr-FR"/>
        </w:rPr>
      </w:pPr>
      <w:r>
        <w:rPr>
          <w:lang w:val="fr-FR"/>
        </w:rPr>
        <w:t>sai_object_id_t</w:t>
      </w:r>
      <w:r w:rsidR="007D6CC3">
        <w:rPr>
          <w:lang w:val="fr-FR"/>
        </w:rPr>
        <w:t xml:space="preserve"> port_id</w:t>
      </w:r>
      <w:r w:rsidR="00051677" w:rsidRPr="00C32764">
        <w:rPr>
          <w:lang w:val="fr-FR"/>
        </w:rPr>
        <w:t>;</w:t>
      </w:r>
    </w:p>
    <w:p w14:paraId="0A2344DB" w14:textId="77777777" w:rsidR="00287807" w:rsidRDefault="00287807" w:rsidP="00C51F6D">
      <w:pPr>
        <w:pStyle w:val="code"/>
        <w:rPr>
          <w:lang w:val="fr-FR"/>
        </w:rPr>
      </w:pPr>
    </w:p>
    <w:p w14:paraId="73D5D1D4" w14:textId="42F8BBF5" w:rsidR="00DC288D" w:rsidRPr="00675978" w:rsidRDefault="00DC288D" w:rsidP="00C51F6D">
      <w:pPr>
        <w:pStyle w:val="code"/>
        <w:rPr>
          <w:rFonts w:asciiTheme="minorHAnsi" w:hAnsiTheme="minorHAnsi" w:cstheme="minorHAnsi"/>
          <w:b/>
          <w:lang w:val="fr-FR"/>
        </w:rPr>
      </w:pPr>
      <w:r w:rsidRPr="00675978">
        <w:rPr>
          <w:rStyle w:val="pl-c1"/>
          <w:rFonts w:asciiTheme="minorHAnsi" w:hAnsiTheme="minorHAnsi" w:cstheme="minorHAnsi"/>
          <w:b/>
          <w:lang w:val="fr-FR"/>
        </w:rPr>
        <w:t>sai_object_list_t</w:t>
      </w:r>
      <w:r w:rsidRPr="00675978">
        <w:rPr>
          <w:rStyle w:val="pl-c1"/>
          <w:b/>
          <w:lang w:val="fr-FR"/>
        </w:rPr>
        <w:t xml:space="preserve"> </w:t>
      </w:r>
      <w:r w:rsidR="00D958EA" w:rsidRPr="00675978">
        <w:rPr>
          <w:rStyle w:val="pl-c1"/>
          <w:b/>
          <w:lang w:val="fr-FR"/>
        </w:rPr>
        <w:t>sai_</w:t>
      </w:r>
      <w:r w:rsidRPr="00675978">
        <w:rPr>
          <w:rFonts w:asciiTheme="minorHAnsi" w:hAnsiTheme="minorHAnsi" w:cstheme="minorHAnsi"/>
          <w:b/>
          <w:lang w:val="fr-FR"/>
        </w:rPr>
        <w:t>queue_</w:t>
      </w:r>
      <w:r w:rsidR="007860EE" w:rsidRPr="00675978">
        <w:rPr>
          <w:rFonts w:asciiTheme="minorHAnsi" w:hAnsiTheme="minorHAnsi" w:cstheme="minorHAnsi"/>
          <w:b/>
          <w:lang w:val="fr-FR"/>
        </w:rPr>
        <w:t>object_</w:t>
      </w:r>
      <w:r w:rsidRPr="00675978">
        <w:rPr>
          <w:rFonts w:asciiTheme="minorHAnsi" w:hAnsiTheme="minorHAnsi" w:cstheme="minorHAnsi"/>
          <w:b/>
          <w:lang w:val="fr-FR"/>
        </w:rPr>
        <w:t>list;</w:t>
      </w:r>
    </w:p>
    <w:p w14:paraId="01AE9D9A" w14:textId="77777777" w:rsidR="001A3B9F" w:rsidRPr="00C32764" w:rsidRDefault="001A3B9F" w:rsidP="00C51F6D">
      <w:pPr>
        <w:pStyle w:val="code"/>
        <w:rPr>
          <w:lang w:val="fr-FR"/>
        </w:rPr>
      </w:pPr>
    </w:p>
    <w:p w14:paraId="1B61B90A" w14:textId="5F747615" w:rsidR="00C51F6D" w:rsidRDefault="00C51F6D" w:rsidP="00C51F6D">
      <w:pPr>
        <w:pStyle w:val="code"/>
        <w:rPr>
          <w:lang w:val="fr-FR"/>
        </w:rPr>
      </w:pPr>
      <w:r w:rsidRPr="00CC2EAE">
        <w:rPr>
          <w:lang w:val="fr-FR"/>
        </w:rPr>
        <w:t xml:space="preserve">sai_attribute_t </w:t>
      </w:r>
      <w:r w:rsidR="0047012A">
        <w:rPr>
          <w:lang w:val="fr-FR"/>
        </w:rPr>
        <w:t>sai_attr</w:t>
      </w:r>
      <w:r w:rsidRPr="00CC2EAE">
        <w:rPr>
          <w:lang w:val="fr-FR"/>
        </w:rPr>
        <w:t>;</w:t>
      </w:r>
    </w:p>
    <w:p w14:paraId="0F047706" w14:textId="77777777" w:rsidR="00C51F6D" w:rsidRPr="00CC2EAE" w:rsidRDefault="00C51F6D" w:rsidP="00C51F6D">
      <w:pPr>
        <w:pStyle w:val="code"/>
        <w:rPr>
          <w:lang w:val="fr-FR"/>
        </w:rPr>
      </w:pPr>
    </w:p>
    <w:p w14:paraId="3956D21C" w14:textId="6025CB76" w:rsidR="00C51F6D" w:rsidRPr="003038C9" w:rsidRDefault="00F16B29" w:rsidP="00C51F6D">
      <w:pPr>
        <w:pStyle w:val="code"/>
        <w:rPr>
          <w:lang w:val="fr-FR"/>
        </w:rPr>
      </w:pPr>
      <w:r>
        <w:rPr>
          <w:lang w:val="fr-FR"/>
        </w:rPr>
        <w:t>sai_attr</w:t>
      </w:r>
      <w:r w:rsidR="00C51F6D" w:rsidRPr="003038C9">
        <w:rPr>
          <w:lang w:val="fr-FR"/>
        </w:rPr>
        <w:t>.id =</w:t>
      </w:r>
      <w:r w:rsidR="00C51F6D" w:rsidRPr="003038C9">
        <w:rPr>
          <w:rFonts w:cstheme="minorHAnsi"/>
          <w:lang w:val="fr-FR"/>
        </w:rPr>
        <w:t xml:space="preserve"> </w:t>
      </w:r>
      <w:r w:rsidR="00DA5865" w:rsidRPr="003038C9">
        <w:rPr>
          <w:b/>
          <w:lang w:val="fr-FR"/>
        </w:rPr>
        <w:t>SAI_PORT_ATTR_QOS_NUMBER_OF_QUEUES</w:t>
      </w:r>
      <w:r w:rsidR="00C51F6D" w:rsidRPr="003038C9">
        <w:rPr>
          <w:lang w:val="fr-FR"/>
        </w:rPr>
        <w:t>;</w:t>
      </w:r>
    </w:p>
    <w:p w14:paraId="52C74719" w14:textId="3CD878FF" w:rsidR="00C51F6D" w:rsidRPr="00C5182A" w:rsidRDefault="00F16B29" w:rsidP="00C51F6D">
      <w:pPr>
        <w:pStyle w:val="code"/>
        <w:rPr>
          <w:lang w:val="fr-FR"/>
        </w:rPr>
      </w:pPr>
      <w:r w:rsidRPr="00C5182A">
        <w:rPr>
          <w:lang w:val="fr-FR"/>
        </w:rPr>
        <w:t>sai_attr</w:t>
      </w:r>
      <w:r w:rsidR="00C51F6D" w:rsidRPr="00C5182A">
        <w:rPr>
          <w:lang w:val="fr-FR"/>
        </w:rPr>
        <w:t>.value</w:t>
      </w:r>
      <w:r w:rsidR="00E96BB7" w:rsidRPr="00C5182A">
        <w:rPr>
          <w:lang w:val="fr-FR"/>
        </w:rPr>
        <w:t>.u32</w:t>
      </w:r>
      <w:r w:rsidR="00C51F6D" w:rsidRPr="00C5182A">
        <w:rPr>
          <w:lang w:val="fr-FR"/>
        </w:rPr>
        <w:t xml:space="preserve"> = </w:t>
      </w:r>
      <w:r w:rsidR="00DE5D56" w:rsidRPr="00C5182A">
        <w:rPr>
          <w:lang w:val="fr-FR"/>
        </w:rPr>
        <w:t>0</w:t>
      </w:r>
      <w:r w:rsidR="00C51F6D" w:rsidRPr="00C5182A">
        <w:rPr>
          <w:lang w:val="fr-FR"/>
        </w:rPr>
        <w:t>;</w:t>
      </w:r>
    </w:p>
    <w:p w14:paraId="32547916" w14:textId="77777777" w:rsidR="00125AB6" w:rsidRPr="00C5182A" w:rsidRDefault="00125AB6" w:rsidP="00125AB6">
      <w:pPr>
        <w:pStyle w:val="code"/>
        <w:rPr>
          <w:lang w:val="fr-FR"/>
        </w:rPr>
      </w:pPr>
    </w:p>
    <w:p w14:paraId="7BEB892C" w14:textId="54C3BC74" w:rsidR="00125AB6" w:rsidRPr="00E96BB7" w:rsidRDefault="00EC0AC9" w:rsidP="00125AB6">
      <w:pPr>
        <w:pStyle w:val="code"/>
        <w:rPr>
          <w:lang w:val="fr-FR"/>
        </w:rPr>
      </w:pPr>
      <w:r w:rsidRPr="00E96BB7">
        <w:rPr>
          <w:lang w:val="fr-FR"/>
        </w:rPr>
        <w:t>sai_g</w:t>
      </w:r>
      <w:r w:rsidR="00125AB6" w:rsidRPr="00E96BB7">
        <w:rPr>
          <w:lang w:val="fr-FR"/>
        </w:rPr>
        <w:t>et_port_attribute_fn(</w:t>
      </w:r>
      <w:r w:rsidR="00A45502" w:rsidRPr="00E96BB7">
        <w:rPr>
          <w:lang w:val="fr-FR"/>
        </w:rPr>
        <w:t>port_id</w:t>
      </w:r>
      <w:r w:rsidR="00125AB6" w:rsidRPr="00E96BB7">
        <w:rPr>
          <w:lang w:val="fr-FR"/>
        </w:rPr>
        <w:t xml:space="preserve">, </w:t>
      </w:r>
      <w:r w:rsidR="00E966EC" w:rsidRPr="00E96BB7">
        <w:rPr>
          <w:lang w:val="fr-FR"/>
        </w:rPr>
        <w:t>1, &amp;sai_</w:t>
      </w:r>
      <w:r w:rsidR="00125AB6" w:rsidRPr="00E96BB7">
        <w:rPr>
          <w:lang w:val="fr-FR"/>
        </w:rPr>
        <w:t>attr);</w:t>
      </w:r>
    </w:p>
    <w:p w14:paraId="15FA5133" w14:textId="77777777" w:rsidR="00125AB6" w:rsidRPr="00E96BB7" w:rsidRDefault="00125AB6" w:rsidP="00125AB6">
      <w:pPr>
        <w:pStyle w:val="code"/>
        <w:rPr>
          <w:lang w:val="fr-FR"/>
        </w:rPr>
      </w:pPr>
    </w:p>
    <w:p w14:paraId="5CE8F09F" w14:textId="16CFBF09" w:rsidR="001345E3" w:rsidRDefault="000D623C" w:rsidP="009459DE">
      <w:pPr>
        <w:pStyle w:val="code"/>
      </w:pPr>
      <w:r w:rsidRPr="00677C86">
        <w:t xml:space="preserve">no_of_queues_per_port = </w:t>
      </w:r>
      <w:r w:rsidR="004E5FA3" w:rsidRPr="00677C86">
        <w:t>sai_attr</w:t>
      </w:r>
      <w:r w:rsidRPr="00677C86">
        <w:t>.value</w:t>
      </w:r>
      <w:r w:rsidR="00677C86" w:rsidRPr="00677C86">
        <w:t>.</w:t>
      </w:r>
      <w:r w:rsidR="00677C86">
        <w:t>u32</w:t>
      </w:r>
      <w:r w:rsidRPr="00677C86">
        <w:t>;</w:t>
      </w:r>
      <w:r w:rsidR="00AC674C" w:rsidRPr="00677C86">
        <w:t xml:space="preserve"> </w:t>
      </w:r>
    </w:p>
    <w:p w14:paraId="197BC5A3" w14:textId="77777777" w:rsidR="00034B46" w:rsidRDefault="00034B46" w:rsidP="009459DE">
      <w:pPr>
        <w:pStyle w:val="code"/>
      </w:pPr>
    </w:p>
    <w:p w14:paraId="5A446AFA" w14:textId="4582C53B" w:rsidR="00034B46" w:rsidRDefault="004E5FCB" w:rsidP="00034B46">
      <w:pPr>
        <w:pStyle w:val="Heading3"/>
      </w:pPr>
      <w:bookmarkStart w:id="23" w:name="_Toc419197972"/>
      <w:r>
        <w:t>Step-2</w:t>
      </w:r>
      <w:r w:rsidR="00034B46">
        <w:t xml:space="preserve">: Get </w:t>
      </w:r>
      <w:r w:rsidR="00B42857">
        <w:t>list of</w:t>
      </w:r>
      <w:r w:rsidR="00034B46">
        <w:t xml:space="preserve"> </w:t>
      </w:r>
      <w:r w:rsidR="00DE71D5">
        <w:t xml:space="preserve">SAI </w:t>
      </w:r>
      <w:r w:rsidR="00034B46">
        <w:t xml:space="preserve">queue </w:t>
      </w:r>
      <w:r w:rsidR="00B42857">
        <w:t>object id’s o</w:t>
      </w:r>
      <w:r w:rsidR="00034B46">
        <w:t>n port</w:t>
      </w:r>
      <w:bookmarkEnd w:id="23"/>
    </w:p>
    <w:p w14:paraId="3C59C0C0" w14:textId="77777777" w:rsidR="00034B46" w:rsidRPr="00677C86" w:rsidRDefault="00034B46" w:rsidP="009459DE">
      <w:pPr>
        <w:pStyle w:val="code"/>
      </w:pPr>
    </w:p>
    <w:p w14:paraId="309BEDE0" w14:textId="77777777" w:rsidR="00F16B29" w:rsidRDefault="00F16B29" w:rsidP="00D538CA">
      <w:pPr>
        <w:pStyle w:val="code"/>
      </w:pPr>
    </w:p>
    <w:p w14:paraId="60B99B65" w14:textId="6E3DE8E3" w:rsidR="001A53CF" w:rsidRDefault="001A53CF" w:rsidP="00D538CA">
      <w:pPr>
        <w:pStyle w:val="code"/>
        <w:rPr>
          <w:b/>
        </w:rPr>
      </w:pPr>
      <w:r w:rsidRPr="001A53CF">
        <w:t xml:space="preserve">sai_attr.id = </w:t>
      </w:r>
      <w:r w:rsidRPr="001A53CF">
        <w:rPr>
          <w:b/>
        </w:rPr>
        <w:t>SAI_PORT_ATTR_QOS_</w:t>
      </w:r>
      <w:r>
        <w:rPr>
          <w:b/>
        </w:rPr>
        <w:t>QUEUE_LIST;</w:t>
      </w:r>
    </w:p>
    <w:p w14:paraId="2184FF29" w14:textId="23AE7382" w:rsidR="00E461B1" w:rsidRDefault="00A33349" w:rsidP="00D538CA">
      <w:pPr>
        <w:pStyle w:val="code"/>
      </w:pPr>
      <w:r w:rsidRPr="001A53CF">
        <w:t>sai_attr</w:t>
      </w:r>
      <w:r>
        <w:t>.value.</w:t>
      </w:r>
      <w:r w:rsidRPr="00A33349">
        <w:t>objlist</w:t>
      </w:r>
      <w:r w:rsidR="00A1176F">
        <w:t xml:space="preserve">.count </w:t>
      </w:r>
      <w:r>
        <w:t xml:space="preserve">= </w:t>
      </w:r>
      <w:r w:rsidR="00A1176F">
        <w:t>no_of_queues_per_port;</w:t>
      </w:r>
    </w:p>
    <w:p w14:paraId="32ACAD3D" w14:textId="2D31A9D9" w:rsidR="00521E68" w:rsidRDefault="00C00571" w:rsidP="00D538CA">
      <w:pPr>
        <w:pStyle w:val="code"/>
      </w:pPr>
      <w:r w:rsidRPr="001A53CF">
        <w:t>sai_attr</w:t>
      </w:r>
      <w:r>
        <w:t>.value.</w:t>
      </w:r>
      <w:r w:rsidRPr="00A33349">
        <w:t>objlist</w:t>
      </w:r>
      <w:r>
        <w:t>.</w:t>
      </w:r>
      <w:r w:rsidR="00AD7874">
        <w:t>list</w:t>
      </w:r>
      <w:r>
        <w:t xml:space="preserve"> = </w:t>
      </w:r>
      <w:r w:rsidR="00B115AB">
        <w:t>ca</w:t>
      </w:r>
      <w:r w:rsidR="00C96A48">
        <w:t>lloc(no_of_queues_per_port</w:t>
      </w:r>
      <w:r w:rsidR="00B115AB">
        <w:t>, sizeof(</w:t>
      </w:r>
      <w:r w:rsidR="00B115AB" w:rsidRPr="00B115AB">
        <w:t>sai_object_id_t</w:t>
      </w:r>
      <w:r w:rsidR="00B115AB">
        <w:t>))</w:t>
      </w:r>
      <w:r w:rsidR="00EE0CED">
        <w:t>;</w:t>
      </w:r>
    </w:p>
    <w:p w14:paraId="2D1579E4" w14:textId="77777777" w:rsidR="00B20F4E" w:rsidRDefault="00B20F4E" w:rsidP="00D538CA">
      <w:pPr>
        <w:pStyle w:val="code"/>
      </w:pPr>
    </w:p>
    <w:p w14:paraId="33B41269" w14:textId="57A9EDD2" w:rsidR="00C3080B" w:rsidRPr="005C3E65" w:rsidRDefault="00B20F4E" w:rsidP="00D538CA">
      <w:pPr>
        <w:pStyle w:val="code"/>
        <w:rPr>
          <w:lang w:val="fr-FR"/>
        </w:rPr>
      </w:pPr>
      <w:r w:rsidRPr="005C3E65">
        <w:rPr>
          <w:lang w:val="fr-FR"/>
        </w:rPr>
        <w:t>/* Get queue list */</w:t>
      </w:r>
    </w:p>
    <w:p w14:paraId="1550CBDF" w14:textId="77777777" w:rsidR="00B20F4E" w:rsidRPr="00E96BB7" w:rsidRDefault="00B20F4E" w:rsidP="00B20F4E">
      <w:pPr>
        <w:pStyle w:val="code"/>
        <w:rPr>
          <w:lang w:val="fr-FR"/>
        </w:rPr>
      </w:pPr>
      <w:r w:rsidRPr="00E96BB7">
        <w:rPr>
          <w:lang w:val="fr-FR"/>
        </w:rPr>
        <w:t>sai_get_port_attribute_fn(port_id, 1, &amp;sai_attr);</w:t>
      </w:r>
    </w:p>
    <w:p w14:paraId="6F867C05" w14:textId="77777777" w:rsidR="00B20F4E" w:rsidRPr="00B20F4E" w:rsidRDefault="00B20F4E" w:rsidP="00D538CA">
      <w:pPr>
        <w:pStyle w:val="code"/>
        <w:rPr>
          <w:lang w:val="fr-FR"/>
        </w:rPr>
      </w:pPr>
    </w:p>
    <w:p w14:paraId="12B72917" w14:textId="079A7E9E" w:rsidR="00C977D8" w:rsidRPr="005C3E65" w:rsidRDefault="00D977DF" w:rsidP="00C977D8">
      <w:pPr>
        <w:pStyle w:val="code"/>
        <w:rPr>
          <w:lang w:val="fr-FR"/>
        </w:rPr>
      </w:pPr>
      <w:r w:rsidRPr="005C3E65">
        <w:rPr>
          <w:lang w:val="fr-FR"/>
        </w:rPr>
        <w:t>sai_queue_</w:t>
      </w:r>
      <w:r w:rsidR="00E2007E" w:rsidRPr="005C3E65">
        <w:rPr>
          <w:lang w:val="fr-FR"/>
        </w:rPr>
        <w:t>object_list</w:t>
      </w:r>
      <w:r w:rsidR="00C977D8" w:rsidRPr="005C3E65">
        <w:rPr>
          <w:lang w:val="fr-FR"/>
        </w:rPr>
        <w:t xml:space="preserve">.count = </w:t>
      </w:r>
      <w:r w:rsidR="00730271" w:rsidRPr="005C3E65">
        <w:rPr>
          <w:lang w:val="fr-FR"/>
        </w:rPr>
        <w:t>sai_attr.value.objlist.count</w:t>
      </w:r>
      <w:r w:rsidR="00C977D8" w:rsidRPr="005C3E65">
        <w:rPr>
          <w:lang w:val="fr-FR"/>
        </w:rPr>
        <w:t>;</w:t>
      </w:r>
    </w:p>
    <w:p w14:paraId="027AD6AA" w14:textId="77777777" w:rsidR="00230FF6" w:rsidRPr="005C3E65" w:rsidRDefault="00230FF6" w:rsidP="00C977D8">
      <w:pPr>
        <w:pStyle w:val="code"/>
        <w:rPr>
          <w:lang w:val="fr-FR"/>
        </w:rPr>
      </w:pPr>
    </w:p>
    <w:p w14:paraId="1E330D8E" w14:textId="1F0FDE66" w:rsidR="00C3080B" w:rsidRPr="005C3E65" w:rsidRDefault="0026783E" w:rsidP="00D538CA">
      <w:pPr>
        <w:pStyle w:val="code"/>
        <w:rPr>
          <w:lang w:val="fr-FR"/>
        </w:rPr>
      </w:pPr>
      <w:r w:rsidRPr="005C3E65">
        <w:rPr>
          <w:lang w:val="fr-FR"/>
        </w:rPr>
        <w:t>sai_queue_</w:t>
      </w:r>
      <w:r w:rsidR="00BA224F" w:rsidRPr="005C3E65">
        <w:rPr>
          <w:lang w:val="fr-FR"/>
        </w:rPr>
        <w:t>o</w:t>
      </w:r>
      <w:r w:rsidR="0076292D" w:rsidRPr="005C3E65">
        <w:rPr>
          <w:lang w:val="fr-FR"/>
        </w:rPr>
        <w:t>bject_list</w:t>
      </w:r>
      <w:r w:rsidR="00C977D8" w:rsidRPr="005C3E65">
        <w:rPr>
          <w:lang w:val="fr-FR"/>
        </w:rPr>
        <w:t>.list = calloc(</w:t>
      </w:r>
      <w:r w:rsidR="00D962E7" w:rsidRPr="005C3E65">
        <w:rPr>
          <w:lang w:val="fr-FR"/>
        </w:rPr>
        <w:t>sai_queue_</w:t>
      </w:r>
      <w:r w:rsidR="00664F9B" w:rsidRPr="005C3E65">
        <w:rPr>
          <w:lang w:val="fr-FR"/>
        </w:rPr>
        <w:t>object_</w:t>
      </w:r>
      <w:r w:rsidR="00D962E7" w:rsidRPr="005C3E65">
        <w:rPr>
          <w:lang w:val="fr-FR"/>
        </w:rPr>
        <w:t>list.count</w:t>
      </w:r>
      <w:r w:rsidR="00C977D8" w:rsidRPr="005C3E65">
        <w:rPr>
          <w:lang w:val="fr-FR"/>
        </w:rPr>
        <w:t>, sizeof(sai_object_id_t));</w:t>
      </w:r>
    </w:p>
    <w:p w14:paraId="2BF1E92F" w14:textId="77777777" w:rsidR="00B20F4E" w:rsidRPr="005C3E65" w:rsidRDefault="00B20F4E" w:rsidP="00D538CA">
      <w:pPr>
        <w:pStyle w:val="code"/>
        <w:rPr>
          <w:lang w:val="fr-FR"/>
        </w:rPr>
      </w:pPr>
    </w:p>
    <w:p w14:paraId="0E99E966" w14:textId="7260AADC" w:rsidR="00DB71DD" w:rsidRPr="005C3E65" w:rsidRDefault="000A0CB5" w:rsidP="00D538CA">
      <w:pPr>
        <w:pStyle w:val="code"/>
        <w:rPr>
          <w:lang w:val="fr-FR"/>
        </w:rPr>
      </w:pPr>
      <w:r w:rsidRPr="005C3E65">
        <w:rPr>
          <w:lang w:val="fr-FR"/>
        </w:rPr>
        <w:t>memcpy(</w:t>
      </w:r>
      <w:r w:rsidR="001277A7" w:rsidRPr="005C3E65">
        <w:rPr>
          <w:lang w:val="fr-FR"/>
        </w:rPr>
        <w:t>(char *)sai_queue_</w:t>
      </w:r>
      <w:r w:rsidR="00820B39" w:rsidRPr="005C3E65">
        <w:rPr>
          <w:lang w:val="fr-FR"/>
        </w:rPr>
        <w:t>object_list</w:t>
      </w:r>
      <w:r w:rsidR="001277A7" w:rsidRPr="005C3E65">
        <w:rPr>
          <w:lang w:val="fr-FR"/>
        </w:rPr>
        <w:t>.list, (char *)sai_attr.value.objlist.list,</w:t>
      </w:r>
      <w:r w:rsidR="00942BAF" w:rsidRPr="005C3E65">
        <w:rPr>
          <w:lang w:val="fr-FR"/>
        </w:rPr>
        <w:t xml:space="preserve"> sizeof(sai_object_id_t) * sai_queue_</w:t>
      </w:r>
      <w:r w:rsidR="008B48AF" w:rsidRPr="005C3E65">
        <w:rPr>
          <w:lang w:val="fr-FR"/>
        </w:rPr>
        <w:t>object_list</w:t>
      </w:r>
      <w:r w:rsidR="00942BAF" w:rsidRPr="005C3E65">
        <w:rPr>
          <w:lang w:val="fr-FR"/>
        </w:rPr>
        <w:t>.count);</w:t>
      </w:r>
    </w:p>
    <w:p w14:paraId="2B7F8BCB" w14:textId="77777777" w:rsidR="00520647" w:rsidRPr="005C3E65" w:rsidRDefault="00520647" w:rsidP="00D538CA">
      <w:pPr>
        <w:pStyle w:val="code"/>
        <w:rPr>
          <w:lang w:val="fr-FR"/>
        </w:rPr>
      </w:pPr>
    </w:p>
    <w:p w14:paraId="071A4D35" w14:textId="36254E02" w:rsidR="00E91984" w:rsidRPr="007A426F" w:rsidRDefault="003A1BD1" w:rsidP="00520647">
      <w:pPr>
        <w:pStyle w:val="Heading3"/>
        <w:rPr>
          <w:rFonts w:cstheme="minorBidi"/>
          <w:b/>
        </w:rPr>
      </w:pPr>
      <w:bookmarkStart w:id="24" w:name="_Toc419197973"/>
      <w:r>
        <w:t>Step 3</w:t>
      </w:r>
      <w:r w:rsidR="008978D0">
        <w:t>:</w:t>
      </w:r>
      <w:r w:rsidR="00EC4D53">
        <w:t xml:space="preserve"> </w:t>
      </w:r>
      <w:r w:rsidR="00020098">
        <w:t>Map Application queues to</w:t>
      </w:r>
      <w:r w:rsidR="00CC2883">
        <w:t xml:space="preserve"> sai queue</w:t>
      </w:r>
      <w:r w:rsidR="005C35CE">
        <w:t>s</w:t>
      </w:r>
      <w:bookmarkEnd w:id="24"/>
    </w:p>
    <w:p w14:paraId="78D62DF9" w14:textId="77777777" w:rsidR="00341951" w:rsidRDefault="00EC4D53" w:rsidP="007A426F">
      <w:pPr>
        <w:spacing w:line="240" w:lineRule="auto"/>
        <w:jc w:val="both"/>
      </w:pPr>
      <w:r>
        <w:t>Applications can expose CLI like unicast and multicast queues separately.</w:t>
      </w:r>
    </w:p>
    <w:p w14:paraId="195EB0B3" w14:textId="4BAEA324" w:rsidR="00341951" w:rsidRPr="00341951" w:rsidRDefault="00EC4D53" w:rsidP="007A426F">
      <w:pPr>
        <w:spacing w:line="240" w:lineRule="auto"/>
        <w:jc w:val="both"/>
      </w:pPr>
      <w:r>
        <w:t xml:space="preserve"> </w:t>
      </w:r>
      <w:r w:rsidR="00DF47DF">
        <w:t xml:space="preserve">Applications needs to </w:t>
      </w:r>
    </w:p>
    <w:tbl>
      <w:tblPr>
        <w:tblStyle w:val="TableGrid"/>
        <w:tblW w:w="0" w:type="auto"/>
        <w:tblLook w:val="04A0" w:firstRow="1" w:lastRow="0" w:firstColumn="1" w:lastColumn="0" w:noHBand="0" w:noVBand="1"/>
      </w:tblPr>
      <w:tblGrid>
        <w:gridCol w:w="2394"/>
        <w:gridCol w:w="2394"/>
        <w:gridCol w:w="2848"/>
      </w:tblGrid>
      <w:tr w:rsidR="00866E17" w14:paraId="750D219C" w14:textId="77777777" w:rsidTr="00886EFB">
        <w:tc>
          <w:tcPr>
            <w:tcW w:w="2394" w:type="dxa"/>
          </w:tcPr>
          <w:p w14:paraId="08397CFC" w14:textId="2572C23A" w:rsidR="00866E17" w:rsidRDefault="00764CFC" w:rsidP="00EC4D53">
            <w:pPr>
              <w:rPr>
                <w:rFonts w:cstheme="minorHAnsi"/>
                <w:lang w:val="fr-FR"/>
              </w:rPr>
            </w:pPr>
            <w:r>
              <w:rPr>
                <w:rFonts w:cstheme="minorHAnsi"/>
                <w:lang w:val="fr-FR"/>
              </w:rPr>
              <w:t xml:space="preserve">Appl Q </w:t>
            </w:r>
            <w:r w:rsidR="00866E17">
              <w:rPr>
                <w:rFonts w:cstheme="minorHAnsi"/>
                <w:lang w:val="fr-FR"/>
              </w:rPr>
              <w:t xml:space="preserve">Type </w:t>
            </w:r>
          </w:p>
        </w:tc>
        <w:tc>
          <w:tcPr>
            <w:tcW w:w="2394" w:type="dxa"/>
          </w:tcPr>
          <w:p w14:paraId="207C8593" w14:textId="12828C75" w:rsidR="00866E17" w:rsidRDefault="00866E17" w:rsidP="00EC4D53">
            <w:pPr>
              <w:rPr>
                <w:rFonts w:cstheme="minorHAnsi"/>
                <w:lang w:val="fr-FR"/>
              </w:rPr>
            </w:pPr>
            <w:r>
              <w:rPr>
                <w:rFonts w:cstheme="minorHAnsi"/>
                <w:lang w:val="fr-FR"/>
              </w:rPr>
              <w:t xml:space="preserve">Appl QID </w:t>
            </w:r>
          </w:p>
        </w:tc>
        <w:tc>
          <w:tcPr>
            <w:tcW w:w="2394" w:type="dxa"/>
          </w:tcPr>
          <w:p w14:paraId="641D0A74" w14:textId="2BB14ED2" w:rsidR="00866E17" w:rsidRDefault="00255EEA" w:rsidP="00EC4D53">
            <w:pPr>
              <w:rPr>
                <w:rFonts w:cstheme="minorHAnsi"/>
                <w:lang w:val="fr-FR"/>
              </w:rPr>
            </w:pPr>
            <w:r>
              <w:rPr>
                <w:rFonts w:cstheme="minorHAnsi"/>
                <w:lang w:val="fr-FR"/>
              </w:rPr>
              <w:t xml:space="preserve">SAI QID </w:t>
            </w:r>
            <w:r w:rsidR="00826F83">
              <w:rPr>
                <w:rFonts w:cstheme="minorHAnsi"/>
                <w:lang w:val="fr-FR"/>
              </w:rPr>
              <w:t>(sai_object_id_t</w:t>
            </w:r>
            <w:r>
              <w:rPr>
                <w:rFonts w:cstheme="minorHAnsi"/>
                <w:lang w:val="fr-FR"/>
              </w:rPr>
              <w:t>)</w:t>
            </w:r>
            <w:r w:rsidR="00866E17">
              <w:rPr>
                <w:rFonts w:cstheme="minorHAnsi"/>
                <w:lang w:val="fr-FR"/>
              </w:rPr>
              <w:t xml:space="preserve"> </w:t>
            </w:r>
          </w:p>
        </w:tc>
      </w:tr>
      <w:tr w:rsidR="00866E17" w14:paraId="07BA48CA" w14:textId="77777777" w:rsidTr="00886EFB">
        <w:tc>
          <w:tcPr>
            <w:tcW w:w="2394" w:type="dxa"/>
          </w:tcPr>
          <w:p w14:paraId="75B3C21A" w14:textId="10871180" w:rsidR="00866E17" w:rsidRDefault="00866E17" w:rsidP="00EC4D53">
            <w:pPr>
              <w:rPr>
                <w:rFonts w:cstheme="minorHAnsi"/>
                <w:lang w:val="fr-FR"/>
              </w:rPr>
            </w:pPr>
            <w:r>
              <w:rPr>
                <w:rFonts w:cstheme="minorHAnsi"/>
                <w:lang w:val="fr-FR"/>
              </w:rPr>
              <w:t>UCAST</w:t>
            </w:r>
          </w:p>
        </w:tc>
        <w:tc>
          <w:tcPr>
            <w:tcW w:w="2394" w:type="dxa"/>
          </w:tcPr>
          <w:p w14:paraId="0C2A5B9B" w14:textId="28B7241B" w:rsidR="00866E17" w:rsidRDefault="00866E17" w:rsidP="00EC4D53">
            <w:pPr>
              <w:rPr>
                <w:rFonts w:cstheme="minorHAnsi"/>
                <w:lang w:val="fr-FR"/>
              </w:rPr>
            </w:pPr>
            <w:r>
              <w:rPr>
                <w:rFonts w:cstheme="minorHAnsi"/>
                <w:lang w:val="fr-FR"/>
              </w:rPr>
              <w:t>0</w:t>
            </w:r>
          </w:p>
        </w:tc>
        <w:tc>
          <w:tcPr>
            <w:tcW w:w="2394" w:type="dxa"/>
          </w:tcPr>
          <w:p w14:paraId="5008FC09" w14:textId="6EFEB0DC" w:rsidR="00866E17" w:rsidRDefault="005C4952" w:rsidP="00EC4D53">
            <w:pPr>
              <w:rPr>
                <w:rFonts w:cstheme="minorHAnsi"/>
                <w:lang w:val="fr-FR"/>
              </w:rPr>
            </w:pPr>
            <w:r>
              <w:t>sai_queue_object_list.list[0]</w:t>
            </w:r>
          </w:p>
        </w:tc>
      </w:tr>
      <w:tr w:rsidR="00866E17" w14:paraId="1BEFC91C" w14:textId="77777777" w:rsidTr="00886EFB">
        <w:tc>
          <w:tcPr>
            <w:tcW w:w="2394" w:type="dxa"/>
          </w:tcPr>
          <w:p w14:paraId="769C4A37" w14:textId="5902FEF4" w:rsidR="00866E17" w:rsidRDefault="00866E17" w:rsidP="00EC4D53">
            <w:pPr>
              <w:rPr>
                <w:rFonts w:cstheme="minorHAnsi"/>
                <w:lang w:val="fr-FR"/>
              </w:rPr>
            </w:pPr>
            <w:r>
              <w:rPr>
                <w:rFonts w:cstheme="minorHAnsi"/>
                <w:lang w:val="fr-FR"/>
              </w:rPr>
              <w:t>UCAST</w:t>
            </w:r>
          </w:p>
        </w:tc>
        <w:tc>
          <w:tcPr>
            <w:tcW w:w="2394" w:type="dxa"/>
          </w:tcPr>
          <w:p w14:paraId="64D80A3A" w14:textId="62FBB0ED" w:rsidR="00866E17" w:rsidRDefault="00866E17" w:rsidP="00EC4D53">
            <w:pPr>
              <w:rPr>
                <w:rFonts w:cstheme="minorHAnsi"/>
                <w:lang w:val="fr-FR"/>
              </w:rPr>
            </w:pPr>
            <w:r>
              <w:rPr>
                <w:rFonts w:cstheme="minorHAnsi"/>
                <w:lang w:val="fr-FR"/>
              </w:rPr>
              <w:t>1</w:t>
            </w:r>
          </w:p>
        </w:tc>
        <w:tc>
          <w:tcPr>
            <w:tcW w:w="2394" w:type="dxa"/>
          </w:tcPr>
          <w:p w14:paraId="4F0D42A3" w14:textId="636DB898" w:rsidR="00866E17" w:rsidRDefault="003C366E" w:rsidP="00EC4D53">
            <w:pPr>
              <w:rPr>
                <w:rFonts w:cstheme="minorHAnsi"/>
                <w:lang w:val="fr-FR"/>
              </w:rPr>
            </w:pPr>
            <w:r>
              <w:t>sai_queue_object_list.list[1]</w:t>
            </w:r>
          </w:p>
        </w:tc>
      </w:tr>
      <w:tr w:rsidR="00866E17" w14:paraId="38F59B23" w14:textId="77777777" w:rsidTr="00886EFB">
        <w:tc>
          <w:tcPr>
            <w:tcW w:w="2394" w:type="dxa"/>
          </w:tcPr>
          <w:p w14:paraId="6F7B0562" w14:textId="414D6408" w:rsidR="00866E17" w:rsidRDefault="00866E17" w:rsidP="00EC4D53">
            <w:pPr>
              <w:rPr>
                <w:rFonts w:cstheme="minorHAnsi"/>
                <w:lang w:val="fr-FR"/>
              </w:rPr>
            </w:pPr>
            <w:r>
              <w:rPr>
                <w:rFonts w:cstheme="minorHAnsi"/>
                <w:lang w:val="fr-FR"/>
              </w:rPr>
              <w:lastRenderedPageBreak/>
              <w:t>UCAST</w:t>
            </w:r>
          </w:p>
        </w:tc>
        <w:tc>
          <w:tcPr>
            <w:tcW w:w="2394" w:type="dxa"/>
          </w:tcPr>
          <w:p w14:paraId="5D8A8167" w14:textId="51036A56" w:rsidR="00866E17" w:rsidRDefault="00866E17" w:rsidP="00EC4D53">
            <w:pPr>
              <w:rPr>
                <w:rFonts w:cstheme="minorHAnsi"/>
                <w:lang w:val="fr-FR"/>
              </w:rPr>
            </w:pPr>
            <w:r>
              <w:rPr>
                <w:rFonts w:cstheme="minorHAnsi"/>
                <w:lang w:val="fr-FR"/>
              </w:rPr>
              <w:t>2</w:t>
            </w:r>
          </w:p>
        </w:tc>
        <w:tc>
          <w:tcPr>
            <w:tcW w:w="2394" w:type="dxa"/>
          </w:tcPr>
          <w:p w14:paraId="25932F8D" w14:textId="1ABDDE9D" w:rsidR="00866E17" w:rsidRDefault="00F73F48" w:rsidP="00EC4D53">
            <w:pPr>
              <w:rPr>
                <w:rFonts w:cstheme="minorHAnsi"/>
                <w:lang w:val="fr-FR"/>
              </w:rPr>
            </w:pPr>
            <w:r>
              <w:t>sai_queue_object_list.list[2]</w:t>
            </w:r>
          </w:p>
        </w:tc>
      </w:tr>
      <w:tr w:rsidR="00866E17" w14:paraId="5FEFC6F6" w14:textId="77777777" w:rsidTr="00886EFB">
        <w:tc>
          <w:tcPr>
            <w:tcW w:w="2394" w:type="dxa"/>
          </w:tcPr>
          <w:p w14:paraId="555DBEAB" w14:textId="43675105" w:rsidR="00866E17" w:rsidRDefault="00866E17" w:rsidP="00EC4D53">
            <w:pPr>
              <w:rPr>
                <w:rFonts w:cstheme="minorHAnsi"/>
                <w:lang w:val="fr-FR"/>
              </w:rPr>
            </w:pPr>
            <w:r>
              <w:rPr>
                <w:rFonts w:cstheme="minorHAnsi"/>
                <w:lang w:val="fr-FR"/>
              </w:rPr>
              <w:t>UCAST</w:t>
            </w:r>
          </w:p>
        </w:tc>
        <w:tc>
          <w:tcPr>
            <w:tcW w:w="2394" w:type="dxa"/>
          </w:tcPr>
          <w:p w14:paraId="0868843C" w14:textId="4636548C" w:rsidR="00866E17" w:rsidRDefault="00866E17" w:rsidP="00EC4D53">
            <w:pPr>
              <w:rPr>
                <w:rFonts w:cstheme="minorHAnsi"/>
                <w:lang w:val="fr-FR"/>
              </w:rPr>
            </w:pPr>
            <w:r>
              <w:rPr>
                <w:rFonts w:cstheme="minorHAnsi"/>
                <w:lang w:val="fr-FR"/>
              </w:rPr>
              <w:t>3</w:t>
            </w:r>
          </w:p>
        </w:tc>
        <w:tc>
          <w:tcPr>
            <w:tcW w:w="2394" w:type="dxa"/>
          </w:tcPr>
          <w:p w14:paraId="2CA5AAAB" w14:textId="5B2F65B0" w:rsidR="00866E17" w:rsidRDefault="009D1F41" w:rsidP="00EC4D53">
            <w:pPr>
              <w:rPr>
                <w:rFonts w:cstheme="minorHAnsi"/>
                <w:lang w:val="fr-FR"/>
              </w:rPr>
            </w:pPr>
            <w:r>
              <w:t>sai_queue_object_list.list[3]</w:t>
            </w:r>
          </w:p>
        </w:tc>
      </w:tr>
      <w:tr w:rsidR="00866E17" w14:paraId="493DF2DD" w14:textId="77777777" w:rsidTr="00886EFB">
        <w:tc>
          <w:tcPr>
            <w:tcW w:w="2394" w:type="dxa"/>
          </w:tcPr>
          <w:p w14:paraId="52DC9BCF" w14:textId="689AEAD0" w:rsidR="00866E17" w:rsidRDefault="00866E17" w:rsidP="00EC4D53">
            <w:pPr>
              <w:rPr>
                <w:rFonts w:cstheme="minorHAnsi"/>
                <w:lang w:val="fr-FR"/>
              </w:rPr>
            </w:pPr>
            <w:r>
              <w:rPr>
                <w:rFonts w:cstheme="minorHAnsi"/>
                <w:lang w:val="fr-FR"/>
              </w:rPr>
              <w:t>UCAST</w:t>
            </w:r>
          </w:p>
        </w:tc>
        <w:tc>
          <w:tcPr>
            <w:tcW w:w="2394" w:type="dxa"/>
          </w:tcPr>
          <w:p w14:paraId="74522891" w14:textId="65D4AE58" w:rsidR="00866E17" w:rsidRDefault="00866E17" w:rsidP="00EC4D53">
            <w:pPr>
              <w:rPr>
                <w:rFonts w:cstheme="minorHAnsi"/>
                <w:lang w:val="fr-FR"/>
              </w:rPr>
            </w:pPr>
            <w:r>
              <w:rPr>
                <w:rFonts w:cstheme="minorHAnsi"/>
                <w:lang w:val="fr-FR"/>
              </w:rPr>
              <w:t>4</w:t>
            </w:r>
          </w:p>
        </w:tc>
        <w:tc>
          <w:tcPr>
            <w:tcW w:w="2394" w:type="dxa"/>
          </w:tcPr>
          <w:p w14:paraId="0EEB30C0" w14:textId="136C7E0A" w:rsidR="00866E17" w:rsidRDefault="009E5414" w:rsidP="00EC4D53">
            <w:pPr>
              <w:rPr>
                <w:rFonts w:cstheme="minorHAnsi"/>
                <w:lang w:val="fr-FR"/>
              </w:rPr>
            </w:pPr>
            <w:r>
              <w:t>sai_queue_object_list.list[4]</w:t>
            </w:r>
          </w:p>
        </w:tc>
      </w:tr>
      <w:tr w:rsidR="00866E17" w14:paraId="6B73048A" w14:textId="77777777" w:rsidTr="00886EFB">
        <w:tc>
          <w:tcPr>
            <w:tcW w:w="2394" w:type="dxa"/>
          </w:tcPr>
          <w:p w14:paraId="6D86F51C" w14:textId="3682069D" w:rsidR="00866E17" w:rsidRDefault="00866E17" w:rsidP="00EC4D53">
            <w:pPr>
              <w:rPr>
                <w:rFonts w:cstheme="minorHAnsi"/>
                <w:lang w:val="fr-FR"/>
              </w:rPr>
            </w:pPr>
            <w:r>
              <w:rPr>
                <w:rFonts w:cstheme="minorHAnsi"/>
                <w:lang w:val="fr-FR"/>
              </w:rPr>
              <w:t>UCAST</w:t>
            </w:r>
          </w:p>
        </w:tc>
        <w:tc>
          <w:tcPr>
            <w:tcW w:w="2394" w:type="dxa"/>
          </w:tcPr>
          <w:p w14:paraId="6D761B18" w14:textId="1BC8959B" w:rsidR="00866E17" w:rsidRDefault="00866E17" w:rsidP="00EC4D53">
            <w:pPr>
              <w:rPr>
                <w:rFonts w:cstheme="minorHAnsi"/>
                <w:lang w:val="fr-FR"/>
              </w:rPr>
            </w:pPr>
            <w:r>
              <w:rPr>
                <w:rFonts w:cstheme="minorHAnsi"/>
                <w:lang w:val="fr-FR"/>
              </w:rPr>
              <w:t>5</w:t>
            </w:r>
          </w:p>
        </w:tc>
        <w:tc>
          <w:tcPr>
            <w:tcW w:w="2394" w:type="dxa"/>
          </w:tcPr>
          <w:p w14:paraId="66FA6585" w14:textId="7F0672ED" w:rsidR="00866E17" w:rsidRDefault="001820CA" w:rsidP="00EC4D53">
            <w:pPr>
              <w:rPr>
                <w:rFonts w:cstheme="minorHAnsi"/>
                <w:lang w:val="fr-FR"/>
              </w:rPr>
            </w:pPr>
            <w:r>
              <w:t>sai_queue_object_list.list[5]</w:t>
            </w:r>
          </w:p>
        </w:tc>
      </w:tr>
      <w:tr w:rsidR="00866E17" w14:paraId="4BC787E0" w14:textId="77777777" w:rsidTr="00886EFB">
        <w:tc>
          <w:tcPr>
            <w:tcW w:w="2394" w:type="dxa"/>
          </w:tcPr>
          <w:p w14:paraId="6AA53B03" w14:textId="7F866086" w:rsidR="00866E17" w:rsidRDefault="00866E17" w:rsidP="00EC4D53">
            <w:pPr>
              <w:rPr>
                <w:rFonts w:cstheme="minorHAnsi"/>
                <w:lang w:val="fr-FR"/>
              </w:rPr>
            </w:pPr>
            <w:r>
              <w:rPr>
                <w:rFonts w:cstheme="minorHAnsi"/>
                <w:lang w:val="fr-FR"/>
              </w:rPr>
              <w:t>UCAST</w:t>
            </w:r>
          </w:p>
        </w:tc>
        <w:tc>
          <w:tcPr>
            <w:tcW w:w="2394" w:type="dxa"/>
          </w:tcPr>
          <w:p w14:paraId="5FD5C212" w14:textId="60708955" w:rsidR="00866E17" w:rsidRDefault="00866E17" w:rsidP="00EC4D53">
            <w:pPr>
              <w:rPr>
                <w:rFonts w:cstheme="minorHAnsi"/>
                <w:lang w:val="fr-FR"/>
              </w:rPr>
            </w:pPr>
            <w:r>
              <w:rPr>
                <w:rFonts w:cstheme="minorHAnsi"/>
                <w:lang w:val="fr-FR"/>
              </w:rPr>
              <w:t>6</w:t>
            </w:r>
          </w:p>
        </w:tc>
        <w:tc>
          <w:tcPr>
            <w:tcW w:w="2394" w:type="dxa"/>
          </w:tcPr>
          <w:p w14:paraId="26832088" w14:textId="113FF92F" w:rsidR="00866E17" w:rsidRDefault="009B746F" w:rsidP="00EC4D53">
            <w:pPr>
              <w:rPr>
                <w:rFonts w:cstheme="minorHAnsi"/>
                <w:lang w:val="fr-FR"/>
              </w:rPr>
            </w:pPr>
            <w:r>
              <w:t>sai_queue_object_list.list[6]</w:t>
            </w:r>
          </w:p>
        </w:tc>
      </w:tr>
      <w:tr w:rsidR="00866E17" w14:paraId="012E64F6" w14:textId="77777777" w:rsidTr="00886EFB">
        <w:tc>
          <w:tcPr>
            <w:tcW w:w="2394" w:type="dxa"/>
          </w:tcPr>
          <w:p w14:paraId="29ED3582" w14:textId="6BE3D1F5" w:rsidR="00866E17" w:rsidRDefault="00866E17" w:rsidP="00EC4D53">
            <w:pPr>
              <w:rPr>
                <w:rFonts w:cstheme="minorHAnsi"/>
                <w:lang w:val="fr-FR"/>
              </w:rPr>
            </w:pPr>
            <w:r>
              <w:rPr>
                <w:rFonts w:cstheme="minorHAnsi"/>
                <w:lang w:val="fr-FR"/>
              </w:rPr>
              <w:t>UCAST</w:t>
            </w:r>
          </w:p>
        </w:tc>
        <w:tc>
          <w:tcPr>
            <w:tcW w:w="2394" w:type="dxa"/>
          </w:tcPr>
          <w:p w14:paraId="0C2A9146" w14:textId="47B38B6D" w:rsidR="00866E17" w:rsidRDefault="00866E17" w:rsidP="00EC4D53">
            <w:pPr>
              <w:rPr>
                <w:rFonts w:cstheme="minorHAnsi"/>
                <w:lang w:val="fr-FR"/>
              </w:rPr>
            </w:pPr>
            <w:r>
              <w:rPr>
                <w:rFonts w:cstheme="minorHAnsi"/>
                <w:lang w:val="fr-FR"/>
              </w:rPr>
              <w:t>7</w:t>
            </w:r>
          </w:p>
        </w:tc>
        <w:tc>
          <w:tcPr>
            <w:tcW w:w="2394" w:type="dxa"/>
          </w:tcPr>
          <w:p w14:paraId="5813E420" w14:textId="32D23384" w:rsidR="00866E17" w:rsidRDefault="006449D4" w:rsidP="00EC4D53">
            <w:pPr>
              <w:rPr>
                <w:rFonts w:cstheme="minorHAnsi"/>
                <w:lang w:val="fr-FR"/>
              </w:rPr>
            </w:pPr>
            <w:r>
              <w:t>sai_queue_object_list.list[7]</w:t>
            </w:r>
          </w:p>
        </w:tc>
      </w:tr>
      <w:tr w:rsidR="00866E17" w14:paraId="5CE266E4" w14:textId="77777777" w:rsidTr="00886EFB">
        <w:tc>
          <w:tcPr>
            <w:tcW w:w="2394" w:type="dxa"/>
          </w:tcPr>
          <w:p w14:paraId="239FEBDC" w14:textId="1AEE0359" w:rsidR="00866E17" w:rsidRDefault="00866E17" w:rsidP="00EC4D53">
            <w:pPr>
              <w:rPr>
                <w:rFonts w:cstheme="minorHAnsi"/>
                <w:lang w:val="fr-FR"/>
              </w:rPr>
            </w:pPr>
            <w:r>
              <w:rPr>
                <w:rFonts w:cstheme="minorHAnsi"/>
                <w:lang w:val="fr-FR"/>
              </w:rPr>
              <w:t>MCAST</w:t>
            </w:r>
          </w:p>
        </w:tc>
        <w:tc>
          <w:tcPr>
            <w:tcW w:w="2394" w:type="dxa"/>
          </w:tcPr>
          <w:p w14:paraId="49280D18" w14:textId="567CE50D" w:rsidR="00866E17" w:rsidRDefault="00866E17" w:rsidP="00EC4D53">
            <w:pPr>
              <w:rPr>
                <w:rFonts w:cstheme="minorHAnsi"/>
                <w:lang w:val="fr-FR"/>
              </w:rPr>
            </w:pPr>
            <w:r>
              <w:rPr>
                <w:rFonts w:cstheme="minorHAnsi"/>
                <w:lang w:val="fr-FR"/>
              </w:rPr>
              <w:t>0</w:t>
            </w:r>
          </w:p>
        </w:tc>
        <w:tc>
          <w:tcPr>
            <w:tcW w:w="2394" w:type="dxa"/>
          </w:tcPr>
          <w:p w14:paraId="208B3813" w14:textId="19FE4C04" w:rsidR="00866E17" w:rsidRDefault="00997228" w:rsidP="00EC4D53">
            <w:pPr>
              <w:rPr>
                <w:rFonts w:cstheme="minorHAnsi"/>
                <w:lang w:val="fr-FR"/>
              </w:rPr>
            </w:pPr>
            <w:r>
              <w:t>sai_queue_object_list.list[8]</w:t>
            </w:r>
          </w:p>
        </w:tc>
      </w:tr>
      <w:tr w:rsidR="00866E17" w14:paraId="4EB74DF9" w14:textId="77777777" w:rsidTr="00886EFB">
        <w:tc>
          <w:tcPr>
            <w:tcW w:w="2394" w:type="dxa"/>
          </w:tcPr>
          <w:p w14:paraId="4C3308BE" w14:textId="50E82FCA" w:rsidR="00866E17" w:rsidRDefault="00866E17" w:rsidP="00EC4D53">
            <w:pPr>
              <w:rPr>
                <w:rFonts w:cstheme="minorHAnsi"/>
                <w:lang w:val="fr-FR"/>
              </w:rPr>
            </w:pPr>
            <w:r>
              <w:rPr>
                <w:rFonts w:cstheme="minorHAnsi"/>
                <w:lang w:val="fr-FR"/>
              </w:rPr>
              <w:t>MCAST</w:t>
            </w:r>
          </w:p>
        </w:tc>
        <w:tc>
          <w:tcPr>
            <w:tcW w:w="2394" w:type="dxa"/>
          </w:tcPr>
          <w:p w14:paraId="5CE33C5C" w14:textId="398D2BCE" w:rsidR="00866E17" w:rsidRDefault="00866E17" w:rsidP="00EC4D53">
            <w:pPr>
              <w:rPr>
                <w:rFonts w:cstheme="minorHAnsi"/>
                <w:lang w:val="fr-FR"/>
              </w:rPr>
            </w:pPr>
            <w:r>
              <w:rPr>
                <w:rFonts w:cstheme="minorHAnsi"/>
                <w:lang w:val="fr-FR"/>
              </w:rPr>
              <w:t>1</w:t>
            </w:r>
          </w:p>
        </w:tc>
        <w:tc>
          <w:tcPr>
            <w:tcW w:w="2394" w:type="dxa"/>
          </w:tcPr>
          <w:p w14:paraId="148F7F60" w14:textId="1B0A23E3" w:rsidR="00866E17" w:rsidRDefault="00557341" w:rsidP="00EC4D53">
            <w:pPr>
              <w:rPr>
                <w:rFonts w:cstheme="minorHAnsi"/>
                <w:lang w:val="fr-FR"/>
              </w:rPr>
            </w:pPr>
            <w:r>
              <w:t>sai_queue_object_list.list[9]</w:t>
            </w:r>
          </w:p>
        </w:tc>
      </w:tr>
      <w:tr w:rsidR="00866E17" w14:paraId="453C73B4" w14:textId="77777777" w:rsidTr="00886EFB">
        <w:tc>
          <w:tcPr>
            <w:tcW w:w="2394" w:type="dxa"/>
          </w:tcPr>
          <w:p w14:paraId="7B3835A6" w14:textId="3CC4E97B" w:rsidR="00866E17" w:rsidRDefault="00866E17" w:rsidP="00EC4D53">
            <w:pPr>
              <w:rPr>
                <w:rFonts w:cstheme="minorHAnsi"/>
                <w:lang w:val="fr-FR"/>
              </w:rPr>
            </w:pPr>
            <w:r>
              <w:rPr>
                <w:rFonts w:cstheme="minorHAnsi"/>
                <w:lang w:val="fr-FR"/>
              </w:rPr>
              <w:t>MCAST</w:t>
            </w:r>
          </w:p>
        </w:tc>
        <w:tc>
          <w:tcPr>
            <w:tcW w:w="2394" w:type="dxa"/>
          </w:tcPr>
          <w:p w14:paraId="366F1E10" w14:textId="77D6471D" w:rsidR="00866E17" w:rsidRDefault="00866E17" w:rsidP="00EC4D53">
            <w:pPr>
              <w:rPr>
                <w:rFonts w:cstheme="minorHAnsi"/>
                <w:lang w:val="fr-FR"/>
              </w:rPr>
            </w:pPr>
            <w:r>
              <w:rPr>
                <w:rFonts w:cstheme="minorHAnsi"/>
                <w:lang w:val="fr-FR"/>
              </w:rPr>
              <w:t>2</w:t>
            </w:r>
          </w:p>
        </w:tc>
        <w:tc>
          <w:tcPr>
            <w:tcW w:w="2394" w:type="dxa"/>
          </w:tcPr>
          <w:p w14:paraId="5FE10FEC" w14:textId="602B074A" w:rsidR="00866E17" w:rsidRDefault="00AE3CD2" w:rsidP="00EC4D53">
            <w:pPr>
              <w:rPr>
                <w:rFonts w:cstheme="minorHAnsi"/>
                <w:lang w:val="fr-FR"/>
              </w:rPr>
            </w:pPr>
            <w:r>
              <w:t>sai_queue_object_list.list[10]</w:t>
            </w:r>
          </w:p>
        </w:tc>
      </w:tr>
      <w:tr w:rsidR="00866E17" w14:paraId="49D3B36C" w14:textId="77777777" w:rsidTr="00886EFB">
        <w:tc>
          <w:tcPr>
            <w:tcW w:w="2394" w:type="dxa"/>
          </w:tcPr>
          <w:p w14:paraId="1E8850E9" w14:textId="15E864F8" w:rsidR="00866E17" w:rsidRDefault="00866E17" w:rsidP="00EC4D53">
            <w:pPr>
              <w:rPr>
                <w:rFonts w:cstheme="minorHAnsi"/>
                <w:lang w:val="fr-FR"/>
              </w:rPr>
            </w:pPr>
            <w:r>
              <w:rPr>
                <w:rFonts w:cstheme="minorHAnsi"/>
                <w:lang w:val="fr-FR"/>
              </w:rPr>
              <w:t>MCAST</w:t>
            </w:r>
          </w:p>
        </w:tc>
        <w:tc>
          <w:tcPr>
            <w:tcW w:w="2394" w:type="dxa"/>
          </w:tcPr>
          <w:p w14:paraId="6E94CF16" w14:textId="4423B2F2" w:rsidR="00866E17" w:rsidRDefault="00866E17" w:rsidP="00EC4D53">
            <w:pPr>
              <w:rPr>
                <w:rFonts w:cstheme="minorHAnsi"/>
                <w:lang w:val="fr-FR"/>
              </w:rPr>
            </w:pPr>
            <w:r>
              <w:rPr>
                <w:rFonts w:cstheme="minorHAnsi"/>
                <w:lang w:val="fr-FR"/>
              </w:rPr>
              <w:t>3</w:t>
            </w:r>
          </w:p>
        </w:tc>
        <w:tc>
          <w:tcPr>
            <w:tcW w:w="2394" w:type="dxa"/>
          </w:tcPr>
          <w:p w14:paraId="5DD97407" w14:textId="227CC317" w:rsidR="00866E17" w:rsidRDefault="00821061" w:rsidP="00EC4D53">
            <w:pPr>
              <w:rPr>
                <w:rFonts w:cstheme="minorHAnsi"/>
                <w:lang w:val="fr-FR"/>
              </w:rPr>
            </w:pPr>
            <w:r>
              <w:t>sai_queue_object_list.list[11]</w:t>
            </w:r>
          </w:p>
        </w:tc>
      </w:tr>
    </w:tbl>
    <w:p w14:paraId="4623D961" w14:textId="77777777" w:rsidR="0018424B" w:rsidRDefault="0018424B" w:rsidP="0018424B"/>
    <w:p w14:paraId="7DD488B0" w14:textId="77777777" w:rsidR="00314C29" w:rsidRDefault="00314C29" w:rsidP="001A0227">
      <w:pPr>
        <w:pStyle w:val="code"/>
        <w:rPr>
          <w:lang w:val="fr-FR"/>
        </w:rPr>
      </w:pPr>
    </w:p>
    <w:p w14:paraId="06574139" w14:textId="0256ECB0" w:rsidR="003A5FC4" w:rsidRPr="00600599" w:rsidRDefault="003A5FC4" w:rsidP="003A5FC4">
      <w:pPr>
        <w:pStyle w:val="code"/>
      </w:pPr>
      <w:r>
        <w:t>int sai_q_type</w:t>
      </w:r>
      <w:r w:rsidRPr="00600599">
        <w:t>[</w:t>
      </w:r>
      <w:r>
        <w:t>12]</w:t>
      </w:r>
      <w:r w:rsidRPr="00600599">
        <w:t>;</w:t>
      </w:r>
    </w:p>
    <w:p w14:paraId="2956E9E2" w14:textId="77777777" w:rsidR="003A5FC4" w:rsidRDefault="003A5FC4" w:rsidP="001A0227">
      <w:pPr>
        <w:pStyle w:val="code"/>
        <w:rPr>
          <w:lang w:val="fr-FR"/>
        </w:rPr>
      </w:pPr>
    </w:p>
    <w:p w14:paraId="237CDE23" w14:textId="176BB65D" w:rsidR="001A0227" w:rsidRDefault="001A0227" w:rsidP="001A0227">
      <w:pPr>
        <w:pStyle w:val="code"/>
        <w:rPr>
          <w:lang w:val="fr-FR"/>
        </w:rPr>
      </w:pPr>
      <w:r w:rsidRPr="00CC2EAE">
        <w:rPr>
          <w:lang w:val="fr-FR"/>
        </w:rPr>
        <w:t xml:space="preserve">sai_attribute_t </w:t>
      </w:r>
      <w:r w:rsidR="009D18DE">
        <w:rPr>
          <w:lang w:val="fr-FR"/>
        </w:rPr>
        <w:t>sai_attr</w:t>
      </w:r>
      <w:r w:rsidRPr="00CC2EAE">
        <w:rPr>
          <w:lang w:val="fr-FR"/>
        </w:rPr>
        <w:t>;</w:t>
      </w:r>
    </w:p>
    <w:p w14:paraId="0862A90E" w14:textId="77777777" w:rsidR="001A0227" w:rsidRPr="00CC2EAE" w:rsidRDefault="001A0227" w:rsidP="001A0227">
      <w:pPr>
        <w:pStyle w:val="code"/>
        <w:rPr>
          <w:lang w:val="fr-FR"/>
        </w:rPr>
      </w:pPr>
    </w:p>
    <w:p w14:paraId="4BFC2460" w14:textId="3F8006E1" w:rsidR="001A0227" w:rsidRPr="008A3AAE" w:rsidRDefault="0022239B" w:rsidP="001A0227">
      <w:pPr>
        <w:pStyle w:val="code"/>
        <w:rPr>
          <w:lang w:val="fr-FR"/>
        </w:rPr>
      </w:pPr>
      <w:r>
        <w:rPr>
          <w:lang w:val="fr-FR"/>
        </w:rPr>
        <w:t>sai_attr</w:t>
      </w:r>
      <w:r w:rsidR="001A0227" w:rsidRPr="008A3AAE">
        <w:rPr>
          <w:lang w:val="fr-FR"/>
        </w:rPr>
        <w:t>.id =</w:t>
      </w:r>
      <w:r w:rsidR="001A0227" w:rsidRPr="008A3AAE">
        <w:rPr>
          <w:rFonts w:cstheme="minorHAnsi"/>
          <w:lang w:val="fr-FR"/>
        </w:rPr>
        <w:t xml:space="preserve"> </w:t>
      </w:r>
      <w:r w:rsidR="00532FEA" w:rsidRPr="008A3AAE">
        <w:rPr>
          <w:lang w:val="fr-FR"/>
        </w:rPr>
        <w:t>SAI_QOS_QUEUE_ATTR_TYPE</w:t>
      </w:r>
      <w:r w:rsidR="001A0227" w:rsidRPr="008A3AAE">
        <w:rPr>
          <w:lang w:val="fr-FR"/>
        </w:rPr>
        <w:t>;</w:t>
      </w:r>
    </w:p>
    <w:p w14:paraId="230C49BF" w14:textId="56DE0FC2" w:rsidR="001A0227" w:rsidRPr="00C5182A" w:rsidRDefault="001A0227" w:rsidP="001A0227">
      <w:pPr>
        <w:pStyle w:val="code"/>
        <w:rPr>
          <w:lang w:val="fi-FI"/>
        </w:rPr>
      </w:pPr>
      <w:r w:rsidRPr="00C5182A">
        <w:rPr>
          <w:lang w:val="fi-FI"/>
        </w:rPr>
        <w:t>sai_attr.value</w:t>
      </w:r>
      <w:r w:rsidR="00867C6D" w:rsidRPr="00C5182A">
        <w:rPr>
          <w:lang w:val="fi-FI"/>
        </w:rPr>
        <w:t>.s3</w:t>
      </w:r>
      <w:r w:rsidR="00401392" w:rsidRPr="00C5182A">
        <w:rPr>
          <w:lang w:val="fi-FI"/>
        </w:rPr>
        <w:t>2</w:t>
      </w:r>
      <w:r w:rsidRPr="00C5182A">
        <w:rPr>
          <w:lang w:val="fi-FI"/>
        </w:rPr>
        <w:t xml:space="preserve"> = 0;</w:t>
      </w:r>
    </w:p>
    <w:p w14:paraId="368380BE" w14:textId="77777777" w:rsidR="00082601" w:rsidRPr="00C5182A" w:rsidRDefault="00082601" w:rsidP="001A0227">
      <w:pPr>
        <w:pStyle w:val="code"/>
        <w:rPr>
          <w:lang w:val="fi-FI"/>
        </w:rPr>
      </w:pPr>
    </w:p>
    <w:p w14:paraId="619D8F97" w14:textId="749A70C3" w:rsidR="00260DB7" w:rsidRPr="00C5182A" w:rsidRDefault="00260DB7" w:rsidP="001A0227">
      <w:pPr>
        <w:pStyle w:val="code"/>
        <w:rPr>
          <w:lang w:val="fi-FI"/>
        </w:rPr>
      </w:pPr>
      <w:r w:rsidRPr="00C5182A">
        <w:rPr>
          <w:lang w:val="fi-FI"/>
        </w:rPr>
        <w:t>int sai_q = 0;</w:t>
      </w:r>
    </w:p>
    <w:p w14:paraId="42640C51" w14:textId="19B7FC2A" w:rsidR="00FC299D" w:rsidRDefault="00FC299D" w:rsidP="001A0227">
      <w:pPr>
        <w:pStyle w:val="code"/>
        <w:rPr>
          <w:lang w:val="en-GB"/>
        </w:rPr>
      </w:pPr>
      <w:r>
        <w:rPr>
          <w:lang w:val="en-GB"/>
        </w:rPr>
        <w:t>int no_of_ucast_queues = 0;</w:t>
      </w:r>
    </w:p>
    <w:p w14:paraId="52194617" w14:textId="3CF3C2D8" w:rsidR="00F94E94" w:rsidRDefault="00F94E94" w:rsidP="00F94E94">
      <w:pPr>
        <w:pStyle w:val="code"/>
        <w:rPr>
          <w:lang w:val="en-GB"/>
        </w:rPr>
      </w:pPr>
      <w:r>
        <w:rPr>
          <w:lang w:val="en-GB"/>
        </w:rPr>
        <w:t>int no_of_mcast_queues = 0;</w:t>
      </w:r>
    </w:p>
    <w:p w14:paraId="481A9DAE" w14:textId="414EC1DC" w:rsidR="006C1C01" w:rsidRDefault="006C1C01" w:rsidP="006C1C01">
      <w:pPr>
        <w:pStyle w:val="code"/>
        <w:rPr>
          <w:lang w:val="en-GB"/>
        </w:rPr>
      </w:pPr>
      <w:r>
        <w:rPr>
          <w:lang w:val="en-GB"/>
        </w:rPr>
        <w:t>int no_of_queues = 0;</w:t>
      </w:r>
    </w:p>
    <w:p w14:paraId="0757E5D8" w14:textId="77777777" w:rsidR="00F94E94" w:rsidRDefault="00F94E94" w:rsidP="001A0227">
      <w:pPr>
        <w:pStyle w:val="code"/>
        <w:rPr>
          <w:lang w:val="en-GB"/>
        </w:rPr>
      </w:pPr>
    </w:p>
    <w:p w14:paraId="6D785637" w14:textId="7E670C89" w:rsidR="00082601" w:rsidRPr="009A3447" w:rsidRDefault="00082601" w:rsidP="001A0227">
      <w:pPr>
        <w:pStyle w:val="code"/>
      </w:pPr>
      <w:r w:rsidRPr="009A3447">
        <w:t xml:space="preserve">for (sai_q = 0; sai_q &lt; </w:t>
      </w:r>
      <w:r w:rsidR="003B7A55">
        <w:t>sai_queue_</w:t>
      </w:r>
      <w:r w:rsidR="0066329A">
        <w:t>object_list</w:t>
      </w:r>
      <w:r w:rsidR="003B7A55">
        <w:t>.count</w:t>
      </w:r>
      <w:r w:rsidRPr="009A3447">
        <w:t>; sai_q++)</w:t>
      </w:r>
    </w:p>
    <w:p w14:paraId="2975FA2E" w14:textId="0B698650" w:rsidR="001A0227" w:rsidRPr="00082601" w:rsidRDefault="00082601" w:rsidP="001A0227">
      <w:pPr>
        <w:pStyle w:val="code"/>
        <w:rPr>
          <w:lang w:val="en-GB"/>
        </w:rPr>
      </w:pPr>
      <w:r>
        <w:t>{</w:t>
      </w:r>
      <w:r w:rsidR="00046A03" w:rsidRPr="00082601">
        <w:rPr>
          <w:lang w:val="en-GB"/>
        </w:rPr>
        <w:t xml:space="preserve"> </w:t>
      </w:r>
    </w:p>
    <w:p w14:paraId="0C95A452" w14:textId="44569BEA" w:rsidR="001A0227" w:rsidRDefault="00082601" w:rsidP="001A0227">
      <w:pPr>
        <w:pStyle w:val="code"/>
      </w:pPr>
      <w:r>
        <w:t xml:space="preserve">   </w:t>
      </w:r>
      <w:r w:rsidR="00046A03" w:rsidRPr="00046A03">
        <w:t>sai</w:t>
      </w:r>
      <w:r w:rsidR="00046A03" w:rsidRPr="00082601">
        <w:t>_</w:t>
      </w:r>
      <w:r w:rsidR="00046A03" w:rsidRPr="00046A03">
        <w:t>get</w:t>
      </w:r>
      <w:r w:rsidR="00046A03" w:rsidRPr="00082601">
        <w:t>_</w:t>
      </w:r>
      <w:r w:rsidR="00046A03" w:rsidRPr="00046A03">
        <w:t>qos</w:t>
      </w:r>
      <w:r w:rsidR="00046A03" w:rsidRPr="00082601">
        <w:t>_</w:t>
      </w:r>
      <w:r w:rsidR="00046A03" w:rsidRPr="00046A03">
        <w:t>queue</w:t>
      </w:r>
      <w:r w:rsidR="00046A03" w:rsidRPr="00082601">
        <w:t>_</w:t>
      </w:r>
      <w:r w:rsidR="00046A03" w:rsidRPr="00046A03">
        <w:t>attribute</w:t>
      </w:r>
      <w:r w:rsidR="00046A03" w:rsidRPr="00082601">
        <w:t>_</w:t>
      </w:r>
      <w:r w:rsidR="00046A03" w:rsidRPr="00046A03">
        <w:t>fn</w:t>
      </w:r>
      <w:r w:rsidR="00046A03" w:rsidRPr="00082601">
        <w:t xml:space="preserve"> </w:t>
      </w:r>
      <w:r w:rsidR="001A0227" w:rsidRPr="00082601">
        <w:t>(</w:t>
      </w:r>
      <w:r w:rsidR="00A66C0E">
        <w:t>sai_queue_</w:t>
      </w:r>
      <w:r w:rsidR="00300E4D">
        <w:t>object_list</w:t>
      </w:r>
      <w:r w:rsidR="00A66C0E">
        <w:t>.list[</w:t>
      </w:r>
      <w:r w:rsidR="00A66C0E" w:rsidRPr="009A3447">
        <w:t>sai_q</w:t>
      </w:r>
      <w:r w:rsidR="00A66C0E">
        <w:t>]</w:t>
      </w:r>
      <w:r w:rsidR="001A0227" w:rsidRPr="00082601">
        <w:t>,</w:t>
      </w:r>
      <w:r w:rsidR="001A0227" w:rsidRPr="00046A03">
        <w:t> </w:t>
      </w:r>
      <w:r w:rsidR="001A0227" w:rsidRPr="00082601">
        <w:t>&amp;</w:t>
      </w:r>
      <w:r w:rsidR="001A0227" w:rsidRPr="00046A03">
        <w:t>sai</w:t>
      </w:r>
      <w:r w:rsidR="001A0227" w:rsidRPr="00082601">
        <w:t>_</w:t>
      </w:r>
      <w:r w:rsidR="001A0227" w:rsidRPr="00046A03">
        <w:t>attr</w:t>
      </w:r>
      <w:r w:rsidR="001A0227" w:rsidRPr="00082601">
        <w:t>);</w:t>
      </w:r>
    </w:p>
    <w:p w14:paraId="3224CFB9" w14:textId="77777777" w:rsidR="00FF7027" w:rsidRDefault="00FF7027" w:rsidP="001A0227">
      <w:pPr>
        <w:pStyle w:val="code"/>
      </w:pPr>
    </w:p>
    <w:p w14:paraId="73105C2D" w14:textId="075DD30F" w:rsidR="00082601" w:rsidRPr="00F93726" w:rsidRDefault="00136B1A" w:rsidP="001A0227">
      <w:pPr>
        <w:pStyle w:val="code"/>
        <w:rPr>
          <w:lang w:val="fi-FI"/>
        </w:rPr>
      </w:pPr>
      <w:r w:rsidRPr="009D6E7F">
        <w:rPr>
          <w:lang w:val="en-GB"/>
        </w:rPr>
        <w:t xml:space="preserve">   </w:t>
      </w:r>
      <w:r w:rsidRPr="00F93726">
        <w:rPr>
          <w:lang w:val="fi-FI"/>
        </w:rPr>
        <w:t>sai_</w:t>
      </w:r>
      <w:r w:rsidR="001E1D8D" w:rsidRPr="00F93726">
        <w:rPr>
          <w:lang w:val="fi-FI"/>
        </w:rPr>
        <w:t>q_type[sai_q] = sai_attr</w:t>
      </w:r>
      <w:r w:rsidRPr="00F93726">
        <w:rPr>
          <w:lang w:val="fi-FI"/>
        </w:rPr>
        <w:t>.value</w:t>
      </w:r>
      <w:r w:rsidR="000B1819" w:rsidRPr="00F93726">
        <w:rPr>
          <w:lang w:val="fi-FI"/>
        </w:rPr>
        <w:t>.s32</w:t>
      </w:r>
      <w:r w:rsidR="00F93F23" w:rsidRPr="00F93726">
        <w:rPr>
          <w:lang w:val="fi-FI"/>
        </w:rPr>
        <w:t>;</w:t>
      </w:r>
    </w:p>
    <w:p w14:paraId="03E80E3D" w14:textId="723BAB01" w:rsidR="00DD454E" w:rsidRPr="00F93726" w:rsidRDefault="00DD454E" w:rsidP="001A0227">
      <w:pPr>
        <w:pStyle w:val="code"/>
        <w:rPr>
          <w:lang w:val="fi-FI"/>
        </w:rPr>
      </w:pPr>
      <w:r w:rsidRPr="00F93726">
        <w:rPr>
          <w:lang w:val="fi-FI"/>
        </w:rPr>
        <w:t xml:space="preserve">    </w:t>
      </w:r>
    </w:p>
    <w:p w14:paraId="7681F25C" w14:textId="10597441" w:rsidR="00DD454E" w:rsidRPr="00F55D3A" w:rsidRDefault="00DD454E" w:rsidP="001A0227">
      <w:pPr>
        <w:pStyle w:val="code"/>
        <w:rPr>
          <w:lang w:val="fi-FI"/>
        </w:rPr>
      </w:pPr>
      <w:r w:rsidRPr="00F93726">
        <w:rPr>
          <w:lang w:val="fi-FI"/>
        </w:rPr>
        <w:t xml:space="preserve">    </w:t>
      </w:r>
      <w:r w:rsidRPr="00F55D3A">
        <w:rPr>
          <w:lang w:val="fi-FI"/>
        </w:rPr>
        <w:t>if(sai_q_t</w:t>
      </w:r>
      <w:r w:rsidR="00F55D3A" w:rsidRPr="00F55D3A">
        <w:rPr>
          <w:lang w:val="fi-FI"/>
        </w:rPr>
        <w:t>ype[sai_q] == SAI_QOS_QUEUE</w:t>
      </w:r>
      <w:r w:rsidRPr="00F55D3A">
        <w:rPr>
          <w:lang w:val="fi-FI"/>
        </w:rPr>
        <w:t>_TYPE_UCAST)</w:t>
      </w:r>
    </w:p>
    <w:p w14:paraId="7941354A" w14:textId="48BC24EC" w:rsidR="00DD454E" w:rsidRPr="00C32764" w:rsidRDefault="00DD454E" w:rsidP="001A0227">
      <w:pPr>
        <w:pStyle w:val="code"/>
        <w:rPr>
          <w:lang w:val="fi-FI"/>
        </w:rPr>
      </w:pPr>
      <w:r w:rsidRPr="00F55D3A">
        <w:rPr>
          <w:lang w:val="fi-FI"/>
        </w:rPr>
        <w:t xml:space="preserve">    </w:t>
      </w:r>
      <w:r w:rsidR="00F54524" w:rsidRPr="00F55D3A">
        <w:rPr>
          <w:lang w:val="fi-FI"/>
        </w:rPr>
        <w:t xml:space="preserve"> </w:t>
      </w:r>
      <w:r w:rsidRPr="00F55D3A">
        <w:rPr>
          <w:lang w:val="fi-FI"/>
        </w:rPr>
        <w:t xml:space="preserve">  </w:t>
      </w:r>
      <w:r w:rsidRPr="00C5182A">
        <w:rPr>
          <w:lang w:val="fi-FI"/>
        </w:rPr>
        <w:t>no_of_ucast_q</w:t>
      </w:r>
      <w:r w:rsidRPr="00C32764">
        <w:rPr>
          <w:lang w:val="fi-FI"/>
        </w:rPr>
        <w:t>ueues ++;</w:t>
      </w:r>
    </w:p>
    <w:p w14:paraId="12121E10" w14:textId="3E791FBA" w:rsidR="00957F06" w:rsidRPr="00C5182A" w:rsidRDefault="00957F06" w:rsidP="001A0227">
      <w:pPr>
        <w:pStyle w:val="code"/>
        <w:rPr>
          <w:lang w:val="fi-FI"/>
        </w:rPr>
      </w:pPr>
      <w:r w:rsidRPr="00C5182A">
        <w:rPr>
          <w:lang w:val="fi-FI"/>
        </w:rPr>
        <w:t xml:space="preserve">    else  if(sai_q_t</w:t>
      </w:r>
      <w:r w:rsidR="00F55D3A" w:rsidRPr="00C5182A">
        <w:rPr>
          <w:lang w:val="fi-FI"/>
        </w:rPr>
        <w:t>ype[sai_q] == SAI_QOS_QUEUE</w:t>
      </w:r>
      <w:r w:rsidRPr="00C5182A">
        <w:rPr>
          <w:lang w:val="fi-FI"/>
        </w:rPr>
        <w:t>_TYPE_MCAST)</w:t>
      </w:r>
    </w:p>
    <w:p w14:paraId="39EE1769" w14:textId="74E15217" w:rsidR="00957F06" w:rsidRDefault="00B45052" w:rsidP="001A0227">
      <w:pPr>
        <w:pStyle w:val="code"/>
        <w:rPr>
          <w:lang w:val="en-GB"/>
        </w:rPr>
      </w:pPr>
      <w:r w:rsidRPr="00C5182A">
        <w:rPr>
          <w:lang w:val="fi-FI"/>
        </w:rPr>
        <w:t xml:space="preserve">     </w:t>
      </w:r>
      <w:r w:rsidR="00F54524" w:rsidRPr="00C5182A">
        <w:rPr>
          <w:lang w:val="fi-FI"/>
        </w:rPr>
        <w:t xml:space="preserve"> </w:t>
      </w:r>
      <w:r w:rsidRPr="00C5182A">
        <w:rPr>
          <w:lang w:val="fi-FI"/>
        </w:rPr>
        <w:t xml:space="preserve"> </w:t>
      </w:r>
      <w:r w:rsidR="002C1F9E">
        <w:rPr>
          <w:lang w:val="en-GB"/>
        </w:rPr>
        <w:t>no_of_m</w:t>
      </w:r>
      <w:r>
        <w:rPr>
          <w:lang w:val="en-GB"/>
        </w:rPr>
        <w:t>cast_queues ++;</w:t>
      </w:r>
    </w:p>
    <w:p w14:paraId="15D4C324" w14:textId="54407828" w:rsidR="006C1C01" w:rsidRDefault="006C1C01" w:rsidP="001A0227">
      <w:pPr>
        <w:pStyle w:val="code"/>
        <w:rPr>
          <w:lang w:val="en-GB"/>
        </w:rPr>
      </w:pPr>
      <w:r>
        <w:rPr>
          <w:lang w:val="en-GB"/>
        </w:rPr>
        <w:t xml:space="preserve">    else </w:t>
      </w:r>
    </w:p>
    <w:p w14:paraId="4BE3FBAD" w14:textId="3FA5839F" w:rsidR="00E9306D" w:rsidRPr="00957F06" w:rsidRDefault="00E9306D" w:rsidP="001A0227">
      <w:pPr>
        <w:pStyle w:val="code"/>
        <w:rPr>
          <w:lang w:val="en-GB"/>
        </w:rPr>
      </w:pPr>
      <w:r>
        <w:rPr>
          <w:lang w:val="en-GB"/>
        </w:rPr>
        <w:t xml:space="preserve">      </w:t>
      </w:r>
      <w:r w:rsidR="00E53570">
        <w:rPr>
          <w:lang w:val="en-GB"/>
        </w:rPr>
        <w:t xml:space="preserve"> </w:t>
      </w:r>
      <w:r>
        <w:rPr>
          <w:lang w:val="en-GB"/>
        </w:rPr>
        <w:t>no_of_queues ++;</w:t>
      </w:r>
    </w:p>
    <w:p w14:paraId="55AD1A24" w14:textId="6CD0B137" w:rsidR="00082601" w:rsidRPr="00C32764" w:rsidRDefault="00082601" w:rsidP="001A0227">
      <w:pPr>
        <w:pStyle w:val="code"/>
      </w:pPr>
      <w:r w:rsidRPr="00C32764">
        <w:t>}</w:t>
      </w:r>
    </w:p>
    <w:p w14:paraId="62BD41D9" w14:textId="77777777" w:rsidR="00C5682A" w:rsidRPr="00C32764" w:rsidRDefault="00C5682A" w:rsidP="001A0227">
      <w:pPr>
        <w:pStyle w:val="code"/>
      </w:pPr>
    </w:p>
    <w:p w14:paraId="1E9BC0C5" w14:textId="38552E4F" w:rsidR="00020A3A" w:rsidRPr="00600599" w:rsidRDefault="000A0683" w:rsidP="00020A3A">
      <w:pPr>
        <w:pStyle w:val="code"/>
      </w:pPr>
      <w:r>
        <w:t>sai_object_id_t</w:t>
      </w:r>
      <w:r w:rsidR="00020A3A" w:rsidRPr="00600599">
        <w:t xml:space="preserve"> appl_ucast_qid</w:t>
      </w:r>
      <w:r w:rsidR="009524D0">
        <w:t>_to_sai_qId</w:t>
      </w:r>
      <w:r w:rsidR="00020A3A" w:rsidRPr="00600599">
        <w:t xml:space="preserve">[8]; </w:t>
      </w:r>
    </w:p>
    <w:p w14:paraId="4DA55D7A" w14:textId="220DB44B" w:rsidR="007A5AAB" w:rsidRPr="00600599" w:rsidRDefault="00A41111" w:rsidP="007A5AAB">
      <w:pPr>
        <w:pStyle w:val="code"/>
      </w:pPr>
      <w:r>
        <w:t>sai_object_id_t</w:t>
      </w:r>
      <w:r w:rsidR="007A5AAB" w:rsidRPr="00600599">
        <w:t xml:space="preserve"> appl_</w:t>
      </w:r>
      <w:r w:rsidR="002D4126">
        <w:t>m</w:t>
      </w:r>
      <w:r w:rsidR="007A5AAB" w:rsidRPr="00600599">
        <w:t>cast_qid</w:t>
      </w:r>
      <w:r w:rsidR="007A5AAB">
        <w:t>_to_sai_qId</w:t>
      </w:r>
      <w:r w:rsidR="007A5AAB" w:rsidRPr="00600599">
        <w:t xml:space="preserve">[8]; </w:t>
      </w:r>
    </w:p>
    <w:p w14:paraId="27284316" w14:textId="7203FC6A" w:rsidR="00EF7EBB" w:rsidRPr="00600599" w:rsidRDefault="00A41111" w:rsidP="00EF7EBB">
      <w:pPr>
        <w:pStyle w:val="code"/>
      </w:pPr>
      <w:r>
        <w:t>sai_object_id_t</w:t>
      </w:r>
      <w:r w:rsidR="00EF7EBB" w:rsidRPr="00600599">
        <w:t xml:space="preserve"> appl_qid</w:t>
      </w:r>
      <w:r w:rsidR="00EF7EBB">
        <w:t>_to_sai_qId</w:t>
      </w:r>
      <w:r w:rsidR="00EF7EBB" w:rsidRPr="00600599">
        <w:t xml:space="preserve">[8]; </w:t>
      </w:r>
    </w:p>
    <w:p w14:paraId="6C15E269" w14:textId="77777777" w:rsidR="00020A3A" w:rsidRPr="00020A3A" w:rsidRDefault="00020A3A" w:rsidP="001A0227">
      <w:pPr>
        <w:pStyle w:val="code"/>
      </w:pPr>
    </w:p>
    <w:p w14:paraId="002BFCEF" w14:textId="4CDB8133" w:rsidR="00467D8E" w:rsidRPr="00C32764" w:rsidRDefault="00467D8E" w:rsidP="001A0227">
      <w:pPr>
        <w:pStyle w:val="code"/>
      </w:pPr>
      <w:r w:rsidRPr="00C32764">
        <w:t>int appl_ucast_q = 0;</w:t>
      </w:r>
    </w:p>
    <w:p w14:paraId="3540016E" w14:textId="702FBD34" w:rsidR="00DD5CA4" w:rsidRPr="00C32764" w:rsidRDefault="00DD5CA4" w:rsidP="00DD5CA4">
      <w:pPr>
        <w:pStyle w:val="code"/>
      </w:pPr>
      <w:r w:rsidRPr="00C32764">
        <w:t>int appl_mcast_q = 0;</w:t>
      </w:r>
    </w:p>
    <w:p w14:paraId="6DA7BF3E" w14:textId="48EA7DBA" w:rsidR="0068542A" w:rsidRPr="00C32764" w:rsidRDefault="0068542A" w:rsidP="0068542A">
      <w:pPr>
        <w:pStyle w:val="code"/>
      </w:pPr>
      <w:r w:rsidRPr="00C32764">
        <w:t>int appl_q = 0;</w:t>
      </w:r>
    </w:p>
    <w:p w14:paraId="034CC24F" w14:textId="77777777" w:rsidR="004350F2" w:rsidRPr="00C32764" w:rsidRDefault="004350F2" w:rsidP="004350F2">
      <w:pPr>
        <w:pStyle w:val="code"/>
      </w:pPr>
    </w:p>
    <w:p w14:paraId="05F19FCD" w14:textId="7C8C6E97" w:rsidR="000F39B7" w:rsidRPr="00C32764" w:rsidRDefault="000F39B7" w:rsidP="000F39B7">
      <w:pPr>
        <w:pStyle w:val="code"/>
      </w:pPr>
      <w:r w:rsidRPr="00C32764">
        <w:t xml:space="preserve">for (sai_q = </w:t>
      </w:r>
      <w:r w:rsidR="008E13DB">
        <w:t>0; sai_q &lt; sai_queue_object_list.count</w:t>
      </w:r>
      <w:r w:rsidRPr="00C32764">
        <w:t>; sai_q++)</w:t>
      </w:r>
    </w:p>
    <w:p w14:paraId="218C2896" w14:textId="642DFD0E" w:rsidR="000F39B7" w:rsidRPr="00C32764" w:rsidRDefault="000F39B7" w:rsidP="000F39B7">
      <w:pPr>
        <w:pStyle w:val="code"/>
      </w:pPr>
      <w:r w:rsidRPr="00C32764">
        <w:t xml:space="preserve">{ </w:t>
      </w:r>
    </w:p>
    <w:p w14:paraId="33C49AEB" w14:textId="7150E37B" w:rsidR="00A762EC" w:rsidRPr="00C32764" w:rsidRDefault="00310ECB" w:rsidP="00A762EC">
      <w:pPr>
        <w:pStyle w:val="code"/>
      </w:pPr>
      <w:r w:rsidRPr="00C32764">
        <w:t xml:space="preserve">   </w:t>
      </w:r>
      <w:r w:rsidR="00A762EC" w:rsidRPr="00C32764">
        <w:t xml:space="preserve">   if(sai_q_t</w:t>
      </w:r>
      <w:r w:rsidR="002274D6">
        <w:t>ype[sai_q] == SAI_QOS_QUEUE</w:t>
      </w:r>
      <w:r w:rsidR="00A762EC" w:rsidRPr="00C32764">
        <w:t>_TYPE_UCAST)</w:t>
      </w:r>
    </w:p>
    <w:p w14:paraId="1FAF9FEA" w14:textId="467E8CF9" w:rsidR="00802F7D" w:rsidRPr="00C32764" w:rsidRDefault="00802F7D" w:rsidP="00A762EC">
      <w:pPr>
        <w:pStyle w:val="code"/>
      </w:pPr>
      <w:r w:rsidRPr="00C32764">
        <w:t xml:space="preserve">      {</w:t>
      </w:r>
    </w:p>
    <w:p w14:paraId="381668F4" w14:textId="5329D691" w:rsidR="000F39B7" w:rsidRPr="00C32764" w:rsidRDefault="003352F7" w:rsidP="00A762EC">
      <w:pPr>
        <w:pStyle w:val="code"/>
      </w:pPr>
      <w:r w:rsidRPr="00C32764">
        <w:t xml:space="preserve">   </w:t>
      </w:r>
      <w:r w:rsidR="00F812AB" w:rsidRPr="00C32764">
        <w:t xml:space="preserve">   </w:t>
      </w:r>
      <w:r w:rsidR="00A762EC" w:rsidRPr="00C32764">
        <w:t xml:space="preserve">   </w:t>
      </w:r>
      <w:r w:rsidR="00F812AB" w:rsidRPr="00C32764">
        <w:t>appl_ucast_qid_t</w:t>
      </w:r>
      <w:r w:rsidR="00A75CEF">
        <w:t xml:space="preserve">o_sai_qId [appl_ucast_q] = </w:t>
      </w:r>
      <w:r w:rsidR="009C1176">
        <w:t>sai_queue_object_list.list[</w:t>
      </w:r>
      <w:r w:rsidR="009C1176" w:rsidRPr="009A3447">
        <w:t>sai_q</w:t>
      </w:r>
      <w:r w:rsidR="009C1176">
        <w:t>]</w:t>
      </w:r>
      <w:r w:rsidR="00F812AB" w:rsidRPr="00C32764">
        <w:t>;</w:t>
      </w:r>
    </w:p>
    <w:p w14:paraId="7FF312E1" w14:textId="4B1B69AB" w:rsidR="00802F7D" w:rsidRPr="00C32764" w:rsidRDefault="00A9642F" w:rsidP="00A762EC">
      <w:pPr>
        <w:pStyle w:val="code"/>
      </w:pPr>
      <w:r w:rsidRPr="00C32764">
        <w:t xml:space="preserve">         appl_ucast_q ++; </w:t>
      </w:r>
    </w:p>
    <w:p w14:paraId="61020A52" w14:textId="77777777" w:rsidR="00620646" w:rsidRDefault="00802F7D" w:rsidP="00491465">
      <w:pPr>
        <w:pStyle w:val="code"/>
      </w:pPr>
      <w:r w:rsidRPr="00614AF8">
        <w:t xml:space="preserve">      }</w:t>
      </w:r>
      <w:r w:rsidR="00491465" w:rsidRPr="00614AF8">
        <w:t xml:space="preserve"> </w:t>
      </w:r>
    </w:p>
    <w:p w14:paraId="39F186EB" w14:textId="63291D5E" w:rsidR="00491465" w:rsidRPr="00614AF8" w:rsidRDefault="00620646" w:rsidP="00491465">
      <w:pPr>
        <w:pStyle w:val="code"/>
      </w:pPr>
      <w:r>
        <w:t xml:space="preserve">      </w:t>
      </w:r>
      <w:r w:rsidR="00491465" w:rsidRPr="00614AF8">
        <w:t>else if(sai_q_t</w:t>
      </w:r>
      <w:r w:rsidR="00DA7E58">
        <w:t>ype[sai_q] == SAI_QOS_QUEUE</w:t>
      </w:r>
      <w:r w:rsidR="00491465" w:rsidRPr="00614AF8">
        <w:t>_TYPE_</w:t>
      </w:r>
      <w:r w:rsidR="006564AA" w:rsidRPr="00614AF8">
        <w:t>M</w:t>
      </w:r>
      <w:r w:rsidR="00491465" w:rsidRPr="00614AF8">
        <w:t>CAST)</w:t>
      </w:r>
    </w:p>
    <w:p w14:paraId="01D1BD44" w14:textId="77777777" w:rsidR="00491465" w:rsidRPr="00C32764" w:rsidRDefault="00491465" w:rsidP="00491465">
      <w:pPr>
        <w:pStyle w:val="code"/>
      </w:pPr>
      <w:r w:rsidRPr="00614AF8">
        <w:t xml:space="preserve">      </w:t>
      </w:r>
      <w:r w:rsidRPr="00C32764">
        <w:t>{</w:t>
      </w:r>
    </w:p>
    <w:p w14:paraId="66568FA6" w14:textId="47CF1136" w:rsidR="00491465" w:rsidRPr="00C32764" w:rsidRDefault="00491465" w:rsidP="00491465">
      <w:pPr>
        <w:pStyle w:val="code"/>
      </w:pPr>
      <w:r w:rsidRPr="00C32764">
        <w:t xml:space="preserve">         appl_</w:t>
      </w:r>
      <w:r w:rsidR="00882A3E" w:rsidRPr="00C32764">
        <w:t>m</w:t>
      </w:r>
      <w:r w:rsidRPr="00C32764">
        <w:t>cast_qid_to_sai_qId [</w:t>
      </w:r>
      <w:r w:rsidR="00AC132E" w:rsidRPr="00C32764">
        <w:t>appl_m</w:t>
      </w:r>
      <w:r w:rsidR="00EB523C">
        <w:t xml:space="preserve">cast_q] = </w:t>
      </w:r>
      <w:r w:rsidR="00892F08">
        <w:t>sai_queue_object_list.list[</w:t>
      </w:r>
      <w:r w:rsidR="00892F08" w:rsidRPr="009A3447">
        <w:t>sai_q</w:t>
      </w:r>
      <w:r w:rsidR="00892F08">
        <w:t>]</w:t>
      </w:r>
      <w:r w:rsidRPr="00C32764">
        <w:t>;</w:t>
      </w:r>
    </w:p>
    <w:p w14:paraId="21D1CB1F" w14:textId="2BDA2D96" w:rsidR="00491465" w:rsidRPr="00C32764" w:rsidRDefault="00491465" w:rsidP="00491465">
      <w:pPr>
        <w:pStyle w:val="code"/>
      </w:pPr>
      <w:r w:rsidRPr="00C32764">
        <w:t xml:space="preserve">         </w:t>
      </w:r>
      <w:r w:rsidR="00137469" w:rsidRPr="00C32764">
        <w:t>appl_m</w:t>
      </w:r>
      <w:r w:rsidRPr="00C32764">
        <w:t xml:space="preserve">cast_q ++; </w:t>
      </w:r>
    </w:p>
    <w:p w14:paraId="7AAD92B4" w14:textId="52BFA97F" w:rsidR="000F39B7" w:rsidRPr="00C32764" w:rsidRDefault="00491465" w:rsidP="00491465">
      <w:pPr>
        <w:pStyle w:val="code"/>
      </w:pPr>
      <w:r w:rsidRPr="00C32764">
        <w:lastRenderedPageBreak/>
        <w:t xml:space="preserve">      }</w:t>
      </w:r>
      <w:r w:rsidR="00620646" w:rsidRPr="00C32764">
        <w:t xml:space="preserve"> </w:t>
      </w:r>
    </w:p>
    <w:p w14:paraId="55C71D66" w14:textId="236EA246" w:rsidR="00620646" w:rsidRPr="00C32764" w:rsidRDefault="00620646" w:rsidP="00491465">
      <w:pPr>
        <w:pStyle w:val="code"/>
      </w:pPr>
      <w:r w:rsidRPr="00C32764">
        <w:t xml:space="preserve">      else </w:t>
      </w:r>
      <w:r w:rsidR="00536A9B" w:rsidRPr="00C32764">
        <w:t>{</w:t>
      </w:r>
    </w:p>
    <w:p w14:paraId="43AD1024" w14:textId="2A8B81AD" w:rsidR="00536A9B" w:rsidRPr="00C32764" w:rsidRDefault="00C30A84" w:rsidP="00536A9B">
      <w:pPr>
        <w:pStyle w:val="code"/>
      </w:pPr>
      <w:r>
        <w:t xml:space="preserve">         appl</w:t>
      </w:r>
      <w:r w:rsidR="00536A9B" w:rsidRPr="00C32764">
        <w:t>_qid_to_sai_qId [</w:t>
      </w:r>
      <w:r w:rsidR="002B65AD" w:rsidRPr="00C32764">
        <w:t>appl</w:t>
      </w:r>
      <w:r w:rsidR="00416405">
        <w:t>_q] = sai_queue_object_list.list[</w:t>
      </w:r>
      <w:r w:rsidR="00416405" w:rsidRPr="009A3447">
        <w:t>sai_q</w:t>
      </w:r>
      <w:r w:rsidR="00416405">
        <w:t>]</w:t>
      </w:r>
      <w:r w:rsidR="00536A9B" w:rsidRPr="00C32764">
        <w:t>;</w:t>
      </w:r>
    </w:p>
    <w:p w14:paraId="6C3AB640" w14:textId="66A7C2BA" w:rsidR="00536A9B" w:rsidRDefault="00536A9B" w:rsidP="00491465">
      <w:pPr>
        <w:pStyle w:val="code"/>
        <w:rPr>
          <w:lang w:val="fi-FI"/>
        </w:rPr>
      </w:pPr>
      <w:r w:rsidRPr="00C32764">
        <w:t xml:space="preserve">         </w:t>
      </w:r>
      <w:r w:rsidR="003263E3">
        <w:rPr>
          <w:lang w:val="fi-FI"/>
        </w:rPr>
        <w:t>appl</w:t>
      </w:r>
      <w:r w:rsidRPr="00F812AB">
        <w:rPr>
          <w:lang w:val="fi-FI"/>
        </w:rPr>
        <w:t>_q</w:t>
      </w:r>
      <w:r>
        <w:rPr>
          <w:lang w:val="fi-FI"/>
        </w:rPr>
        <w:t xml:space="preserve"> ++; </w:t>
      </w:r>
    </w:p>
    <w:p w14:paraId="665415FE" w14:textId="25AB9CDA" w:rsidR="00536A9B" w:rsidRPr="00802F7D" w:rsidRDefault="00536A9B" w:rsidP="00491465">
      <w:pPr>
        <w:pStyle w:val="code"/>
        <w:rPr>
          <w:sz w:val="20"/>
          <w:lang w:val="fi-FI"/>
        </w:rPr>
      </w:pPr>
      <w:r>
        <w:rPr>
          <w:lang w:val="fi-FI"/>
        </w:rPr>
        <w:t xml:space="preserve">      }</w:t>
      </w:r>
    </w:p>
    <w:p w14:paraId="13FD9BC0" w14:textId="3D859C51" w:rsidR="004350F2" w:rsidRDefault="00B14CEB" w:rsidP="001A0227">
      <w:pPr>
        <w:pStyle w:val="code"/>
        <w:rPr>
          <w:lang w:val="fi-FI"/>
        </w:rPr>
      </w:pPr>
      <w:r w:rsidRPr="00F812AB">
        <w:rPr>
          <w:lang w:val="fi-FI"/>
        </w:rPr>
        <w:t xml:space="preserve"> </w:t>
      </w:r>
      <w:r w:rsidR="000F39B7">
        <w:rPr>
          <w:lang w:val="fi-FI"/>
        </w:rPr>
        <w:t>}</w:t>
      </w:r>
      <w:r w:rsidR="00310ECB">
        <w:rPr>
          <w:lang w:val="fi-FI"/>
        </w:rPr>
        <w:t xml:space="preserve"> </w:t>
      </w:r>
    </w:p>
    <w:p w14:paraId="1DF4D008" w14:textId="77777777" w:rsidR="00703AC7" w:rsidRDefault="00703AC7" w:rsidP="001A0227">
      <w:pPr>
        <w:pStyle w:val="code"/>
        <w:rPr>
          <w:lang w:val="fi-FI"/>
        </w:rPr>
      </w:pPr>
    </w:p>
    <w:p w14:paraId="53DD8FA2" w14:textId="77777777" w:rsidR="00703AC7" w:rsidRDefault="00703AC7" w:rsidP="001A0227">
      <w:pPr>
        <w:pStyle w:val="code"/>
        <w:rPr>
          <w:lang w:val="fi-FI"/>
        </w:rPr>
      </w:pPr>
    </w:p>
    <w:p w14:paraId="4C3937F9" w14:textId="22C3CF3F" w:rsidR="004265E2" w:rsidRPr="00F40A46" w:rsidRDefault="0004301C" w:rsidP="004265E2">
      <w:pPr>
        <w:pStyle w:val="Heading3"/>
      </w:pPr>
      <w:bookmarkStart w:id="25" w:name="_Toc419197974"/>
      <w:r>
        <w:t xml:space="preserve">Applying the wred to </w:t>
      </w:r>
      <w:r w:rsidR="00415A01">
        <w:t xml:space="preserve">application </w:t>
      </w:r>
      <w:r>
        <w:t xml:space="preserve">unicast </w:t>
      </w:r>
      <w:r w:rsidR="00221DA0">
        <w:t>queue 0</w:t>
      </w:r>
      <w:bookmarkEnd w:id="25"/>
    </w:p>
    <w:p w14:paraId="4C00F408" w14:textId="77777777" w:rsidR="004265E2" w:rsidRDefault="004265E2" w:rsidP="004265E2">
      <w:pPr>
        <w:pStyle w:val="code"/>
        <w:rPr>
          <w:lang w:val="fr-FR"/>
        </w:rPr>
      </w:pPr>
      <w:r w:rsidRPr="00C32764">
        <w:t xml:space="preserve">    </w:t>
      </w:r>
      <w:r>
        <w:rPr>
          <w:lang w:val="fr-FR"/>
        </w:rPr>
        <w:t>sai_attribute_t sai_queue</w:t>
      </w:r>
      <w:r w:rsidRPr="00F40A46">
        <w:rPr>
          <w:lang w:val="fr-FR"/>
        </w:rPr>
        <w:t>_attr_set;</w:t>
      </w:r>
    </w:p>
    <w:p w14:paraId="5B9EC0EE" w14:textId="77777777" w:rsidR="004265E2" w:rsidRDefault="004265E2" w:rsidP="004265E2">
      <w:pPr>
        <w:pStyle w:val="code"/>
        <w:rPr>
          <w:lang w:val="fr-FR"/>
        </w:rPr>
      </w:pPr>
    </w:p>
    <w:p w14:paraId="745C451F" w14:textId="3FB67F5E" w:rsidR="004265E2" w:rsidRDefault="004265E2" w:rsidP="004265E2">
      <w:pPr>
        <w:pStyle w:val="code"/>
        <w:rPr>
          <w:lang w:val="fr-FR"/>
        </w:rPr>
      </w:pPr>
      <w:r>
        <w:rPr>
          <w:lang w:val="fr-FR"/>
        </w:rPr>
        <w:t xml:space="preserve">    sai_queue_attr_set.id = SAI_</w:t>
      </w:r>
      <w:r w:rsidRPr="00E4694E">
        <w:rPr>
          <w:lang w:val="fr-FR"/>
        </w:rPr>
        <w:t>QOS_QUEUE</w:t>
      </w:r>
      <w:r>
        <w:rPr>
          <w:lang w:val="fr-FR"/>
        </w:rPr>
        <w:t>_</w:t>
      </w:r>
      <w:r w:rsidRPr="00E4694E">
        <w:rPr>
          <w:lang w:val="fr-FR"/>
        </w:rPr>
        <w:t>ATTR_DROP_TYPE</w:t>
      </w:r>
      <w:r>
        <w:rPr>
          <w:lang w:val="fr-FR"/>
        </w:rPr>
        <w:t>;</w:t>
      </w:r>
    </w:p>
    <w:p w14:paraId="12D4AE3A" w14:textId="6B7C4DD4" w:rsidR="004265E2" w:rsidRPr="00816060" w:rsidRDefault="00B30D9D" w:rsidP="004265E2">
      <w:pPr>
        <w:pStyle w:val="code"/>
        <w:rPr>
          <w:lang w:val="fr-FR"/>
        </w:rPr>
      </w:pPr>
      <w:r>
        <w:rPr>
          <w:lang w:val="fr-FR"/>
        </w:rPr>
        <w:t xml:space="preserve">    sai_queue_attr_set.vlaue.s32</w:t>
      </w:r>
      <w:r w:rsidR="004265E2">
        <w:rPr>
          <w:lang w:val="fr-FR"/>
        </w:rPr>
        <w:t xml:space="preserve"> = </w:t>
      </w:r>
      <w:r w:rsidR="004265E2" w:rsidRPr="00816060">
        <w:rPr>
          <w:lang w:val="fr-FR"/>
        </w:rPr>
        <w:t>SAI_QOS_DROP_TYPE_WRED</w:t>
      </w:r>
      <w:r w:rsidR="004265E2">
        <w:rPr>
          <w:lang w:val="fr-FR"/>
        </w:rPr>
        <w:t> ;</w:t>
      </w:r>
    </w:p>
    <w:p w14:paraId="490A77F3" w14:textId="77777777" w:rsidR="0081133B" w:rsidRDefault="0081133B" w:rsidP="004265E2">
      <w:pPr>
        <w:pStyle w:val="code"/>
        <w:rPr>
          <w:lang w:val="fr-FR"/>
        </w:rPr>
      </w:pPr>
    </w:p>
    <w:p w14:paraId="042C9335" w14:textId="6A35AE99" w:rsidR="004265E2" w:rsidRPr="00F40A46" w:rsidRDefault="004265E2" w:rsidP="004265E2">
      <w:pPr>
        <w:pStyle w:val="code"/>
        <w:rPr>
          <w:lang w:val="fr-FR"/>
        </w:rPr>
      </w:pPr>
      <w:r>
        <w:rPr>
          <w:lang w:val="fr-FR"/>
        </w:rPr>
        <w:t xml:space="preserve">    sai_set_</w:t>
      </w:r>
      <w:r w:rsidR="00CA460A">
        <w:rPr>
          <w:lang w:val="fr-FR"/>
        </w:rPr>
        <w:t>qos_</w:t>
      </w:r>
      <w:r>
        <w:rPr>
          <w:lang w:val="fr-FR"/>
        </w:rPr>
        <w:t>queue</w:t>
      </w:r>
      <w:r w:rsidRPr="00F40A46">
        <w:rPr>
          <w:lang w:val="fr-FR"/>
        </w:rPr>
        <w:t>_attribute</w:t>
      </w:r>
      <w:r w:rsidR="0081133B">
        <w:rPr>
          <w:lang w:val="fr-FR"/>
        </w:rPr>
        <w:t xml:space="preserve">_fn </w:t>
      </w:r>
      <w:r w:rsidRPr="00F40A46">
        <w:rPr>
          <w:lang w:val="fr-FR"/>
        </w:rPr>
        <w:t>(</w:t>
      </w:r>
      <w:r w:rsidR="00FE6A20" w:rsidRPr="00C32764">
        <w:rPr>
          <w:lang w:val="fr-FR"/>
        </w:rPr>
        <w:t>appl_</w:t>
      </w:r>
      <w:r w:rsidR="00DC5504" w:rsidRPr="00C32764">
        <w:rPr>
          <w:lang w:val="fr-FR"/>
        </w:rPr>
        <w:t>u</w:t>
      </w:r>
      <w:r w:rsidR="00FE6A20" w:rsidRPr="00C32764">
        <w:rPr>
          <w:lang w:val="fr-FR"/>
        </w:rPr>
        <w:t>cast_qid_to_sai_qId[0]</w:t>
      </w:r>
      <w:r>
        <w:rPr>
          <w:lang w:val="fr-FR"/>
        </w:rPr>
        <w:t xml:space="preserve">, </w:t>
      </w:r>
      <w:r w:rsidRPr="00F40A46">
        <w:rPr>
          <w:lang w:val="fr-FR"/>
        </w:rPr>
        <w:t>&amp;sai_</w:t>
      </w:r>
      <w:r>
        <w:rPr>
          <w:lang w:val="fr-FR"/>
        </w:rPr>
        <w:t>queue_</w:t>
      </w:r>
      <w:r w:rsidRPr="00F40A46">
        <w:rPr>
          <w:lang w:val="fr-FR"/>
        </w:rPr>
        <w:t>attr_set);</w:t>
      </w:r>
    </w:p>
    <w:p w14:paraId="3D180B35" w14:textId="77777777" w:rsidR="004265E2" w:rsidRPr="00F40A46" w:rsidRDefault="004265E2" w:rsidP="004265E2">
      <w:pPr>
        <w:pStyle w:val="code"/>
        <w:rPr>
          <w:lang w:val="fr-FR"/>
        </w:rPr>
      </w:pPr>
    </w:p>
    <w:p w14:paraId="5E72B782" w14:textId="77777777" w:rsidR="004265E2" w:rsidRPr="00C32764" w:rsidRDefault="004265E2" w:rsidP="004265E2">
      <w:pPr>
        <w:pStyle w:val="code"/>
        <w:rPr>
          <w:lang w:val="fr-FR"/>
        </w:rPr>
      </w:pPr>
      <w:r>
        <w:rPr>
          <w:lang w:val="fr-FR"/>
        </w:rPr>
        <w:t xml:space="preserve">    </w:t>
      </w:r>
      <w:r w:rsidRPr="00C32764">
        <w:rPr>
          <w:lang w:val="fr-FR"/>
        </w:rPr>
        <w:t>sai_queue_attr_set.id = SAI_QOS_QUEUE_ATTR_WRED_ID;</w:t>
      </w:r>
    </w:p>
    <w:p w14:paraId="71F6EC76" w14:textId="79AAF6FF" w:rsidR="004265E2" w:rsidRPr="00C5182A" w:rsidRDefault="004265E2" w:rsidP="004265E2">
      <w:pPr>
        <w:pStyle w:val="code"/>
        <w:rPr>
          <w:lang w:val="fr-FR"/>
        </w:rPr>
      </w:pPr>
      <w:r w:rsidRPr="00C5182A">
        <w:rPr>
          <w:lang w:val="fr-FR"/>
        </w:rPr>
        <w:t xml:space="preserve">    </w:t>
      </w:r>
      <w:r w:rsidR="00A1021E" w:rsidRPr="00C5182A">
        <w:rPr>
          <w:lang w:val="fr-FR"/>
        </w:rPr>
        <w:t>sai_queue_attr_set.value.oid</w:t>
      </w:r>
      <w:r w:rsidRPr="00C5182A">
        <w:rPr>
          <w:lang w:val="fr-FR"/>
        </w:rPr>
        <w:t xml:space="preserve"> = wred_id;</w:t>
      </w:r>
      <w:r w:rsidR="004478C7" w:rsidRPr="00C5182A">
        <w:rPr>
          <w:lang w:val="fr-FR"/>
        </w:rPr>
        <w:t xml:space="preserve"> // Created by saiwred object </w:t>
      </w:r>
    </w:p>
    <w:p w14:paraId="28DA5CD6" w14:textId="77777777" w:rsidR="004265E2" w:rsidRPr="00C5182A" w:rsidRDefault="004265E2" w:rsidP="004265E2">
      <w:pPr>
        <w:pStyle w:val="code"/>
        <w:rPr>
          <w:lang w:val="fr-FR"/>
        </w:rPr>
      </w:pPr>
    </w:p>
    <w:p w14:paraId="7F99D97B" w14:textId="0FF10BE5" w:rsidR="004265E2" w:rsidRPr="005E5CE0" w:rsidRDefault="004265E2" w:rsidP="001A0227">
      <w:pPr>
        <w:pStyle w:val="code"/>
        <w:rPr>
          <w:lang w:val="fr-FR"/>
        </w:rPr>
      </w:pPr>
      <w:r w:rsidRPr="00C5182A">
        <w:rPr>
          <w:lang w:val="fr-FR"/>
        </w:rPr>
        <w:t xml:space="preserve">    </w:t>
      </w:r>
      <w:r w:rsidRPr="005E5CE0">
        <w:rPr>
          <w:lang w:val="fr-FR"/>
        </w:rPr>
        <w:t>sai_set_</w:t>
      </w:r>
      <w:r w:rsidR="00774B9A" w:rsidRPr="005E5CE0">
        <w:rPr>
          <w:lang w:val="fr-FR"/>
        </w:rPr>
        <w:t>qos_</w:t>
      </w:r>
      <w:r w:rsidRPr="005E5CE0">
        <w:rPr>
          <w:lang w:val="fr-FR"/>
        </w:rPr>
        <w:t>queue</w:t>
      </w:r>
      <w:r w:rsidR="0097445B" w:rsidRPr="005E5CE0">
        <w:rPr>
          <w:lang w:val="fr-FR"/>
        </w:rPr>
        <w:t>_attribute_fn (</w:t>
      </w:r>
      <w:r w:rsidR="005A1362" w:rsidRPr="005E5CE0">
        <w:rPr>
          <w:lang w:val="fr-FR"/>
        </w:rPr>
        <w:t>appl_ucast_qid_to_sai_qId[0]</w:t>
      </w:r>
      <w:r w:rsidRPr="005E5CE0">
        <w:rPr>
          <w:lang w:val="fr-FR"/>
        </w:rPr>
        <w:t xml:space="preserve">, &amp;sai_queue_attr_set);  </w:t>
      </w:r>
    </w:p>
    <w:p w14:paraId="5126E3D1" w14:textId="77777777" w:rsidR="004F42E5" w:rsidRPr="005E5CE0" w:rsidRDefault="004F42E5" w:rsidP="00EC4D53">
      <w:pPr>
        <w:rPr>
          <w:rFonts w:cstheme="minorHAnsi"/>
          <w:lang w:val="fr-FR"/>
        </w:rPr>
      </w:pPr>
    </w:p>
    <w:p w14:paraId="6B6C5484" w14:textId="156CAC5C" w:rsidR="004839C6" w:rsidRPr="00F40A46" w:rsidRDefault="00D128A5" w:rsidP="004839C6">
      <w:pPr>
        <w:pStyle w:val="Heading3"/>
      </w:pPr>
      <w:bookmarkStart w:id="26" w:name="_Toc419197975"/>
      <w:r>
        <w:t xml:space="preserve">Applying the schedulers </w:t>
      </w:r>
      <w:r w:rsidR="004839C6">
        <w:t>to</w:t>
      </w:r>
      <w:r w:rsidR="00BE717D">
        <w:t xml:space="preserve"> Application</w:t>
      </w:r>
      <w:r w:rsidR="004839C6">
        <w:t xml:space="preserve"> </w:t>
      </w:r>
      <w:r>
        <w:t>multi</w:t>
      </w:r>
      <w:r w:rsidR="004839C6">
        <w:t xml:space="preserve">cast </w:t>
      </w:r>
      <w:r w:rsidR="00B9583E">
        <w:t xml:space="preserve">queue </w:t>
      </w:r>
      <w:r w:rsidR="00185BC8">
        <w:t>3</w:t>
      </w:r>
      <w:bookmarkEnd w:id="26"/>
    </w:p>
    <w:p w14:paraId="0B7581EF" w14:textId="01BCC9CD" w:rsidR="002A2015" w:rsidRPr="009808FF" w:rsidRDefault="002A2015" w:rsidP="002A2015">
      <w:pPr>
        <w:pStyle w:val="code"/>
        <w:rPr>
          <w:lang w:val="fr-FR"/>
        </w:rPr>
      </w:pPr>
      <w:r w:rsidRPr="00BE13E9">
        <w:rPr>
          <w:lang w:val="fr-FR"/>
        </w:rPr>
        <w:t>sai_attribute_t</w:t>
      </w:r>
      <w:r>
        <w:rPr>
          <w:lang w:val="fr-FR"/>
        </w:rPr>
        <w:t xml:space="preserve">  </w:t>
      </w:r>
      <w:r w:rsidRPr="009808FF">
        <w:rPr>
          <w:lang w:val="fr-FR"/>
        </w:rPr>
        <w:t>sai_attr</w:t>
      </w:r>
      <w:r>
        <w:rPr>
          <w:lang w:val="fr-FR"/>
        </w:rPr>
        <w:t>;</w:t>
      </w:r>
    </w:p>
    <w:p w14:paraId="360661FA" w14:textId="3138AC3D" w:rsidR="002A2015" w:rsidRPr="009808FF" w:rsidRDefault="002A2015" w:rsidP="002A2015">
      <w:pPr>
        <w:pStyle w:val="code"/>
        <w:rPr>
          <w:lang w:val="fr-FR"/>
        </w:rPr>
      </w:pPr>
      <w:r w:rsidRPr="009808FF">
        <w:rPr>
          <w:lang w:val="fr-FR"/>
        </w:rPr>
        <w:t>sai_attr.id</w:t>
      </w:r>
      <w:r w:rsidR="001765D9">
        <w:rPr>
          <w:lang w:val="fr-FR"/>
        </w:rPr>
        <w:t>.s32</w:t>
      </w:r>
      <w:r w:rsidRPr="009808FF">
        <w:rPr>
          <w:lang w:val="fr-FR"/>
        </w:rPr>
        <w:t xml:space="preserve"> =</w:t>
      </w:r>
      <w:r w:rsidRPr="009808FF">
        <w:rPr>
          <w:rFonts w:cstheme="minorHAnsi"/>
          <w:lang w:val="fr-FR"/>
        </w:rPr>
        <w:t xml:space="preserve"> </w:t>
      </w:r>
      <w:r w:rsidRPr="009808FF">
        <w:rPr>
          <w:lang w:val="fr-FR"/>
        </w:rPr>
        <w:t>SAI_QOS_QUEUE_ATTR_SCHEDULER_ID;</w:t>
      </w:r>
    </w:p>
    <w:p w14:paraId="2DE9777B" w14:textId="7CB9AAFB" w:rsidR="002A2015" w:rsidRPr="00D779B5" w:rsidRDefault="002A2015" w:rsidP="002A2015">
      <w:pPr>
        <w:pStyle w:val="code"/>
      </w:pPr>
      <w:r>
        <w:t>sai_attr</w:t>
      </w:r>
      <w:r w:rsidRPr="00D779B5">
        <w:t>.value</w:t>
      </w:r>
      <w:r w:rsidR="009B59BA">
        <w:t>.oid</w:t>
      </w:r>
      <w:r>
        <w:t xml:space="preserve"> </w:t>
      </w:r>
      <w:r w:rsidRPr="00D779B5">
        <w:t>=</w:t>
      </w:r>
      <w:r w:rsidRPr="003C18EF">
        <w:t xml:space="preserve"> </w:t>
      </w:r>
      <w:r>
        <w:t>scheduler_id_1</w:t>
      </w:r>
      <w:r w:rsidRPr="00D779B5">
        <w:t>;</w:t>
      </w:r>
    </w:p>
    <w:p w14:paraId="70998458" w14:textId="77777777" w:rsidR="002A2015" w:rsidRDefault="002A2015" w:rsidP="002A2015">
      <w:pPr>
        <w:pStyle w:val="code"/>
      </w:pPr>
    </w:p>
    <w:p w14:paraId="4C771BEE" w14:textId="3A5E1308" w:rsidR="002A2015" w:rsidRPr="00FC73EC" w:rsidRDefault="00C20DF8" w:rsidP="002A2015">
      <w:pPr>
        <w:pStyle w:val="code"/>
      </w:pPr>
      <w:r>
        <w:t xml:space="preserve">/* Apply scheudler to multicast queue 3 </w:t>
      </w:r>
      <w:r w:rsidR="002A2015">
        <w:t>*/</w:t>
      </w:r>
    </w:p>
    <w:p w14:paraId="10774BF6" w14:textId="6E260558" w:rsidR="002A2015" w:rsidRDefault="00911008" w:rsidP="002A2015">
      <w:pPr>
        <w:pStyle w:val="code"/>
      </w:pPr>
      <w:r>
        <w:t>sai_set_qos_queue_attribute_fn</w:t>
      </w:r>
      <w:r w:rsidR="002D7643">
        <w:t xml:space="preserve"> </w:t>
      </w:r>
      <w:r>
        <w:t>(</w:t>
      </w:r>
      <w:r w:rsidR="00C20DF8" w:rsidRPr="00625729">
        <w:t>appl_mcast_qid_to_sai_qId[</w:t>
      </w:r>
      <w:r w:rsidR="00480865" w:rsidRPr="00625729">
        <w:t>3]</w:t>
      </w:r>
      <w:r w:rsidR="002A2015" w:rsidRPr="003D4342">
        <w:t>, sai_attr);</w:t>
      </w:r>
    </w:p>
    <w:p w14:paraId="4BA9CF51" w14:textId="77777777" w:rsidR="002A2015" w:rsidRPr="003D4342" w:rsidRDefault="002A2015" w:rsidP="002A2015">
      <w:pPr>
        <w:pStyle w:val="code"/>
      </w:pPr>
    </w:p>
    <w:p w14:paraId="09342189" w14:textId="771026F5" w:rsidR="00E81F75" w:rsidRPr="0085469F" w:rsidRDefault="006E0FB7" w:rsidP="00667903">
      <w:pPr>
        <w:pStyle w:val="Heading3"/>
        <w:rPr>
          <w:lang w:val="fr-FR"/>
        </w:rPr>
      </w:pPr>
      <w:r w:rsidRPr="00625729">
        <w:t xml:space="preserve"> </w:t>
      </w:r>
      <w:bookmarkStart w:id="27" w:name="_Toc419197976"/>
      <w:r w:rsidRPr="0085469F">
        <w:rPr>
          <w:lang w:val="fr-FR"/>
        </w:rPr>
        <w:t>Map traffic class -</w:t>
      </w:r>
      <w:r w:rsidR="00E835A7" w:rsidRPr="0085469F">
        <w:rPr>
          <w:lang w:val="fr-FR"/>
        </w:rPr>
        <w:t>&gt; queue</w:t>
      </w:r>
      <w:r w:rsidRPr="0085469F">
        <w:rPr>
          <w:lang w:val="fr-FR"/>
        </w:rPr>
        <w:t>s</w:t>
      </w:r>
      <w:r w:rsidR="00D27CFE" w:rsidRPr="0085469F">
        <w:rPr>
          <w:lang w:val="fr-FR"/>
        </w:rPr>
        <w:t xml:space="preserve"> </w:t>
      </w:r>
      <w:r w:rsidR="00CB0E38" w:rsidRPr="0085469F">
        <w:rPr>
          <w:lang w:val="fr-FR"/>
        </w:rPr>
        <w:t>(8 queue model)</w:t>
      </w:r>
      <w:bookmarkEnd w:id="27"/>
    </w:p>
    <w:p w14:paraId="4E56BA3E" w14:textId="7882F276" w:rsidR="00E835A7" w:rsidRPr="005B6A05" w:rsidRDefault="00E835A7" w:rsidP="00E835A7">
      <w:pPr>
        <w:rPr>
          <w:lang w:val="fr-FR"/>
        </w:rPr>
      </w:pPr>
    </w:p>
    <w:tbl>
      <w:tblPr>
        <w:tblStyle w:val="TableGrid"/>
        <w:tblW w:w="0" w:type="auto"/>
        <w:tblLook w:val="04A0" w:firstRow="1" w:lastRow="0" w:firstColumn="1" w:lastColumn="0" w:noHBand="0" w:noVBand="1"/>
      </w:tblPr>
      <w:tblGrid>
        <w:gridCol w:w="422"/>
        <w:gridCol w:w="1145"/>
        <w:gridCol w:w="1145"/>
        <w:gridCol w:w="1144"/>
        <w:gridCol w:w="1144"/>
        <w:gridCol w:w="1144"/>
        <w:gridCol w:w="1144"/>
        <w:gridCol w:w="1144"/>
        <w:gridCol w:w="1144"/>
      </w:tblGrid>
      <w:tr w:rsidR="006F6B0E" w14:paraId="77A62D78" w14:textId="77777777" w:rsidTr="00E73339">
        <w:tc>
          <w:tcPr>
            <w:tcW w:w="1064" w:type="dxa"/>
          </w:tcPr>
          <w:p w14:paraId="7033C86B" w14:textId="77777777" w:rsidR="00E835A7" w:rsidRDefault="00E835A7" w:rsidP="00E73339">
            <w:r>
              <w:t>TC</w:t>
            </w:r>
          </w:p>
        </w:tc>
        <w:tc>
          <w:tcPr>
            <w:tcW w:w="1064" w:type="dxa"/>
          </w:tcPr>
          <w:p w14:paraId="0D9CA04B" w14:textId="77777777" w:rsidR="00E835A7" w:rsidRDefault="00E835A7" w:rsidP="00E73339">
            <w:r>
              <w:t>0</w:t>
            </w:r>
          </w:p>
        </w:tc>
        <w:tc>
          <w:tcPr>
            <w:tcW w:w="1064" w:type="dxa"/>
          </w:tcPr>
          <w:p w14:paraId="4CBE149E" w14:textId="77777777" w:rsidR="00E835A7" w:rsidRDefault="00E835A7" w:rsidP="00E73339">
            <w:r>
              <w:t>1</w:t>
            </w:r>
          </w:p>
        </w:tc>
        <w:tc>
          <w:tcPr>
            <w:tcW w:w="1064" w:type="dxa"/>
          </w:tcPr>
          <w:p w14:paraId="3329D428" w14:textId="77777777" w:rsidR="00E835A7" w:rsidRDefault="00E835A7" w:rsidP="00E73339">
            <w:r>
              <w:t>2</w:t>
            </w:r>
          </w:p>
        </w:tc>
        <w:tc>
          <w:tcPr>
            <w:tcW w:w="1064" w:type="dxa"/>
          </w:tcPr>
          <w:p w14:paraId="66BCC571" w14:textId="77777777" w:rsidR="00E835A7" w:rsidRDefault="00E835A7" w:rsidP="00E73339">
            <w:r>
              <w:t>3</w:t>
            </w:r>
          </w:p>
        </w:tc>
        <w:tc>
          <w:tcPr>
            <w:tcW w:w="1064" w:type="dxa"/>
          </w:tcPr>
          <w:p w14:paraId="72EF61C1" w14:textId="77777777" w:rsidR="00E835A7" w:rsidRDefault="00E835A7" w:rsidP="00E73339">
            <w:r>
              <w:t>4</w:t>
            </w:r>
          </w:p>
        </w:tc>
        <w:tc>
          <w:tcPr>
            <w:tcW w:w="1064" w:type="dxa"/>
          </w:tcPr>
          <w:p w14:paraId="648623EB" w14:textId="77777777" w:rsidR="00E835A7" w:rsidRDefault="00E835A7" w:rsidP="00E73339">
            <w:r>
              <w:t>5</w:t>
            </w:r>
          </w:p>
        </w:tc>
        <w:tc>
          <w:tcPr>
            <w:tcW w:w="1064" w:type="dxa"/>
          </w:tcPr>
          <w:p w14:paraId="091CE37D" w14:textId="77777777" w:rsidR="00E835A7" w:rsidRDefault="00E835A7" w:rsidP="00E73339">
            <w:r>
              <w:t>6</w:t>
            </w:r>
          </w:p>
        </w:tc>
        <w:tc>
          <w:tcPr>
            <w:tcW w:w="1064" w:type="dxa"/>
          </w:tcPr>
          <w:p w14:paraId="344FE237" w14:textId="77777777" w:rsidR="00E835A7" w:rsidRDefault="00E835A7" w:rsidP="00E73339">
            <w:r>
              <w:t>7</w:t>
            </w:r>
          </w:p>
        </w:tc>
      </w:tr>
      <w:tr w:rsidR="006F6B0E" w:rsidRPr="000E660D" w14:paraId="057235D2" w14:textId="77777777" w:rsidTr="00E73339">
        <w:tc>
          <w:tcPr>
            <w:tcW w:w="1064" w:type="dxa"/>
          </w:tcPr>
          <w:p w14:paraId="3D2B5E76" w14:textId="77777777" w:rsidR="00E835A7" w:rsidRPr="000E660D" w:rsidRDefault="00E835A7" w:rsidP="00E73339">
            <w:pPr>
              <w:rPr>
                <w:sz w:val="18"/>
                <w:szCs w:val="18"/>
              </w:rPr>
            </w:pPr>
            <w:r w:rsidRPr="000E660D">
              <w:rPr>
                <w:sz w:val="18"/>
                <w:szCs w:val="18"/>
              </w:rPr>
              <w:t>Queue</w:t>
            </w:r>
          </w:p>
        </w:tc>
        <w:tc>
          <w:tcPr>
            <w:tcW w:w="1064" w:type="dxa"/>
          </w:tcPr>
          <w:p w14:paraId="76E728DA" w14:textId="77777777" w:rsidR="00DA2EBB" w:rsidRDefault="007B19A4" w:rsidP="00E73339">
            <w:pPr>
              <w:rPr>
                <w:sz w:val="18"/>
                <w:szCs w:val="18"/>
              </w:rPr>
            </w:pPr>
            <w:r w:rsidRPr="000E660D">
              <w:rPr>
                <w:sz w:val="18"/>
                <w:szCs w:val="18"/>
              </w:rPr>
              <w:t>appl_</w:t>
            </w:r>
            <w:r w:rsidR="00A912CB" w:rsidRPr="000E660D">
              <w:rPr>
                <w:sz w:val="18"/>
                <w:szCs w:val="18"/>
              </w:rPr>
              <w:t>u</w:t>
            </w:r>
            <w:r w:rsidRPr="000E660D">
              <w:rPr>
                <w:sz w:val="18"/>
                <w:szCs w:val="18"/>
              </w:rPr>
              <w:t>cast_qid_to_sai_qId[0]</w:t>
            </w:r>
            <w:r w:rsidR="00A912CB" w:rsidRPr="000E660D">
              <w:rPr>
                <w:sz w:val="18"/>
                <w:szCs w:val="18"/>
              </w:rPr>
              <w:t xml:space="preserve">, </w:t>
            </w:r>
          </w:p>
          <w:p w14:paraId="43D3B719" w14:textId="1D173AD1" w:rsidR="00E835A7" w:rsidRPr="000E660D" w:rsidRDefault="00A912CB" w:rsidP="00E73339">
            <w:pPr>
              <w:rPr>
                <w:sz w:val="18"/>
                <w:szCs w:val="18"/>
              </w:rPr>
            </w:pPr>
            <w:r w:rsidRPr="000E660D">
              <w:rPr>
                <w:sz w:val="18"/>
                <w:szCs w:val="18"/>
              </w:rPr>
              <w:t>appl_mcast_qid_to_sai_qId[0]</w:t>
            </w:r>
          </w:p>
        </w:tc>
        <w:tc>
          <w:tcPr>
            <w:tcW w:w="1064" w:type="dxa"/>
          </w:tcPr>
          <w:p w14:paraId="2C2418F1" w14:textId="3F8B53A8" w:rsidR="00E835A7" w:rsidRPr="000E660D" w:rsidRDefault="00C5665C" w:rsidP="00E73339">
            <w:pPr>
              <w:rPr>
                <w:sz w:val="18"/>
                <w:szCs w:val="18"/>
              </w:rPr>
            </w:pPr>
            <w:r w:rsidRPr="000E660D">
              <w:rPr>
                <w:sz w:val="18"/>
                <w:szCs w:val="18"/>
              </w:rPr>
              <w:t>appl_ucast_qid_to_sai_qId[1], appl_mcast_qid_to_sai_qId[1]</w:t>
            </w:r>
          </w:p>
        </w:tc>
        <w:tc>
          <w:tcPr>
            <w:tcW w:w="1064" w:type="dxa"/>
          </w:tcPr>
          <w:p w14:paraId="7FDDADBD" w14:textId="6DFE208C" w:rsidR="00E835A7" w:rsidRPr="000E660D" w:rsidRDefault="00C5665C" w:rsidP="00E73339">
            <w:pPr>
              <w:rPr>
                <w:sz w:val="18"/>
                <w:szCs w:val="18"/>
              </w:rPr>
            </w:pPr>
            <w:r w:rsidRPr="000E660D">
              <w:rPr>
                <w:sz w:val="18"/>
                <w:szCs w:val="18"/>
              </w:rPr>
              <w:t>appl_ucast_qid_to_sai_qId[2], appl_mcast_qid_to_sai_qId[2]</w:t>
            </w:r>
          </w:p>
        </w:tc>
        <w:tc>
          <w:tcPr>
            <w:tcW w:w="1064" w:type="dxa"/>
          </w:tcPr>
          <w:p w14:paraId="765F23D8" w14:textId="02FAEBDC" w:rsidR="00E835A7" w:rsidRPr="000E660D" w:rsidRDefault="000C487D" w:rsidP="000C487D">
            <w:pPr>
              <w:rPr>
                <w:sz w:val="18"/>
                <w:szCs w:val="18"/>
              </w:rPr>
            </w:pPr>
            <w:r w:rsidRPr="000E660D">
              <w:rPr>
                <w:sz w:val="18"/>
                <w:szCs w:val="18"/>
              </w:rPr>
              <w:t>appl_ucast_qid_to_sai_qId[</w:t>
            </w:r>
            <w:r w:rsidR="00B50617" w:rsidRPr="000E660D">
              <w:rPr>
                <w:sz w:val="18"/>
                <w:szCs w:val="18"/>
              </w:rPr>
              <w:t>3</w:t>
            </w:r>
            <w:r w:rsidRPr="000E660D">
              <w:rPr>
                <w:sz w:val="18"/>
                <w:szCs w:val="18"/>
              </w:rPr>
              <w:t>], appl_mcast_qid_to_sai_qId[</w:t>
            </w:r>
            <w:r w:rsidR="00B50617" w:rsidRPr="000E660D">
              <w:rPr>
                <w:sz w:val="18"/>
                <w:szCs w:val="18"/>
              </w:rPr>
              <w:t>3</w:t>
            </w:r>
            <w:r w:rsidRPr="000E660D">
              <w:rPr>
                <w:sz w:val="18"/>
                <w:szCs w:val="18"/>
              </w:rPr>
              <w:t>]</w:t>
            </w:r>
          </w:p>
        </w:tc>
        <w:tc>
          <w:tcPr>
            <w:tcW w:w="1064" w:type="dxa"/>
          </w:tcPr>
          <w:p w14:paraId="3AEEFCCC" w14:textId="6768DD7F" w:rsidR="00E835A7" w:rsidRPr="000E660D" w:rsidRDefault="006F6B0E" w:rsidP="00DF46C2">
            <w:pPr>
              <w:rPr>
                <w:sz w:val="18"/>
                <w:szCs w:val="18"/>
              </w:rPr>
            </w:pPr>
            <w:r w:rsidRPr="000E660D">
              <w:rPr>
                <w:sz w:val="18"/>
                <w:szCs w:val="18"/>
              </w:rPr>
              <w:t>appl_ucast_qid_to_sai_qId[</w:t>
            </w:r>
            <w:r w:rsidR="00F843F3" w:rsidRPr="000E660D">
              <w:rPr>
                <w:sz w:val="18"/>
                <w:szCs w:val="18"/>
              </w:rPr>
              <w:t>4</w:t>
            </w:r>
            <w:r w:rsidRPr="000E660D">
              <w:rPr>
                <w:sz w:val="18"/>
                <w:szCs w:val="18"/>
              </w:rPr>
              <w:t>], appl_mcast_qid_to_sai_qId</w:t>
            </w:r>
            <w:r w:rsidR="00DF46C2" w:rsidRPr="000E660D">
              <w:rPr>
                <w:sz w:val="18"/>
                <w:szCs w:val="18"/>
              </w:rPr>
              <w:t>[3</w:t>
            </w:r>
            <w:r w:rsidRPr="000E660D">
              <w:rPr>
                <w:sz w:val="18"/>
                <w:szCs w:val="18"/>
              </w:rPr>
              <w:t>]</w:t>
            </w:r>
          </w:p>
        </w:tc>
        <w:tc>
          <w:tcPr>
            <w:tcW w:w="1064" w:type="dxa"/>
          </w:tcPr>
          <w:p w14:paraId="7D64E42A" w14:textId="78233F96" w:rsidR="00E835A7" w:rsidRPr="000E660D" w:rsidRDefault="00106C69" w:rsidP="00E73339">
            <w:pPr>
              <w:rPr>
                <w:sz w:val="18"/>
                <w:szCs w:val="18"/>
              </w:rPr>
            </w:pPr>
            <w:r w:rsidRPr="000E660D">
              <w:rPr>
                <w:sz w:val="18"/>
                <w:szCs w:val="18"/>
              </w:rPr>
              <w:t>appl_ucast_qid_to_sai_qId[</w:t>
            </w:r>
            <w:r w:rsidR="00897CC0" w:rsidRPr="000E660D">
              <w:rPr>
                <w:sz w:val="18"/>
                <w:szCs w:val="18"/>
              </w:rPr>
              <w:t>5</w:t>
            </w:r>
            <w:r w:rsidRPr="000E660D">
              <w:rPr>
                <w:sz w:val="18"/>
                <w:szCs w:val="18"/>
              </w:rPr>
              <w:t>], appl_mcast_qid_to_sai_qId[3]</w:t>
            </w:r>
          </w:p>
        </w:tc>
        <w:tc>
          <w:tcPr>
            <w:tcW w:w="1064" w:type="dxa"/>
          </w:tcPr>
          <w:p w14:paraId="22921918" w14:textId="75E0C469" w:rsidR="00E835A7" w:rsidRPr="000E660D" w:rsidRDefault="00762884" w:rsidP="00E73339">
            <w:pPr>
              <w:rPr>
                <w:sz w:val="18"/>
                <w:szCs w:val="18"/>
              </w:rPr>
            </w:pPr>
            <w:r w:rsidRPr="000E660D">
              <w:rPr>
                <w:sz w:val="18"/>
                <w:szCs w:val="18"/>
              </w:rPr>
              <w:t>appl_ucast_qid_to_sai_qId[6], appl_mcast_qid_to_sai_qId[3]</w:t>
            </w:r>
          </w:p>
        </w:tc>
        <w:tc>
          <w:tcPr>
            <w:tcW w:w="1064" w:type="dxa"/>
          </w:tcPr>
          <w:p w14:paraId="59D96E88" w14:textId="5C35C5C6" w:rsidR="00E835A7" w:rsidRPr="000E660D" w:rsidRDefault="00A96FF7" w:rsidP="00E73339">
            <w:pPr>
              <w:rPr>
                <w:sz w:val="18"/>
                <w:szCs w:val="18"/>
              </w:rPr>
            </w:pPr>
            <w:r w:rsidRPr="000E660D">
              <w:rPr>
                <w:sz w:val="18"/>
                <w:szCs w:val="18"/>
              </w:rPr>
              <w:t>appl_ucast_qid_to_sai_qId[</w:t>
            </w:r>
            <w:r w:rsidR="0026530E" w:rsidRPr="000E660D">
              <w:rPr>
                <w:sz w:val="18"/>
                <w:szCs w:val="18"/>
              </w:rPr>
              <w:t>7</w:t>
            </w:r>
            <w:r w:rsidRPr="000E660D">
              <w:rPr>
                <w:sz w:val="18"/>
                <w:szCs w:val="18"/>
              </w:rPr>
              <w:t>], appl_mcast_qid_to_sai_qId[3]</w:t>
            </w:r>
          </w:p>
        </w:tc>
      </w:tr>
    </w:tbl>
    <w:p w14:paraId="098767AC" w14:textId="77777777" w:rsidR="00E835A7" w:rsidRPr="000E660D" w:rsidRDefault="00E835A7" w:rsidP="00E835A7">
      <w:pPr>
        <w:rPr>
          <w:sz w:val="18"/>
          <w:szCs w:val="18"/>
        </w:rPr>
      </w:pPr>
    </w:p>
    <w:p w14:paraId="68226137" w14:textId="09F873C5" w:rsidR="00D27CFE" w:rsidRDefault="00D27CFE" w:rsidP="00D27CFE">
      <w:pPr>
        <w:pStyle w:val="Heading3"/>
        <w:rPr>
          <w:shd w:val="clear" w:color="auto" w:fill="FFFFFF"/>
        </w:rPr>
      </w:pPr>
      <w:bookmarkStart w:id="28" w:name="_Toc419197977"/>
      <w:r>
        <w:rPr>
          <w:shd w:val="clear" w:color="auto" w:fill="FFFFFF"/>
        </w:rPr>
        <w:t>Example Configurable Number of Queues per Port</w:t>
      </w:r>
      <w:bookmarkEnd w:id="28"/>
    </w:p>
    <w:p w14:paraId="2A5DB62B" w14:textId="69E79641" w:rsidR="00D27CFE" w:rsidRDefault="002A698E" w:rsidP="00EC4D53">
      <w:r>
        <w:t>Applications need only 4 unicast and 4 multicast in their platform. They can make the changes to qos traffic class -&gt; queue change like below.</w:t>
      </w:r>
    </w:p>
    <w:p w14:paraId="207C133C" w14:textId="5E1CA26B" w:rsidR="00E57D60" w:rsidRPr="00FF64A9" w:rsidRDefault="00331F86" w:rsidP="00E57D60">
      <w:pPr>
        <w:rPr>
          <w:b/>
          <w:lang w:val="fr-FR"/>
        </w:rPr>
      </w:pPr>
      <w:r w:rsidRPr="005B6A05">
        <w:rPr>
          <w:b/>
        </w:rPr>
        <w:t xml:space="preserve"> </w:t>
      </w:r>
      <w:r w:rsidRPr="001921A0">
        <w:rPr>
          <w:b/>
          <w:lang w:val="fr-FR"/>
        </w:rPr>
        <w:t>Map traffic class -&gt; queues</w:t>
      </w:r>
      <w:r w:rsidR="002A4AF6" w:rsidRPr="001921A0">
        <w:rPr>
          <w:b/>
          <w:lang w:val="fr-FR"/>
        </w:rPr>
        <w:t>(4</w:t>
      </w:r>
      <w:r w:rsidRPr="001921A0">
        <w:rPr>
          <w:b/>
          <w:lang w:val="fr-FR"/>
        </w:rPr>
        <w:t xml:space="preserve"> queue model)</w:t>
      </w:r>
    </w:p>
    <w:tbl>
      <w:tblPr>
        <w:tblStyle w:val="TableGrid"/>
        <w:tblW w:w="0" w:type="auto"/>
        <w:tblLook w:val="04A0" w:firstRow="1" w:lastRow="0" w:firstColumn="1" w:lastColumn="0" w:noHBand="0" w:noVBand="1"/>
      </w:tblPr>
      <w:tblGrid>
        <w:gridCol w:w="421"/>
        <w:gridCol w:w="1149"/>
        <w:gridCol w:w="1148"/>
        <w:gridCol w:w="1148"/>
        <w:gridCol w:w="1142"/>
        <w:gridCol w:w="1142"/>
        <w:gridCol w:w="1142"/>
        <w:gridCol w:w="1142"/>
        <w:gridCol w:w="1142"/>
      </w:tblGrid>
      <w:tr w:rsidR="009D4BB2" w14:paraId="001CD501" w14:textId="77777777" w:rsidTr="00E73339">
        <w:tc>
          <w:tcPr>
            <w:tcW w:w="1064" w:type="dxa"/>
          </w:tcPr>
          <w:p w14:paraId="52FAA888" w14:textId="77777777" w:rsidR="00E57D60" w:rsidRDefault="00E57D60" w:rsidP="00E73339">
            <w:r>
              <w:t>TC</w:t>
            </w:r>
          </w:p>
        </w:tc>
        <w:tc>
          <w:tcPr>
            <w:tcW w:w="1064" w:type="dxa"/>
          </w:tcPr>
          <w:p w14:paraId="75204B09" w14:textId="77777777" w:rsidR="00E57D60" w:rsidRDefault="00E57D60" w:rsidP="00E73339">
            <w:r>
              <w:t>0</w:t>
            </w:r>
          </w:p>
        </w:tc>
        <w:tc>
          <w:tcPr>
            <w:tcW w:w="1064" w:type="dxa"/>
          </w:tcPr>
          <w:p w14:paraId="72EB8C1B" w14:textId="77777777" w:rsidR="00E57D60" w:rsidRDefault="00E57D60" w:rsidP="00E73339">
            <w:r>
              <w:t>1</w:t>
            </w:r>
          </w:p>
        </w:tc>
        <w:tc>
          <w:tcPr>
            <w:tcW w:w="1064" w:type="dxa"/>
          </w:tcPr>
          <w:p w14:paraId="516AE0F8" w14:textId="77777777" w:rsidR="00E57D60" w:rsidRDefault="00E57D60" w:rsidP="00E73339">
            <w:r>
              <w:t>2</w:t>
            </w:r>
          </w:p>
        </w:tc>
        <w:tc>
          <w:tcPr>
            <w:tcW w:w="1064" w:type="dxa"/>
          </w:tcPr>
          <w:p w14:paraId="0C4558FF" w14:textId="77777777" w:rsidR="00E57D60" w:rsidRDefault="00E57D60" w:rsidP="00E73339">
            <w:r>
              <w:t>3</w:t>
            </w:r>
          </w:p>
        </w:tc>
        <w:tc>
          <w:tcPr>
            <w:tcW w:w="1064" w:type="dxa"/>
          </w:tcPr>
          <w:p w14:paraId="5B73EC60" w14:textId="77777777" w:rsidR="00E57D60" w:rsidRDefault="00E57D60" w:rsidP="00E73339">
            <w:r>
              <w:t>4</w:t>
            </w:r>
          </w:p>
        </w:tc>
        <w:tc>
          <w:tcPr>
            <w:tcW w:w="1064" w:type="dxa"/>
          </w:tcPr>
          <w:p w14:paraId="0940127E" w14:textId="77777777" w:rsidR="00E57D60" w:rsidRDefault="00E57D60" w:rsidP="00E73339">
            <w:r>
              <w:t>5</w:t>
            </w:r>
          </w:p>
        </w:tc>
        <w:tc>
          <w:tcPr>
            <w:tcW w:w="1064" w:type="dxa"/>
          </w:tcPr>
          <w:p w14:paraId="7A1229A9" w14:textId="77777777" w:rsidR="00E57D60" w:rsidRDefault="00E57D60" w:rsidP="00E73339">
            <w:r>
              <w:t>6</w:t>
            </w:r>
          </w:p>
        </w:tc>
        <w:tc>
          <w:tcPr>
            <w:tcW w:w="1064" w:type="dxa"/>
          </w:tcPr>
          <w:p w14:paraId="25D539F3" w14:textId="77777777" w:rsidR="00E57D60" w:rsidRDefault="00E57D60" w:rsidP="00E73339">
            <w:r>
              <w:t>7</w:t>
            </w:r>
          </w:p>
        </w:tc>
      </w:tr>
      <w:tr w:rsidR="009D4BB2" w:rsidRPr="000E660D" w14:paraId="76D1617E" w14:textId="77777777" w:rsidTr="00E73339">
        <w:tc>
          <w:tcPr>
            <w:tcW w:w="1064" w:type="dxa"/>
          </w:tcPr>
          <w:p w14:paraId="6D2443E7" w14:textId="77777777" w:rsidR="00E57D60" w:rsidRPr="000E660D" w:rsidRDefault="00E57D60" w:rsidP="00E73339">
            <w:pPr>
              <w:rPr>
                <w:sz w:val="18"/>
                <w:szCs w:val="18"/>
              </w:rPr>
            </w:pPr>
            <w:r w:rsidRPr="000E660D">
              <w:rPr>
                <w:sz w:val="18"/>
                <w:szCs w:val="18"/>
              </w:rPr>
              <w:t>Queue</w:t>
            </w:r>
          </w:p>
        </w:tc>
        <w:tc>
          <w:tcPr>
            <w:tcW w:w="1064" w:type="dxa"/>
          </w:tcPr>
          <w:p w14:paraId="234DEC22" w14:textId="77777777" w:rsidR="00E57D60" w:rsidRPr="000E660D" w:rsidRDefault="00E57D60" w:rsidP="00E73339">
            <w:pPr>
              <w:rPr>
                <w:sz w:val="18"/>
                <w:szCs w:val="18"/>
              </w:rPr>
            </w:pPr>
            <w:r w:rsidRPr="000E660D">
              <w:rPr>
                <w:sz w:val="18"/>
                <w:szCs w:val="18"/>
              </w:rPr>
              <w:t>appl_ucast_qid_to_sai_</w:t>
            </w:r>
            <w:r w:rsidRPr="009D4BB2">
              <w:rPr>
                <w:b/>
                <w:sz w:val="18"/>
                <w:szCs w:val="18"/>
              </w:rPr>
              <w:t>qId[0],</w:t>
            </w:r>
            <w:r w:rsidRPr="000E660D">
              <w:rPr>
                <w:sz w:val="18"/>
                <w:szCs w:val="18"/>
              </w:rPr>
              <w:t xml:space="preserve"> appl_mcast_qid_to_sai</w:t>
            </w:r>
            <w:r w:rsidRPr="009D4BB2">
              <w:rPr>
                <w:b/>
                <w:sz w:val="18"/>
                <w:szCs w:val="18"/>
              </w:rPr>
              <w:t>_</w:t>
            </w:r>
            <w:r w:rsidRPr="009D4BB2">
              <w:rPr>
                <w:b/>
                <w:sz w:val="18"/>
                <w:szCs w:val="18"/>
              </w:rPr>
              <w:lastRenderedPageBreak/>
              <w:t>qId[0]</w:t>
            </w:r>
          </w:p>
        </w:tc>
        <w:tc>
          <w:tcPr>
            <w:tcW w:w="1064" w:type="dxa"/>
          </w:tcPr>
          <w:p w14:paraId="7F6895C3" w14:textId="5118672D" w:rsidR="00E57D60" w:rsidRPr="000E660D" w:rsidRDefault="00E57D60" w:rsidP="00E73339">
            <w:pPr>
              <w:rPr>
                <w:sz w:val="18"/>
                <w:szCs w:val="18"/>
              </w:rPr>
            </w:pPr>
            <w:r w:rsidRPr="000E660D">
              <w:rPr>
                <w:sz w:val="18"/>
                <w:szCs w:val="18"/>
              </w:rPr>
              <w:lastRenderedPageBreak/>
              <w:t>appl_ucast_qid_to_sai_</w:t>
            </w:r>
            <w:r w:rsidRPr="009D4BB2">
              <w:rPr>
                <w:b/>
                <w:sz w:val="18"/>
                <w:szCs w:val="18"/>
              </w:rPr>
              <w:t>qId[</w:t>
            </w:r>
            <w:r w:rsidR="00BA0C24" w:rsidRPr="009D4BB2">
              <w:rPr>
                <w:b/>
                <w:sz w:val="18"/>
                <w:szCs w:val="18"/>
              </w:rPr>
              <w:t>0</w:t>
            </w:r>
            <w:r w:rsidRPr="009D4BB2">
              <w:rPr>
                <w:b/>
                <w:sz w:val="18"/>
                <w:szCs w:val="18"/>
              </w:rPr>
              <w:t xml:space="preserve">], </w:t>
            </w:r>
            <w:r w:rsidRPr="000E660D">
              <w:rPr>
                <w:sz w:val="18"/>
                <w:szCs w:val="18"/>
              </w:rPr>
              <w:t>appl_mcast_qid_to_sai</w:t>
            </w:r>
            <w:r w:rsidRPr="000E660D">
              <w:rPr>
                <w:sz w:val="18"/>
                <w:szCs w:val="18"/>
              </w:rPr>
              <w:lastRenderedPageBreak/>
              <w:t>_</w:t>
            </w:r>
            <w:r w:rsidRPr="009D4BB2">
              <w:rPr>
                <w:b/>
                <w:sz w:val="18"/>
                <w:szCs w:val="18"/>
              </w:rPr>
              <w:t>qId[</w:t>
            </w:r>
            <w:r w:rsidR="00BA0C24" w:rsidRPr="009D4BB2">
              <w:rPr>
                <w:b/>
                <w:sz w:val="18"/>
                <w:szCs w:val="18"/>
              </w:rPr>
              <w:t>0</w:t>
            </w:r>
            <w:r w:rsidRPr="009D4BB2">
              <w:rPr>
                <w:b/>
                <w:sz w:val="18"/>
                <w:szCs w:val="18"/>
              </w:rPr>
              <w:t>]</w:t>
            </w:r>
          </w:p>
        </w:tc>
        <w:tc>
          <w:tcPr>
            <w:tcW w:w="1064" w:type="dxa"/>
          </w:tcPr>
          <w:p w14:paraId="6A4649A1" w14:textId="0590D8E6" w:rsidR="00E57D60" w:rsidRPr="000E660D" w:rsidRDefault="00E57D60" w:rsidP="00E73339">
            <w:pPr>
              <w:rPr>
                <w:sz w:val="18"/>
                <w:szCs w:val="18"/>
              </w:rPr>
            </w:pPr>
            <w:r w:rsidRPr="000E660D">
              <w:rPr>
                <w:sz w:val="18"/>
                <w:szCs w:val="18"/>
              </w:rPr>
              <w:lastRenderedPageBreak/>
              <w:t>appl_ucast_qid_to_sai_</w:t>
            </w:r>
            <w:r w:rsidRPr="009D4BB2">
              <w:rPr>
                <w:b/>
                <w:sz w:val="18"/>
                <w:szCs w:val="18"/>
              </w:rPr>
              <w:t>qId[</w:t>
            </w:r>
            <w:r w:rsidR="008B7C32" w:rsidRPr="009D4BB2">
              <w:rPr>
                <w:b/>
                <w:sz w:val="18"/>
                <w:szCs w:val="18"/>
              </w:rPr>
              <w:t>1</w:t>
            </w:r>
            <w:r w:rsidRPr="009D4BB2">
              <w:rPr>
                <w:b/>
                <w:sz w:val="18"/>
                <w:szCs w:val="18"/>
              </w:rPr>
              <w:t>]</w:t>
            </w:r>
            <w:r w:rsidRPr="000E660D">
              <w:rPr>
                <w:sz w:val="18"/>
                <w:szCs w:val="18"/>
              </w:rPr>
              <w:t>, appl_mcast_qid_to_sai</w:t>
            </w:r>
            <w:r w:rsidRPr="000E660D">
              <w:rPr>
                <w:sz w:val="18"/>
                <w:szCs w:val="18"/>
              </w:rPr>
              <w:lastRenderedPageBreak/>
              <w:t>_</w:t>
            </w:r>
            <w:r w:rsidRPr="009D4BB2">
              <w:rPr>
                <w:b/>
                <w:sz w:val="18"/>
                <w:szCs w:val="18"/>
              </w:rPr>
              <w:t>qId[</w:t>
            </w:r>
            <w:r w:rsidR="008B7C32" w:rsidRPr="009D4BB2">
              <w:rPr>
                <w:b/>
                <w:sz w:val="18"/>
                <w:szCs w:val="18"/>
              </w:rPr>
              <w:t>1</w:t>
            </w:r>
            <w:r w:rsidRPr="009D4BB2">
              <w:rPr>
                <w:b/>
                <w:sz w:val="18"/>
                <w:szCs w:val="18"/>
              </w:rPr>
              <w:t>]</w:t>
            </w:r>
          </w:p>
        </w:tc>
        <w:tc>
          <w:tcPr>
            <w:tcW w:w="1064" w:type="dxa"/>
          </w:tcPr>
          <w:p w14:paraId="2583A5FE" w14:textId="61F08491" w:rsidR="00E57D60" w:rsidRPr="000E660D" w:rsidRDefault="00E57D60" w:rsidP="00E73339">
            <w:pPr>
              <w:rPr>
                <w:sz w:val="18"/>
                <w:szCs w:val="18"/>
              </w:rPr>
            </w:pPr>
            <w:r w:rsidRPr="000E660D">
              <w:rPr>
                <w:sz w:val="18"/>
                <w:szCs w:val="18"/>
              </w:rPr>
              <w:lastRenderedPageBreak/>
              <w:t>appl_ucast_qid_to_sai_qId[</w:t>
            </w:r>
            <w:r w:rsidR="006C62D4">
              <w:rPr>
                <w:sz w:val="18"/>
                <w:szCs w:val="18"/>
              </w:rPr>
              <w:t>1</w:t>
            </w:r>
            <w:r w:rsidRPr="000E660D">
              <w:rPr>
                <w:sz w:val="18"/>
                <w:szCs w:val="18"/>
              </w:rPr>
              <w:t>], appl_mcast_qid_to_sai</w:t>
            </w:r>
            <w:r w:rsidRPr="000E660D">
              <w:rPr>
                <w:sz w:val="18"/>
                <w:szCs w:val="18"/>
              </w:rPr>
              <w:lastRenderedPageBreak/>
              <w:t>_qId[</w:t>
            </w:r>
            <w:r w:rsidR="006C62D4">
              <w:rPr>
                <w:sz w:val="18"/>
                <w:szCs w:val="18"/>
              </w:rPr>
              <w:t>1</w:t>
            </w:r>
            <w:r w:rsidRPr="000E660D">
              <w:rPr>
                <w:sz w:val="18"/>
                <w:szCs w:val="18"/>
              </w:rPr>
              <w:t>]</w:t>
            </w:r>
          </w:p>
        </w:tc>
        <w:tc>
          <w:tcPr>
            <w:tcW w:w="1064" w:type="dxa"/>
          </w:tcPr>
          <w:p w14:paraId="4683C875" w14:textId="71F09606" w:rsidR="00E57D60" w:rsidRPr="000E660D" w:rsidRDefault="00E57D60" w:rsidP="00E73339">
            <w:pPr>
              <w:rPr>
                <w:sz w:val="18"/>
                <w:szCs w:val="18"/>
              </w:rPr>
            </w:pPr>
            <w:r w:rsidRPr="000E660D">
              <w:rPr>
                <w:sz w:val="18"/>
                <w:szCs w:val="18"/>
              </w:rPr>
              <w:lastRenderedPageBreak/>
              <w:t>appl_ucast_qid_to_sai_qId[</w:t>
            </w:r>
            <w:r w:rsidR="00DB2245">
              <w:rPr>
                <w:sz w:val="18"/>
                <w:szCs w:val="18"/>
              </w:rPr>
              <w:t>2</w:t>
            </w:r>
            <w:r w:rsidRPr="000E660D">
              <w:rPr>
                <w:sz w:val="18"/>
                <w:szCs w:val="18"/>
              </w:rPr>
              <w:t>], appl_mcast_qid_to_sai</w:t>
            </w:r>
            <w:r w:rsidRPr="000E660D">
              <w:rPr>
                <w:sz w:val="18"/>
                <w:szCs w:val="18"/>
              </w:rPr>
              <w:lastRenderedPageBreak/>
              <w:t>_qId</w:t>
            </w:r>
            <w:r w:rsidR="00DB2245">
              <w:rPr>
                <w:sz w:val="18"/>
                <w:szCs w:val="18"/>
              </w:rPr>
              <w:t>[2</w:t>
            </w:r>
            <w:r w:rsidRPr="000E660D">
              <w:rPr>
                <w:sz w:val="18"/>
                <w:szCs w:val="18"/>
              </w:rPr>
              <w:t>]</w:t>
            </w:r>
          </w:p>
        </w:tc>
        <w:tc>
          <w:tcPr>
            <w:tcW w:w="1064" w:type="dxa"/>
          </w:tcPr>
          <w:p w14:paraId="48ADF969" w14:textId="3841C620" w:rsidR="00E57D60" w:rsidRPr="000E660D" w:rsidRDefault="00E57D60" w:rsidP="00E73339">
            <w:pPr>
              <w:rPr>
                <w:sz w:val="18"/>
                <w:szCs w:val="18"/>
              </w:rPr>
            </w:pPr>
            <w:r w:rsidRPr="000E660D">
              <w:rPr>
                <w:sz w:val="18"/>
                <w:szCs w:val="18"/>
              </w:rPr>
              <w:lastRenderedPageBreak/>
              <w:t>appl_ucast_qid_to_sai_qId[</w:t>
            </w:r>
            <w:r w:rsidR="00032BE0">
              <w:rPr>
                <w:sz w:val="18"/>
                <w:szCs w:val="18"/>
              </w:rPr>
              <w:t>2</w:t>
            </w:r>
            <w:r w:rsidRPr="000E660D">
              <w:rPr>
                <w:sz w:val="18"/>
                <w:szCs w:val="18"/>
              </w:rPr>
              <w:t>], appl_mcast_qid_to_sai</w:t>
            </w:r>
            <w:r w:rsidRPr="000E660D">
              <w:rPr>
                <w:sz w:val="18"/>
                <w:szCs w:val="18"/>
              </w:rPr>
              <w:lastRenderedPageBreak/>
              <w:t>_qId</w:t>
            </w:r>
            <w:r w:rsidR="00032BE0">
              <w:rPr>
                <w:sz w:val="18"/>
                <w:szCs w:val="18"/>
              </w:rPr>
              <w:t>[2</w:t>
            </w:r>
            <w:r w:rsidRPr="000E660D">
              <w:rPr>
                <w:sz w:val="18"/>
                <w:szCs w:val="18"/>
              </w:rPr>
              <w:t>]</w:t>
            </w:r>
          </w:p>
        </w:tc>
        <w:tc>
          <w:tcPr>
            <w:tcW w:w="1064" w:type="dxa"/>
          </w:tcPr>
          <w:p w14:paraId="554600DE" w14:textId="5CE95510" w:rsidR="00E57D60" w:rsidRPr="000E660D" w:rsidRDefault="00E57D60" w:rsidP="00E73339">
            <w:pPr>
              <w:rPr>
                <w:sz w:val="18"/>
                <w:szCs w:val="18"/>
              </w:rPr>
            </w:pPr>
            <w:r w:rsidRPr="000E660D">
              <w:rPr>
                <w:sz w:val="18"/>
                <w:szCs w:val="18"/>
              </w:rPr>
              <w:lastRenderedPageBreak/>
              <w:t>appl_ucast_qid_to_sai_qId[</w:t>
            </w:r>
            <w:r w:rsidR="00822D67">
              <w:rPr>
                <w:sz w:val="18"/>
                <w:szCs w:val="18"/>
              </w:rPr>
              <w:t>3</w:t>
            </w:r>
            <w:r w:rsidRPr="000E660D">
              <w:rPr>
                <w:sz w:val="18"/>
                <w:szCs w:val="18"/>
              </w:rPr>
              <w:t>], appl_mcast_qid_to_sai</w:t>
            </w:r>
            <w:r w:rsidRPr="000E660D">
              <w:rPr>
                <w:sz w:val="18"/>
                <w:szCs w:val="18"/>
              </w:rPr>
              <w:lastRenderedPageBreak/>
              <w:t>_qId[3]</w:t>
            </w:r>
          </w:p>
        </w:tc>
        <w:tc>
          <w:tcPr>
            <w:tcW w:w="1064" w:type="dxa"/>
          </w:tcPr>
          <w:p w14:paraId="799C28AD" w14:textId="57573D4F" w:rsidR="00E57D60" w:rsidRPr="000E660D" w:rsidRDefault="00E57D60" w:rsidP="00E73339">
            <w:pPr>
              <w:rPr>
                <w:sz w:val="18"/>
                <w:szCs w:val="18"/>
              </w:rPr>
            </w:pPr>
            <w:r w:rsidRPr="000E660D">
              <w:rPr>
                <w:sz w:val="18"/>
                <w:szCs w:val="18"/>
              </w:rPr>
              <w:lastRenderedPageBreak/>
              <w:t>appl_ucast_qid_to_sai_qId[</w:t>
            </w:r>
            <w:r w:rsidR="00822D67">
              <w:rPr>
                <w:sz w:val="18"/>
                <w:szCs w:val="18"/>
              </w:rPr>
              <w:t>3</w:t>
            </w:r>
            <w:r w:rsidRPr="000E660D">
              <w:rPr>
                <w:sz w:val="18"/>
                <w:szCs w:val="18"/>
              </w:rPr>
              <w:t>], appl_mcast_qid_to_sai</w:t>
            </w:r>
            <w:r w:rsidRPr="000E660D">
              <w:rPr>
                <w:sz w:val="18"/>
                <w:szCs w:val="18"/>
              </w:rPr>
              <w:lastRenderedPageBreak/>
              <w:t>_qId[3]</w:t>
            </w:r>
          </w:p>
        </w:tc>
      </w:tr>
    </w:tbl>
    <w:p w14:paraId="6992D338" w14:textId="77777777" w:rsidR="006B5573" w:rsidRPr="00C43DBE" w:rsidRDefault="006B5573" w:rsidP="00EC4D53"/>
    <w:p w14:paraId="47745962" w14:textId="349C54BE" w:rsidR="005B6A05" w:rsidRDefault="00300668" w:rsidP="005B6A05">
      <w:pPr>
        <w:pStyle w:val="Heading1"/>
      </w:pPr>
      <w:bookmarkStart w:id="29" w:name="_Toc419197978"/>
      <w:r>
        <w:t>Appendix</w:t>
      </w:r>
      <w:bookmarkEnd w:id="29"/>
      <w:r>
        <w:t xml:space="preserve"> </w:t>
      </w:r>
    </w:p>
    <w:sectPr w:rsidR="005B6A05" w:rsidSect="002D4814">
      <w:footerReference w:type="default" r:id="rId24"/>
      <w:pgSz w:w="12240" w:h="15840"/>
      <w:pgMar w:top="1440" w:right="1440" w:bottom="1440" w:left="1440" w:header="720" w:footer="720" w:gutter="0"/>
      <w:pgNumType w:start="1"/>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FE4CD0" w15:done="0"/>
  <w15:commentEx w15:paraId="219868F7" w15:done="0"/>
  <w15:commentEx w15:paraId="7CD02AF0" w15:done="0"/>
  <w15:commentEx w15:paraId="44B10653" w15:done="0"/>
  <w15:commentEx w15:paraId="2F4E4FB5" w15:done="0"/>
  <w15:commentEx w15:paraId="6275DB3B" w15:done="0"/>
  <w15:commentEx w15:paraId="29A5C363" w15:done="0"/>
  <w15:commentEx w15:paraId="53AC0C7D" w15:done="0"/>
  <w15:commentEx w15:paraId="7857A55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31C968" w14:textId="77777777" w:rsidR="00C67AF5" w:rsidRDefault="00C67AF5" w:rsidP="002A5AF4">
      <w:pPr>
        <w:spacing w:after="0" w:line="240" w:lineRule="auto"/>
      </w:pPr>
      <w:r>
        <w:separator/>
      </w:r>
    </w:p>
  </w:endnote>
  <w:endnote w:type="continuationSeparator" w:id="0">
    <w:p w14:paraId="5ADE61EF" w14:textId="77777777" w:rsidR="00C67AF5" w:rsidRDefault="00C67AF5" w:rsidP="002A5AF4">
      <w:pPr>
        <w:spacing w:after="0" w:line="240" w:lineRule="auto"/>
      </w:pPr>
      <w:r>
        <w:continuationSeparator/>
      </w:r>
    </w:p>
  </w:endnote>
  <w:endnote w:type="continuationNotice" w:id="1">
    <w:p w14:paraId="1BFF02A5" w14:textId="77777777" w:rsidR="00C67AF5" w:rsidRDefault="00C67AF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useo Sans For Dell">
    <w:panose1 w:val="02000000000000000000"/>
    <w:charset w:val="00"/>
    <w:family w:val="auto"/>
    <w:pitch w:val="variable"/>
    <w:sig w:usb0="A00000AF" w:usb1="4000004B" w:usb2="00000000" w:usb3="00000000" w:csb0="00000093" w:csb1="00000000"/>
  </w:font>
  <w:font w:name="Calibri Light">
    <w:altName w:val="Calibri"/>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E4EB01" w14:textId="77777777" w:rsidR="00E73339" w:rsidRDefault="00E7333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B49A5F" w14:textId="38D646B0" w:rsidR="00E73339" w:rsidRDefault="00E73339">
    <w:pPr>
      <w:pStyle w:val="Footer"/>
    </w:pPr>
  </w:p>
  <w:p w14:paraId="0B495597" w14:textId="77777777" w:rsidR="00E73339" w:rsidRDefault="00E7333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A471FA" w14:textId="77777777" w:rsidR="00E73339" w:rsidRDefault="00E7333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0249620"/>
      <w:docPartObj>
        <w:docPartGallery w:val="Page Numbers (Bottom of Page)"/>
        <w:docPartUnique/>
      </w:docPartObj>
    </w:sdtPr>
    <w:sdtEndPr>
      <w:rPr>
        <w:noProof/>
      </w:rPr>
    </w:sdtEndPr>
    <w:sdtContent>
      <w:p w14:paraId="3D9DDB72" w14:textId="77777777" w:rsidR="00E73339" w:rsidRDefault="00E73339">
        <w:pPr>
          <w:pStyle w:val="Footer"/>
        </w:pPr>
        <w:r>
          <w:t xml:space="preserve">Page | </w:t>
        </w:r>
        <w:r>
          <w:fldChar w:fldCharType="begin"/>
        </w:r>
        <w:r>
          <w:instrText xml:space="preserve"> PAGE   \* MERGEFORMAT </w:instrText>
        </w:r>
        <w:r>
          <w:fldChar w:fldCharType="separate"/>
        </w:r>
        <w:r w:rsidR="0060768F">
          <w:rPr>
            <w:noProof/>
          </w:rPr>
          <w:t>i</w:t>
        </w:r>
        <w:r>
          <w:rPr>
            <w:noProof/>
          </w:rPr>
          <w:fldChar w:fldCharType="end"/>
        </w:r>
      </w:p>
    </w:sdtContent>
  </w:sdt>
  <w:p w14:paraId="6BF87303" w14:textId="77777777" w:rsidR="00E73339" w:rsidRDefault="00E73339">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42B390" w14:textId="24CA2C8B" w:rsidR="00E73339" w:rsidRDefault="00E73339">
    <w:pPr>
      <w:pStyle w:val="Footer"/>
      <w:jc w:val="center"/>
    </w:pPr>
  </w:p>
  <w:p w14:paraId="71EF6CE8" w14:textId="77777777" w:rsidR="00E73339" w:rsidRDefault="00E73339">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6968342"/>
      <w:docPartObj>
        <w:docPartGallery w:val="Page Numbers (Bottom of Page)"/>
        <w:docPartUnique/>
      </w:docPartObj>
    </w:sdtPr>
    <w:sdtEndPr>
      <w:rPr>
        <w:noProof/>
      </w:rPr>
    </w:sdtEndPr>
    <w:sdtContent>
      <w:p w14:paraId="02AC30F8" w14:textId="6AE0B506" w:rsidR="00E73339" w:rsidRDefault="00E73339">
        <w:pPr>
          <w:pStyle w:val="Footer"/>
        </w:pPr>
        <w:r>
          <w:t xml:space="preserve">Page | </w:t>
        </w:r>
        <w:r>
          <w:fldChar w:fldCharType="begin"/>
        </w:r>
        <w:r>
          <w:instrText xml:space="preserve"> PAGE   \* MERGEFORMAT </w:instrText>
        </w:r>
        <w:r>
          <w:fldChar w:fldCharType="separate"/>
        </w:r>
        <w:r w:rsidR="0060768F">
          <w:rPr>
            <w:noProof/>
          </w:rPr>
          <w:t>2</w:t>
        </w:r>
        <w:r>
          <w:rPr>
            <w:noProof/>
          </w:rPr>
          <w:fldChar w:fldCharType="end"/>
        </w:r>
      </w:p>
    </w:sdtContent>
  </w:sdt>
  <w:p w14:paraId="59F8938E" w14:textId="77777777" w:rsidR="00E73339" w:rsidRDefault="00E733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D0E4C5" w14:textId="77777777" w:rsidR="00C67AF5" w:rsidRDefault="00C67AF5" w:rsidP="002A5AF4">
      <w:pPr>
        <w:spacing w:after="0" w:line="240" w:lineRule="auto"/>
      </w:pPr>
      <w:r>
        <w:separator/>
      </w:r>
    </w:p>
  </w:footnote>
  <w:footnote w:type="continuationSeparator" w:id="0">
    <w:p w14:paraId="2FCF7002" w14:textId="77777777" w:rsidR="00C67AF5" w:rsidRDefault="00C67AF5" w:rsidP="002A5AF4">
      <w:pPr>
        <w:spacing w:after="0" w:line="240" w:lineRule="auto"/>
      </w:pPr>
      <w:r>
        <w:continuationSeparator/>
      </w:r>
    </w:p>
  </w:footnote>
  <w:footnote w:type="continuationNotice" w:id="1">
    <w:p w14:paraId="1DF4BA33" w14:textId="77777777" w:rsidR="00C67AF5" w:rsidRDefault="00C67AF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B1663A" w14:textId="77777777" w:rsidR="00E73339" w:rsidRDefault="00E7333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8692265"/>
      <w:docPartObj>
        <w:docPartGallery w:val="Page Numbers (Top of Page)"/>
        <w:docPartUnique/>
      </w:docPartObj>
    </w:sdtPr>
    <w:sdtEndPr>
      <w:rPr>
        <w:noProof/>
      </w:rPr>
    </w:sdtEndPr>
    <w:sdtContent>
      <w:p w14:paraId="3130FD03" w14:textId="25CB3F08" w:rsidR="00E73339" w:rsidRDefault="00C67AF5">
        <w:pPr>
          <w:pStyle w:val="Header"/>
          <w:jc w:val="center"/>
        </w:pPr>
      </w:p>
    </w:sdtContent>
  </w:sdt>
  <w:p w14:paraId="3B6FD9CE" w14:textId="77777777" w:rsidR="00E73339" w:rsidRDefault="00E7333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7ECEC0" w14:textId="77777777" w:rsidR="00E73339" w:rsidRDefault="00E733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30CAD"/>
    <w:multiLevelType w:val="hybridMultilevel"/>
    <w:tmpl w:val="DF460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525527"/>
    <w:multiLevelType w:val="hybridMultilevel"/>
    <w:tmpl w:val="EA3A63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0C62972"/>
    <w:multiLevelType w:val="hybridMultilevel"/>
    <w:tmpl w:val="3BACB3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7B0978"/>
    <w:multiLevelType w:val="hybridMultilevel"/>
    <w:tmpl w:val="E5DCCD5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5A3555F"/>
    <w:multiLevelType w:val="hybridMultilevel"/>
    <w:tmpl w:val="569AC8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7595968"/>
    <w:multiLevelType w:val="hybridMultilevel"/>
    <w:tmpl w:val="77963F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C34C01"/>
    <w:multiLevelType w:val="multilevel"/>
    <w:tmpl w:val="27A0A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1C273DAE"/>
    <w:multiLevelType w:val="hybridMultilevel"/>
    <w:tmpl w:val="14A2FA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DD34A6"/>
    <w:multiLevelType w:val="hybridMultilevel"/>
    <w:tmpl w:val="8B06FE16"/>
    <w:lvl w:ilvl="0" w:tplc="1B165CA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9D0B30"/>
    <w:multiLevelType w:val="hybridMultilevel"/>
    <w:tmpl w:val="170EC9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B865EA"/>
    <w:multiLevelType w:val="hybridMultilevel"/>
    <w:tmpl w:val="D1C2BA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E872FA"/>
    <w:multiLevelType w:val="hybridMultilevel"/>
    <w:tmpl w:val="451E26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A943E4"/>
    <w:multiLevelType w:val="multilevel"/>
    <w:tmpl w:val="923467D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2B7F70DF"/>
    <w:multiLevelType w:val="hybridMultilevel"/>
    <w:tmpl w:val="59547184"/>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nsid w:val="3025467B"/>
    <w:multiLevelType w:val="multilevel"/>
    <w:tmpl w:val="485C4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EF5861"/>
    <w:multiLevelType w:val="hybridMultilevel"/>
    <w:tmpl w:val="458EEFD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4B7C38"/>
    <w:multiLevelType w:val="hybridMultilevel"/>
    <w:tmpl w:val="97C257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722F3A"/>
    <w:multiLevelType w:val="hybridMultilevel"/>
    <w:tmpl w:val="3DF66C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707354"/>
    <w:multiLevelType w:val="hybridMultilevel"/>
    <w:tmpl w:val="C736EE6A"/>
    <w:lvl w:ilvl="0" w:tplc="04090015">
      <w:start w:val="1"/>
      <w:numFmt w:val="upperLetter"/>
      <w:lvlText w:val="%1."/>
      <w:lvlJc w:val="left"/>
      <w:pPr>
        <w:ind w:left="1080" w:hanging="360"/>
      </w:pPr>
    </w:lvl>
    <w:lvl w:ilvl="1" w:tplc="04090005">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2">
    <w:nsid w:val="43E45342"/>
    <w:multiLevelType w:val="hybridMultilevel"/>
    <w:tmpl w:val="BE16E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03782E"/>
    <w:multiLevelType w:val="hybridMultilevel"/>
    <w:tmpl w:val="B8840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BE2C30"/>
    <w:multiLevelType w:val="multilevel"/>
    <w:tmpl w:val="5996615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565F5220"/>
    <w:multiLevelType w:val="hybridMultilevel"/>
    <w:tmpl w:val="BAB2D65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56610007"/>
    <w:multiLevelType w:val="hybridMultilevel"/>
    <w:tmpl w:val="E00A92E0"/>
    <w:lvl w:ilvl="0" w:tplc="56927C9C">
      <w:numFmt w:val="bullet"/>
      <w:lvlText w:val="-"/>
      <w:lvlJc w:val="left"/>
      <w:pPr>
        <w:ind w:left="720" w:hanging="360"/>
      </w:pPr>
      <w:rPr>
        <w:rFonts w:ascii="Cambria" w:eastAsia="SimSun"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57082647"/>
    <w:multiLevelType w:val="multilevel"/>
    <w:tmpl w:val="3ABA5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nsid w:val="57215B35"/>
    <w:multiLevelType w:val="hybridMultilevel"/>
    <w:tmpl w:val="7FA67E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8A87690"/>
    <w:multiLevelType w:val="hybridMultilevel"/>
    <w:tmpl w:val="80B63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393790"/>
    <w:multiLevelType w:val="hybridMultilevel"/>
    <w:tmpl w:val="67DA720C"/>
    <w:lvl w:ilvl="0" w:tplc="DCAC72AA">
      <w:numFmt w:val="bullet"/>
      <w:lvlText w:val=""/>
      <w:lvlJc w:val="left"/>
      <w:pPr>
        <w:ind w:left="465" w:hanging="360"/>
      </w:pPr>
      <w:rPr>
        <w:rFonts w:ascii="Symbol" w:eastAsiaTheme="minorEastAsia" w:hAnsi="Symbol" w:cstheme="minorBid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31">
    <w:nsid w:val="597774EA"/>
    <w:multiLevelType w:val="hybridMultilevel"/>
    <w:tmpl w:val="F1B2C5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98F0395"/>
    <w:multiLevelType w:val="hybridMultilevel"/>
    <w:tmpl w:val="183C03D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4C0F1D"/>
    <w:multiLevelType w:val="hybridMultilevel"/>
    <w:tmpl w:val="D8DC1AEC"/>
    <w:lvl w:ilvl="0" w:tplc="1A7C69B2">
      <w:start w:val="1"/>
      <w:numFmt w:val="bullet"/>
      <w:lvlText w:val="•"/>
      <w:lvlJc w:val="left"/>
      <w:pPr>
        <w:tabs>
          <w:tab w:val="num" w:pos="720"/>
        </w:tabs>
        <w:ind w:left="720" w:hanging="360"/>
      </w:pPr>
      <w:rPr>
        <w:rFonts w:ascii="Arial" w:hAnsi="Arial" w:cs="Times New Roman" w:hint="default"/>
      </w:rPr>
    </w:lvl>
    <w:lvl w:ilvl="1" w:tplc="4586B99E">
      <w:start w:val="604"/>
      <w:numFmt w:val="bullet"/>
      <w:lvlText w:val="–"/>
      <w:lvlJc w:val="left"/>
      <w:pPr>
        <w:tabs>
          <w:tab w:val="num" w:pos="1440"/>
        </w:tabs>
        <w:ind w:left="1440" w:hanging="360"/>
      </w:pPr>
      <w:rPr>
        <w:rFonts w:ascii="Museo Sans For Dell" w:hAnsi="Museo Sans For Dell" w:hint="default"/>
      </w:rPr>
    </w:lvl>
    <w:lvl w:ilvl="2" w:tplc="79146E4C">
      <w:start w:val="1"/>
      <w:numFmt w:val="bullet"/>
      <w:lvlText w:val="•"/>
      <w:lvlJc w:val="left"/>
      <w:pPr>
        <w:tabs>
          <w:tab w:val="num" w:pos="2160"/>
        </w:tabs>
        <w:ind w:left="2160" w:hanging="360"/>
      </w:pPr>
      <w:rPr>
        <w:rFonts w:ascii="Arial" w:hAnsi="Arial" w:cs="Times New Roman" w:hint="default"/>
      </w:rPr>
    </w:lvl>
    <w:lvl w:ilvl="3" w:tplc="CF6C2088">
      <w:start w:val="1"/>
      <w:numFmt w:val="bullet"/>
      <w:lvlText w:val="•"/>
      <w:lvlJc w:val="left"/>
      <w:pPr>
        <w:tabs>
          <w:tab w:val="num" w:pos="2880"/>
        </w:tabs>
        <w:ind w:left="2880" w:hanging="360"/>
      </w:pPr>
      <w:rPr>
        <w:rFonts w:ascii="Arial" w:hAnsi="Arial" w:cs="Times New Roman" w:hint="default"/>
      </w:rPr>
    </w:lvl>
    <w:lvl w:ilvl="4" w:tplc="4F141CA0">
      <w:start w:val="1"/>
      <w:numFmt w:val="bullet"/>
      <w:lvlText w:val="•"/>
      <w:lvlJc w:val="left"/>
      <w:pPr>
        <w:tabs>
          <w:tab w:val="num" w:pos="3600"/>
        </w:tabs>
        <w:ind w:left="3600" w:hanging="360"/>
      </w:pPr>
      <w:rPr>
        <w:rFonts w:ascii="Arial" w:hAnsi="Arial" w:cs="Times New Roman" w:hint="default"/>
      </w:rPr>
    </w:lvl>
    <w:lvl w:ilvl="5" w:tplc="B1547120">
      <w:start w:val="1"/>
      <w:numFmt w:val="bullet"/>
      <w:lvlText w:val="•"/>
      <w:lvlJc w:val="left"/>
      <w:pPr>
        <w:tabs>
          <w:tab w:val="num" w:pos="4320"/>
        </w:tabs>
        <w:ind w:left="4320" w:hanging="360"/>
      </w:pPr>
      <w:rPr>
        <w:rFonts w:ascii="Arial" w:hAnsi="Arial" w:cs="Times New Roman" w:hint="default"/>
      </w:rPr>
    </w:lvl>
    <w:lvl w:ilvl="6" w:tplc="65340BAC">
      <w:start w:val="1"/>
      <w:numFmt w:val="bullet"/>
      <w:lvlText w:val="•"/>
      <w:lvlJc w:val="left"/>
      <w:pPr>
        <w:tabs>
          <w:tab w:val="num" w:pos="5040"/>
        </w:tabs>
        <w:ind w:left="5040" w:hanging="360"/>
      </w:pPr>
      <w:rPr>
        <w:rFonts w:ascii="Arial" w:hAnsi="Arial" w:cs="Times New Roman" w:hint="default"/>
      </w:rPr>
    </w:lvl>
    <w:lvl w:ilvl="7" w:tplc="FFAAE820">
      <w:start w:val="1"/>
      <w:numFmt w:val="bullet"/>
      <w:lvlText w:val="•"/>
      <w:lvlJc w:val="left"/>
      <w:pPr>
        <w:tabs>
          <w:tab w:val="num" w:pos="5760"/>
        </w:tabs>
        <w:ind w:left="5760" w:hanging="360"/>
      </w:pPr>
      <w:rPr>
        <w:rFonts w:ascii="Arial" w:hAnsi="Arial" w:cs="Times New Roman" w:hint="default"/>
      </w:rPr>
    </w:lvl>
    <w:lvl w:ilvl="8" w:tplc="BF84AB96">
      <w:start w:val="1"/>
      <w:numFmt w:val="bullet"/>
      <w:lvlText w:val="•"/>
      <w:lvlJc w:val="left"/>
      <w:pPr>
        <w:tabs>
          <w:tab w:val="num" w:pos="6480"/>
        </w:tabs>
        <w:ind w:left="6480" w:hanging="360"/>
      </w:pPr>
      <w:rPr>
        <w:rFonts w:ascii="Arial" w:hAnsi="Arial" w:cs="Times New Roman" w:hint="default"/>
      </w:rPr>
    </w:lvl>
  </w:abstractNum>
  <w:abstractNum w:abstractNumId="34">
    <w:nsid w:val="61BF3AB5"/>
    <w:multiLevelType w:val="hybridMultilevel"/>
    <w:tmpl w:val="35D6D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36016D7"/>
    <w:multiLevelType w:val="hybridMultilevel"/>
    <w:tmpl w:val="B89A65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7BB4368"/>
    <w:multiLevelType w:val="hybridMultilevel"/>
    <w:tmpl w:val="2B8E645A"/>
    <w:lvl w:ilvl="0" w:tplc="7F2AF4E2">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7E17064"/>
    <w:multiLevelType w:val="hybridMultilevel"/>
    <w:tmpl w:val="BBA0880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560C67D6">
      <w:start w:val="1"/>
      <w:numFmt w:val="bullet"/>
      <w:lvlText w:val="-"/>
      <w:lvlJc w:val="left"/>
      <w:pPr>
        <w:ind w:left="2520" w:hanging="360"/>
      </w:pPr>
      <w:rPr>
        <w:rFonts w:ascii="Cambria" w:eastAsia="SimSun" w:hAnsi="Cambria" w:cs="Times New Roman"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9">
    <w:nsid w:val="6A946CF5"/>
    <w:multiLevelType w:val="hybridMultilevel"/>
    <w:tmpl w:val="B2CE2C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CB35EE3"/>
    <w:multiLevelType w:val="multilevel"/>
    <w:tmpl w:val="D15EB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ECE2F75"/>
    <w:multiLevelType w:val="multilevel"/>
    <w:tmpl w:val="B0C27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nsid w:val="6F9339FB"/>
    <w:multiLevelType w:val="hybridMultilevel"/>
    <w:tmpl w:val="A92EC87C"/>
    <w:lvl w:ilvl="0" w:tplc="CC1A90D4">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nsid w:val="705C471F"/>
    <w:multiLevelType w:val="hybridMultilevel"/>
    <w:tmpl w:val="147069AC"/>
    <w:lvl w:ilvl="0" w:tplc="C2C47D6C">
      <w:start w:val="8"/>
      <w:numFmt w:val="bullet"/>
      <w:lvlText w:val=""/>
      <w:lvlJc w:val="left"/>
      <w:pPr>
        <w:ind w:left="4320" w:hanging="360"/>
      </w:pPr>
      <w:rPr>
        <w:rFonts w:ascii="Wingdings" w:eastAsia="SimSun" w:hAnsi="Wingdings" w:cstheme="minorBidi"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45">
    <w:nsid w:val="7435542A"/>
    <w:multiLevelType w:val="multilevel"/>
    <w:tmpl w:val="25B26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7"/>
  </w:num>
  <w:num w:numId="3">
    <w:abstractNumId w:val="11"/>
  </w:num>
  <w:num w:numId="4">
    <w:abstractNumId w:val="2"/>
  </w:num>
  <w:num w:numId="5">
    <w:abstractNumId w:val="36"/>
  </w:num>
  <w:num w:numId="6">
    <w:abstractNumId w:val="41"/>
  </w:num>
  <w:num w:numId="7">
    <w:abstractNumId w:val="43"/>
  </w:num>
  <w:num w:numId="8">
    <w:abstractNumId w:val="33"/>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3"/>
  </w:num>
  <w:num w:numId="11">
    <w:abstractNumId w:val="5"/>
  </w:num>
  <w:num w:numId="12">
    <w:abstractNumId w:val="25"/>
  </w:num>
  <w:num w:numId="13">
    <w:abstractNumId w:val="4"/>
  </w:num>
  <w:num w:numId="14">
    <w:abstractNumId w:val="13"/>
  </w:num>
  <w:num w:numId="15">
    <w:abstractNumId w:val="30"/>
  </w:num>
  <w:num w:numId="16">
    <w:abstractNumId w:val="1"/>
  </w:num>
  <w:num w:numId="17">
    <w:abstractNumId w:val="28"/>
  </w:num>
  <w:num w:numId="18">
    <w:abstractNumId w:val="42"/>
  </w:num>
  <w:num w:numId="19">
    <w:abstractNumId w:val="40"/>
  </w:num>
  <w:num w:numId="20">
    <w:abstractNumId w:val="45"/>
  </w:num>
  <w:num w:numId="21">
    <w:abstractNumId w:val="27"/>
  </w:num>
  <w:num w:numId="22">
    <w:abstractNumId w:val="7"/>
  </w:num>
  <w:num w:numId="23">
    <w:abstractNumId w:val="16"/>
  </w:num>
  <w:num w:numId="24">
    <w:abstractNumId w:val="29"/>
  </w:num>
  <w:num w:numId="25">
    <w:abstractNumId w:val="0"/>
  </w:num>
  <w:num w:numId="26">
    <w:abstractNumId w:val="39"/>
  </w:num>
  <w:num w:numId="27">
    <w:abstractNumId w:val="20"/>
  </w:num>
  <w:num w:numId="28">
    <w:abstractNumId w:val="21"/>
  </w:num>
  <w:num w:numId="29">
    <w:abstractNumId w:val="38"/>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num>
  <w:num w:numId="32">
    <w:abstractNumId w:val="44"/>
  </w:num>
  <w:num w:numId="33">
    <w:abstractNumId w:val="24"/>
  </w:num>
  <w:num w:numId="34">
    <w:abstractNumId w:val="32"/>
  </w:num>
  <w:num w:numId="35">
    <w:abstractNumId w:val="23"/>
  </w:num>
  <w:num w:numId="36">
    <w:abstractNumId w:val="9"/>
  </w:num>
  <w:num w:numId="37">
    <w:abstractNumId w:val="12"/>
  </w:num>
  <w:num w:numId="38">
    <w:abstractNumId w:val="31"/>
  </w:num>
  <w:num w:numId="39">
    <w:abstractNumId w:val="19"/>
  </w:num>
  <w:num w:numId="40">
    <w:abstractNumId w:val="18"/>
  </w:num>
  <w:num w:numId="41">
    <w:abstractNumId w:val="26"/>
  </w:num>
  <w:num w:numId="42">
    <w:abstractNumId w:val="6"/>
  </w:num>
  <w:num w:numId="43">
    <w:abstractNumId w:val="8"/>
  </w:num>
  <w:num w:numId="44">
    <w:abstractNumId w:val="22"/>
  </w:num>
  <w:num w:numId="45">
    <w:abstractNumId w:val="34"/>
  </w:num>
  <w:num w:numId="46">
    <w:abstractNumId w:val="3"/>
  </w:num>
  <w:num w:numId="47">
    <w:abstractNumId w:val="37"/>
  </w:num>
  <w:num w:numId="4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ohan Lv">
    <w15:presenceInfo w15:providerId="AD" w15:userId="S-1-5-21-2127521184-1604012920-1887927527-12175828"/>
  </w15:person>
  <w15:person w15:author="Guohan Lv [2]">
    <w15:presenceInfo w15:providerId="AD" w15:userId="S-1-5-21-2127521184-1604012920-1887927527-12175828"/>
  </w15:person>
  <w15:person w15:author="Guohan Lv [3]">
    <w15:presenceInfo w15:providerId="AD" w15:userId="S-1-5-21-2127521184-1604012920-1887927527-12175828"/>
  </w15:person>
  <w15:person w15:author="Guohan Lv">
    <w15:presenceInfo w15:providerId="AD" w15:userId="S-1-5-21-2127521184-1604012920-1887927527-12175828"/>
  </w15:person>
  <w15:person w15:author="Guohan Lv [4]">
    <w15:presenceInfo w15:providerId="AD" w15:userId="S-1-5-21-2127521184-1604012920-1887927527-12175828"/>
  </w15:person>
  <w15:person w15:author="Guohan Lu">
    <w15:presenceInfo w15:providerId="AD" w15:userId="S-1-5-21-2127521184-1604012920-1887927527-12175828"/>
  </w15:person>
  <w15:person w15:author="Matty Kadosh">
    <w15:presenceInfo w15:providerId="AD" w15:userId="S-1-5-21-1747328069-958538546-6498272-11193"/>
  </w15:person>
  <w15:person w15:author="Guohan Lv [5]">
    <w15:presenceInfo w15:providerId="AD" w15:userId="S-1-5-21-2127521184-1604012920-1887927527-121758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7DA"/>
    <w:rsid w:val="0000017F"/>
    <w:rsid w:val="00000A8E"/>
    <w:rsid w:val="00000FB5"/>
    <w:rsid w:val="00001A1E"/>
    <w:rsid w:val="00001A5F"/>
    <w:rsid w:val="00001E93"/>
    <w:rsid w:val="00002083"/>
    <w:rsid w:val="00002530"/>
    <w:rsid w:val="00002735"/>
    <w:rsid w:val="000031C0"/>
    <w:rsid w:val="00003705"/>
    <w:rsid w:val="000041F1"/>
    <w:rsid w:val="00004FED"/>
    <w:rsid w:val="00005340"/>
    <w:rsid w:val="00005A79"/>
    <w:rsid w:val="000060F3"/>
    <w:rsid w:val="0000631B"/>
    <w:rsid w:val="00006605"/>
    <w:rsid w:val="00006CCC"/>
    <w:rsid w:val="00007F8E"/>
    <w:rsid w:val="00010687"/>
    <w:rsid w:val="000106B9"/>
    <w:rsid w:val="00010730"/>
    <w:rsid w:val="00010CF2"/>
    <w:rsid w:val="00010DBA"/>
    <w:rsid w:val="00011791"/>
    <w:rsid w:val="00011C47"/>
    <w:rsid w:val="00011E51"/>
    <w:rsid w:val="000124B3"/>
    <w:rsid w:val="00012974"/>
    <w:rsid w:val="00012AB6"/>
    <w:rsid w:val="00012EDB"/>
    <w:rsid w:val="00013291"/>
    <w:rsid w:val="00013297"/>
    <w:rsid w:val="00013559"/>
    <w:rsid w:val="00013BB3"/>
    <w:rsid w:val="0001440A"/>
    <w:rsid w:val="00014669"/>
    <w:rsid w:val="00014F24"/>
    <w:rsid w:val="0001504C"/>
    <w:rsid w:val="00016CE4"/>
    <w:rsid w:val="0001746A"/>
    <w:rsid w:val="000175A9"/>
    <w:rsid w:val="00017DA3"/>
    <w:rsid w:val="00017F3D"/>
    <w:rsid w:val="00020098"/>
    <w:rsid w:val="00020198"/>
    <w:rsid w:val="00020291"/>
    <w:rsid w:val="00020307"/>
    <w:rsid w:val="000205A8"/>
    <w:rsid w:val="00020A3A"/>
    <w:rsid w:val="00021388"/>
    <w:rsid w:val="000213D1"/>
    <w:rsid w:val="00021CB7"/>
    <w:rsid w:val="00022073"/>
    <w:rsid w:val="000223A9"/>
    <w:rsid w:val="00022AD1"/>
    <w:rsid w:val="00022ECD"/>
    <w:rsid w:val="000230EE"/>
    <w:rsid w:val="0002331A"/>
    <w:rsid w:val="0002386D"/>
    <w:rsid w:val="00023B3E"/>
    <w:rsid w:val="00023C94"/>
    <w:rsid w:val="00023FFA"/>
    <w:rsid w:val="000254C6"/>
    <w:rsid w:val="0002579B"/>
    <w:rsid w:val="000257EF"/>
    <w:rsid w:val="00025806"/>
    <w:rsid w:val="00025862"/>
    <w:rsid w:val="000259C9"/>
    <w:rsid w:val="0002621D"/>
    <w:rsid w:val="00026692"/>
    <w:rsid w:val="00026725"/>
    <w:rsid w:val="00026771"/>
    <w:rsid w:val="00026885"/>
    <w:rsid w:val="00026D06"/>
    <w:rsid w:val="000271E2"/>
    <w:rsid w:val="000272C2"/>
    <w:rsid w:val="00027574"/>
    <w:rsid w:val="00027A75"/>
    <w:rsid w:val="00027FD6"/>
    <w:rsid w:val="000308C5"/>
    <w:rsid w:val="0003105B"/>
    <w:rsid w:val="00031141"/>
    <w:rsid w:val="000317B5"/>
    <w:rsid w:val="000319DA"/>
    <w:rsid w:val="00032BE0"/>
    <w:rsid w:val="000335C8"/>
    <w:rsid w:val="00034430"/>
    <w:rsid w:val="000347C7"/>
    <w:rsid w:val="00034B46"/>
    <w:rsid w:val="00035AE6"/>
    <w:rsid w:val="00035B41"/>
    <w:rsid w:val="00035B76"/>
    <w:rsid w:val="00036885"/>
    <w:rsid w:val="00036B95"/>
    <w:rsid w:val="00036D75"/>
    <w:rsid w:val="000404E9"/>
    <w:rsid w:val="00040B98"/>
    <w:rsid w:val="00040DED"/>
    <w:rsid w:val="000414ED"/>
    <w:rsid w:val="00041A06"/>
    <w:rsid w:val="00041DE7"/>
    <w:rsid w:val="0004252D"/>
    <w:rsid w:val="00042955"/>
    <w:rsid w:val="00042CA8"/>
    <w:rsid w:val="00042F71"/>
    <w:rsid w:val="00043008"/>
    <w:rsid w:val="0004301C"/>
    <w:rsid w:val="000435C6"/>
    <w:rsid w:val="00043E16"/>
    <w:rsid w:val="000440B9"/>
    <w:rsid w:val="00044277"/>
    <w:rsid w:val="00044B1C"/>
    <w:rsid w:val="00044BA5"/>
    <w:rsid w:val="000463C6"/>
    <w:rsid w:val="0004647A"/>
    <w:rsid w:val="0004653D"/>
    <w:rsid w:val="00046A03"/>
    <w:rsid w:val="00046C87"/>
    <w:rsid w:val="000471CF"/>
    <w:rsid w:val="00047457"/>
    <w:rsid w:val="00050037"/>
    <w:rsid w:val="000503C5"/>
    <w:rsid w:val="000507BE"/>
    <w:rsid w:val="00051677"/>
    <w:rsid w:val="00051731"/>
    <w:rsid w:val="000524A5"/>
    <w:rsid w:val="00052B58"/>
    <w:rsid w:val="00053A4B"/>
    <w:rsid w:val="000541DF"/>
    <w:rsid w:val="00054293"/>
    <w:rsid w:val="000546D1"/>
    <w:rsid w:val="00054A5A"/>
    <w:rsid w:val="00054E98"/>
    <w:rsid w:val="00054F66"/>
    <w:rsid w:val="00054FF3"/>
    <w:rsid w:val="00057537"/>
    <w:rsid w:val="0005787F"/>
    <w:rsid w:val="00060E7F"/>
    <w:rsid w:val="00061237"/>
    <w:rsid w:val="00061930"/>
    <w:rsid w:val="00062B1A"/>
    <w:rsid w:val="00063034"/>
    <w:rsid w:val="00063BF4"/>
    <w:rsid w:val="000641D2"/>
    <w:rsid w:val="000644B3"/>
    <w:rsid w:val="00064BAA"/>
    <w:rsid w:val="00064BF1"/>
    <w:rsid w:val="00065A01"/>
    <w:rsid w:val="00065D8E"/>
    <w:rsid w:val="00065E38"/>
    <w:rsid w:val="00066541"/>
    <w:rsid w:val="000669D6"/>
    <w:rsid w:val="000675A7"/>
    <w:rsid w:val="0006774D"/>
    <w:rsid w:val="00067836"/>
    <w:rsid w:val="000703D0"/>
    <w:rsid w:val="00070589"/>
    <w:rsid w:val="00070B5A"/>
    <w:rsid w:val="00071467"/>
    <w:rsid w:val="00072089"/>
    <w:rsid w:val="000720BC"/>
    <w:rsid w:val="0007233D"/>
    <w:rsid w:val="000727C9"/>
    <w:rsid w:val="00072C80"/>
    <w:rsid w:val="00072E9D"/>
    <w:rsid w:val="00073245"/>
    <w:rsid w:val="000736EA"/>
    <w:rsid w:val="00073907"/>
    <w:rsid w:val="00073B0D"/>
    <w:rsid w:val="00073C92"/>
    <w:rsid w:val="0007463B"/>
    <w:rsid w:val="000748F8"/>
    <w:rsid w:val="00075193"/>
    <w:rsid w:val="00075DA5"/>
    <w:rsid w:val="000766B9"/>
    <w:rsid w:val="00076866"/>
    <w:rsid w:val="00077336"/>
    <w:rsid w:val="000773DB"/>
    <w:rsid w:val="000775A1"/>
    <w:rsid w:val="00080224"/>
    <w:rsid w:val="00080500"/>
    <w:rsid w:val="000809AC"/>
    <w:rsid w:val="00080A24"/>
    <w:rsid w:val="00080A92"/>
    <w:rsid w:val="00081721"/>
    <w:rsid w:val="0008196F"/>
    <w:rsid w:val="00081979"/>
    <w:rsid w:val="00081AE6"/>
    <w:rsid w:val="00081E3E"/>
    <w:rsid w:val="00081FB2"/>
    <w:rsid w:val="00082601"/>
    <w:rsid w:val="00082908"/>
    <w:rsid w:val="000829F1"/>
    <w:rsid w:val="00082B19"/>
    <w:rsid w:val="000833B3"/>
    <w:rsid w:val="000836E2"/>
    <w:rsid w:val="000839CF"/>
    <w:rsid w:val="00084906"/>
    <w:rsid w:val="00084B24"/>
    <w:rsid w:val="00084BBC"/>
    <w:rsid w:val="000854A2"/>
    <w:rsid w:val="00085566"/>
    <w:rsid w:val="000856BD"/>
    <w:rsid w:val="0008570E"/>
    <w:rsid w:val="00085E8C"/>
    <w:rsid w:val="00086D83"/>
    <w:rsid w:val="000879A3"/>
    <w:rsid w:val="0009062E"/>
    <w:rsid w:val="00090797"/>
    <w:rsid w:val="000908C8"/>
    <w:rsid w:val="00090E65"/>
    <w:rsid w:val="00091443"/>
    <w:rsid w:val="00093176"/>
    <w:rsid w:val="000944D2"/>
    <w:rsid w:val="0009456E"/>
    <w:rsid w:val="000947F6"/>
    <w:rsid w:val="00094E3E"/>
    <w:rsid w:val="00094F74"/>
    <w:rsid w:val="0009523D"/>
    <w:rsid w:val="0009526C"/>
    <w:rsid w:val="0009568A"/>
    <w:rsid w:val="00095BC3"/>
    <w:rsid w:val="0009604B"/>
    <w:rsid w:val="0009612A"/>
    <w:rsid w:val="000961BB"/>
    <w:rsid w:val="00096454"/>
    <w:rsid w:val="000967D1"/>
    <w:rsid w:val="00096EBC"/>
    <w:rsid w:val="00097135"/>
    <w:rsid w:val="000A0683"/>
    <w:rsid w:val="000A0CB5"/>
    <w:rsid w:val="000A0EF4"/>
    <w:rsid w:val="000A1319"/>
    <w:rsid w:val="000A132B"/>
    <w:rsid w:val="000A142C"/>
    <w:rsid w:val="000A189D"/>
    <w:rsid w:val="000A1967"/>
    <w:rsid w:val="000A3292"/>
    <w:rsid w:val="000A3473"/>
    <w:rsid w:val="000A35CF"/>
    <w:rsid w:val="000A36D7"/>
    <w:rsid w:val="000A4002"/>
    <w:rsid w:val="000A48DE"/>
    <w:rsid w:val="000A48EB"/>
    <w:rsid w:val="000A5203"/>
    <w:rsid w:val="000A5683"/>
    <w:rsid w:val="000A67CF"/>
    <w:rsid w:val="000A6F07"/>
    <w:rsid w:val="000A7111"/>
    <w:rsid w:val="000A7675"/>
    <w:rsid w:val="000A7C83"/>
    <w:rsid w:val="000B0232"/>
    <w:rsid w:val="000B0749"/>
    <w:rsid w:val="000B09AC"/>
    <w:rsid w:val="000B1369"/>
    <w:rsid w:val="000B1819"/>
    <w:rsid w:val="000B3549"/>
    <w:rsid w:val="000B364C"/>
    <w:rsid w:val="000B3773"/>
    <w:rsid w:val="000B3BF6"/>
    <w:rsid w:val="000B3E54"/>
    <w:rsid w:val="000B4171"/>
    <w:rsid w:val="000B425C"/>
    <w:rsid w:val="000B44C8"/>
    <w:rsid w:val="000B4871"/>
    <w:rsid w:val="000B4ABB"/>
    <w:rsid w:val="000B50A0"/>
    <w:rsid w:val="000B5527"/>
    <w:rsid w:val="000B557E"/>
    <w:rsid w:val="000B5AAE"/>
    <w:rsid w:val="000B5EC3"/>
    <w:rsid w:val="000B6214"/>
    <w:rsid w:val="000B6369"/>
    <w:rsid w:val="000B757B"/>
    <w:rsid w:val="000B770D"/>
    <w:rsid w:val="000B7CAB"/>
    <w:rsid w:val="000C0739"/>
    <w:rsid w:val="000C0859"/>
    <w:rsid w:val="000C0BBF"/>
    <w:rsid w:val="000C12D8"/>
    <w:rsid w:val="000C1731"/>
    <w:rsid w:val="000C1AC8"/>
    <w:rsid w:val="000C1D9A"/>
    <w:rsid w:val="000C2159"/>
    <w:rsid w:val="000C3336"/>
    <w:rsid w:val="000C3B03"/>
    <w:rsid w:val="000C487D"/>
    <w:rsid w:val="000C4B00"/>
    <w:rsid w:val="000C6406"/>
    <w:rsid w:val="000C6525"/>
    <w:rsid w:val="000C6A05"/>
    <w:rsid w:val="000C6D29"/>
    <w:rsid w:val="000C6D6C"/>
    <w:rsid w:val="000C6F28"/>
    <w:rsid w:val="000C7BD6"/>
    <w:rsid w:val="000D014B"/>
    <w:rsid w:val="000D07A2"/>
    <w:rsid w:val="000D0A51"/>
    <w:rsid w:val="000D0B01"/>
    <w:rsid w:val="000D0C38"/>
    <w:rsid w:val="000D15A3"/>
    <w:rsid w:val="000D1986"/>
    <w:rsid w:val="000D1B4F"/>
    <w:rsid w:val="000D1C93"/>
    <w:rsid w:val="000D1C98"/>
    <w:rsid w:val="000D2B2F"/>
    <w:rsid w:val="000D30A5"/>
    <w:rsid w:val="000D315B"/>
    <w:rsid w:val="000D31F0"/>
    <w:rsid w:val="000D330C"/>
    <w:rsid w:val="000D3A3D"/>
    <w:rsid w:val="000D3FBC"/>
    <w:rsid w:val="000D4237"/>
    <w:rsid w:val="000D4419"/>
    <w:rsid w:val="000D497E"/>
    <w:rsid w:val="000D4A8A"/>
    <w:rsid w:val="000D4AF6"/>
    <w:rsid w:val="000D57E3"/>
    <w:rsid w:val="000D58E4"/>
    <w:rsid w:val="000D5A00"/>
    <w:rsid w:val="000D5A35"/>
    <w:rsid w:val="000D5A8C"/>
    <w:rsid w:val="000D623C"/>
    <w:rsid w:val="000D655A"/>
    <w:rsid w:val="000D6658"/>
    <w:rsid w:val="000D6877"/>
    <w:rsid w:val="000D6B51"/>
    <w:rsid w:val="000D7077"/>
    <w:rsid w:val="000D758A"/>
    <w:rsid w:val="000D7658"/>
    <w:rsid w:val="000D7695"/>
    <w:rsid w:val="000D7C37"/>
    <w:rsid w:val="000E0076"/>
    <w:rsid w:val="000E0CC6"/>
    <w:rsid w:val="000E0D07"/>
    <w:rsid w:val="000E1409"/>
    <w:rsid w:val="000E1547"/>
    <w:rsid w:val="000E1A1C"/>
    <w:rsid w:val="000E1C0D"/>
    <w:rsid w:val="000E234F"/>
    <w:rsid w:val="000E2CC9"/>
    <w:rsid w:val="000E3FF0"/>
    <w:rsid w:val="000E45AF"/>
    <w:rsid w:val="000E4D70"/>
    <w:rsid w:val="000E50E6"/>
    <w:rsid w:val="000E5CB7"/>
    <w:rsid w:val="000E6471"/>
    <w:rsid w:val="000E651E"/>
    <w:rsid w:val="000E660D"/>
    <w:rsid w:val="000E6ACA"/>
    <w:rsid w:val="000E7325"/>
    <w:rsid w:val="000E778D"/>
    <w:rsid w:val="000F0612"/>
    <w:rsid w:val="000F1545"/>
    <w:rsid w:val="000F21AA"/>
    <w:rsid w:val="000F222C"/>
    <w:rsid w:val="000F2429"/>
    <w:rsid w:val="000F2598"/>
    <w:rsid w:val="000F2B36"/>
    <w:rsid w:val="000F2CEC"/>
    <w:rsid w:val="000F39B7"/>
    <w:rsid w:val="000F3B96"/>
    <w:rsid w:val="000F4131"/>
    <w:rsid w:val="000F623B"/>
    <w:rsid w:val="000F671A"/>
    <w:rsid w:val="000F6AE4"/>
    <w:rsid w:val="000F6B32"/>
    <w:rsid w:val="000F6CA8"/>
    <w:rsid w:val="000F6D1E"/>
    <w:rsid w:val="000F6F7D"/>
    <w:rsid w:val="000F7474"/>
    <w:rsid w:val="00100792"/>
    <w:rsid w:val="00100BB6"/>
    <w:rsid w:val="0010129D"/>
    <w:rsid w:val="00101300"/>
    <w:rsid w:val="00102407"/>
    <w:rsid w:val="00102505"/>
    <w:rsid w:val="00102808"/>
    <w:rsid w:val="00102B77"/>
    <w:rsid w:val="00103333"/>
    <w:rsid w:val="0010337D"/>
    <w:rsid w:val="00103749"/>
    <w:rsid w:val="0010383B"/>
    <w:rsid w:val="00103AA3"/>
    <w:rsid w:val="00104A3B"/>
    <w:rsid w:val="00105501"/>
    <w:rsid w:val="00105574"/>
    <w:rsid w:val="00105673"/>
    <w:rsid w:val="00105CBD"/>
    <w:rsid w:val="001060D8"/>
    <w:rsid w:val="001060DD"/>
    <w:rsid w:val="00106C69"/>
    <w:rsid w:val="0010741F"/>
    <w:rsid w:val="00107626"/>
    <w:rsid w:val="001101FB"/>
    <w:rsid w:val="001103AF"/>
    <w:rsid w:val="00110DC2"/>
    <w:rsid w:val="0011142A"/>
    <w:rsid w:val="00111AFD"/>
    <w:rsid w:val="00111B50"/>
    <w:rsid w:val="00112050"/>
    <w:rsid w:val="001126DF"/>
    <w:rsid w:val="001132B7"/>
    <w:rsid w:val="001145D6"/>
    <w:rsid w:val="00114BCC"/>
    <w:rsid w:val="00115385"/>
    <w:rsid w:val="00115701"/>
    <w:rsid w:val="00116152"/>
    <w:rsid w:val="001167AD"/>
    <w:rsid w:val="00116EF8"/>
    <w:rsid w:val="00117AB5"/>
    <w:rsid w:val="001203C2"/>
    <w:rsid w:val="00120702"/>
    <w:rsid w:val="00120D16"/>
    <w:rsid w:val="0012117E"/>
    <w:rsid w:val="001212AF"/>
    <w:rsid w:val="0012184B"/>
    <w:rsid w:val="0012194E"/>
    <w:rsid w:val="00121DA2"/>
    <w:rsid w:val="001223CA"/>
    <w:rsid w:val="001233EF"/>
    <w:rsid w:val="001241DA"/>
    <w:rsid w:val="0012442B"/>
    <w:rsid w:val="00124865"/>
    <w:rsid w:val="00124A97"/>
    <w:rsid w:val="00124BB9"/>
    <w:rsid w:val="00124F47"/>
    <w:rsid w:val="0012588B"/>
    <w:rsid w:val="001258A9"/>
    <w:rsid w:val="00125AB6"/>
    <w:rsid w:val="00126B94"/>
    <w:rsid w:val="0012748F"/>
    <w:rsid w:val="001277A7"/>
    <w:rsid w:val="00130755"/>
    <w:rsid w:val="00131352"/>
    <w:rsid w:val="0013154F"/>
    <w:rsid w:val="001320C8"/>
    <w:rsid w:val="001324C4"/>
    <w:rsid w:val="00133021"/>
    <w:rsid w:val="00133166"/>
    <w:rsid w:val="00133CBF"/>
    <w:rsid w:val="00133DC9"/>
    <w:rsid w:val="001343E9"/>
    <w:rsid w:val="00134454"/>
    <w:rsid w:val="001345E3"/>
    <w:rsid w:val="001346F4"/>
    <w:rsid w:val="001347D8"/>
    <w:rsid w:val="00134C05"/>
    <w:rsid w:val="00134CC3"/>
    <w:rsid w:val="001350F3"/>
    <w:rsid w:val="001353C9"/>
    <w:rsid w:val="00135AC2"/>
    <w:rsid w:val="00135C29"/>
    <w:rsid w:val="00135E76"/>
    <w:rsid w:val="00136015"/>
    <w:rsid w:val="00136673"/>
    <w:rsid w:val="00136998"/>
    <w:rsid w:val="00136B1A"/>
    <w:rsid w:val="00137469"/>
    <w:rsid w:val="0013758F"/>
    <w:rsid w:val="00137C60"/>
    <w:rsid w:val="00137F78"/>
    <w:rsid w:val="0014000A"/>
    <w:rsid w:val="001401F0"/>
    <w:rsid w:val="00140C67"/>
    <w:rsid w:val="00140F58"/>
    <w:rsid w:val="0014140B"/>
    <w:rsid w:val="001415C0"/>
    <w:rsid w:val="00141AEB"/>
    <w:rsid w:val="001420ED"/>
    <w:rsid w:val="0014211B"/>
    <w:rsid w:val="001421F1"/>
    <w:rsid w:val="0014293B"/>
    <w:rsid w:val="00142AA5"/>
    <w:rsid w:val="001430C6"/>
    <w:rsid w:val="001441DA"/>
    <w:rsid w:val="0014439A"/>
    <w:rsid w:val="00144D3A"/>
    <w:rsid w:val="0014561D"/>
    <w:rsid w:val="00145A7A"/>
    <w:rsid w:val="00145A8C"/>
    <w:rsid w:val="00146A0E"/>
    <w:rsid w:val="00146A32"/>
    <w:rsid w:val="00146FB6"/>
    <w:rsid w:val="00147092"/>
    <w:rsid w:val="0014741F"/>
    <w:rsid w:val="00150FE6"/>
    <w:rsid w:val="0015130B"/>
    <w:rsid w:val="00152826"/>
    <w:rsid w:val="00152994"/>
    <w:rsid w:val="00152B88"/>
    <w:rsid w:val="001531D8"/>
    <w:rsid w:val="001533E0"/>
    <w:rsid w:val="00153C7D"/>
    <w:rsid w:val="00153D4B"/>
    <w:rsid w:val="00154D48"/>
    <w:rsid w:val="00154E68"/>
    <w:rsid w:val="0015554E"/>
    <w:rsid w:val="0015557C"/>
    <w:rsid w:val="00155BE9"/>
    <w:rsid w:val="00156050"/>
    <w:rsid w:val="00156B4D"/>
    <w:rsid w:val="0016035A"/>
    <w:rsid w:val="001604C4"/>
    <w:rsid w:val="00160787"/>
    <w:rsid w:val="00160849"/>
    <w:rsid w:val="00161229"/>
    <w:rsid w:val="001617FE"/>
    <w:rsid w:val="0016201C"/>
    <w:rsid w:val="00163506"/>
    <w:rsid w:val="00163BCA"/>
    <w:rsid w:val="00163F83"/>
    <w:rsid w:val="00163F87"/>
    <w:rsid w:val="00163FD2"/>
    <w:rsid w:val="0016463F"/>
    <w:rsid w:val="001647BD"/>
    <w:rsid w:val="001649DF"/>
    <w:rsid w:val="00164B10"/>
    <w:rsid w:val="001660E0"/>
    <w:rsid w:val="0016618C"/>
    <w:rsid w:val="0016663B"/>
    <w:rsid w:val="0016768B"/>
    <w:rsid w:val="001679C1"/>
    <w:rsid w:val="00167B1C"/>
    <w:rsid w:val="00167F6F"/>
    <w:rsid w:val="00170070"/>
    <w:rsid w:val="001703A8"/>
    <w:rsid w:val="001703F3"/>
    <w:rsid w:val="00170894"/>
    <w:rsid w:val="00170B45"/>
    <w:rsid w:val="001717F8"/>
    <w:rsid w:val="00171852"/>
    <w:rsid w:val="00171C3D"/>
    <w:rsid w:val="00172285"/>
    <w:rsid w:val="00172A23"/>
    <w:rsid w:val="00172BC0"/>
    <w:rsid w:val="00172CA8"/>
    <w:rsid w:val="00172F6B"/>
    <w:rsid w:val="001731E9"/>
    <w:rsid w:val="0017349F"/>
    <w:rsid w:val="0017379B"/>
    <w:rsid w:val="001737BD"/>
    <w:rsid w:val="00173B0B"/>
    <w:rsid w:val="00174372"/>
    <w:rsid w:val="001748E3"/>
    <w:rsid w:val="0017537F"/>
    <w:rsid w:val="0017593C"/>
    <w:rsid w:val="00175AB0"/>
    <w:rsid w:val="00176013"/>
    <w:rsid w:val="00176301"/>
    <w:rsid w:val="001765D9"/>
    <w:rsid w:val="001769C3"/>
    <w:rsid w:val="00176BAB"/>
    <w:rsid w:val="00176CAB"/>
    <w:rsid w:val="00176E11"/>
    <w:rsid w:val="00177017"/>
    <w:rsid w:val="001771EC"/>
    <w:rsid w:val="00180658"/>
    <w:rsid w:val="00180F0F"/>
    <w:rsid w:val="0018138F"/>
    <w:rsid w:val="0018179D"/>
    <w:rsid w:val="00181912"/>
    <w:rsid w:val="00181A17"/>
    <w:rsid w:val="00181BDE"/>
    <w:rsid w:val="00181D17"/>
    <w:rsid w:val="00181E5F"/>
    <w:rsid w:val="001820CA"/>
    <w:rsid w:val="00182810"/>
    <w:rsid w:val="0018326F"/>
    <w:rsid w:val="001834A6"/>
    <w:rsid w:val="00183938"/>
    <w:rsid w:val="00183AFA"/>
    <w:rsid w:val="0018424B"/>
    <w:rsid w:val="0018518B"/>
    <w:rsid w:val="001852AA"/>
    <w:rsid w:val="00185490"/>
    <w:rsid w:val="001854CC"/>
    <w:rsid w:val="00185696"/>
    <w:rsid w:val="001858B7"/>
    <w:rsid w:val="001858FD"/>
    <w:rsid w:val="00185BC8"/>
    <w:rsid w:val="00185EF2"/>
    <w:rsid w:val="00185F4C"/>
    <w:rsid w:val="00185FAE"/>
    <w:rsid w:val="001860BB"/>
    <w:rsid w:val="001861BC"/>
    <w:rsid w:val="001921A0"/>
    <w:rsid w:val="001922F7"/>
    <w:rsid w:val="00192409"/>
    <w:rsid w:val="00192671"/>
    <w:rsid w:val="00192BAB"/>
    <w:rsid w:val="00192F07"/>
    <w:rsid w:val="00193225"/>
    <w:rsid w:val="00193824"/>
    <w:rsid w:val="00193B66"/>
    <w:rsid w:val="0019478F"/>
    <w:rsid w:val="00194B10"/>
    <w:rsid w:val="001953A1"/>
    <w:rsid w:val="00195840"/>
    <w:rsid w:val="00195AA3"/>
    <w:rsid w:val="00196A92"/>
    <w:rsid w:val="00196E33"/>
    <w:rsid w:val="001A01A5"/>
    <w:rsid w:val="001A0227"/>
    <w:rsid w:val="001A0441"/>
    <w:rsid w:val="001A06BD"/>
    <w:rsid w:val="001A0ADF"/>
    <w:rsid w:val="001A10F6"/>
    <w:rsid w:val="001A14E5"/>
    <w:rsid w:val="001A17DD"/>
    <w:rsid w:val="001A1DC1"/>
    <w:rsid w:val="001A1FBD"/>
    <w:rsid w:val="001A23D0"/>
    <w:rsid w:val="001A26C5"/>
    <w:rsid w:val="001A2A91"/>
    <w:rsid w:val="001A337A"/>
    <w:rsid w:val="001A3818"/>
    <w:rsid w:val="001A3B9F"/>
    <w:rsid w:val="001A47D8"/>
    <w:rsid w:val="001A49C8"/>
    <w:rsid w:val="001A51B8"/>
    <w:rsid w:val="001A51BF"/>
    <w:rsid w:val="001A53CF"/>
    <w:rsid w:val="001A5746"/>
    <w:rsid w:val="001A5ACC"/>
    <w:rsid w:val="001A5D5B"/>
    <w:rsid w:val="001A6056"/>
    <w:rsid w:val="001A61AE"/>
    <w:rsid w:val="001A623A"/>
    <w:rsid w:val="001A6443"/>
    <w:rsid w:val="001A6C22"/>
    <w:rsid w:val="001A702E"/>
    <w:rsid w:val="001A71AD"/>
    <w:rsid w:val="001A74FB"/>
    <w:rsid w:val="001A7703"/>
    <w:rsid w:val="001A7C50"/>
    <w:rsid w:val="001A7DA8"/>
    <w:rsid w:val="001B091D"/>
    <w:rsid w:val="001B0EF1"/>
    <w:rsid w:val="001B10CA"/>
    <w:rsid w:val="001B110D"/>
    <w:rsid w:val="001B120E"/>
    <w:rsid w:val="001B15D2"/>
    <w:rsid w:val="001B1785"/>
    <w:rsid w:val="001B1C86"/>
    <w:rsid w:val="001B1F7C"/>
    <w:rsid w:val="001B21C6"/>
    <w:rsid w:val="001B24B6"/>
    <w:rsid w:val="001B2602"/>
    <w:rsid w:val="001B2F5A"/>
    <w:rsid w:val="001B3056"/>
    <w:rsid w:val="001B3956"/>
    <w:rsid w:val="001B3F90"/>
    <w:rsid w:val="001B41F9"/>
    <w:rsid w:val="001B554C"/>
    <w:rsid w:val="001B561D"/>
    <w:rsid w:val="001B5B69"/>
    <w:rsid w:val="001B5B89"/>
    <w:rsid w:val="001B624F"/>
    <w:rsid w:val="001B63B5"/>
    <w:rsid w:val="001B6576"/>
    <w:rsid w:val="001B6E70"/>
    <w:rsid w:val="001B7043"/>
    <w:rsid w:val="001B763E"/>
    <w:rsid w:val="001B78D5"/>
    <w:rsid w:val="001B7BDF"/>
    <w:rsid w:val="001B7F35"/>
    <w:rsid w:val="001C046D"/>
    <w:rsid w:val="001C0744"/>
    <w:rsid w:val="001C151C"/>
    <w:rsid w:val="001C2029"/>
    <w:rsid w:val="001C2159"/>
    <w:rsid w:val="001C2490"/>
    <w:rsid w:val="001C3223"/>
    <w:rsid w:val="001C3707"/>
    <w:rsid w:val="001C3B02"/>
    <w:rsid w:val="001C416B"/>
    <w:rsid w:val="001C553C"/>
    <w:rsid w:val="001C5DE5"/>
    <w:rsid w:val="001C6873"/>
    <w:rsid w:val="001C6AB3"/>
    <w:rsid w:val="001C6C23"/>
    <w:rsid w:val="001C7B30"/>
    <w:rsid w:val="001C7E69"/>
    <w:rsid w:val="001C7FD6"/>
    <w:rsid w:val="001D0185"/>
    <w:rsid w:val="001D057C"/>
    <w:rsid w:val="001D0C11"/>
    <w:rsid w:val="001D119B"/>
    <w:rsid w:val="001D17C1"/>
    <w:rsid w:val="001D2004"/>
    <w:rsid w:val="001D2637"/>
    <w:rsid w:val="001D2D10"/>
    <w:rsid w:val="001D3492"/>
    <w:rsid w:val="001D396C"/>
    <w:rsid w:val="001D4335"/>
    <w:rsid w:val="001D4473"/>
    <w:rsid w:val="001D4D8B"/>
    <w:rsid w:val="001D4DF1"/>
    <w:rsid w:val="001D4E86"/>
    <w:rsid w:val="001D5634"/>
    <w:rsid w:val="001D5895"/>
    <w:rsid w:val="001D59DA"/>
    <w:rsid w:val="001D6560"/>
    <w:rsid w:val="001D6B71"/>
    <w:rsid w:val="001D6C9D"/>
    <w:rsid w:val="001D7772"/>
    <w:rsid w:val="001D7B22"/>
    <w:rsid w:val="001D7DDE"/>
    <w:rsid w:val="001E0287"/>
    <w:rsid w:val="001E04C1"/>
    <w:rsid w:val="001E05C6"/>
    <w:rsid w:val="001E075E"/>
    <w:rsid w:val="001E0F28"/>
    <w:rsid w:val="001E1D8D"/>
    <w:rsid w:val="001E1F0B"/>
    <w:rsid w:val="001E2B4F"/>
    <w:rsid w:val="001E338B"/>
    <w:rsid w:val="001E38DF"/>
    <w:rsid w:val="001E4274"/>
    <w:rsid w:val="001E4581"/>
    <w:rsid w:val="001E4F02"/>
    <w:rsid w:val="001E54B7"/>
    <w:rsid w:val="001E589B"/>
    <w:rsid w:val="001E6689"/>
    <w:rsid w:val="001E72D0"/>
    <w:rsid w:val="001E7411"/>
    <w:rsid w:val="001F05FE"/>
    <w:rsid w:val="001F0A94"/>
    <w:rsid w:val="001F1149"/>
    <w:rsid w:val="001F1631"/>
    <w:rsid w:val="001F16DA"/>
    <w:rsid w:val="001F1B8C"/>
    <w:rsid w:val="001F1BDA"/>
    <w:rsid w:val="001F1CD8"/>
    <w:rsid w:val="001F2005"/>
    <w:rsid w:val="001F21BA"/>
    <w:rsid w:val="001F221E"/>
    <w:rsid w:val="001F2238"/>
    <w:rsid w:val="001F2900"/>
    <w:rsid w:val="001F30B7"/>
    <w:rsid w:val="001F370B"/>
    <w:rsid w:val="001F384C"/>
    <w:rsid w:val="001F3E03"/>
    <w:rsid w:val="001F4C4C"/>
    <w:rsid w:val="001F4EAD"/>
    <w:rsid w:val="001F4F39"/>
    <w:rsid w:val="001F518A"/>
    <w:rsid w:val="001F5A96"/>
    <w:rsid w:val="001F5C83"/>
    <w:rsid w:val="001F5F5A"/>
    <w:rsid w:val="001F6368"/>
    <w:rsid w:val="001F6842"/>
    <w:rsid w:val="001F7535"/>
    <w:rsid w:val="001F79EE"/>
    <w:rsid w:val="001F7B2A"/>
    <w:rsid w:val="001F7CB9"/>
    <w:rsid w:val="00201555"/>
    <w:rsid w:val="0020174D"/>
    <w:rsid w:val="00202414"/>
    <w:rsid w:val="002025FA"/>
    <w:rsid w:val="0020271A"/>
    <w:rsid w:val="00203D05"/>
    <w:rsid w:val="002056A9"/>
    <w:rsid w:val="0020571B"/>
    <w:rsid w:val="00205C85"/>
    <w:rsid w:val="002060AC"/>
    <w:rsid w:val="0020652E"/>
    <w:rsid w:val="002070BC"/>
    <w:rsid w:val="00207659"/>
    <w:rsid w:val="00207AB0"/>
    <w:rsid w:val="00207CA6"/>
    <w:rsid w:val="00210126"/>
    <w:rsid w:val="002105AD"/>
    <w:rsid w:val="0021062C"/>
    <w:rsid w:val="00210696"/>
    <w:rsid w:val="00210AC7"/>
    <w:rsid w:val="00210ADE"/>
    <w:rsid w:val="002111F3"/>
    <w:rsid w:val="002122AB"/>
    <w:rsid w:val="00212490"/>
    <w:rsid w:val="0021290C"/>
    <w:rsid w:val="00212AC9"/>
    <w:rsid w:val="00212B2F"/>
    <w:rsid w:val="00213300"/>
    <w:rsid w:val="00213452"/>
    <w:rsid w:val="00214383"/>
    <w:rsid w:val="002147EC"/>
    <w:rsid w:val="00214897"/>
    <w:rsid w:val="00215132"/>
    <w:rsid w:val="002154E6"/>
    <w:rsid w:val="00215803"/>
    <w:rsid w:val="00215DC9"/>
    <w:rsid w:val="0021616A"/>
    <w:rsid w:val="0021651E"/>
    <w:rsid w:val="00216F07"/>
    <w:rsid w:val="0021766D"/>
    <w:rsid w:val="002176BB"/>
    <w:rsid w:val="0022006F"/>
    <w:rsid w:val="00220681"/>
    <w:rsid w:val="00221156"/>
    <w:rsid w:val="002212A7"/>
    <w:rsid w:val="002215BD"/>
    <w:rsid w:val="00221DA0"/>
    <w:rsid w:val="0022239B"/>
    <w:rsid w:val="002227CB"/>
    <w:rsid w:val="00222877"/>
    <w:rsid w:val="002228FE"/>
    <w:rsid w:val="00222949"/>
    <w:rsid w:val="00223080"/>
    <w:rsid w:val="00223249"/>
    <w:rsid w:val="00223B6B"/>
    <w:rsid w:val="00223E40"/>
    <w:rsid w:val="00224968"/>
    <w:rsid w:val="002251D6"/>
    <w:rsid w:val="00225216"/>
    <w:rsid w:val="00225821"/>
    <w:rsid w:val="00226764"/>
    <w:rsid w:val="00226B5B"/>
    <w:rsid w:val="00226EEC"/>
    <w:rsid w:val="002274D6"/>
    <w:rsid w:val="002277CC"/>
    <w:rsid w:val="00227A62"/>
    <w:rsid w:val="00227AE9"/>
    <w:rsid w:val="00227FBB"/>
    <w:rsid w:val="00230631"/>
    <w:rsid w:val="00230918"/>
    <w:rsid w:val="00230D74"/>
    <w:rsid w:val="00230FF6"/>
    <w:rsid w:val="00231D4E"/>
    <w:rsid w:val="00231DAD"/>
    <w:rsid w:val="00232151"/>
    <w:rsid w:val="002322C9"/>
    <w:rsid w:val="002323A6"/>
    <w:rsid w:val="00232892"/>
    <w:rsid w:val="00232EC3"/>
    <w:rsid w:val="00233224"/>
    <w:rsid w:val="00233395"/>
    <w:rsid w:val="00233D37"/>
    <w:rsid w:val="002351AF"/>
    <w:rsid w:val="00235568"/>
    <w:rsid w:val="00237250"/>
    <w:rsid w:val="002379B2"/>
    <w:rsid w:val="00240DDA"/>
    <w:rsid w:val="00241398"/>
    <w:rsid w:val="0024213C"/>
    <w:rsid w:val="002429DA"/>
    <w:rsid w:val="00242B3D"/>
    <w:rsid w:val="00243E05"/>
    <w:rsid w:val="002440FD"/>
    <w:rsid w:val="00244175"/>
    <w:rsid w:val="00244200"/>
    <w:rsid w:val="002445D9"/>
    <w:rsid w:val="00245368"/>
    <w:rsid w:val="002456F8"/>
    <w:rsid w:val="002467E9"/>
    <w:rsid w:val="00246D10"/>
    <w:rsid w:val="00246EDC"/>
    <w:rsid w:val="002475E5"/>
    <w:rsid w:val="00247773"/>
    <w:rsid w:val="002514BE"/>
    <w:rsid w:val="0025153D"/>
    <w:rsid w:val="0025161E"/>
    <w:rsid w:val="00252660"/>
    <w:rsid w:val="00252689"/>
    <w:rsid w:val="00252752"/>
    <w:rsid w:val="00252CFD"/>
    <w:rsid w:val="00253957"/>
    <w:rsid w:val="0025451F"/>
    <w:rsid w:val="00254914"/>
    <w:rsid w:val="002556D7"/>
    <w:rsid w:val="00255EEA"/>
    <w:rsid w:val="0025662C"/>
    <w:rsid w:val="00256D1D"/>
    <w:rsid w:val="00256EA6"/>
    <w:rsid w:val="00257E29"/>
    <w:rsid w:val="00257E5E"/>
    <w:rsid w:val="00257F66"/>
    <w:rsid w:val="00260190"/>
    <w:rsid w:val="00260DB7"/>
    <w:rsid w:val="00260EB3"/>
    <w:rsid w:val="00260F11"/>
    <w:rsid w:val="00261893"/>
    <w:rsid w:val="00261B39"/>
    <w:rsid w:val="00261F98"/>
    <w:rsid w:val="0026219A"/>
    <w:rsid w:val="00263698"/>
    <w:rsid w:val="00263C99"/>
    <w:rsid w:val="00263EA0"/>
    <w:rsid w:val="00264647"/>
    <w:rsid w:val="00264650"/>
    <w:rsid w:val="00264672"/>
    <w:rsid w:val="0026530E"/>
    <w:rsid w:val="0026538D"/>
    <w:rsid w:val="002657A5"/>
    <w:rsid w:val="0026662C"/>
    <w:rsid w:val="00266798"/>
    <w:rsid w:val="0026699A"/>
    <w:rsid w:val="00266C12"/>
    <w:rsid w:val="00266C60"/>
    <w:rsid w:val="0026783E"/>
    <w:rsid w:val="00267891"/>
    <w:rsid w:val="0026799E"/>
    <w:rsid w:val="00267B80"/>
    <w:rsid w:val="00270034"/>
    <w:rsid w:val="0027014A"/>
    <w:rsid w:val="00270729"/>
    <w:rsid w:val="00270A7F"/>
    <w:rsid w:val="00270AA8"/>
    <w:rsid w:val="00270E03"/>
    <w:rsid w:val="00271227"/>
    <w:rsid w:val="00271C0E"/>
    <w:rsid w:val="00271CED"/>
    <w:rsid w:val="00272267"/>
    <w:rsid w:val="00272572"/>
    <w:rsid w:val="0027260A"/>
    <w:rsid w:val="00273851"/>
    <w:rsid w:val="00273BEF"/>
    <w:rsid w:val="00273C9D"/>
    <w:rsid w:val="00273F1B"/>
    <w:rsid w:val="0027408C"/>
    <w:rsid w:val="0027426F"/>
    <w:rsid w:val="002750DE"/>
    <w:rsid w:val="002751A1"/>
    <w:rsid w:val="0027563C"/>
    <w:rsid w:val="002756C7"/>
    <w:rsid w:val="00275961"/>
    <w:rsid w:val="00275AFD"/>
    <w:rsid w:val="00275CB3"/>
    <w:rsid w:val="00275D8E"/>
    <w:rsid w:val="00275F56"/>
    <w:rsid w:val="00276836"/>
    <w:rsid w:val="002769CA"/>
    <w:rsid w:val="00276AE3"/>
    <w:rsid w:val="00276CBB"/>
    <w:rsid w:val="002772CD"/>
    <w:rsid w:val="002772E5"/>
    <w:rsid w:val="00277665"/>
    <w:rsid w:val="00277A2E"/>
    <w:rsid w:val="0028038D"/>
    <w:rsid w:val="002807F0"/>
    <w:rsid w:val="002808D2"/>
    <w:rsid w:val="00280B5B"/>
    <w:rsid w:val="002814DC"/>
    <w:rsid w:val="00281D5C"/>
    <w:rsid w:val="00281E91"/>
    <w:rsid w:val="0028287E"/>
    <w:rsid w:val="002832D5"/>
    <w:rsid w:val="0028336D"/>
    <w:rsid w:val="002836D6"/>
    <w:rsid w:val="00283BFD"/>
    <w:rsid w:val="00284043"/>
    <w:rsid w:val="00284181"/>
    <w:rsid w:val="0028487E"/>
    <w:rsid w:val="00285010"/>
    <w:rsid w:val="00285D91"/>
    <w:rsid w:val="00286304"/>
    <w:rsid w:val="00286487"/>
    <w:rsid w:val="00287695"/>
    <w:rsid w:val="00287807"/>
    <w:rsid w:val="00287A70"/>
    <w:rsid w:val="00287D3A"/>
    <w:rsid w:val="002906FA"/>
    <w:rsid w:val="00290734"/>
    <w:rsid w:val="00290DDA"/>
    <w:rsid w:val="002910F9"/>
    <w:rsid w:val="002912B5"/>
    <w:rsid w:val="0029156C"/>
    <w:rsid w:val="00291A75"/>
    <w:rsid w:val="00292581"/>
    <w:rsid w:val="00292812"/>
    <w:rsid w:val="00292A48"/>
    <w:rsid w:val="00292F50"/>
    <w:rsid w:val="00292FC5"/>
    <w:rsid w:val="002935A5"/>
    <w:rsid w:val="00293A9C"/>
    <w:rsid w:val="00293DEC"/>
    <w:rsid w:val="00294259"/>
    <w:rsid w:val="00294354"/>
    <w:rsid w:val="002944BD"/>
    <w:rsid w:val="002948DD"/>
    <w:rsid w:val="00295A14"/>
    <w:rsid w:val="00295C06"/>
    <w:rsid w:val="002961E6"/>
    <w:rsid w:val="00296BB2"/>
    <w:rsid w:val="0029715A"/>
    <w:rsid w:val="00297310"/>
    <w:rsid w:val="00297F7D"/>
    <w:rsid w:val="002A01C2"/>
    <w:rsid w:val="002A047B"/>
    <w:rsid w:val="002A0D5C"/>
    <w:rsid w:val="002A0FE2"/>
    <w:rsid w:val="002A139A"/>
    <w:rsid w:val="002A14E3"/>
    <w:rsid w:val="002A1727"/>
    <w:rsid w:val="002A1825"/>
    <w:rsid w:val="002A2015"/>
    <w:rsid w:val="002A254F"/>
    <w:rsid w:val="002A265E"/>
    <w:rsid w:val="002A2BF2"/>
    <w:rsid w:val="002A2D19"/>
    <w:rsid w:val="002A427F"/>
    <w:rsid w:val="002A4588"/>
    <w:rsid w:val="002A4732"/>
    <w:rsid w:val="002A4846"/>
    <w:rsid w:val="002A4AF6"/>
    <w:rsid w:val="002A50CA"/>
    <w:rsid w:val="002A55FE"/>
    <w:rsid w:val="002A55FF"/>
    <w:rsid w:val="002A5AF4"/>
    <w:rsid w:val="002A5D5E"/>
    <w:rsid w:val="002A5E33"/>
    <w:rsid w:val="002A6956"/>
    <w:rsid w:val="002A698E"/>
    <w:rsid w:val="002A6CD4"/>
    <w:rsid w:val="002A6FC9"/>
    <w:rsid w:val="002A7CF0"/>
    <w:rsid w:val="002A7D3B"/>
    <w:rsid w:val="002B02FD"/>
    <w:rsid w:val="002B0616"/>
    <w:rsid w:val="002B069F"/>
    <w:rsid w:val="002B09BC"/>
    <w:rsid w:val="002B1180"/>
    <w:rsid w:val="002B19B2"/>
    <w:rsid w:val="002B1B38"/>
    <w:rsid w:val="002B1CF5"/>
    <w:rsid w:val="002B1D27"/>
    <w:rsid w:val="002B24F4"/>
    <w:rsid w:val="002B2759"/>
    <w:rsid w:val="002B2900"/>
    <w:rsid w:val="002B2AB5"/>
    <w:rsid w:val="002B2B55"/>
    <w:rsid w:val="002B2C13"/>
    <w:rsid w:val="002B2E33"/>
    <w:rsid w:val="002B3AD9"/>
    <w:rsid w:val="002B4CE4"/>
    <w:rsid w:val="002B5BBF"/>
    <w:rsid w:val="002B5D4C"/>
    <w:rsid w:val="002B6093"/>
    <w:rsid w:val="002B65AD"/>
    <w:rsid w:val="002B6864"/>
    <w:rsid w:val="002B6F5D"/>
    <w:rsid w:val="002B7E21"/>
    <w:rsid w:val="002C04CE"/>
    <w:rsid w:val="002C0A0C"/>
    <w:rsid w:val="002C0DDC"/>
    <w:rsid w:val="002C1003"/>
    <w:rsid w:val="002C1B8C"/>
    <w:rsid w:val="002C1F9E"/>
    <w:rsid w:val="002C212C"/>
    <w:rsid w:val="002C31B5"/>
    <w:rsid w:val="002C3DE3"/>
    <w:rsid w:val="002C42C8"/>
    <w:rsid w:val="002C437A"/>
    <w:rsid w:val="002C4C0A"/>
    <w:rsid w:val="002C628E"/>
    <w:rsid w:val="002C6325"/>
    <w:rsid w:val="002C641E"/>
    <w:rsid w:val="002C69AD"/>
    <w:rsid w:val="002C7C05"/>
    <w:rsid w:val="002C7DD8"/>
    <w:rsid w:val="002D1EA9"/>
    <w:rsid w:val="002D2C35"/>
    <w:rsid w:val="002D3364"/>
    <w:rsid w:val="002D3563"/>
    <w:rsid w:val="002D361F"/>
    <w:rsid w:val="002D381D"/>
    <w:rsid w:val="002D39BF"/>
    <w:rsid w:val="002D3BAC"/>
    <w:rsid w:val="002D4126"/>
    <w:rsid w:val="002D480C"/>
    <w:rsid w:val="002D4814"/>
    <w:rsid w:val="002D4925"/>
    <w:rsid w:val="002D4B38"/>
    <w:rsid w:val="002D53E2"/>
    <w:rsid w:val="002D5827"/>
    <w:rsid w:val="002D7643"/>
    <w:rsid w:val="002E08B0"/>
    <w:rsid w:val="002E0B89"/>
    <w:rsid w:val="002E150E"/>
    <w:rsid w:val="002E1916"/>
    <w:rsid w:val="002E25CB"/>
    <w:rsid w:val="002E3107"/>
    <w:rsid w:val="002E329B"/>
    <w:rsid w:val="002E3E3B"/>
    <w:rsid w:val="002E3E84"/>
    <w:rsid w:val="002E441E"/>
    <w:rsid w:val="002E515C"/>
    <w:rsid w:val="002E587A"/>
    <w:rsid w:val="002E58E2"/>
    <w:rsid w:val="002E5F4C"/>
    <w:rsid w:val="002E65E0"/>
    <w:rsid w:val="002E6C9D"/>
    <w:rsid w:val="002E6E2C"/>
    <w:rsid w:val="002E701B"/>
    <w:rsid w:val="002E733A"/>
    <w:rsid w:val="002E7573"/>
    <w:rsid w:val="002E75F2"/>
    <w:rsid w:val="002E7BA7"/>
    <w:rsid w:val="002E7BFC"/>
    <w:rsid w:val="002E7FDE"/>
    <w:rsid w:val="002F0043"/>
    <w:rsid w:val="002F1B98"/>
    <w:rsid w:val="002F22C5"/>
    <w:rsid w:val="002F3181"/>
    <w:rsid w:val="002F3188"/>
    <w:rsid w:val="002F31FC"/>
    <w:rsid w:val="002F38BA"/>
    <w:rsid w:val="002F3AA6"/>
    <w:rsid w:val="002F3DBD"/>
    <w:rsid w:val="002F4739"/>
    <w:rsid w:val="002F4B28"/>
    <w:rsid w:val="002F4F00"/>
    <w:rsid w:val="002F4F58"/>
    <w:rsid w:val="002F580E"/>
    <w:rsid w:val="002F646F"/>
    <w:rsid w:val="002F6BC0"/>
    <w:rsid w:val="002F6BF8"/>
    <w:rsid w:val="002F6C1C"/>
    <w:rsid w:val="002F6C1E"/>
    <w:rsid w:val="002F6FCD"/>
    <w:rsid w:val="002F705D"/>
    <w:rsid w:val="002F791A"/>
    <w:rsid w:val="002F7B16"/>
    <w:rsid w:val="002F7BD3"/>
    <w:rsid w:val="00300092"/>
    <w:rsid w:val="00300668"/>
    <w:rsid w:val="003006F7"/>
    <w:rsid w:val="00300820"/>
    <w:rsid w:val="00300E4D"/>
    <w:rsid w:val="00301955"/>
    <w:rsid w:val="00301DBA"/>
    <w:rsid w:val="00301E84"/>
    <w:rsid w:val="00302256"/>
    <w:rsid w:val="0030230D"/>
    <w:rsid w:val="00302C0A"/>
    <w:rsid w:val="00302C31"/>
    <w:rsid w:val="00302F20"/>
    <w:rsid w:val="00303711"/>
    <w:rsid w:val="003038C9"/>
    <w:rsid w:val="003038CD"/>
    <w:rsid w:val="00303966"/>
    <w:rsid w:val="00304A77"/>
    <w:rsid w:val="00304EA1"/>
    <w:rsid w:val="0030561E"/>
    <w:rsid w:val="00306390"/>
    <w:rsid w:val="00306AFE"/>
    <w:rsid w:val="00306B78"/>
    <w:rsid w:val="00306EF4"/>
    <w:rsid w:val="00307F11"/>
    <w:rsid w:val="00310167"/>
    <w:rsid w:val="003107C6"/>
    <w:rsid w:val="00310ECB"/>
    <w:rsid w:val="0031110F"/>
    <w:rsid w:val="0031116F"/>
    <w:rsid w:val="003117F2"/>
    <w:rsid w:val="00311906"/>
    <w:rsid w:val="00312770"/>
    <w:rsid w:val="00312ACF"/>
    <w:rsid w:val="0031327C"/>
    <w:rsid w:val="003133D0"/>
    <w:rsid w:val="00314C29"/>
    <w:rsid w:val="00314D64"/>
    <w:rsid w:val="00315C34"/>
    <w:rsid w:val="003162A2"/>
    <w:rsid w:val="00317617"/>
    <w:rsid w:val="00320558"/>
    <w:rsid w:val="00320572"/>
    <w:rsid w:val="0032098B"/>
    <w:rsid w:val="00320CAE"/>
    <w:rsid w:val="00321816"/>
    <w:rsid w:val="0032200F"/>
    <w:rsid w:val="003222C8"/>
    <w:rsid w:val="0032233B"/>
    <w:rsid w:val="00322FFA"/>
    <w:rsid w:val="00323D0F"/>
    <w:rsid w:val="00324166"/>
    <w:rsid w:val="0032451E"/>
    <w:rsid w:val="003248C5"/>
    <w:rsid w:val="00324C73"/>
    <w:rsid w:val="003256F0"/>
    <w:rsid w:val="003259AB"/>
    <w:rsid w:val="00325CD4"/>
    <w:rsid w:val="00325DCE"/>
    <w:rsid w:val="003263E3"/>
    <w:rsid w:val="00326B79"/>
    <w:rsid w:val="00326DE0"/>
    <w:rsid w:val="00326F2E"/>
    <w:rsid w:val="00327AEA"/>
    <w:rsid w:val="00327E9C"/>
    <w:rsid w:val="00330013"/>
    <w:rsid w:val="00330681"/>
    <w:rsid w:val="00330B61"/>
    <w:rsid w:val="00331355"/>
    <w:rsid w:val="0033145E"/>
    <w:rsid w:val="0033155C"/>
    <w:rsid w:val="00331AA3"/>
    <w:rsid w:val="00331F86"/>
    <w:rsid w:val="003324A2"/>
    <w:rsid w:val="003328E3"/>
    <w:rsid w:val="00333400"/>
    <w:rsid w:val="0033385E"/>
    <w:rsid w:val="00333FEB"/>
    <w:rsid w:val="00334015"/>
    <w:rsid w:val="003341BF"/>
    <w:rsid w:val="0033436C"/>
    <w:rsid w:val="0033444A"/>
    <w:rsid w:val="00334DD0"/>
    <w:rsid w:val="003352E6"/>
    <w:rsid w:val="003352F7"/>
    <w:rsid w:val="00335341"/>
    <w:rsid w:val="00335589"/>
    <w:rsid w:val="00335A2F"/>
    <w:rsid w:val="00335DB7"/>
    <w:rsid w:val="003364A8"/>
    <w:rsid w:val="003367F8"/>
    <w:rsid w:val="003368CB"/>
    <w:rsid w:val="003373BA"/>
    <w:rsid w:val="0034015D"/>
    <w:rsid w:val="00340647"/>
    <w:rsid w:val="0034085D"/>
    <w:rsid w:val="003409A1"/>
    <w:rsid w:val="00340D3A"/>
    <w:rsid w:val="00341037"/>
    <w:rsid w:val="003413CA"/>
    <w:rsid w:val="00341951"/>
    <w:rsid w:val="003420D7"/>
    <w:rsid w:val="003422B9"/>
    <w:rsid w:val="003433C5"/>
    <w:rsid w:val="0034384D"/>
    <w:rsid w:val="003441A9"/>
    <w:rsid w:val="003442EA"/>
    <w:rsid w:val="00344506"/>
    <w:rsid w:val="00344977"/>
    <w:rsid w:val="00345090"/>
    <w:rsid w:val="0034513C"/>
    <w:rsid w:val="00345B6D"/>
    <w:rsid w:val="003461B4"/>
    <w:rsid w:val="00346EC5"/>
    <w:rsid w:val="00347093"/>
    <w:rsid w:val="00347793"/>
    <w:rsid w:val="00347969"/>
    <w:rsid w:val="00347AEB"/>
    <w:rsid w:val="00347C76"/>
    <w:rsid w:val="00350854"/>
    <w:rsid w:val="00350D8B"/>
    <w:rsid w:val="00350E95"/>
    <w:rsid w:val="00351DF7"/>
    <w:rsid w:val="00352CAE"/>
    <w:rsid w:val="00353428"/>
    <w:rsid w:val="00353741"/>
    <w:rsid w:val="00354024"/>
    <w:rsid w:val="00354B08"/>
    <w:rsid w:val="00354B96"/>
    <w:rsid w:val="00354F69"/>
    <w:rsid w:val="00355A09"/>
    <w:rsid w:val="003565AC"/>
    <w:rsid w:val="0035680C"/>
    <w:rsid w:val="00357081"/>
    <w:rsid w:val="003571EC"/>
    <w:rsid w:val="003576B2"/>
    <w:rsid w:val="00360504"/>
    <w:rsid w:val="00360DC0"/>
    <w:rsid w:val="00361077"/>
    <w:rsid w:val="00361261"/>
    <w:rsid w:val="003619AB"/>
    <w:rsid w:val="0036223C"/>
    <w:rsid w:val="003629C3"/>
    <w:rsid w:val="003638A7"/>
    <w:rsid w:val="0036414B"/>
    <w:rsid w:val="0036417E"/>
    <w:rsid w:val="003646DE"/>
    <w:rsid w:val="00364C84"/>
    <w:rsid w:val="00365A90"/>
    <w:rsid w:val="00365B13"/>
    <w:rsid w:val="00365DF5"/>
    <w:rsid w:val="003667D2"/>
    <w:rsid w:val="003670C7"/>
    <w:rsid w:val="003672DE"/>
    <w:rsid w:val="00367302"/>
    <w:rsid w:val="00367589"/>
    <w:rsid w:val="003675DB"/>
    <w:rsid w:val="00367689"/>
    <w:rsid w:val="00367D60"/>
    <w:rsid w:val="003700F0"/>
    <w:rsid w:val="0037020A"/>
    <w:rsid w:val="003703DD"/>
    <w:rsid w:val="00370998"/>
    <w:rsid w:val="00370E09"/>
    <w:rsid w:val="003719D4"/>
    <w:rsid w:val="00371AC1"/>
    <w:rsid w:val="00372710"/>
    <w:rsid w:val="00373452"/>
    <w:rsid w:val="00373A6B"/>
    <w:rsid w:val="003740A1"/>
    <w:rsid w:val="00374174"/>
    <w:rsid w:val="0037439A"/>
    <w:rsid w:val="003743D9"/>
    <w:rsid w:val="00374545"/>
    <w:rsid w:val="003746C4"/>
    <w:rsid w:val="003749AF"/>
    <w:rsid w:val="00374B42"/>
    <w:rsid w:val="00375A66"/>
    <w:rsid w:val="00375ABE"/>
    <w:rsid w:val="0037612E"/>
    <w:rsid w:val="0037654B"/>
    <w:rsid w:val="00376741"/>
    <w:rsid w:val="003767DC"/>
    <w:rsid w:val="00376F9A"/>
    <w:rsid w:val="0037749F"/>
    <w:rsid w:val="003801C7"/>
    <w:rsid w:val="00381032"/>
    <w:rsid w:val="003815F7"/>
    <w:rsid w:val="003816D7"/>
    <w:rsid w:val="00381A9F"/>
    <w:rsid w:val="00382471"/>
    <w:rsid w:val="0038276C"/>
    <w:rsid w:val="003827B1"/>
    <w:rsid w:val="00382EDA"/>
    <w:rsid w:val="00382F58"/>
    <w:rsid w:val="00382F82"/>
    <w:rsid w:val="00382FDA"/>
    <w:rsid w:val="003846F8"/>
    <w:rsid w:val="00384CB0"/>
    <w:rsid w:val="003857D5"/>
    <w:rsid w:val="00385C52"/>
    <w:rsid w:val="00385DC5"/>
    <w:rsid w:val="0038684D"/>
    <w:rsid w:val="00386E11"/>
    <w:rsid w:val="0038736E"/>
    <w:rsid w:val="00387B26"/>
    <w:rsid w:val="0039038E"/>
    <w:rsid w:val="0039128E"/>
    <w:rsid w:val="00391CE5"/>
    <w:rsid w:val="003923DE"/>
    <w:rsid w:val="00392619"/>
    <w:rsid w:val="003926CC"/>
    <w:rsid w:val="00392819"/>
    <w:rsid w:val="003928A8"/>
    <w:rsid w:val="003935A6"/>
    <w:rsid w:val="0039366E"/>
    <w:rsid w:val="00393C5A"/>
    <w:rsid w:val="0039472C"/>
    <w:rsid w:val="00394A34"/>
    <w:rsid w:val="003952E2"/>
    <w:rsid w:val="003954A7"/>
    <w:rsid w:val="00395B66"/>
    <w:rsid w:val="00395C7A"/>
    <w:rsid w:val="00396460"/>
    <w:rsid w:val="00396897"/>
    <w:rsid w:val="00396A4D"/>
    <w:rsid w:val="003A0064"/>
    <w:rsid w:val="003A00C1"/>
    <w:rsid w:val="003A04FC"/>
    <w:rsid w:val="003A09EB"/>
    <w:rsid w:val="003A1235"/>
    <w:rsid w:val="003A1A14"/>
    <w:rsid w:val="003A1BD1"/>
    <w:rsid w:val="003A1C3D"/>
    <w:rsid w:val="003A1EC5"/>
    <w:rsid w:val="003A297B"/>
    <w:rsid w:val="003A29CA"/>
    <w:rsid w:val="003A2FC9"/>
    <w:rsid w:val="003A31DB"/>
    <w:rsid w:val="003A3807"/>
    <w:rsid w:val="003A3A5E"/>
    <w:rsid w:val="003A3D73"/>
    <w:rsid w:val="003A4EE9"/>
    <w:rsid w:val="003A5267"/>
    <w:rsid w:val="003A5664"/>
    <w:rsid w:val="003A59B2"/>
    <w:rsid w:val="003A5D75"/>
    <w:rsid w:val="003A5E26"/>
    <w:rsid w:val="003A5FC4"/>
    <w:rsid w:val="003A72FC"/>
    <w:rsid w:val="003A7435"/>
    <w:rsid w:val="003A7AB0"/>
    <w:rsid w:val="003B066F"/>
    <w:rsid w:val="003B0B7C"/>
    <w:rsid w:val="003B113A"/>
    <w:rsid w:val="003B18DE"/>
    <w:rsid w:val="003B242E"/>
    <w:rsid w:val="003B3955"/>
    <w:rsid w:val="003B3BB4"/>
    <w:rsid w:val="003B4642"/>
    <w:rsid w:val="003B50B9"/>
    <w:rsid w:val="003B5D7B"/>
    <w:rsid w:val="003B675B"/>
    <w:rsid w:val="003B6809"/>
    <w:rsid w:val="003B7A14"/>
    <w:rsid w:val="003B7A55"/>
    <w:rsid w:val="003B7B30"/>
    <w:rsid w:val="003B7EC9"/>
    <w:rsid w:val="003C000A"/>
    <w:rsid w:val="003C024A"/>
    <w:rsid w:val="003C067C"/>
    <w:rsid w:val="003C0A17"/>
    <w:rsid w:val="003C1662"/>
    <w:rsid w:val="003C1915"/>
    <w:rsid w:val="003C1BB6"/>
    <w:rsid w:val="003C1CDE"/>
    <w:rsid w:val="003C22B5"/>
    <w:rsid w:val="003C2E99"/>
    <w:rsid w:val="003C34B8"/>
    <w:rsid w:val="003C366E"/>
    <w:rsid w:val="003C36E1"/>
    <w:rsid w:val="003C3954"/>
    <w:rsid w:val="003C3A1C"/>
    <w:rsid w:val="003C3A58"/>
    <w:rsid w:val="003C3BBB"/>
    <w:rsid w:val="003C449C"/>
    <w:rsid w:val="003C49E0"/>
    <w:rsid w:val="003C4BE1"/>
    <w:rsid w:val="003C5339"/>
    <w:rsid w:val="003C58B1"/>
    <w:rsid w:val="003C5A69"/>
    <w:rsid w:val="003C5EB5"/>
    <w:rsid w:val="003C5F3B"/>
    <w:rsid w:val="003C5F64"/>
    <w:rsid w:val="003C63AB"/>
    <w:rsid w:val="003C6670"/>
    <w:rsid w:val="003C6F5A"/>
    <w:rsid w:val="003C7391"/>
    <w:rsid w:val="003D05D2"/>
    <w:rsid w:val="003D144B"/>
    <w:rsid w:val="003D173E"/>
    <w:rsid w:val="003D18B6"/>
    <w:rsid w:val="003D19C2"/>
    <w:rsid w:val="003D20EA"/>
    <w:rsid w:val="003D21A8"/>
    <w:rsid w:val="003D2248"/>
    <w:rsid w:val="003D244E"/>
    <w:rsid w:val="003D2592"/>
    <w:rsid w:val="003D2EA8"/>
    <w:rsid w:val="003D396A"/>
    <w:rsid w:val="003D3AB4"/>
    <w:rsid w:val="003D3ACE"/>
    <w:rsid w:val="003D3CAC"/>
    <w:rsid w:val="003D4596"/>
    <w:rsid w:val="003D4605"/>
    <w:rsid w:val="003D49AA"/>
    <w:rsid w:val="003D500E"/>
    <w:rsid w:val="003D56CC"/>
    <w:rsid w:val="003D5820"/>
    <w:rsid w:val="003D6888"/>
    <w:rsid w:val="003D6E87"/>
    <w:rsid w:val="003D6EF3"/>
    <w:rsid w:val="003D7556"/>
    <w:rsid w:val="003D7DFA"/>
    <w:rsid w:val="003E0780"/>
    <w:rsid w:val="003E0791"/>
    <w:rsid w:val="003E0861"/>
    <w:rsid w:val="003E0B56"/>
    <w:rsid w:val="003E0B63"/>
    <w:rsid w:val="003E0C59"/>
    <w:rsid w:val="003E0E64"/>
    <w:rsid w:val="003E17B5"/>
    <w:rsid w:val="003E1850"/>
    <w:rsid w:val="003E191A"/>
    <w:rsid w:val="003E1A55"/>
    <w:rsid w:val="003E200E"/>
    <w:rsid w:val="003E290B"/>
    <w:rsid w:val="003E296C"/>
    <w:rsid w:val="003E2A94"/>
    <w:rsid w:val="003E2C5E"/>
    <w:rsid w:val="003E2F23"/>
    <w:rsid w:val="003E3270"/>
    <w:rsid w:val="003E3338"/>
    <w:rsid w:val="003E3B77"/>
    <w:rsid w:val="003E4502"/>
    <w:rsid w:val="003E4BD0"/>
    <w:rsid w:val="003E5089"/>
    <w:rsid w:val="003E5233"/>
    <w:rsid w:val="003E52C3"/>
    <w:rsid w:val="003E5895"/>
    <w:rsid w:val="003E5A96"/>
    <w:rsid w:val="003E6A38"/>
    <w:rsid w:val="003E6A83"/>
    <w:rsid w:val="003F07E6"/>
    <w:rsid w:val="003F1850"/>
    <w:rsid w:val="003F20CE"/>
    <w:rsid w:val="003F2690"/>
    <w:rsid w:val="003F296A"/>
    <w:rsid w:val="003F2ACE"/>
    <w:rsid w:val="003F3195"/>
    <w:rsid w:val="003F354B"/>
    <w:rsid w:val="003F38B0"/>
    <w:rsid w:val="003F4099"/>
    <w:rsid w:val="003F50E8"/>
    <w:rsid w:val="003F5372"/>
    <w:rsid w:val="003F53A3"/>
    <w:rsid w:val="003F543A"/>
    <w:rsid w:val="003F563E"/>
    <w:rsid w:val="003F575B"/>
    <w:rsid w:val="003F5BE2"/>
    <w:rsid w:val="003F5DE5"/>
    <w:rsid w:val="003F5E90"/>
    <w:rsid w:val="003F6230"/>
    <w:rsid w:val="003F63E4"/>
    <w:rsid w:val="003F676A"/>
    <w:rsid w:val="003F6A74"/>
    <w:rsid w:val="003F6B44"/>
    <w:rsid w:val="003F6F48"/>
    <w:rsid w:val="003F77FD"/>
    <w:rsid w:val="003F7920"/>
    <w:rsid w:val="003F7987"/>
    <w:rsid w:val="003F7B86"/>
    <w:rsid w:val="003F7BD4"/>
    <w:rsid w:val="003F7FE6"/>
    <w:rsid w:val="00401392"/>
    <w:rsid w:val="004020E3"/>
    <w:rsid w:val="0040248E"/>
    <w:rsid w:val="004024BA"/>
    <w:rsid w:val="0040284F"/>
    <w:rsid w:val="00402B9E"/>
    <w:rsid w:val="004036F2"/>
    <w:rsid w:val="00403969"/>
    <w:rsid w:val="00403B54"/>
    <w:rsid w:val="00404407"/>
    <w:rsid w:val="004044F4"/>
    <w:rsid w:val="004046A8"/>
    <w:rsid w:val="00404AA2"/>
    <w:rsid w:val="0040516D"/>
    <w:rsid w:val="00407358"/>
    <w:rsid w:val="00407758"/>
    <w:rsid w:val="00407EE5"/>
    <w:rsid w:val="0041031B"/>
    <w:rsid w:val="00410359"/>
    <w:rsid w:val="00410817"/>
    <w:rsid w:val="00411598"/>
    <w:rsid w:val="004123B7"/>
    <w:rsid w:val="00412667"/>
    <w:rsid w:val="004127A1"/>
    <w:rsid w:val="0041286F"/>
    <w:rsid w:val="0041289E"/>
    <w:rsid w:val="00413A0B"/>
    <w:rsid w:val="00414211"/>
    <w:rsid w:val="00414B94"/>
    <w:rsid w:val="004152A6"/>
    <w:rsid w:val="00415A01"/>
    <w:rsid w:val="00416009"/>
    <w:rsid w:val="00416405"/>
    <w:rsid w:val="004167B7"/>
    <w:rsid w:val="004170BD"/>
    <w:rsid w:val="004170D3"/>
    <w:rsid w:val="0041726C"/>
    <w:rsid w:val="004173D5"/>
    <w:rsid w:val="0041758A"/>
    <w:rsid w:val="0041794F"/>
    <w:rsid w:val="00417BB8"/>
    <w:rsid w:val="00417C86"/>
    <w:rsid w:val="00420A1B"/>
    <w:rsid w:val="00420A1D"/>
    <w:rsid w:val="0042134B"/>
    <w:rsid w:val="0042171E"/>
    <w:rsid w:val="00421A6A"/>
    <w:rsid w:val="00422A5B"/>
    <w:rsid w:val="0042317B"/>
    <w:rsid w:val="00423643"/>
    <w:rsid w:val="004245DB"/>
    <w:rsid w:val="00425E80"/>
    <w:rsid w:val="00426138"/>
    <w:rsid w:val="004265E2"/>
    <w:rsid w:val="00426C04"/>
    <w:rsid w:val="0042744C"/>
    <w:rsid w:val="00427BB3"/>
    <w:rsid w:val="00427D7F"/>
    <w:rsid w:val="004305F3"/>
    <w:rsid w:val="004308C8"/>
    <w:rsid w:val="00430E24"/>
    <w:rsid w:val="004320A1"/>
    <w:rsid w:val="0043305B"/>
    <w:rsid w:val="004333B6"/>
    <w:rsid w:val="004337CD"/>
    <w:rsid w:val="004342C1"/>
    <w:rsid w:val="00434998"/>
    <w:rsid w:val="004349C7"/>
    <w:rsid w:val="00434B26"/>
    <w:rsid w:val="00434F2A"/>
    <w:rsid w:val="004350F2"/>
    <w:rsid w:val="00435F73"/>
    <w:rsid w:val="00435FCE"/>
    <w:rsid w:val="00436755"/>
    <w:rsid w:val="00436951"/>
    <w:rsid w:val="00436AEC"/>
    <w:rsid w:val="00436B9A"/>
    <w:rsid w:val="0043700C"/>
    <w:rsid w:val="00437252"/>
    <w:rsid w:val="0043732B"/>
    <w:rsid w:val="004379D8"/>
    <w:rsid w:val="004409B2"/>
    <w:rsid w:val="004410DF"/>
    <w:rsid w:val="0044114B"/>
    <w:rsid w:val="004412CB"/>
    <w:rsid w:val="00441333"/>
    <w:rsid w:val="004415F1"/>
    <w:rsid w:val="00441707"/>
    <w:rsid w:val="004417AE"/>
    <w:rsid w:val="004421B8"/>
    <w:rsid w:val="004429C3"/>
    <w:rsid w:val="004439EC"/>
    <w:rsid w:val="0044444D"/>
    <w:rsid w:val="0044449D"/>
    <w:rsid w:val="004463DF"/>
    <w:rsid w:val="0044644E"/>
    <w:rsid w:val="00446554"/>
    <w:rsid w:val="00447603"/>
    <w:rsid w:val="00447833"/>
    <w:rsid w:val="004478C7"/>
    <w:rsid w:val="00447FFB"/>
    <w:rsid w:val="004500FE"/>
    <w:rsid w:val="00450C68"/>
    <w:rsid w:val="0045142D"/>
    <w:rsid w:val="00451574"/>
    <w:rsid w:val="00451694"/>
    <w:rsid w:val="004517E0"/>
    <w:rsid w:val="0045210A"/>
    <w:rsid w:val="0045235A"/>
    <w:rsid w:val="00452A0C"/>
    <w:rsid w:val="00452EDB"/>
    <w:rsid w:val="00452FEC"/>
    <w:rsid w:val="004537CD"/>
    <w:rsid w:val="00453DD3"/>
    <w:rsid w:val="0045482C"/>
    <w:rsid w:val="00455B77"/>
    <w:rsid w:val="0045649B"/>
    <w:rsid w:val="00457048"/>
    <w:rsid w:val="0045739E"/>
    <w:rsid w:val="004573C4"/>
    <w:rsid w:val="00457482"/>
    <w:rsid w:val="004602F3"/>
    <w:rsid w:val="004606D0"/>
    <w:rsid w:val="00460724"/>
    <w:rsid w:val="004615C0"/>
    <w:rsid w:val="00461790"/>
    <w:rsid w:val="00461B86"/>
    <w:rsid w:val="004621BE"/>
    <w:rsid w:val="00462319"/>
    <w:rsid w:val="00462E5C"/>
    <w:rsid w:val="00463324"/>
    <w:rsid w:val="004633A7"/>
    <w:rsid w:val="00463760"/>
    <w:rsid w:val="004637F0"/>
    <w:rsid w:val="00463F7A"/>
    <w:rsid w:val="00465335"/>
    <w:rsid w:val="00465416"/>
    <w:rsid w:val="004656F8"/>
    <w:rsid w:val="004659D6"/>
    <w:rsid w:val="00465AD7"/>
    <w:rsid w:val="00465E88"/>
    <w:rsid w:val="00465F91"/>
    <w:rsid w:val="00466728"/>
    <w:rsid w:val="00466BC4"/>
    <w:rsid w:val="00466F35"/>
    <w:rsid w:val="004671E8"/>
    <w:rsid w:val="0046783C"/>
    <w:rsid w:val="00467D8E"/>
    <w:rsid w:val="0047012A"/>
    <w:rsid w:val="004709A8"/>
    <w:rsid w:val="00470DEE"/>
    <w:rsid w:val="00470F7E"/>
    <w:rsid w:val="0047109E"/>
    <w:rsid w:val="00471168"/>
    <w:rsid w:val="00471261"/>
    <w:rsid w:val="004713CB"/>
    <w:rsid w:val="004714ED"/>
    <w:rsid w:val="004715C3"/>
    <w:rsid w:val="00471D52"/>
    <w:rsid w:val="00472066"/>
    <w:rsid w:val="00472195"/>
    <w:rsid w:val="00472251"/>
    <w:rsid w:val="00472364"/>
    <w:rsid w:val="00472FA1"/>
    <w:rsid w:val="004734BC"/>
    <w:rsid w:val="00473B4B"/>
    <w:rsid w:val="00473BF8"/>
    <w:rsid w:val="004740A1"/>
    <w:rsid w:val="0047451B"/>
    <w:rsid w:val="00474577"/>
    <w:rsid w:val="0047463E"/>
    <w:rsid w:val="00474806"/>
    <w:rsid w:val="00474ACF"/>
    <w:rsid w:val="00475ACD"/>
    <w:rsid w:val="004760B1"/>
    <w:rsid w:val="004761F9"/>
    <w:rsid w:val="0047715B"/>
    <w:rsid w:val="00477702"/>
    <w:rsid w:val="00477A13"/>
    <w:rsid w:val="00477F7E"/>
    <w:rsid w:val="004806CD"/>
    <w:rsid w:val="00480865"/>
    <w:rsid w:val="004826AA"/>
    <w:rsid w:val="0048288D"/>
    <w:rsid w:val="00482C92"/>
    <w:rsid w:val="00482DC9"/>
    <w:rsid w:val="004834F6"/>
    <w:rsid w:val="004839C6"/>
    <w:rsid w:val="00483F2B"/>
    <w:rsid w:val="004840F4"/>
    <w:rsid w:val="00484474"/>
    <w:rsid w:val="004846DC"/>
    <w:rsid w:val="00484841"/>
    <w:rsid w:val="004849DA"/>
    <w:rsid w:val="00484E0A"/>
    <w:rsid w:val="00485272"/>
    <w:rsid w:val="00485437"/>
    <w:rsid w:val="00485765"/>
    <w:rsid w:val="0048678F"/>
    <w:rsid w:val="00486825"/>
    <w:rsid w:val="00486869"/>
    <w:rsid w:val="00487134"/>
    <w:rsid w:val="00487CF1"/>
    <w:rsid w:val="00487FAE"/>
    <w:rsid w:val="00490259"/>
    <w:rsid w:val="0049036C"/>
    <w:rsid w:val="004905B0"/>
    <w:rsid w:val="004907D1"/>
    <w:rsid w:val="00490821"/>
    <w:rsid w:val="00490E1C"/>
    <w:rsid w:val="004912A3"/>
    <w:rsid w:val="004912B8"/>
    <w:rsid w:val="00491465"/>
    <w:rsid w:val="004914B9"/>
    <w:rsid w:val="004924A8"/>
    <w:rsid w:val="0049291E"/>
    <w:rsid w:val="00493932"/>
    <w:rsid w:val="00493BD5"/>
    <w:rsid w:val="00493D07"/>
    <w:rsid w:val="00493D45"/>
    <w:rsid w:val="004944AD"/>
    <w:rsid w:val="004956D1"/>
    <w:rsid w:val="00496184"/>
    <w:rsid w:val="00496A1C"/>
    <w:rsid w:val="00496FCB"/>
    <w:rsid w:val="00497050"/>
    <w:rsid w:val="0049734C"/>
    <w:rsid w:val="004A0231"/>
    <w:rsid w:val="004A04A0"/>
    <w:rsid w:val="004A0D14"/>
    <w:rsid w:val="004A1541"/>
    <w:rsid w:val="004A18B2"/>
    <w:rsid w:val="004A1D05"/>
    <w:rsid w:val="004A1E4A"/>
    <w:rsid w:val="004A217E"/>
    <w:rsid w:val="004A21B1"/>
    <w:rsid w:val="004A26F8"/>
    <w:rsid w:val="004A2837"/>
    <w:rsid w:val="004A2C77"/>
    <w:rsid w:val="004A2E10"/>
    <w:rsid w:val="004A2EC2"/>
    <w:rsid w:val="004A3370"/>
    <w:rsid w:val="004A3DC1"/>
    <w:rsid w:val="004A3E78"/>
    <w:rsid w:val="004A455D"/>
    <w:rsid w:val="004A4872"/>
    <w:rsid w:val="004A4BC1"/>
    <w:rsid w:val="004A53F3"/>
    <w:rsid w:val="004A5601"/>
    <w:rsid w:val="004A6D6E"/>
    <w:rsid w:val="004A7544"/>
    <w:rsid w:val="004A7796"/>
    <w:rsid w:val="004B0407"/>
    <w:rsid w:val="004B0FA7"/>
    <w:rsid w:val="004B1646"/>
    <w:rsid w:val="004B1942"/>
    <w:rsid w:val="004B1EE1"/>
    <w:rsid w:val="004B2062"/>
    <w:rsid w:val="004B3031"/>
    <w:rsid w:val="004B33E7"/>
    <w:rsid w:val="004B3B37"/>
    <w:rsid w:val="004B3E88"/>
    <w:rsid w:val="004B40C5"/>
    <w:rsid w:val="004B4262"/>
    <w:rsid w:val="004B4AD5"/>
    <w:rsid w:val="004B4AEA"/>
    <w:rsid w:val="004B5367"/>
    <w:rsid w:val="004B63DF"/>
    <w:rsid w:val="004B6AAA"/>
    <w:rsid w:val="004B6EF1"/>
    <w:rsid w:val="004B6F05"/>
    <w:rsid w:val="004B6F9E"/>
    <w:rsid w:val="004B7105"/>
    <w:rsid w:val="004B7A2C"/>
    <w:rsid w:val="004C0503"/>
    <w:rsid w:val="004C0AA7"/>
    <w:rsid w:val="004C0E4B"/>
    <w:rsid w:val="004C12D7"/>
    <w:rsid w:val="004C1661"/>
    <w:rsid w:val="004C1958"/>
    <w:rsid w:val="004C19F3"/>
    <w:rsid w:val="004C19FF"/>
    <w:rsid w:val="004C21DE"/>
    <w:rsid w:val="004C2268"/>
    <w:rsid w:val="004C2E1C"/>
    <w:rsid w:val="004C3062"/>
    <w:rsid w:val="004C38D6"/>
    <w:rsid w:val="004C3AAE"/>
    <w:rsid w:val="004C45A5"/>
    <w:rsid w:val="004C4DF5"/>
    <w:rsid w:val="004C5393"/>
    <w:rsid w:val="004C649A"/>
    <w:rsid w:val="004C6628"/>
    <w:rsid w:val="004C7175"/>
    <w:rsid w:val="004C71EF"/>
    <w:rsid w:val="004C773E"/>
    <w:rsid w:val="004C7E9E"/>
    <w:rsid w:val="004D12CA"/>
    <w:rsid w:val="004D135E"/>
    <w:rsid w:val="004D1779"/>
    <w:rsid w:val="004D1785"/>
    <w:rsid w:val="004D1E28"/>
    <w:rsid w:val="004D269A"/>
    <w:rsid w:val="004D2759"/>
    <w:rsid w:val="004D28B5"/>
    <w:rsid w:val="004D324F"/>
    <w:rsid w:val="004D40E9"/>
    <w:rsid w:val="004D4253"/>
    <w:rsid w:val="004D4D28"/>
    <w:rsid w:val="004D615D"/>
    <w:rsid w:val="004D728C"/>
    <w:rsid w:val="004D73AE"/>
    <w:rsid w:val="004D74A4"/>
    <w:rsid w:val="004D74D0"/>
    <w:rsid w:val="004D7D14"/>
    <w:rsid w:val="004D7F4C"/>
    <w:rsid w:val="004D7F98"/>
    <w:rsid w:val="004E03C9"/>
    <w:rsid w:val="004E0A7F"/>
    <w:rsid w:val="004E0CAA"/>
    <w:rsid w:val="004E0D41"/>
    <w:rsid w:val="004E0DF2"/>
    <w:rsid w:val="004E0FC2"/>
    <w:rsid w:val="004E116E"/>
    <w:rsid w:val="004E3271"/>
    <w:rsid w:val="004E342B"/>
    <w:rsid w:val="004E3477"/>
    <w:rsid w:val="004E4496"/>
    <w:rsid w:val="004E4A9F"/>
    <w:rsid w:val="004E4E9E"/>
    <w:rsid w:val="004E5047"/>
    <w:rsid w:val="004E5770"/>
    <w:rsid w:val="004E5A0C"/>
    <w:rsid w:val="004E5CB7"/>
    <w:rsid w:val="004E5FA3"/>
    <w:rsid w:val="004E5FCB"/>
    <w:rsid w:val="004E60CA"/>
    <w:rsid w:val="004E6F4C"/>
    <w:rsid w:val="004E6FA4"/>
    <w:rsid w:val="004E7301"/>
    <w:rsid w:val="004E7655"/>
    <w:rsid w:val="004F02C2"/>
    <w:rsid w:val="004F0A60"/>
    <w:rsid w:val="004F0DF3"/>
    <w:rsid w:val="004F0E62"/>
    <w:rsid w:val="004F0FD4"/>
    <w:rsid w:val="004F1399"/>
    <w:rsid w:val="004F1957"/>
    <w:rsid w:val="004F218B"/>
    <w:rsid w:val="004F2220"/>
    <w:rsid w:val="004F28A8"/>
    <w:rsid w:val="004F2F3F"/>
    <w:rsid w:val="004F3100"/>
    <w:rsid w:val="004F32CA"/>
    <w:rsid w:val="004F33AA"/>
    <w:rsid w:val="004F35D3"/>
    <w:rsid w:val="004F42E5"/>
    <w:rsid w:val="004F51CE"/>
    <w:rsid w:val="004F6356"/>
    <w:rsid w:val="005007E2"/>
    <w:rsid w:val="00500F35"/>
    <w:rsid w:val="005019C3"/>
    <w:rsid w:val="00501A26"/>
    <w:rsid w:val="00501AB6"/>
    <w:rsid w:val="00502803"/>
    <w:rsid w:val="005038A7"/>
    <w:rsid w:val="0050459F"/>
    <w:rsid w:val="00504665"/>
    <w:rsid w:val="00504A19"/>
    <w:rsid w:val="00504BE2"/>
    <w:rsid w:val="00504D3C"/>
    <w:rsid w:val="00505456"/>
    <w:rsid w:val="0050595F"/>
    <w:rsid w:val="00505CCC"/>
    <w:rsid w:val="00505E30"/>
    <w:rsid w:val="00505FA2"/>
    <w:rsid w:val="005061E7"/>
    <w:rsid w:val="00506265"/>
    <w:rsid w:val="00506D5F"/>
    <w:rsid w:val="00506E4B"/>
    <w:rsid w:val="005070F4"/>
    <w:rsid w:val="00507362"/>
    <w:rsid w:val="00507CEB"/>
    <w:rsid w:val="00510B88"/>
    <w:rsid w:val="0051111D"/>
    <w:rsid w:val="00511156"/>
    <w:rsid w:val="00511377"/>
    <w:rsid w:val="0051173F"/>
    <w:rsid w:val="00511994"/>
    <w:rsid w:val="00511F30"/>
    <w:rsid w:val="005125D6"/>
    <w:rsid w:val="005131CA"/>
    <w:rsid w:val="00514186"/>
    <w:rsid w:val="00515202"/>
    <w:rsid w:val="005155CE"/>
    <w:rsid w:val="00516144"/>
    <w:rsid w:val="00516228"/>
    <w:rsid w:val="005164C6"/>
    <w:rsid w:val="005168ED"/>
    <w:rsid w:val="00517D7B"/>
    <w:rsid w:val="00517E12"/>
    <w:rsid w:val="00517E1F"/>
    <w:rsid w:val="005201E8"/>
    <w:rsid w:val="00520647"/>
    <w:rsid w:val="0052079B"/>
    <w:rsid w:val="00520A26"/>
    <w:rsid w:val="005213A2"/>
    <w:rsid w:val="0052143F"/>
    <w:rsid w:val="00521E68"/>
    <w:rsid w:val="0052276A"/>
    <w:rsid w:val="005234AE"/>
    <w:rsid w:val="00523F88"/>
    <w:rsid w:val="00524673"/>
    <w:rsid w:val="00524775"/>
    <w:rsid w:val="00524A50"/>
    <w:rsid w:val="00524BA1"/>
    <w:rsid w:val="00524FEB"/>
    <w:rsid w:val="00525205"/>
    <w:rsid w:val="00525E09"/>
    <w:rsid w:val="005266B9"/>
    <w:rsid w:val="00526737"/>
    <w:rsid w:val="00526DAC"/>
    <w:rsid w:val="005278BA"/>
    <w:rsid w:val="00530338"/>
    <w:rsid w:val="00530C7D"/>
    <w:rsid w:val="00530F3D"/>
    <w:rsid w:val="005310A2"/>
    <w:rsid w:val="00531127"/>
    <w:rsid w:val="00531B93"/>
    <w:rsid w:val="00531FEB"/>
    <w:rsid w:val="005320F0"/>
    <w:rsid w:val="00532859"/>
    <w:rsid w:val="00532FEA"/>
    <w:rsid w:val="00533562"/>
    <w:rsid w:val="005337B8"/>
    <w:rsid w:val="0053396A"/>
    <w:rsid w:val="005339CE"/>
    <w:rsid w:val="005339EB"/>
    <w:rsid w:val="00533AE5"/>
    <w:rsid w:val="0053447C"/>
    <w:rsid w:val="00534F81"/>
    <w:rsid w:val="005357F4"/>
    <w:rsid w:val="00535B77"/>
    <w:rsid w:val="00536A9B"/>
    <w:rsid w:val="00537091"/>
    <w:rsid w:val="005370E9"/>
    <w:rsid w:val="005371E3"/>
    <w:rsid w:val="00537C3E"/>
    <w:rsid w:val="005402CC"/>
    <w:rsid w:val="00540B10"/>
    <w:rsid w:val="00540D8E"/>
    <w:rsid w:val="00540E07"/>
    <w:rsid w:val="005413A4"/>
    <w:rsid w:val="00541884"/>
    <w:rsid w:val="00541C55"/>
    <w:rsid w:val="00541D9F"/>
    <w:rsid w:val="0054262B"/>
    <w:rsid w:val="00543DA5"/>
    <w:rsid w:val="005446C9"/>
    <w:rsid w:val="00544A93"/>
    <w:rsid w:val="005459D5"/>
    <w:rsid w:val="00545A59"/>
    <w:rsid w:val="00545EDE"/>
    <w:rsid w:val="0054712F"/>
    <w:rsid w:val="0055013F"/>
    <w:rsid w:val="00550527"/>
    <w:rsid w:val="00550E3F"/>
    <w:rsid w:val="005518DB"/>
    <w:rsid w:val="00551E94"/>
    <w:rsid w:val="00551E96"/>
    <w:rsid w:val="00551F3A"/>
    <w:rsid w:val="00553094"/>
    <w:rsid w:val="005531C2"/>
    <w:rsid w:val="00554582"/>
    <w:rsid w:val="005561D0"/>
    <w:rsid w:val="005566CD"/>
    <w:rsid w:val="005566D5"/>
    <w:rsid w:val="00556D14"/>
    <w:rsid w:val="005571CC"/>
    <w:rsid w:val="00557200"/>
    <w:rsid w:val="00557341"/>
    <w:rsid w:val="00557E1D"/>
    <w:rsid w:val="00560306"/>
    <w:rsid w:val="0056119E"/>
    <w:rsid w:val="00563628"/>
    <w:rsid w:val="00563983"/>
    <w:rsid w:val="00564197"/>
    <w:rsid w:val="0056435C"/>
    <w:rsid w:val="00564D5D"/>
    <w:rsid w:val="005652AB"/>
    <w:rsid w:val="005653BC"/>
    <w:rsid w:val="0056563A"/>
    <w:rsid w:val="0056584E"/>
    <w:rsid w:val="00565D15"/>
    <w:rsid w:val="00565D55"/>
    <w:rsid w:val="00565EB9"/>
    <w:rsid w:val="005660E9"/>
    <w:rsid w:val="00566131"/>
    <w:rsid w:val="00566194"/>
    <w:rsid w:val="005665A3"/>
    <w:rsid w:val="00566B2D"/>
    <w:rsid w:val="00566B3E"/>
    <w:rsid w:val="005670CC"/>
    <w:rsid w:val="005703B6"/>
    <w:rsid w:val="00570F14"/>
    <w:rsid w:val="0057101D"/>
    <w:rsid w:val="0057221A"/>
    <w:rsid w:val="005726FA"/>
    <w:rsid w:val="00572B50"/>
    <w:rsid w:val="0057338B"/>
    <w:rsid w:val="00574145"/>
    <w:rsid w:val="005741DE"/>
    <w:rsid w:val="00574BE8"/>
    <w:rsid w:val="00575287"/>
    <w:rsid w:val="005759E6"/>
    <w:rsid w:val="00575B19"/>
    <w:rsid w:val="005760EB"/>
    <w:rsid w:val="005764A5"/>
    <w:rsid w:val="00576B36"/>
    <w:rsid w:val="00576F3D"/>
    <w:rsid w:val="005777B6"/>
    <w:rsid w:val="00577AD2"/>
    <w:rsid w:val="00577D6F"/>
    <w:rsid w:val="005803B8"/>
    <w:rsid w:val="0058057F"/>
    <w:rsid w:val="00580990"/>
    <w:rsid w:val="00580B6D"/>
    <w:rsid w:val="005815B0"/>
    <w:rsid w:val="00582030"/>
    <w:rsid w:val="005826A9"/>
    <w:rsid w:val="00582764"/>
    <w:rsid w:val="00582B67"/>
    <w:rsid w:val="00583589"/>
    <w:rsid w:val="0058489C"/>
    <w:rsid w:val="00584A31"/>
    <w:rsid w:val="00585379"/>
    <w:rsid w:val="00585435"/>
    <w:rsid w:val="005858E5"/>
    <w:rsid w:val="00585C31"/>
    <w:rsid w:val="00586A18"/>
    <w:rsid w:val="00587FA0"/>
    <w:rsid w:val="005909A1"/>
    <w:rsid w:val="005909CD"/>
    <w:rsid w:val="00590DC7"/>
    <w:rsid w:val="00591218"/>
    <w:rsid w:val="00591AA4"/>
    <w:rsid w:val="00591D11"/>
    <w:rsid w:val="00591E17"/>
    <w:rsid w:val="00592A87"/>
    <w:rsid w:val="00593409"/>
    <w:rsid w:val="00594C9B"/>
    <w:rsid w:val="005955C3"/>
    <w:rsid w:val="0059566A"/>
    <w:rsid w:val="005956F9"/>
    <w:rsid w:val="00595932"/>
    <w:rsid w:val="005962E3"/>
    <w:rsid w:val="0059637A"/>
    <w:rsid w:val="005964D5"/>
    <w:rsid w:val="00596507"/>
    <w:rsid w:val="005965F5"/>
    <w:rsid w:val="00596797"/>
    <w:rsid w:val="005967E8"/>
    <w:rsid w:val="00596965"/>
    <w:rsid w:val="005969FD"/>
    <w:rsid w:val="005974F9"/>
    <w:rsid w:val="005977FB"/>
    <w:rsid w:val="00597E14"/>
    <w:rsid w:val="005A002A"/>
    <w:rsid w:val="005A0627"/>
    <w:rsid w:val="005A0BB0"/>
    <w:rsid w:val="005A1217"/>
    <w:rsid w:val="005A1362"/>
    <w:rsid w:val="005A13E6"/>
    <w:rsid w:val="005A144D"/>
    <w:rsid w:val="005A187B"/>
    <w:rsid w:val="005A1C52"/>
    <w:rsid w:val="005A1D5D"/>
    <w:rsid w:val="005A1DDE"/>
    <w:rsid w:val="005A2285"/>
    <w:rsid w:val="005A2617"/>
    <w:rsid w:val="005A26AF"/>
    <w:rsid w:val="005A2909"/>
    <w:rsid w:val="005A3A15"/>
    <w:rsid w:val="005A47FC"/>
    <w:rsid w:val="005A51AA"/>
    <w:rsid w:val="005A6110"/>
    <w:rsid w:val="005A61CB"/>
    <w:rsid w:val="005A65AA"/>
    <w:rsid w:val="005A68B9"/>
    <w:rsid w:val="005A73AD"/>
    <w:rsid w:val="005A7B9E"/>
    <w:rsid w:val="005B0E81"/>
    <w:rsid w:val="005B1173"/>
    <w:rsid w:val="005B185F"/>
    <w:rsid w:val="005B24DC"/>
    <w:rsid w:val="005B2604"/>
    <w:rsid w:val="005B2A7E"/>
    <w:rsid w:val="005B3046"/>
    <w:rsid w:val="005B353C"/>
    <w:rsid w:val="005B3D0F"/>
    <w:rsid w:val="005B3EC0"/>
    <w:rsid w:val="005B3F15"/>
    <w:rsid w:val="005B40CC"/>
    <w:rsid w:val="005B44C2"/>
    <w:rsid w:val="005B4B24"/>
    <w:rsid w:val="005B4F3A"/>
    <w:rsid w:val="005B5292"/>
    <w:rsid w:val="005B534C"/>
    <w:rsid w:val="005B65D7"/>
    <w:rsid w:val="005B66BB"/>
    <w:rsid w:val="005B6A05"/>
    <w:rsid w:val="005B7926"/>
    <w:rsid w:val="005B7B63"/>
    <w:rsid w:val="005C0E9C"/>
    <w:rsid w:val="005C18B3"/>
    <w:rsid w:val="005C1AC9"/>
    <w:rsid w:val="005C1DF6"/>
    <w:rsid w:val="005C35A8"/>
    <w:rsid w:val="005C35CE"/>
    <w:rsid w:val="005C3893"/>
    <w:rsid w:val="005C3E65"/>
    <w:rsid w:val="005C43D2"/>
    <w:rsid w:val="005C4705"/>
    <w:rsid w:val="005C494A"/>
    <w:rsid w:val="005C4952"/>
    <w:rsid w:val="005C50CC"/>
    <w:rsid w:val="005C5395"/>
    <w:rsid w:val="005C5927"/>
    <w:rsid w:val="005C6222"/>
    <w:rsid w:val="005C6C46"/>
    <w:rsid w:val="005C6DF2"/>
    <w:rsid w:val="005C7018"/>
    <w:rsid w:val="005C73D6"/>
    <w:rsid w:val="005C74E5"/>
    <w:rsid w:val="005D020A"/>
    <w:rsid w:val="005D0680"/>
    <w:rsid w:val="005D0889"/>
    <w:rsid w:val="005D0AF9"/>
    <w:rsid w:val="005D1D4A"/>
    <w:rsid w:val="005D208B"/>
    <w:rsid w:val="005D2827"/>
    <w:rsid w:val="005D35D0"/>
    <w:rsid w:val="005D3686"/>
    <w:rsid w:val="005D39EA"/>
    <w:rsid w:val="005D3F4B"/>
    <w:rsid w:val="005D4638"/>
    <w:rsid w:val="005D47CC"/>
    <w:rsid w:val="005D4EFC"/>
    <w:rsid w:val="005D52BC"/>
    <w:rsid w:val="005D5F17"/>
    <w:rsid w:val="005D5FD4"/>
    <w:rsid w:val="005D6A9A"/>
    <w:rsid w:val="005D6CBA"/>
    <w:rsid w:val="005D73D4"/>
    <w:rsid w:val="005D76FC"/>
    <w:rsid w:val="005D78D9"/>
    <w:rsid w:val="005E0A34"/>
    <w:rsid w:val="005E1B63"/>
    <w:rsid w:val="005E1D2D"/>
    <w:rsid w:val="005E1E74"/>
    <w:rsid w:val="005E226D"/>
    <w:rsid w:val="005E2523"/>
    <w:rsid w:val="005E25C0"/>
    <w:rsid w:val="005E28B8"/>
    <w:rsid w:val="005E28BA"/>
    <w:rsid w:val="005E40E8"/>
    <w:rsid w:val="005E4ABD"/>
    <w:rsid w:val="005E4AD9"/>
    <w:rsid w:val="005E55FF"/>
    <w:rsid w:val="005E5CE0"/>
    <w:rsid w:val="005E6242"/>
    <w:rsid w:val="005E68CE"/>
    <w:rsid w:val="005E69D0"/>
    <w:rsid w:val="005E72B1"/>
    <w:rsid w:val="005E72B9"/>
    <w:rsid w:val="005E747E"/>
    <w:rsid w:val="005E758E"/>
    <w:rsid w:val="005F0123"/>
    <w:rsid w:val="005F0448"/>
    <w:rsid w:val="005F080B"/>
    <w:rsid w:val="005F097B"/>
    <w:rsid w:val="005F0D06"/>
    <w:rsid w:val="005F1090"/>
    <w:rsid w:val="005F26BE"/>
    <w:rsid w:val="005F27C7"/>
    <w:rsid w:val="005F2BD4"/>
    <w:rsid w:val="005F3614"/>
    <w:rsid w:val="005F3EF6"/>
    <w:rsid w:val="005F4999"/>
    <w:rsid w:val="005F49AD"/>
    <w:rsid w:val="005F51B2"/>
    <w:rsid w:val="005F548D"/>
    <w:rsid w:val="005F5714"/>
    <w:rsid w:val="005F572C"/>
    <w:rsid w:val="005F57D8"/>
    <w:rsid w:val="005F65AB"/>
    <w:rsid w:val="005F6608"/>
    <w:rsid w:val="005F67D4"/>
    <w:rsid w:val="005F67F6"/>
    <w:rsid w:val="005F72A1"/>
    <w:rsid w:val="005F7348"/>
    <w:rsid w:val="005F73AE"/>
    <w:rsid w:val="005F77BC"/>
    <w:rsid w:val="005F7A67"/>
    <w:rsid w:val="005F7FA2"/>
    <w:rsid w:val="00600599"/>
    <w:rsid w:val="00600EB0"/>
    <w:rsid w:val="006014BC"/>
    <w:rsid w:val="0060150F"/>
    <w:rsid w:val="0060176E"/>
    <w:rsid w:val="00601B75"/>
    <w:rsid w:val="0060216A"/>
    <w:rsid w:val="006022A5"/>
    <w:rsid w:val="0060249C"/>
    <w:rsid w:val="006025AA"/>
    <w:rsid w:val="00602DBE"/>
    <w:rsid w:val="00603BE9"/>
    <w:rsid w:val="00603E14"/>
    <w:rsid w:val="00603E99"/>
    <w:rsid w:val="00603FCC"/>
    <w:rsid w:val="00604A52"/>
    <w:rsid w:val="00604E27"/>
    <w:rsid w:val="00604FB2"/>
    <w:rsid w:val="006052B4"/>
    <w:rsid w:val="006052C1"/>
    <w:rsid w:val="00605D30"/>
    <w:rsid w:val="00605E42"/>
    <w:rsid w:val="0060602C"/>
    <w:rsid w:val="0060656A"/>
    <w:rsid w:val="00606616"/>
    <w:rsid w:val="00607518"/>
    <w:rsid w:val="0060768F"/>
    <w:rsid w:val="00610375"/>
    <w:rsid w:val="00610AE9"/>
    <w:rsid w:val="00610B23"/>
    <w:rsid w:val="00610D46"/>
    <w:rsid w:val="006114AD"/>
    <w:rsid w:val="0061186D"/>
    <w:rsid w:val="00611AC0"/>
    <w:rsid w:val="00611EA4"/>
    <w:rsid w:val="006123BD"/>
    <w:rsid w:val="00613439"/>
    <w:rsid w:val="006135B3"/>
    <w:rsid w:val="00613CB8"/>
    <w:rsid w:val="00613ECF"/>
    <w:rsid w:val="0061468D"/>
    <w:rsid w:val="00614828"/>
    <w:rsid w:val="00614AE4"/>
    <w:rsid w:val="00614AF8"/>
    <w:rsid w:val="00614FB3"/>
    <w:rsid w:val="006155E8"/>
    <w:rsid w:val="00615C64"/>
    <w:rsid w:val="00615F74"/>
    <w:rsid w:val="00616CA7"/>
    <w:rsid w:val="00616EE1"/>
    <w:rsid w:val="00617A06"/>
    <w:rsid w:val="00617D34"/>
    <w:rsid w:val="0062030F"/>
    <w:rsid w:val="00620642"/>
    <w:rsid w:val="00620646"/>
    <w:rsid w:val="006207D6"/>
    <w:rsid w:val="006207DC"/>
    <w:rsid w:val="006216B3"/>
    <w:rsid w:val="00621923"/>
    <w:rsid w:val="00622B3D"/>
    <w:rsid w:val="006230A1"/>
    <w:rsid w:val="00623674"/>
    <w:rsid w:val="00623AF5"/>
    <w:rsid w:val="00624D7B"/>
    <w:rsid w:val="0062540A"/>
    <w:rsid w:val="00625478"/>
    <w:rsid w:val="00625729"/>
    <w:rsid w:val="006262E1"/>
    <w:rsid w:val="00626D08"/>
    <w:rsid w:val="006274DD"/>
    <w:rsid w:val="00627744"/>
    <w:rsid w:val="00627DC1"/>
    <w:rsid w:val="006300E2"/>
    <w:rsid w:val="006307B8"/>
    <w:rsid w:val="0063107C"/>
    <w:rsid w:val="006311F2"/>
    <w:rsid w:val="0063183B"/>
    <w:rsid w:val="00632104"/>
    <w:rsid w:val="00632329"/>
    <w:rsid w:val="006328D6"/>
    <w:rsid w:val="00632BC3"/>
    <w:rsid w:val="00632DB2"/>
    <w:rsid w:val="006335D0"/>
    <w:rsid w:val="00634702"/>
    <w:rsid w:val="00634785"/>
    <w:rsid w:val="00634F7C"/>
    <w:rsid w:val="00635465"/>
    <w:rsid w:val="00635904"/>
    <w:rsid w:val="0063672C"/>
    <w:rsid w:val="00636C2D"/>
    <w:rsid w:val="00636DDD"/>
    <w:rsid w:val="00636EE0"/>
    <w:rsid w:val="006371F3"/>
    <w:rsid w:val="00637881"/>
    <w:rsid w:val="00637E66"/>
    <w:rsid w:val="0064201D"/>
    <w:rsid w:val="0064217A"/>
    <w:rsid w:val="00642C2C"/>
    <w:rsid w:val="00642C9E"/>
    <w:rsid w:val="00643BC8"/>
    <w:rsid w:val="00643FD2"/>
    <w:rsid w:val="0064425E"/>
    <w:rsid w:val="00644284"/>
    <w:rsid w:val="00644619"/>
    <w:rsid w:val="006448FA"/>
    <w:rsid w:val="006449D4"/>
    <w:rsid w:val="00644AC7"/>
    <w:rsid w:val="00645748"/>
    <w:rsid w:val="0064615A"/>
    <w:rsid w:val="00646A06"/>
    <w:rsid w:val="00646E00"/>
    <w:rsid w:val="00646FCC"/>
    <w:rsid w:val="00647058"/>
    <w:rsid w:val="0064717F"/>
    <w:rsid w:val="00650050"/>
    <w:rsid w:val="0065049E"/>
    <w:rsid w:val="006515E7"/>
    <w:rsid w:val="00651FBF"/>
    <w:rsid w:val="0065267F"/>
    <w:rsid w:val="00652D31"/>
    <w:rsid w:val="00652DED"/>
    <w:rsid w:val="006534FD"/>
    <w:rsid w:val="006539DB"/>
    <w:rsid w:val="00654148"/>
    <w:rsid w:val="006541D0"/>
    <w:rsid w:val="00654A2C"/>
    <w:rsid w:val="00654D28"/>
    <w:rsid w:val="00655DB6"/>
    <w:rsid w:val="00656188"/>
    <w:rsid w:val="00656489"/>
    <w:rsid w:val="006564AA"/>
    <w:rsid w:val="00656BC0"/>
    <w:rsid w:val="00656C54"/>
    <w:rsid w:val="00657C29"/>
    <w:rsid w:val="00660EFE"/>
    <w:rsid w:val="00661278"/>
    <w:rsid w:val="006621B2"/>
    <w:rsid w:val="00662490"/>
    <w:rsid w:val="0066254F"/>
    <w:rsid w:val="006630F4"/>
    <w:rsid w:val="0066329A"/>
    <w:rsid w:val="00663433"/>
    <w:rsid w:val="006640EB"/>
    <w:rsid w:val="0066473F"/>
    <w:rsid w:val="00664F9B"/>
    <w:rsid w:val="0066569D"/>
    <w:rsid w:val="00665C4A"/>
    <w:rsid w:val="00665C7A"/>
    <w:rsid w:val="00665EB7"/>
    <w:rsid w:val="006661F6"/>
    <w:rsid w:val="006663D0"/>
    <w:rsid w:val="00666539"/>
    <w:rsid w:val="006665A8"/>
    <w:rsid w:val="00667059"/>
    <w:rsid w:val="00667903"/>
    <w:rsid w:val="00670370"/>
    <w:rsid w:val="006708E2"/>
    <w:rsid w:val="00670D5F"/>
    <w:rsid w:val="0067177C"/>
    <w:rsid w:val="006719D4"/>
    <w:rsid w:val="00671B52"/>
    <w:rsid w:val="006723FC"/>
    <w:rsid w:val="0067244E"/>
    <w:rsid w:val="0067265E"/>
    <w:rsid w:val="00672949"/>
    <w:rsid w:val="00672FA9"/>
    <w:rsid w:val="006731E6"/>
    <w:rsid w:val="00673A50"/>
    <w:rsid w:val="00673BE8"/>
    <w:rsid w:val="00674283"/>
    <w:rsid w:val="00674547"/>
    <w:rsid w:val="0067457F"/>
    <w:rsid w:val="0067473A"/>
    <w:rsid w:val="006747F3"/>
    <w:rsid w:val="006750CD"/>
    <w:rsid w:val="0067574B"/>
    <w:rsid w:val="00675978"/>
    <w:rsid w:val="00675F79"/>
    <w:rsid w:val="00675F8D"/>
    <w:rsid w:val="006761CB"/>
    <w:rsid w:val="00676215"/>
    <w:rsid w:val="00676427"/>
    <w:rsid w:val="00676EA5"/>
    <w:rsid w:val="00677043"/>
    <w:rsid w:val="006779E3"/>
    <w:rsid w:val="00677AEC"/>
    <w:rsid w:val="00677C86"/>
    <w:rsid w:val="00680480"/>
    <w:rsid w:val="0068075E"/>
    <w:rsid w:val="00681424"/>
    <w:rsid w:val="006814EE"/>
    <w:rsid w:val="00681583"/>
    <w:rsid w:val="0068199B"/>
    <w:rsid w:val="00681C9A"/>
    <w:rsid w:val="00681CD6"/>
    <w:rsid w:val="00682302"/>
    <w:rsid w:val="00682B1A"/>
    <w:rsid w:val="006835E9"/>
    <w:rsid w:val="00683C1D"/>
    <w:rsid w:val="00683D77"/>
    <w:rsid w:val="00684ECF"/>
    <w:rsid w:val="0068542A"/>
    <w:rsid w:val="006854CE"/>
    <w:rsid w:val="0068564A"/>
    <w:rsid w:val="00685879"/>
    <w:rsid w:val="0068657F"/>
    <w:rsid w:val="006869CF"/>
    <w:rsid w:val="00686C73"/>
    <w:rsid w:val="006877C3"/>
    <w:rsid w:val="00687940"/>
    <w:rsid w:val="006918FD"/>
    <w:rsid w:val="00691F87"/>
    <w:rsid w:val="0069203D"/>
    <w:rsid w:val="006920F2"/>
    <w:rsid w:val="006921C5"/>
    <w:rsid w:val="00692375"/>
    <w:rsid w:val="00692B66"/>
    <w:rsid w:val="00692F94"/>
    <w:rsid w:val="006930A6"/>
    <w:rsid w:val="0069364E"/>
    <w:rsid w:val="0069393A"/>
    <w:rsid w:val="00693AF1"/>
    <w:rsid w:val="00693DF6"/>
    <w:rsid w:val="006944C3"/>
    <w:rsid w:val="006951F0"/>
    <w:rsid w:val="00695264"/>
    <w:rsid w:val="0069543D"/>
    <w:rsid w:val="0069557E"/>
    <w:rsid w:val="00695982"/>
    <w:rsid w:val="00695D31"/>
    <w:rsid w:val="0069628F"/>
    <w:rsid w:val="00696BDA"/>
    <w:rsid w:val="006973D2"/>
    <w:rsid w:val="00697811"/>
    <w:rsid w:val="00697D1C"/>
    <w:rsid w:val="00697E76"/>
    <w:rsid w:val="006A0A6A"/>
    <w:rsid w:val="006A0E7B"/>
    <w:rsid w:val="006A15B8"/>
    <w:rsid w:val="006A192A"/>
    <w:rsid w:val="006A1970"/>
    <w:rsid w:val="006A21F4"/>
    <w:rsid w:val="006A2511"/>
    <w:rsid w:val="006A2AF3"/>
    <w:rsid w:val="006A2D68"/>
    <w:rsid w:val="006A3448"/>
    <w:rsid w:val="006A3626"/>
    <w:rsid w:val="006A3EA1"/>
    <w:rsid w:val="006A3EFA"/>
    <w:rsid w:val="006A41AB"/>
    <w:rsid w:val="006A46E3"/>
    <w:rsid w:val="006A4846"/>
    <w:rsid w:val="006A484F"/>
    <w:rsid w:val="006A5197"/>
    <w:rsid w:val="006A5A6E"/>
    <w:rsid w:val="006A5CD4"/>
    <w:rsid w:val="006A6180"/>
    <w:rsid w:val="006A63DA"/>
    <w:rsid w:val="006A6552"/>
    <w:rsid w:val="006A69A8"/>
    <w:rsid w:val="006A6A50"/>
    <w:rsid w:val="006A6BA3"/>
    <w:rsid w:val="006A7179"/>
    <w:rsid w:val="006A7EA3"/>
    <w:rsid w:val="006B0647"/>
    <w:rsid w:val="006B0EB2"/>
    <w:rsid w:val="006B12A1"/>
    <w:rsid w:val="006B1322"/>
    <w:rsid w:val="006B1783"/>
    <w:rsid w:val="006B18CE"/>
    <w:rsid w:val="006B193B"/>
    <w:rsid w:val="006B1B5C"/>
    <w:rsid w:val="006B1FCF"/>
    <w:rsid w:val="006B2157"/>
    <w:rsid w:val="006B28DB"/>
    <w:rsid w:val="006B31B5"/>
    <w:rsid w:val="006B3679"/>
    <w:rsid w:val="006B4565"/>
    <w:rsid w:val="006B4C0D"/>
    <w:rsid w:val="006B4E2D"/>
    <w:rsid w:val="006B4FF8"/>
    <w:rsid w:val="006B5040"/>
    <w:rsid w:val="006B552E"/>
    <w:rsid w:val="006B5573"/>
    <w:rsid w:val="006B5AF6"/>
    <w:rsid w:val="006B5C8A"/>
    <w:rsid w:val="006B5E84"/>
    <w:rsid w:val="006B616F"/>
    <w:rsid w:val="006B631F"/>
    <w:rsid w:val="006B6FBE"/>
    <w:rsid w:val="006B7203"/>
    <w:rsid w:val="006B7B24"/>
    <w:rsid w:val="006C0AA5"/>
    <w:rsid w:val="006C0D0C"/>
    <w:rsid w:val="006C0DFF"/>
    <w:rsid w:val="006C0E6C"/>
    <w:rsid w:val="006C0F12"/>
    <w:rsid w:val="006C108F"/>
    <w:rsid w:val="006C1C01"/>
    <w:rsid w:val="006C1E54"/>
    <w:rsid w:val="006C1F46"/>
    <w:rsid w:val="006C29B7"/>
    <w:rsid w:val="006C2E55"/>
    <w:rsid w:val="006C30EF"/>
    <w:rsid w:val="006C35CB"/>
    <w:rsid w:val="006C3D0C"/>
    <w:rsid w:val="006C412E"/>
    <w:rsid w:val="006C434E"/>
    <w:rsid w:val="006C4896"/>
    <w:rsid w:val="006C4E83"/>
    <w:rsid w:val="006C5D7E"/>
    <w:rsid w:val="006C62D4"/>
    <w:rsid w:val="006C6809"/>
    <w:rsid w:val="006C7421"/>
    <w:rsid w:val="006C7749"/>
    <w:rsid w:val="006C7CED"/>
    <w:rsid w:val="006D0B1D"/>
    <w:rsid w:val="006D0E47"/>
    <w:rsid w:val="006D134C"/>
    <w:rsid w:val="006D1AB6"/>
    <w:rsid w:val="006D1F1E"/>
    <w:rsid w:val="006D21E4"/>
    <w:rsid w:val="006D323F"/>
    <w:rsid w:val="006D34DF"/>
    <w:rsid w:val="006D43D4"/>
    <w:rsid w:val="006D4B20"/>
    <w:rsid w:val="006D4F1B"/>
    <w:rsid w:val="006D5282"/>
    <w:rsid w:val="006D5650"/>
    <w:rsid w:val="006D7E78"/>
    <w:rsid w:val="006E0315"/>
    <w:rsid w:val="006E03E6"/>
    <w:rsid w:val="006E0FB7"/>
    <w:rsid w:val="006E0FE9"/>
    <w:rsid w:val="006E123A"/>
    <w:rsid w:val="006E20B8"/>
    <w:rsid w:val="006E20FA"/>
    <w:rsid w:val="006E2E68"/>
    <w:rsid w:val="006E2FCB"/>
    <w:rsid w:val="006E32B0"/>
    <w:rsid w:val="006E35FE"/>
    <w:rsid w:val="006E4873"/>
    <w:rsid w:val="006E4EE1"/>
    <w:rsid w:val="006E54DC"/>
    <w:rsid w:val="006E5671"/>
    <w:rsid w:val="006E5927"/>
    <w:rsid w:val="006E5A3F"/>
    <w:rsid w:val="006E5D9F"/>
    <w:rsid w:val="006E5FBA"/>
    <w:rsid w:val="006E6747"/>
    <w:rsid w:val="006E6E1E"/>
    <w:rsid w:val="006E79D1"/>
    <w:rsid w:val="006F0433"/>
    <w:rsid w:val="006F09C3"/>
    <w:rsid w:val="006F0FBD"/>
    <w:rsid w:val="006F15B4"/>
    <w:rsid w:val="006F1C59"/>
    <w:rsid w:val="006F1C62"/>
    <w:rsid w:val="006F20AE"/>
    <w:rsid w:val="006F20B0"/>
    <w:rsid w:val="006F254F"/>
    <w:rsid w:val="006F2633"/>
    <w:rsid w:val="006F2B2D"/>
    <w:rsid w:val="006F2D83"/>
    <w:rsid w:val="006F2E84"/>
    <w:rsid w:val="006F431A"/>
    <w:rsid w:val="006F57E1"/>
    <w:rsid w:val="006F5FF9"/>
    <w:rsid w:val="006F6817"/>
    <w:rsid w:val="006F6B0E"/>
    <w:rsid w:val="006F6FB6"/>
    <w:rsid w:val="0070093D"/>
    <w:rsid w:val="00700AE3"/>
    <w:rsid w:val="00700B62"/>
    <w:rsid w:val="00700BDF"/>
    <w:rsid w:val="00700EEA"/>
    <w:rsid w:val="00701712"/>
    <w:rsid w:val="00701836"/>
    <w:rsid w:val="007022F7"/>
    <w:rsid w:val="00702672"/>
    <w:rsid w:val="00703765"/>
    <w:rsid w:val="00703AC7"/>
    <w:rsid w:val="00704677"/>
    <w:rsid w:val="007053A3"/>
    <w:rsid w:val="00705789"/>
    <w:rsid w:val="00705AAD"/>
    <w:rsid w:val="00705C26"/>
    <w:rsid w:val="00706BE9"/>
    <w:rsid w:val="00706E8E"/>
    <w:rsid w:val="007071ED"/>
    <w:rsid w:val="007077A1"/>
    <w:rsid w:val="00707F10"/>
    <w:rsid w:val="00711254"/>
    <w:rsid w:val="007112D1"/>
    <w:rsid w:val="0071156E"/>
    <w:rsid w:val="0071164F"/>
    <w:rsid w:val="00711913"/>
    <w:rsid w:val="00711A6C"/>
    <w:rsid w:val="00711BB3"/>
    <w:rsid w:val="00712489"/>
    <w:rsid w:val="007124AE"/>
    <w:rsid w:val="00712945"/>
    <w:rsid w:val="00712B51"/>
    <w:rsid w:val="00712CF7"/>
    <w:rsid w:val="007130EE"/>
    <w:rsid w:val="00713745"/>
    <w:rsid w:val="00713876"/>
    <w:rsid w:val="00714390"/>
    <w:rsid w:val="007146A9"/>
    <w:rsid w:val="00714A92"/>
    <w:rsid w:val="00715454"/>
    <w:rsid w:val="00715DD5"/>
    <w:rsid w:val="00715EB2"/>
    <w:rsid w:val="00716235"/>
    <w:rsid w:val="007162B5"/>
    <w:rsid w:val="007168A6"/>
    <w:rsid w:val="00716BB5"/>
    <w:rsid w:val="00716C8F"/>
    <w:rsid w:val="00717135"/>
    <w:rsid w:val="007178CD"/>
    <w:rsid w:val="007179AD"/>
    <w:rsid w:val="00717BA7"/>
    <w:rsid w:val="007201A6"/>
    <w:rsid w:val="0072165B"/>
    <w:rsid w:val="007217CB"/>
    <w:rsid w:val="00722CFD"/>
    <w:rsid w:val="00722D2E"/>
    <w:rsid w:val="0072373C"/>
    <w:rsid w:val="00723819"/>
    <w:rsid w:val="00723D43"/>
    <w:rsid w:val="00723ED2"/>
    <w:rsid w:val="00724060"/>
    <w:rsid w:val="0072437E"/>
    <w:rsid w:val="007247E9"/>
    <w:rsid w:val="007247F6"/>
    <w:rsid w:val="00724946"/>
    <w:rsid w:val="00724957"/>
    <w:rsid w:val="00724A1E"/>
    <w:rsid w:val="007251A3"/>
    <w:rsid w:val="00725833"/>
    <w:rsid w:val="00725EB8"/>
    <w:rsid w:val="00726578"/>
    <w:rsid w:val="00726E7E"/>
    <w:rsid w:val="00727054"/>
    <w:rsid w:val="0072717F"/>
    <w:rsid w:val="00730271"/>
    <w:rsid w:val="00730833"/>
    <w:rsid w:val="007308B2"/>
    <w:rsid w:val="00730B34"/>
    <w:rsid w:val="00730D14"/>
    <w:rsid w:val="0073220D"/>
    <w:rsid w:val="00732C82"/>
    <w:rsid w:val="007336E6"/>
    <w:rsid w:val="0073394F"/>
    <w:rsid w:val="00733D58"/>
    <w:rsid w:val="00733FDC"/>
    <w:rsid w:val="00733FF5"/>
    <w:rsid w:val="00734021"/>
    <w:rsid w:val="00734868"/>
    <w:rsid w:val="00735331"/>
    <w:rsid w:val="007356FB"/>
    <w:rsid w:val="00736096"/>
    <w:rsid w:val="00736733"/>
    <w:rsid w:val="007368A6"/>
    <w:rsid w:val="00736B93"/>
    <w:rsid w:val="00737281"/>
    <w:rsid w:val="0073732C"/>
    <w:rsid w:val="00737A13"/>
    <w:rsid w:val="00737ACC"/>
    <w:rsid w:val="00737DD2"/>
    <w:rsid w:val="007402E2"/>
    <w:rsid w:val="00742AD6"/>
    <w:rsid w:val="007435EC"/>
    <w:rsid w:val="00743CB1"/>
    <w:rsid w:val="00743DC4"/>
    <w:rsid w:val="0074466E"/>
    <w:rsid w:val="00744710"/>
    <w:rsid w:val="007448E7"/>
    <w:rsid w:val="00744943"/>
    <w:rsid w:val="00745121"/>
    <w:rsid w:val="007451FF"/>
    <w:rsid w:val="007455DD"/>
    <w:rsid w:val="00745F3E"/>
    <w:rsid w:val="00746663"/>
    <w:rsid w:val="00747098"/>
    <w:rsid w:val="00747489"/>
    <w:rsid w:val="00747628"/>
    <w:rsid w:val="00747C40"/>
    <w:rsid w:val="00747FDB"/>
    <w:rsid w:val="00750718"/>
    <w:rsid w:val="0075075F"/>
    <w:rsid w:val="00751107"/>
    <w:rsid w:val="00754575"/>
    <w:rsid w:val="00755060"/>
    <w:rsid w:val="0075521C"/>
    <w:rsid w:val="00755502"/>
    <w:rsid w:val="007558CB"/>
    <w:rsid w:val="00755B87"/>
    <w:rsid w:val="00755BC0"/>
    <w:rsid w:val="00756624"/>
    <w:rsid w:val="0075664B"/>
    <w:rsid w:val="00756CAE"/>
    <w:rsid w:val="00756DDF"/>
    <w:rsid w:val="00760339"/>
    <w:rsid w:val="00760BB1"/>
    <w:rsid w:val="00761037"/>
    <w:rsid w:val="00761226"/>
    <w:rsid w:val="007618A6"/>
    <w:rsid w:val="00761D7D"/>
    <w:rsid w:val="0076210C"/>
    <w:rsid w:val="00762884"/>
    <w:rsid w:val="0076292D"/>
    <w:rsid w:val="00762A7A"/>
    <w:rsid w:val="007635D3"/>
    <w:rsid w:val="00763F8B"/>
    <w:rsid w:val="00764764"/>
    <w:rsid w:val="00764CFC"/>
    <w:rsid w:val="00764E7B"/>
    <w:rsid w:val="00764E96"/>
    <w:rsid w:val="00765833"/>
    <w:rsid w:val="00765C60"/>
    <w:rsid w:val="00765C73"/>
    <w:rsid w:val="00766433"/>
    <w:rsid w:val="00766622"/>
    <w:rsid w:val="0077090D"/>
    <w:rsid w:val="00770E33"/>
    <w:rsid w:val="0077136D"/>
    <w:rsid w:val="0077155D"/>
    <w:rsid w:val="00771947"/>
    <w:rsid w:val="00771CD5"/>
    <w:rsid w:val="007721D4"/>
    <w:rsid w:val="00772C8B"/>
    <w:rsid w:val="00772DD0"/>
    <w:rsid w:val="00773262"/>
    <w:rsid w:val="007744C4"/>
    <w:rsid w:val="007744FB"/>
    <w:rsid w:val="007745F8"/>
    <w:rsid w:val="00774B9A"/>
    <w:rsid w:val="00774D1A"/>
    <w:rsid w:val="007750C8"/>
    <w:rsid w:val="00775619"/>
    <w:rsid w:val="00776119"/>
    <w:rsid w:val="00776382"/>
    <w:rsid w:val="007769DB"/>
    <w:rsid w:val="00776AE4"/>
    <w:rsid w:val="00776E52"/>
    <w:rsid w:val="007774E8"/>
    <w:rsid w:val="00777D93"/>
    <w:rsid w:val="00780417"/>
    <w:rsid w:val="00780F2F"/>
    <w:rsid w:val="007810B7"/>
    <w:rsid w:val="00781394"/>
    <w:rsid w:val="007815DF"/>
    <w:rsid w:val="0078343F"/>
    <w:rsid w:val="007845E0"/>
    <w:rsid w:val="007845EE"/>
    <w:rsid w:val="00785055"/>
    <w:rsid w:val="007851A4"/>
    <w:rsid w:val="00785544"/>
    <w:rsid w:val="00785B31"/>
    <w:rsid w:val="00785DD7"/>
    <w:rsid w:val="00786041"/>
    <w:rsid w:val="007860EE"/>
    <w:rsid w:val="007865AB"/>
    <w:rsid w:val="0078681E"/>
    <w:rsid w:val="00786BAE"/>
    <w:rsid w:val="00786DBC"/>
    <w:rsid w:val="00786F67"/>
    <w:rsid w:val="007870D9"/>
    <w:rsid w:val="00787239"/>
    <w:rsid w:val="00790384"/>
    <w:rsid w:val="0079069B"/>
    <w:rsid w:val="00790AB6"/>
    <w:rsid w:val="00790BBB"/>
    <w:rsid w:val="00790E05"/>
    <w:rsid w:val="007910BF"/>
    <w:rsid w:val="00791574"/>
    <w:rsid w:val="007924AA"/>
    <w:rsid w:val="00792F1F"/>
    <w:rsid w:val="00793F29"/>
    <w:rsid w:val="007940D8"/>
    <w:rsid w:val="00794215"/>
    <w:rsid w:val="007942DC"/>
    <w:rsid w:val="007949E2"/>
    <w:rsid w:val="0079589A"/>
    <w:rsid w:val="007958AC"/>
    <w:rsid w:val="00795983"/>
    <w:rsid w:val="00796241"/>
    <w:rsid w:val="0079669B"/>
    <w:rsid w:val="007967DA"/>
    <w:rsid w:val="00796A25"/>
    <w:rsid w:val="00796BC3"/>
    <w:rsid w:val="007976D2"/>
    <w:rsid w:val="007A1773"/>
    <w:rsid w:val="007A17E0"/>
    <w:rsid w:val="007A1AA2"/>
    <w:rsid w:val="007A1C69"/>
    <w:rsid w:val="007A2DCA"/>
    <w:rsid w:val="007A352B"/>
    <w:rsid w:val="007A4189"/>
    <w:rsid w:val="007A426F"/>
    <w:rsid w:val="007A4D18"/>
    <w:rsid w:val="007A4F34"/>
    <w:rsid w:val="007A53C4"/>
    <w:rsid w:val="007A5AAB"/>
    <w:rsid w:val="007A6425"/>
    <w:rsid w:val="007A6613"/>
    <w:rsid w:val="007A74B9"/>
    <w:rsid w:val="007A7678"/>
    <w:rsid w:val="007A7D1A"/>
    <w:rsid w:val="007B04B6"/>
    <w:rsid w:val="007B07D8"/>
    <w:rsid w:val="007B0D3F"/>
    <w:rsid w:val="007B131C"/>
    <w:rsid w:val="007B13A9"/>
    <w:rsid w:val="007B143C"/>
    <w:rsid w:val="007B1617"/>
    <w:rsid w:val="007B190D"/>
    <w:rsid w:val="007B19A4"/>
    <w:rsid w:val="007B25DA"/>
    <w:rsid w:val="007B28D7"/>
    <w:rsid w:val="007B2920"/>
    <w:rsid w:val="007B3260"/>
    <w:rsid w:val="007B3ACC"/>
    <w:rsid w:val="007B490D"/>
    <w:rsid w:val="007B4B5D"/>
    <w:rsid w:val="007B4BDD"/>
    <w:rsid w:val="007B5335"/>
    <w:rsid w:val="007B55FB"/>
    <w:rsid w:val="007B5926"/>
    <w:rsid w:val="007B5A27"/>
    <w:rsid w:val="007B5AD4"/>
    <w:rsid w:val="007B5D0F"/>
    <w:rsid w:val="007B613F"/>
    <w:rsid w:val="007B7318"/>
    <w:rsid w:val="007C0686"/>
    <w:rsid w:val="007C0751"/>
    <w:rsid w:val="007C1A4D"/>
    <w:rsid w:val="007C1F2A"/>
    <w:rsid w:val="007C37CE"/>
    <w:rsid w:val="007C3C17"/>
    <w:rsid w:val="007C3DC2"/>
    <w:rsid w:val="007C42E1"/>
    <w:rsid w:val="007C5390"/>
    <w:rsid w:val="007C55ED"/>
    <w:rsid w:val="007C568E"/>
    <w:rsid w:val="007C5F47"/>
    <w:rsid w:val="007C7227"/>
    <w:rsid w:val="007C760E"/>
    <w:rsid w:val="007C7732"/>
    <w:rsid w:val="007C7830"/>
    <w:rsid w:val="007C7B53"/>
    <w:rsid w:val="007C7BA4"/>
    <w:rsid w:val="007C7D49"/>
    <w:rsid w:val="007C7E11"/>
    <w:rsid w:val="007D01D5"/>
    <w:rsid w:val="007D0E24"/>
    <w:rsid w:val="007D14A0"/>
    <w:rsid w:val="007D16B5"/>
    <w:rsid w:val="007D1EFD"/>
    <w:rsid w:val="007D239B"/>
    <w:rsid w:val="007D396D"/>
    <w:rsid w:val="007D3B41"/>
    <w:rsid w:val="007D43D0"/>
    <w:rsid w:val="007D4547"/>
    <w:rsid w:val="007D4767"/>
    <w:rsid w:val="007D4D9D"/>
    <w:rsid w:val="007D56E6"/>
    <w:rsid w:val="007D5B70"/>
    <w:rsid w:val="007D622C"/>
    <w:rsid w:val="007D69A4"/>
    <w:rsid w:val="007D69D2"/>
    <w:rsid w:val="007D6BB9"/>
    <w:rsid w:val="007D6CC3"/>
    <w:rsid w:val="007D6EB8"/>
    <w:rsid w:val="007D75B9"/>
    <w:rsid w:val="007D76BD"/>
    <w:rsid w:val="007D7AFD"/>
    <w:rsid w:val="007E05B9"/>
    <w:rsid w:val="007E16D0"/>
    <w:rsid w:val="007E1898"/>
    <w:rsid w:val="007E1945"/>
    <w:rsid w:val="007E1C74"/>
    <w:rsid w:val="007E2438"/>
    <w:rsid w:val="007E250A"/>
    <w:rsid w:val="007E32CF"/>
    <w:rsid w:val="007E356C"/>
    <w:rsid w:val="007E3789"/>
    <w:rsid w:val="007E3DAF"/>
    <w:rsid w:val="007E3FAD"/>
    <w:rsid w:val="007E4154"/>
    <w:rsid w:val="007E582E"/>
    <w:rsid w:val="007E67EB"/>
    <w:rsid w:val="007E772A"/>
    <w:rsid w:val="007E7E00"/>
    <w:rsid w:val="007E7E9B"/>
    <w:rsid w:val="007F007A"/>
    <w:rsid w:val="007F0764"/>
    <w:rsid w:val="007F081C"/>
    <w:rsid w:val="007F0832"/>
    <w:rsid w:val="007F0D1A"/>
    <w:rsid w:val="007F0F84"/>
    <w:rsid w:val="007F10BD"/>
    <w:rsid w:val="007F1806"/>
    <w:rsid w:val="007F1862"/>
    <w:rsid w:val="007F202B"/>
    <w:rsid w:val="007F26BD"/>
    <w:rsid w:val="007F2B06"/>
    <w:rsid w:val="007F2BD0"/>
    <w:rsid w:val="007F2D80"/>
    <w:rsid w:val="007F2DDD"/>
    <w:rsid w:val="007F33C7"/>
    <w:rsid w:val="007F37E8"/>
    <w:rsid w:val="007F449B"/>
    <w:rsid w:val="007F45D3"/>
    <w:rsid w:val="007F49ED"/>
    <w:rsid w:val="007F5576"/>
    <w:rsid w:val="007F6021"/>
    <w:rsid w:val="007F6825"/>
    <w:rsid w:val="007F6832"/>
    <w:rsid w:val="007F6F7E"/>
    <w:rsid w:val="007F76F3"/>
    <w:rsid w:val="007F79CD"/>
    <w:rsid w:val="007F7B8E"/>
    <w:rsid w:val="007F7BCB"/>
    <w:rsid w:val="007F7D78"/>
    <w:rsid w:val="007F7DCB"/>
    <w:rsid w:val="00800279"/>
    <w:rsid w:val="00800782"/>
    <w:rsid w:val="00800AA2"/>
    <w:rsid w:val="008010DA"/>
    <w:rsid w:val="00801D50"/>
    <w:rsid w:val="008020B3"/>
    <w:rsid w:val="00802355"/>
    <w:rsid w:val="00802455"/>
    <w:rsid w:val="00802F7D"/>
    <w:rsid w:val="00803DC3"/>
    <w:rsid w:val="008044D6"/>
    <w:rsid w:val="00804BB0"/>
    <w:rsid w:val="00804F76"/>
    <w:rsid w:val="00805254"/>
    <w:rsid w:val="0080595A"/>
    <w:rsid w:val="00805F97"/>
    <w:rsid w:val="00806758"/>
    <w:rsid w:val="0080720C"/>
    <w:rsid w:val="00810111"/>
    <w:rsid w:val="008105D4"/>
    <w:rsid w:val="00810889"/>
    <w:rsid w:val="00810CE6"/>
    <w:rsid w:val="00811193"/>
    <w:rsid w:val="0081133B"/>
    <w:rsid w:val="00811465"/>
    <w:rsid w:val="00811B45"/>
    <w:rsid w:val="00811C22"/>
    <w:rsid w:val="00811C6D"/>
    <w:rsid w:val="008125D0"/>
    <w:rsid w:val="0081284C"/>
    <w:rsid w:val="00813845"/>
    <w:rsid w:val="00813AAA"/>
    <w:rsid w:val="00814E1D"/>
    <w:rsid w:val="00814F1E"/>
    <w:rsid w:val="00815577"/>
    <w:rsid w:val="00815804"/>
    <w:rsid w:val="008162BF"/>
    <w:rsid w:val="00816CF2"/>
    <w:rsid w:val="008172E8"/>
    <w:rsid w:val="00817B88"/>
    <w:rsid w:val="00817F7D"/>
    <w:rsid w:val="008204C5"/>
    <w:rsid w:val="00820637"/>
    <w:rsid w:val="0082089E"/>
    <w:rsid w:val="00820B39"/>
    <w:rsid w:val="00820BF5"/>
    <w:rsid w:val="00821061"/>
    <w:rsid w:val="0082123A"/>
    <w:rsid w:val="008212A3"/>
    <w:rsid w:val="00822D67"/>
    <w:rsid w:val="008235F2"/>
    <w:rsid w:val="00823866"/>
    <w:rsid w:val="00823F23"/>
    <w:rsid w:val="00824313"/>
    <w:rsid w:val="00824A57"/>
    <w:rsid w:val="008251DE"/>
    <w:rsid w:val="008255AD"/>
    <w:rsid w:val="008256DD"/>
    <w:rsid w:val="00825B68"/>
    <w:rsid w:val="00825E07"/>
    <w:rsid w:val="008264A5"/>
    <w:rsid w:val="00826F83"/>
    <w:rsid w:val="0082714C"/>
    <w:rsid w:val="008271B7"/>
    <w:rsid w:val="00830385"/>
    <w:rsid w:val="00831A9B"/>
    <w:rsid w:val="0083213D"/>
    <w:rsid w:val="0083265F"/>
    <w:rsid w:val="00832B8F"/>
    <w:rsid w:val="00833413"/>
    <w:rsid w:val="0083390F"/>
    <w:rsid w:val="00833964"/>
    <w:rsid w:val="00833A13"/>
    <w:rsid w:val="00833BDE"/>
    <w:rsid w:val="008340F6"/>
    <w:rsid w:val="0083498E"/>
    <w:rsid w:val="008351B8"/>
    <w:rsid w:val="00836581"/>
    <w:rsid w:val="008368E3"/>
    <w:rsid w:val="00836984"/>
    <w:rsid w:val="00836BD8"/>
    <w:rsid w:val="0083750B"/>
    <w:rsid w:val="00837837"/>
    <w:rsid w:val="00837962"/>
    <w:rsid w:val="00840841"/>
    <w:rsid w:val="00840A7D"/>
    <w:rsid w:val="00840E8E"/>
    <w:rsid w:val="00840FAC"/>
    <w:rsid w:val="008414CB"/>
    <w:rsid w:val="00841993"/>
    <w:rsid w:val="00841DEC"/>
    <w:rsid w:val="008430A2"/>
    <w:rsid w:val="008439CD"/>
    <w:rsid w:val="00843DCC"/>
    <w:rsid w:val="0084427C"/>
    <w:rsid w:val="008444E2"/>
    <w:rsid w:val="00844783"/>
    <w:rsid w:val="00844A2A"/>
    <w:rsid w:val="008452EE"/>
    <w:rsid w:val="0084634F"/>
    <w:rsid w:val="00846B4F"/>
    <w:rsid w:val="00846EBE"/>
    <w:rsid w:val="0084703A"/>
    <w:rsid w:val="00847084"/>
    <w:rsid w:val="0084766A"/>
    <w:rsid w:val="008477B6"/>
    <w:rsid w:val="00847E14"/>
    <w:rsid w:val="008501F4"/>
    <w:rsid w:val="00850E8D"/>
    <w:rsid w:val="00850F43"/>
    <w:rsid w:val="00851BB6"/>
    <w:rsid w:val="008520B9"/>
    <w:rsid w:val="00852AFA"/>
    <w:rsid w:val="00852B7E"/>
    <w:rsid w:val="00852E36"/>
    <w:rsid w:val="00852F1B"/>
    <w:rsid w:val="00854193"/>
    <w:rsid w:val="0085469F"/>
    <w:rsid w:val="0085474C"/>
    <w:rsid w:val="00855063"/>
    <w:rsid w:val="0085579C"/>
    <w:rsid w:val="00855D47"/>
    <w:rsid w:val="00855D54"/>
    <w:rsid w:val="00855D61"/>
    <w:rsid w:val="008560C1"/>
    <w:rsid w:val="00856295"/>
    <w:rsid w:val="00856477"/>
    <w:rsid w:val="00856736"/>
    <w:rsid w:val="00856810"/>
    <w:rsid w:val="008570E6"/>
    <w:rsid w:val="008570E9"/>
    <w:rsid w:val="00857852"/>
    <w:rsid w:val="00857EA3"/>
    <w:rsid w:val="008602F5"/>
    <w:rsid w:val="00860FA3"/>
    <w:rsid w:val="008615E8"/>
    <w:rsid w:val="00861E95"/>
    <w:rsid w:val="00862299"/>
    <w:rsid w:val="008622FD"/>
    <w:rsid w:val="00862AC5"/>
    <w:rsid w:val="00862E8F"/>
    <w:rsid w:val="00863049"/>
    <w:rsid w:val="00863F97"/>
    <w:rsid w:val="00864DFF"/>
    <w:rsid w:val="00864E93"/>
    <w:rsid w:val="00864F39"/>
    <w:rsid w:val="00865597"/>
    <w:rsid w:val="008658EC"/>
    <w:rsid w:val="00865E6C"/>
    <w:rsid w:val="00866DA6"/>
    <w:rsid w:val="00866E17"/>
    <w:rsid w:val="00867B27"/>
    <w:rsid w:val="00867C6D"/>
    <w:rsid w:val="008705D5"/>
    <w:rsid w:val="00870C1E"/>
    <w:rsid w:val="0087139A"/>
    <w:rsid w:val="0087144C"/>
    <w:rsid w:val="0087150A"/>
    <w:rsid w:val="00871C25"/>
    <w:rsid w:val="0087220F"/>
    <w:rsid w:val="00872677"/>
    <w:rsid w:val="008728B1"/>
    <w:rsid w:val="00872946"/>
    <w:rsid w:val="00872C2B"/>
    <w:rsid w:val="00872EC0"/>
    <w:rsid w:val="0087386F"/>
    <w:rsid w:val="0087398D"/>
    <w:rsid w:val="008748F1"/>
    <w:rsid w:val="0087513A"/>
    <w:rsid w:val="00875263"/>
    <w:rsid w:val="00875579"/>
    <w:rsid w:val="0087558F"/>
    <w:rsid w:val="0087598D"/>
    <w:rsid w:val="008759A5"/>
    <w:rsid w:val="00875CF4"/>
    <w:rsid w:val="00875E46"/>
    <w:rsid w:val="00875F12"/>
    <w:rsid w:val="0087617C"/>
    <w:rsid w:val="008765A4"/>
    <w:rsid w:val="008767D5"/>
    <w:rsid w:val="00876C8F"/>
    <w:rsid w:val="00876CF9"/>
    <w:rsid w:val="00876FD6"/>
    <w:rsid w:val="0087717A"/>
    <w:rsid w:val="0087778C"/>
    <w:rsid w:val="00877998"/>
    <w:rsid w:val="008779CF"/>
    <w:rsid w:val="00877E45"/>
    <w:rsid w:val="00880105"/>
    <w:rsid w:val="008806BD"/>
    <w:rsid w:val="00881AB2"/>
    <w:rsid w:val="008821DC"/>
    <w:rsid w:val="00882267"/>
    <w:rsid w:val="0088262C"/>
    <w:rsid w:val="0088262E"/>
    <w:rsid w:val="0088264A"/>
    <w:rsid w:val="00882A3E"/>
    <w:rsid w:val="0088329F"/>
    <w:rsid w:val="00884193"/>
    <w:rsid w:val="0088440E"/>
    <w:rsid w:val="008844DD"/>
    <w:rsid w:val="00884A57"/>
    <w:rsid w:val="00884CA9"/>
    <w:rsid w:val="0088569F"/>
    <w:rsid w:val="00886410"/>
    <w:rsid w:val="00886464"/>
    <w:rsid w:val="008864A8"/>
    <w:rsid w:val="008869A9"/>
    <w:rsid w:val="00886B55"/>
    <w:rsid w:val="00886DDB"/>
    <w:rsid w:val="00886EFB"/>
    <w:rsid w:val="00887199"/>
    <w:rsid w:val="00887305"/>
    <w:rsid w:val="008874C8"/>
    <w:rsid w:val="008874DB"/>
    <w:rsid w:val="008876F7"/>
    <w:rsid w:val="00887CD3"/>
    <w:rsid w:val="008900F2"/>
    <w:rsid w:val="008907DF"/>
    <w:rsid w:val="008908D1"/>
    <w:rsid w:val="0089090F"/>
    <w:rsid w:val="00890AA6"/>
    <w:rsid w:val="00890DEF"/>
    <w:rsid w:val="00891092"/>
    <w:rsid w:val="00891337"/>
    <w:rsid w:val="00891C76"/>
    <w:rsid w:val="00892152"/>
    <w:rsid w:val="00892CD9"/>
    <w:rsid w:val="00892F08"/>
    <w:rsid w:val="0089309E"/>
    <w:rsid w:val="00893517"/>
    <w:rsid w:val="00893CAF"/>
    <w:rsid w:val="00893CFE"/>
    <w:rsid w:val="008940A3"/>
    <w:rsid w:val="00894A1B"/>
    <w:rsid w:val="008952CB"/>
    <w:rsid w:val="008954F9"/>
    <w:rsid w:val="00895665"/>
    <w:rsid w:val="0089598C"/>
    <w:rsid w:val="008960FD"/>
    <w:rsid w:val="008961D7"/>
    <w:rsid w:val="008962D5"/>
    <w:rsid w:val="008968DF"/>
    <w:rsid w:val="00896DFF"/>
    <w:rsid w:val="008972B3"/>
    <w:rsid w:val="00897496"/>
    <w:rsid w:val="008974E0"/>
    <w:rsid w:val="0089786C"/>
    <w:rsid w:val="008978D0"/>
    <w:rsid w:val="00897CC0"/>
    <w:rsid w:val="00897F51"/>
    <w:rsid w:val="008A02E0"/>
    <w:rsid w:val="008A1043"/>
    <w:rsid w:val="008A14A7"/>
    <w:rsid w:val="008A162F"/>
    <w:rsid w:val="008A17BB"/>
    <w:rsid w:val="008A19D7"/>
    <w:rsid w:val="008A1AF6"/>
    <w:rsid w:val="008A1C22"/>
    <w:rsid w:val="008A1EED"/>
    <w:rsid w:val="008A212C"/>
    <w:rsid w:val="008A231C"/>
    <w:rsid w:val="008A291A"/>
    <w:rsid w:val="008A2DD4"/>
    <w:rsid w:val="008A35C0"/>
    <w:rsid w:val="008A3AAE"/>
    <w:rsid w:val="008A3EFF"/>
    <w:rsid w:val="008A4320"/>
    <w:rsid w:val="008A4F4B"/>
    <w:rsid w:val="008A501D"/>
    <w:rsid w:val="008A538E"/>
    <w:rsid w:val="008A54AC"/>
    <w:rsid w:val="008A5FDA"/>
    <w:rsid w:val="008A6A52"/>
    <w:rsid w:val="008A6D6B"/>
    <w:rsid w:val="008A7C8A"/>
    <w:rsid w:val="008B0633"/>
    <w:rsid w:val="008B0657"/>
    <w:rsid w:val="008B1E24"/>
    <w:rsid w:val="008B1E87"/>
    <w:rsid w:val="008B2090"/>
    <w:rsid w:val="008B2D64"/>
    <w:rsid w:val="008B3EE1"/>
    <w:rsid w:val="008B4251"/>
    <w:rsid w:val="008B48AF"/>
    <w:rsid w:val="008B49DB"/>
    <w:rsid w:val="008B4D5C"/>
    <w:rsid w:val="008B61A0"/>
    <w:rsid w:val="008B67B1"/>
    <w:rsid w:val="008B6937"/>
    <w:rsid w:val="008B6F76"/>
    <w:rsid w:val="008B760E"/>
    <w:rsid w:val="008B7C32"/>
    <w:rsid w:val="008C0E0C"/>
    <w:rsid w:val="008C0EB4"/>
    <w:rsid w:val="008C0F7C"/>
    <w:rsid w:val="008C2494"/>
    <w:rsid w:val="008C2646"/>
    <w:rsid w:val="008C337B"/>
    <w:rsid w:val="008C349E"/>
    <w:rsid w:val="008C4070"/>
    <w:rsid w:val="008C4D8F"/>
    <w:rsid w:val="008C4F2F"/>
    <w:rsid w:val="008C691F"/>
    <w:rsid w:val="008C78E8"/>
    <w:rsid w:val="008C7C4C"/>
    <w:rsid w:val="008D028C"/>
    <w:rsid w:val="008D1466"/>
    <w:rsid w:val="008D1588"/>
    <w:rsid w:val="008D15FA"/>
    <w:rsid w:val="008D1A20"/>
    <w:rsid w:val="008D238B"/>
    <w:rsid w:val="008D289B"/>
    <w:rsid w:val="008D2C09"/>
    <w:rsid w:val="008D3266"/>
    <w:rsid w:val="008D3CBF"/>
    <w:rsid w:val="008D4548"/>
    <w:rsid w:val="008D4976"/>
    <w:rsid w:val="008D504D"/>
    <w:rsid w:val="008D5DD0"/>
    <w:rsid w:val="008D6494"/>
    <w:rsid w:val="008D6F4C"/>
    <w:rsid w:val="008D6F71"/>
    <w:rsid w:val="008D76BD"/>
    <w:rsid w:val="008D7FA0"/>
    <w:rsid w:val="008E0FB9"/>
    <w:rsid w:val="008E1030"/>
    <w:rsid w:val="008E13DB"/>
    <w:rsid w:val="008E174D"/>
    <w:rsid w:val="008E1B43"/>
    <w:rsid w:val="008E1E33"/>
    <w:rsid w:val="008E2447"/>
    <w:rsid w:val="008E278A"/>
    <w:rsid w:val="008E2EC5"/>
    <w:rsid w:val="008E37D0"/>
    <w:rsid w:val="008E3883"/>
    <w:rsid w:val="008E46B3"/>
    <w:rsid w:val="008E4902"/>
    <w:rsid w:val="008E4D02"/>
    <w:rsid w:val="008E4D4D"/>
    <w:rsid w:val="008E646A"/>
    <w:rsid w:val="008E675B"/>
    <w:rsid w:val="008E6B72"/>
    <w:rsid w:val="008E6EE7"/>
    <w:rsid w:val="008E73F7"/>
    <w:rsid w:val="008E7512"/>
    <w:rsid w:val="008E7A9B"/>
    <w:rsid w:val="008F01ED"/>
    <w:rsid w:val="008F045B"/>
    <w:rsid w:val="008F0514"/>
    <w:rsid w:val="008F0561"/>
    <w:rsid w:val="008F0580"/>
    <w:rsid w:val="008F0700"/>
    <w:rsid w:val="008F102D"/>
    <w:rsid w:val="008F1B96"/>
    <w:rsid w:val="008F1DDC"/>
    <w:rsid w:val="008F2C5E"/>
    <w:rsid w:val="008F323D"/>
    <w:rsid w:val="008F32B3"/>
    <w:rsid w:val="008F3BFC"/>
    <w:rsid w:val="008F4057"/>
    <w:rsid w:val="008F52D7"/>
    <w:rsid w:val="008F55DA"/>
    <w:rsid w:val="008F5AA3"/>
    <w:rsid w:val="008F5C27"/>
    <w:rsid w:val="008F6610"/>
    <w:rsid w:val="008F6FF5"/>
    <w:rsid w:val="009001C1"/>
    <w:rsid w:val="00900DB5"/>
    <w:rsid w:val="00900F2E"/>
    <w:rsid w:val="00901A2F"/>
    <w:rsid w:val="0090250A"/>
    <w:rsid w:val="0090254C"/>
    <w:rsid w:val="009025D1"/>
    <w:rsid w:val="00902DB0"/>
    <w:rsid w:val="009032CC"/>
    <w:rsid w:val="009034D4"/>
    <w:rsid w:val="00903E65"/>
    <w:rsid w:val="00904BA9"/>
    <w:rsid w:val="00905195"/>
    <w:rsid w:val="009053A8"/>
    <w:rsid w:val="009054E7"/>
    <w:rsid w:val="009055F4"/>
    <w:rsid w:val="00905AA3"/>
    <w:rsid w:val="00905F4B"/>
    <w:rsid w:val="00906731"/>
    <w:rsid w:val="009068CF"/>
    <w:rsid w:val="00906EA9"/>
    <w:rsid w:val="00906F93"/>
    <w:rsid w:val="009070A7"/>
    <w:rsid w:val="009070C9"/>
    <w:rsid w:val="009071B2"/>
    <w:rsid w:val="00907F82"/>
    <w:rsid w:val="009103C8"/>
    <w:rsid w:val="0091099C"/>
    <w:rsid w:val="00911008"/>
    <w:rsid w:val="009112D7"/>
    <w:rsid w:val="00913360"/>
    <w:rsid w:val="00913401"/>
    <w:rsid w:val="009140FC"/>
    <w:rsid w:val="00914116"/>
    <w:rsid w:val="00914844"/>
    <w:rsid w:val="00914BB2"/>
    <w:rsid w:val="00914E30"/>
    <w:rsid w:val="0091510C"/>
    <w:rsid w:val="0091567C"/>
    <w:rsid w:val="00915E65"/>
    <w:rsid w:val="009161CB"/>
    <w:rsid w:val="00916430"/>
    <w:rsid w:val="00916A72"/>
    <w:rsid w:val="00916CB5"/>
    <w:rsid w:val="00916DDD"/>
    <w:rsid w:val="009175C0"/>
    <w:rsid w:val="009179FB"/>
    <w:rsid w:val="00917D79"/>
    <w:rsid w:val="009204CB"/>
    <w:rsid w:val="00920D6A"/>
    <w:rsid w:val="00920D8D"/>
    <w:rsid w:val="0092161C"/>
    <w:rsid w:val="00921839"/>
    <w:rsid w:val="009223BC"/>
    <w:rsid w:val="0092240F"/>
    <w:rsid w:val="00923794"/>
    <w:rsid w:val="00923A30"/>
    <w:rsid w:val="00923DEA"/>
    <w:rsid w:val="00923E99"/>
    <w:rsid w:val="009241F0"/>
    <w:rsid w:val="0092446D"/>
    <w:rsid w:val="009245D4"/>
    <w:rsid w:val="009246D6"/>
    <w:rsid w:val="009246E1"/>
    <w:rsid w:val="009249F2"/>
    <w:rsid w:val="00924DA8"/>
    <w:rsid w:val="00925A50"/>
    <w:rsid w:val="0092773A"/>
    <w:rsid w:val="00927B65"/>
    <w:rsid w:val="00927D5C"/>
    <w:rsid w:val="0093005E"/>
    <w:rsid w:val="00930EDF"/>
    <w:rsid w:val="0093172B"/>
    <w:rsid w:val="00931B5C"/>
    <w:rsid w:val="00931EBA"/>
    <w:rsid w:val="0093222D"/>
    <w:rsid w:val="0093279D"/>
    <w:rsid w:val="00932C59"/>
    <w:rsid w:val="00933605"/>
    <w:rsid w:val="00933AC5"/>
    <w:rsid w:val="00933F1D"/>
    <w:rsid w:val="00934053"/>
    <w:rsid w:val="009342BF"/>
    <w:rsid w:val="0093433D"/>
    <w:rsid w:val="00934765"/>
    <w:rsid w:val="00934AAE"/>
    <w:rsid w:val="00934C7F"/>
    <w:rsid w:val="00934EF7"/>
    <w:rsid w:val="00935227"/>
    <w:rsid w:val="00935514"/>
    <w:rsid w:val="00935E3B"/>
    <w:rsid w:val="00936148"/>
    <w:rsid w:val="00936156"/>
    <w:rsid w:val="00936162"/>
    <w:rsid w:val="009362DB"/>
    <w:rsid w:val="00936946"/>
    <w:rsid w:val="00937503"/>
    <w:rsid w:val="00937654"/>
    <w:rsid w:val="0093772B"/>
    <w:rsid w:val="00937A8C"/>
    <w:rsid w:val="00940BA1"/>
    <w:rsid w:val="00940DC4"/>
    <w:rsid w:val="009413B9"/>
    <w:rsid w:val="00942655"/>
    <w:rsid w:val="00942A37"/>
    <w:rsid w:val="00942BAF"/>
    <w:rsid w:val="00942E8E"/>
    <w:rsid w:val="009430EA"/>
    <w:rsid w:val="0094332E"/>
    <w:rsid w:val="00943377"/>
    <w:rsid w:val="0094348B"/>
    <w:rsid w:val="009434B0"/>
    <w:rsid w:val="0094376D"/>
    <w:rsid w:val="00943B91"/>
    <w:rsid w:val="00943C88"/>
    <w:rsid w:val="0094404A"/>
    <w:rsid w:val="009443A7"/>
    <w:rsid w:val="00944423"/>
    <w:rsid w:val="009444BA"/>
    <w:rsid w:val="009447AF"/>
    <w:rsid w:val="00944C47"/>
    <w:rsid w:val="009450CC"/>
    <w:rsid w:val="009454B8"/>
    <w:rsid w:val="0094579F"/>
    <w:rsid w:val="009459DE"/>
    <w:rsid w:val="00946115"/>
    <w:rsid w:val="00946205"/>
    <w:rsid w:val="009468C5"/>
    <w:rsid w:val="00946D1D"/>
    <w:rsid w:val="009475A8"/>
    <w:rsid w:val="0094793B"/>
    <w:rsid w:val="00947968"/>
    <w:rsid w:val="0094799B"/>
    <w:rsid w:val="00947C2D"/>
    <w:rsid w:val="00947D9B"/>
    <w:rsid w:val="009501EF"/>
    <w:rsid w:val="00950517"/>
    <w:rsid w:val="009509F7"/>
    <w:rsid w:val="00951084"/>
    <w:rsid w:val="0095147D"/>
    <w:rsid w:val="0095165C"/>
    <w:rsid w:val="009524D0"/>
    <w:rsid w:val="00952572"/>
    <w:rsid w:val="0095270F"/>
    <w:rsid w:val="00952AD0"/>
    <w:rsid w:val="00952C85"/>
    <w:rsid w:val="009542C1"/>
    <w:rsid w:val="009548D6"/>
    <w:rsid w:val="00954E51"/>
    <w:rsid w:val="0095508F"/>
    <w:rsid w:val="009554D9"/>
    <w:rsid w:val="00955A45"/>
    <w:rsid w:val="009568D8"/>
    <w:rsid w:val="00956902"/>
    <w:rsid w:val="00956944"/>
    <w:rsid w:val="00956E18"/>
    <w:rsid w:val="009571F2"/>
    <w:rsid w:val="00957845"/>
    <w:rsid w:val="009578AF"/>
    <w:rsid w:val="00957C04"/>
    <w:rsid w:val="00957DD2"/>
    <w:rsid w:val="00957E70"/>
    <w:rsid w:val="00957F06"/>
    <w:rsid w:val="00960EA8"/>
    <w:rsid w:val="00960F1F"/>
    <w:rsid w:val="009613BF"/>
    <w:rsid w:val="009616A2"/>
    <w:rsid w:val="009617FE"/>
    <w:rsid w:val="00961837"/>
    <w:rsid w:val="009623AB"/>
    <w:rsid w:val="009627B5"/>
    <w:rsid w:val="00962F8A"/>
    <w:rsid w:val="00963348"/>
    <w:rsid w:val="00963D6C"/>
    <w:rsid w:val="0096455F"/>
    <w:rsid w:val="00965169"/>
    <w:rsid w:val="00965468"/>
    <w:rsid w:val="0096623C"/>
    <w:rsid w:val="0096643E"/>
    <w:rsid w:val="009666FA"/>
    <w:rsid w:val="009671F3"/>
    <w:rsid w:val="009708B7"/>
    <w:rsid w:val="00970F1E"/>
    <w:rsid w:val="0097133A"/>
    <w:rsid w:val="009714EB"/>
    <w:rsid w:val="00971574"/>
    <w:rsid w:val="00971A00"/>
    <w:rsid w:val="009726B2"/>
    <w:rsid w:val="00972C32"/>
    <w:rsid w:val="00972CE9"/>
    <w:rsid w:val="00972D88"/>
    <w:rsid w:val="00972F8C"/>
    <w:rsid w:val="0097334A"/>
    <w:rsid w:val="009737F3"/>
    <w:rsid w:val="0097445B"/>
    <w:rsid w:val="0097467D"/>
    <w:rsid w:val="0097474A"/>
    <w:rsid w:val="00974B8F"/>
    <w:rsid w:val="00974ED4"/>
    <w:rsid w:val="0097511B"/>
    <w:rsid w:val="00975B8C"/>
    <w:rsid w:val="00976287"/>
    <w:rsid w:val="009762DC"/>
    <w:rsid w:val="009770B3"/>
    <w:rsid w:val="00977B5F"/>
    <w:rsid w:val="00980418"/>
    <w:rsid w:val="00980846"/>
    <w:rsid w:val="00980931"/>
    <w:rsid w:val="00980BF7"/>
    <w:rsid w:val="00980C55"/>
    <w:rsid w:val="00980CA9"/>
    <w:rsid w:val="0098107D"/>
    <w:rsid w:val="00981EDF"/>
    <w:rsid w:val="009825AE"/>
    <w:rsid w:val="009828A0"/>
    <w:rsid w:val="009834E1"/>
    <w:rsid w:val="00984D68"/>
    <w:rsid w:val="0098512C"/>
    <w:rsid w:val="0098533A"/>
    <w:rsid w:val="009854FE"/>
    <w:rsid w:val="00985703"/>
    <w:rsid w:val="00985BB1"/>
    <w:rsid w:val="00985D40"/>
    <w:rsid w:val="00986213"/>
    <w:rsid w:val="00986582"/>
    <w:rsid w:val="0098672E"/>
    <w:rsid w:val="00986951"/>
    <w:rsid w:val="0099175C"/>
    <w:rsid w:val="00991BD7"/>
    <w:rsid w:val="00991D8A"/>
    <w:rsid w:val="00992334"/>
    <w:rsid w:val="00992944"/>
    <w:rsid w:val="00992988"/>
    <w:rsid w:val="00992FD5"/>
    <w:rsid w:val="00993568"/>
    <w:rsid w:val="009936FC"/>
    <w:rsid w:val="009938DD"/>
    <w:rsid w:val="00993C32"/>
    <w:rsid w:val="00993E07"/>
    <w:rsid w:val="00994918"/>
    <w:rsid w:val="00994D01"/>
    <w:rsid w:val="00995458"/>
    <w:rsid w:val="00995469"/>
    <w:rsid w:val="00996A4A"/>
    <w:rsid w:val="00997228"/>
    <w:rsid w:val="00997852"/>
    <w:rsid w:val="009A0047"/>
    <w:rsid w:val="009A0F4C"/>
    <w:rsid w:val="009A10CC"/>
    <w:rsid w:val="009A139A"/>
    <w:rsid w:val="009A147F"/>
    <w:rsid w:val="009A1F87"/>
    <w:rsid w:val="009A3006"/>
    <w:rsid w:val="009A30C2"/>
    <w:rsid w:val="009A3447"/>
    <w:rsid w:val="009A35FB"/>
    <w:rsid w:val="009A38FE"/>
    <w:rsid w:val="009A4174"/>
    <w:rsid w:val="009A50C6"/>
    <w:rsid w:val="009A5AE9"/>
    <w:rsid w:val="009A5F1F"/>
    <w:rsid w:val="009A6333"/>
    <w:rsid w:val="009A6337"/>
    <w:rsid w:val="009A6515"/>
    <w:rsid w:val="009A65BE"/>
    <w:rsid w:val="009A6621"/>
    <w:rsid w:val="009A6638"/>
    <w:rsid w:val="009A665B"/>
    <w:rsid w:val="009A6D07"/>
    <w:rsid w:val="009A7A70"/>
    <w:rsid w:val="009A7AE7"/>
    <w:rsid w:val="009A7DC1"/>
    <w:rsid w:val="009B0501"/>
    <w:rsid w:val="009B059B"/>
    <w:rsid w:val="009B07BF"/>
    <w:rsid w:val="009B090A"/>
    <w:rsid w:val="009B28D4"/>
    <w:rsid w:val="009B2A10"/>
    <w:rsid w:val="009B2AD3"/>
    <w:rsid w:val="009B2D2C"/>
    <w:rsid w:val="009B2D47"/>
    <w:rsid w:val="009B3043"/>
    <w:rsid w:val="009B3134"/>
    <w:rsid w:val="009B3760"/>
    <w:rsid w:val="009B393D"/>
    <w:rsid w:val="009B3ACF"/>
    <w:rsid w:val="009B4584"/>
    <w:rsid w:val="009B4797"/>
    <w:rsid w:val="009B4A5E"/>
    <w:rsid w:val="009B5336"/>
    <w:rsid w:val="009B59BA"/>
    <w:rsid w:val="009B61E9"/>
    <w:rsid w:val="009B6C07"/>
    <w:rsid w:val="009B7074"/>
    <w:rsid w:val="009B7427"/>
    <w:rsid w:val="009B746F"/>
    <w:rsid w:val="009B75F5"/>
    <w:rsid w:val="009B7D07"/>
    <w:rsid w:val="009C0436"/>
    <w:rsid w:val="009C0778"/>
    <w:rsid w:val="009C0E9B"/>
    <w:rsid w:val="009C1176"/>
    <w:rsid w:val="009C15C0"/>
    <w:rsid w:val="009C19AC"/>
    <w:rsid w:val="009C1B02"/>
    <w:rsid w:val="009C1F16"/>
    <w:rsid w:val="009C2043"/>
    <w:rsid w:val="009C336E"/>
    <w:rsid w:val="009C38EC"/>
    <w:rsid w:val="009C4388"/>
    <w:rsid w:val="009C4447"/>
    <w:rsid w:val="009C4AF8"/>
    <w:rsid w:val="009C4B52"/>
    <w:rsid w:val="009C4E4D"/>
    <w:rsid w:val="009C503F"/>
    <w:rsid w:val="009C53AF"/>
    <w:rsid w:val="009C5F40"/>
    <w:rsid w:val="009C6012"/>
    <w:rsid w:val="009C6364"/>
    <w:rsid w:val="009C67AE"/>
    <w:rsid w:val="009C6803"/>
    <w:rsid w:val="009C6BCD"/>
    <w:rsid w:val="009C6C87"/>
    <w:rsid w:val="009C742B"/>
    <w:rsid w:val="009C7BB7"/>
    <w:rsid w:val="009D0362"/>
    <w:rsid w:val="009D1099"/>
    <w:rsid w:val="009D10F9"/>
    <w:rsid w:val="009D18DE"/>
    <w:rsid w:val="009D1F41"/>
    <w:rsid w:val="009D2357"/>
    <w:rsid w:val="009D250C"/>
    <w:rsid w:val="009D26DA"/>
    <w:rsid w:val="009D270A"/>
    <w:rsid w:val="009D2A5B"/>
    <w:rsid w:val="009D31DA"/>
    <w:rsid w:val="009D3BBC"/>
    <w:rsid w:val="009D3DB8"/>
    <w:rsid w:val="009D42F8"/>
    <w:rsid w:val="009D44EE"/>
    <w:rsid w:val="009D4BB2"/>
    <w:rsid w:val="009D56BB"/>
    <w:rsid w:val="009D5C6A"/>
    <w:rsid w:val="009D635C"/>
    <w:rsid w:val="009D6439"/>
    <w:rsid w:val="009D64CD"/>
    <w:rsid w:val="009D6BA6"/>
    <w:rsid w:val="009D6E7F"/>
    <w:rsid w:val="009D7016"/>
    <w:rsid w:val="009D724B"/>
    <w:rsid w:val="009D732A"/>
    <w:rsid w:val="009D79A0"/>
    <w:rsid w:val="009E04A4"/>
    <w:rsid w:val="009E0D59"/>
    <w:rsid w:val="009E0E8A"/>
    <w:rsid w:val="009E0EA9"/>
    <w:rsid w:val="009E11B0"/>
    <w:rsid w:val="009E225F"/>
    <w:rsid w:val="009E26CD"/>
    <w:rsid w:val="009E2F11"/>
    <w:rsid w:val="009E3400"/>
    <w:rsid w:val="009E35A9"/>
    <w:rsid w:val="009E3754"/>
    <w:rsid w:val="009E3A5B"/>
    <w:rsid w:val="009E4504"/>
    <w:rsid w:val="009E4F57"/>
    <w:rsid w:val="009E5414"/>
    <w:rsid w:val="009E57C4"/>
    <w:rsid w:val="009E612F"/>
    <w:rsid w:val="009E663B"/>
    <w:rsid w:val="009E673C"/>
    <w:rsid w:val="009E6B8F"/>
    <w:rsid w:val="009E6E32"/>
    <w:rsid w:val="009E6F88"/>
    <w:rsid w:val="009E7571"/>
    <w:rsid w:val="009E775E"/>
    <w:rsid w:val="009E777D"/>
    <w:rsid w:val="009E7EA6"/>
    <w:rsid w:val="009F04D5"/>
    <w:rsid w:val="009F12B0"/>
    <w:rsid w:val="009F1465"/>
    <w:rsid w:val="009F15A5"/>
    <w:rsid w:val="009F35EF"/>
    <w:rsid w:val="009F37A5"/>
    <w:rsid w:val="009F4627"/>
    <w:rsid w:val="009F4735"/>
    <w:rsid w:val="009F4984"/>
    <w:rsid w:val="009F50A9"/>
    <w:rsid w:val="009F5C4B"/>
    <w:rsid w:val="009F5D63"/>
    <w:rsid w:val="009F64BE"/>
    <w:rsid w:val="009F7974"/>
    <w:rsid w:val="009F7A12"/>
    <w:rsid w:val="00A00667"/>
    <w:rsid w:val="00A006E4"/>
    <w:rsid w:val="00A0081F"/>
    <w:rsid w:val="00A00A6E"/>
    <w:rsid w:val="00A01E4A"/>
    <w:rsid w:val="00A02355"/>
    <w:rsid w:val="00A029CD"/>
    <w:rsid w:val="00A030DD"/>
    <w:rsid w:val="00A03545"/>
    <w:rsid w:val="00A04064"/>
    <w:rsid w:val="00A05250"/>
    <w:rsid w:val="00A05397"/>
    <w:rsid w:val="00A060A6"/>
    <w:rsid w:val="00A065BA"/>
    <w:rsid w:val="00A075F5"/>
    <w:rsid w:val="00A07F0A"/>
    <w:rsid w:val="00A1021E"/>
    <w:rsid w:val="00A1070D"/>
    <w:rsid w:val="00A10B1B"/>
    <w:rsid w:val="00A1176F"/>
    <w:rsid w:val="00A11B16"/>
    <w:rsid w:val="00A11E92"/>
    <w:rsid w:val="00A1254B"/>
    <w:rsid w:val="00A128EA"/>
    <w:rsid w:val="00A12AB5"/>
    <w:rsid w:val="00A130F9"/>
    <w:rsid w:val="00A137F1"/>
    <w:rsid w:val="00A13ACC"/>
    <w:rsid w:val="00A14773"/>
    <w:rsid w:val="00A14DB9"/>
    <w:rsid w:val="00A14E2F"/>
    <w:rsid w:val="00A15840"/>
    <w:rsid w:val="00A16595"/>
    <w:rsid w:val="00A16A1F"/>
    <w:rsid w:val="00A16A34"/>
    <w:rsid w:val="00A16E78"/>
    <w:rsid w:val="00A171B1"/>
    <w:rsid w:val="00A17918"/>
    <w:rsid w:val="00A20174"/>
    <w:rsid w:val="00A21CCC"/>
    <w:rsid w:val="00A224F6"/>
    <w:rsid w:val="00A230A6"/>
    <w:rsid w:val="00A233E8"/>
    <w:rsid w:val="00A23CBF"/>
    <w:rsid w:val="00A2476C"/>
    <w:rsid w:val="00A24A7F"/>
    <w:rsid w:val="00A2597D"/>
    <w:rsid w:val="00A259BA"/>
    <w:rsid w:val="00A2612B"/>
    <w:rsid w:val="00A2651E"/>
    <w:rsid w:val="00A26568"/>
    <w:rsid w:val="00A26C0E"/>
    <w:rsid w:val="00A26C20"/>
    <w:rsid w:val="00A26EE4"/>
    <w:rsid w:val="00A2712B"/>
    <w:rsid w:val="00A27B12"/>
    <w:rsid w:val="00A307B2"/>
    <w:rsid w:val="00A30C42"/>
    <w:rsid w:val="00A31144"/>
    <w:rsid w:val="00A3144E"/>
    <w:rsid w:val="00A31D64"/>
    <w:rsid w:val="00A31E04"/>
    <w:rsid w:val="00A3252D"/>
    <w:rsid w:val="00A32F6F"/>
    <w:rsid w:val="00A332EB"/>
    <w:rsid w:val="00A33341"/>
    <w:rsid w:val="00A33349"/>
    <w:rsid w:val="00A33AF7"/>
    <w:rsid w:val="00A34414"/>
    <w:rsid w:val="00A34739"/>
    <w:rsid w:val="00A34772"/>
    <w:rsid w:val="00A347EE"/>
    <w:rsid w:val="00A3486C"/>
    <w:rsid w:val="00A34DF6"/>
    <w:rsid w:val="00A35869"/>
    <w:rsid w:val="00A35967"/>
    <w:rsid w:val="00A377F4"/>
    <w:rsid w:val="00A37839"/>
    <w:rsid w:val="00A378B8"/>
    <w:rsid w:val="00A37E0B"/>
    <w:rsid w:val="00A403DE"/>
    <w:rsid w:val="00A40C79"/>
    <w:rsid w:val="00A41111"/>
    <w:rsid w:val="00A41CAA"/>
    <w:rsid w:val="00A4236A"/>
    <w:rsid w:val="00A42407"/>
    <w:rsid w:val="00A4337C"/>
    <w:rsid w:val="00A4364C"/>
    <w:rsid w:val="00A4388A"/>
    <w:rsid w:val="00A43A69"/>
    <w:rsid w:val="00A43C30"/>
    <w:rsid w:val="00A4441E"/>
    <w:rsid w:val="00A4486D"/>
    <w:rsid w:val="00A45502"/>
    <w:rsid w:val="00A459FA"/>
    <w:rsid w:val="00A45D37"/>
    <w:rsid w:val="00A46CF9"/>
    <w:rsid w:val="00A46DA6"/>
    <w:rsid w:val="00A46E21"/>
    <w:rsid w:val="00A47B88"/>
    <w:rsid w:val="00A501E5"/>
    <w:rsid w:val="00A51147"/>
    <w:rsid w:val="00A513CA"/>
    <w:rsid w:val="00A51DAB"/>
    <w:rsid w:val="00A51FED"/>
    <w:rsid w:val="00A520AC"/>
    <w:rsid w:val="00A52280"/>
    <w:rsid w:val="00A5228E"/>
    <w:rsid w:val="00A5258E"/>
    <w:rsid w:val="00A5305F"/>
    <w:rsid w:val="00A54255"/>
    <w:rsid w:val="00A5475E"/>
    <w:rsid w:val="00A55321"/>
    <w:rsid w:val="00A55509"/>
    <w:rsid w:val="00A55B13"/>
    <w:rsid w:val="00A55CF8"/>
    <w:rsid w:val="00A56159"/>
    <w:rsid w:val="00A56476"/>
    <w:rsid w:val="00A56EDF"/>
    <w:rsid w:val="00A57BB1"/>
    <w:rsid w:val="00A57E26"/>
    <w:rsid w:val="00A61A6E"/>
    <w:rsid w:val="00A61FE4"/>
    <w:rsid w:val="00A631F4"/>
    <w:rsid w:val="00A6390C"/>
    <w:rsid w:val="00A63ADB"/>
    <w:rsid w:val="00A63D09"/>
    <w:rsid w:val="00A644C6"/>
    <w:rsid w:val="00A64DAB"/>
    <w:rsid w:val="00A6608B"/>
    <w:rsid w:val="00A665BE"/>
    <w:rsid w:val="00A666CF"/>
    <w:rsid w:val="00A66C0E"/>
    <w:rsid w:val="00A66EA2"/>
    <w:rsid w:val="00A6713F"/>
    <w:rsid w:val="00A67325"/>
    <w:rsid w:val="00A67AB7"/>
    <w:rsid w:val="00A70C56"/>
    <w:rsid w:val="00A70C9A"/>
    <w:rsid w:val="00A71CAF"/>
    <w:rsid w:val="00A71D80"/>
    <w:rsid w:val="00A73013"/>
    <w:rsid w:val="00A73035"/>
    <w:rsid w:val="00A758DA"/>
    <w:rsid w:val="00A75B23"/>
    <w:rsid w:val="00A75CEF"/>
    <w:rsid w:val="00A76009"/>
    <w:rsid w:val="00A762EC"/>
    <w:rsid w:val="00A76C87"/>
    <w:rsid w:val="00A7773D"/>
    <w:rsid w:val="00A77B69"/>
    <w:rsid w:val="00A77BCE"/>
    <w:rsid w:val="00A801C6"/>
    <w:rsid w:val="00A80DDC"/>
    <w:rsid w:val="00A81112"/>
    <w:rsid w:val="00A816C9"/>
    <w:rsid w:val="00A81BCB"/>
    <w:rsid w:val="00A81DA5"/>
    <w:rsid w:val="00A81FD0"/>
    <w:rsid w:val="00A82E4E"/>
    <w:rsid w:val="00A82F43"/>
    <w:rsid w:val="00A83627"/>
    <w:rsid w:val="00A83D17"/>
    <w:rsid w:val="00A83DD7"/>
    <w:rsid w:val="00A84B20"/>
    <w:rsid w:val="00A84E5D"/>
    <w:rsid w:val="00A8539C"/>
    <w:rsid w:val="00A85E74"/>
    <w:rsid w:val="00A863E9"/>
    <w:rsid w:val="00A868F0"/>
    <w:rsid w:val="00A87054"/>
    <w:rsid w:val="00A877A1"/>
    <w:rsid w:val="00A878D4"/>
    <w:rsid w:val="00A879EC"/>
    <w:rsid w:val="00A87D1F"/>
    <w:rsid w:val="00A902A7"/>
    <w:rsid w:val="00A9045F"/>
    <w:rsid w:val="00A90895"/>
    <w:rsid w:val="00A90DEE"/>
    <w:rsid w:val="00A90F8D"/>
    <w:rsid w:val="00A91211"/>
    <w:rsid w:val="00A91296"/>
    <w:rsid w:val="00A912CB"/>
    <w:rsid w:val="00A914B6"/>
    <w:rsid w:val="00A92009"/>
    <w:rsid w:val="00A92794"/>
    <w:rsid w:val="00A93B84"/>
    <w:rsid w:val="00A93FA6"/>
    <w:rsid w:val="00A9432A"/>
    <w:rsid w:val="00A94BE5"/>
    <w:rsid w:val="00A95638"/>
    <w:rsid w:val="00A95987"/>
    <w:rsid w:val="00A95BA2"/>
    <w:rsid w:val="00A95C8A"/>
    <w:rsid w:val="00A9642F"/>
    <w:rsid w:val="00A96615"/>
    <w:rsid w:val="00A96630"/>
    <w:rsid w:val="00A96B9D"/>
    <w:rsid w:val="00A96D09"/>
    <w:rsid w:val="00A96FF7"/>
    <w:rsid w:val="00AA06EB"/>
    <w:rsid w:val="00AA0A6D"/>
    <w:rsid w:val="00AA0AA3"/>
    <w:rsid w:val="00AA0C1D"/>
    <w:rsid w:val="00AA19E5"/>
    <w:rsid w:val="00AA1E31"/>
    <w:rsid w:val="00AA25A6"/>
    <w:rsid w:val="00AA2704"/>
    <w:rsid w:val="00AA2837"/>
    <w:rsid w:val="00AA29A5"/>
    <w:rsid w:val="00AA2D63"/>
    <w:rsid w:val="00AA36BB"/>
    <w:rsid w:val="00AA44FB"/>
    <w:rsid w:val="00AA496D"/>
    <w:rsid w:val="00AA5074"/>
    <w:rsid w:val="00AA58E2"/>
    <w:rsid w:val="00AA6AC0"/>
    <w:rsid w:val="00AA6AC8"/>
    <w:rsid w:val="00AA6B4C"/>
    <w:rsid w:val="00AA74A8"/>
    <w:rsid w:val="00AA74B4"/>
    <w:rsid w:val="00AA76CF"/>
    <w:rsid w:val="00AA7DCE"/>
    <w:rsid w:val="00AA7FCF"/>
    <w:rsid w:val="00AB0784"/>
    <w:rsid w:val="00AB0E34"/>
    <w:rsid w:val="00AB1ABC"/>
    <w:rsid w:val="00AB1FDC"/>
    <w:rsid w:val="00AB226C"/>
    <w:rsid w:val="00AB27B9"/>
    <w:rsid w:val="00AB3797"/>
    <w:rsid w:val="00AB3B98"/>
    <w:rsid w:val="00AB3C40"/>
    <w:rsid w:val="00AB4108"/>
    <w:rsid w:val="00AB44E6"/>
    <w:rsid w:val="00AB458A"/>
    <w:rsid w:val="00AB4B7A"/>
    <w:rsid w:val="00AB61D0"/>
    <w:rsid w:val="00AB6FF1"/>
    <w:rsid w:val="00AB74B2"/>
    <w:rsid w:val="00AB74CD"/>
    <w:rsid w:val="00AC0633"/>
    <w:rsid w:val="00AC0847"/>
    <w:rsid w:val="00AC08D1"/>
    <w:rsid w:val="00AC132E"/>
    <w:rsid w:val="00AC208D"/>
    <w:rsid w:val="00AC2500"/>
    <w:rsid w:val="00AC25AE"/>
    <w:rsid w:val="00AC2AF9"/>
    <w:rsid w:val="00AC2D5A"/>
    <w:rsid w:val="00AC2EE1"/>
    <w:rsid w:val="00AC3E24"/>
    <w:rsid w:val="00AC3FC5"/>
    <w:rsid w:val="00AC4810"/>
    <w:rsid w:val="00AC4FBC"/>
    <w:rsid w:val="00AC5117"/>
    <w:rsid w:val="00AC5172"/>
    <w:rsid w:val="00AC630E"/>
    <w:rsid w:val="00AC6707"/>
    <w:rsid w:val="00AC674C"/>
    <w:rsid w:val="00AC6911"/>
    <w:rsid w:val="00AC6CE1"/>
    <w:rsid w:val="00AC6ED4"/>
    <w:rsid w:val="00AC75E4"/>
    <w:rsid w:val="00AC773C"/>
    <w:rsid w:val="00AC7DF9"/>
    <w:rsid w:val="00AD0114"/>
    <w:rsid w:val="00AD04C6"/>
    <w:rsid w:val="00AD0AE2"/>
    <w:rsid w:val="00AD0DFC"/>
    <w:rsid w:val="00AD0E54"/>
    <w:rsid w:val="00AD163F"/>
    <w:rsid w:val="00AD16D9"/>
    <w:rsid w:val="00AD17B4"/>
    <w:rsid w:val="00AD3335"/>
    <w:rsid w:val="00AD36D6"/>
    <w:rsid w:val="00AD4036"/>
    <w:rsid w:val="00AD40CB"/>
    <w:rsid w:val="00AD4F70"/>
    <w:rsid w:val="00AD5295"/>
    <w:rsid w:val="00AD53C7"/>
    <w:rsid w:val="00AD5494"/>
    <w:rsid w:val="00AD696E"/>
    <w:rsid w:val="00AD6F35"/>
    <w:rsid w:val="00AD7874"/>
    <w:rsid w:val="00AD79F8"/>
    <w:rsid w:val="00AD7A3C"/>
    <w:rsid w:val="00AD7A68"/>
    <w:rsid w:val="00AD7E00"/>
    <w:rsid w:val="00AE0146"/>
    <w:rsid w:val="00AE0ECC"/>
    <w:rsid w:val="00AE1474"/>
    <w:rsid w:val="00AE1C0D"/>
    <w:rsid w:val="00AE1DB5"/>
    <w:rsid w:val="00AE2B4E"/>
    <w:rsid w:val="00AE2F80"/>
    <w:rsid w:val="00AE3965"/>
    <w:rsid w:val="00AE3CD2"/>
    <w:rsid w:val="00AE3E9C"/>
    <w:rsid w:val="00AE4168"/>
    <w:rsid w:val="00AE47FC"/>
    <w:rsid w:val="00AE4D8A"/>
    <w:rsid w:val="00AE53EE"/>
    <w:rsid w:val="00AE587E"/>
    <w:rsid w:val="00AE5F9E"/>
    <w:rsid w:val="00AE68AF"/>
    <w:rsid w:val="00AE6E6C"/>
    <w:rsid w:val="00AE70B0"/>
    <w:rsid w:val="00AE7ACC"/>
    <w:rsid w:val="00AE7D84"/>
    <w:rsid w:val="00AE7E2D"/>
    <w:rsid w:val="00AF019E"/>
    <w:rsid w:val="00AF0355"/>
    <w:rsid w:val="00AF053A"/>
    <w:rsid w:val="00AF0664"/>
    <w:rsid w:val="00AF06F3"/>
    <w:rsid w:val="00AF08C1"/>
    <w:rsid w:val="00AF14D6"/>
    <w:rsid w:val="00AF1B0E"/>
    <w:rsid w:val="00AF2264"/>
    <w:rsid w:val="00AF264D"/>
    <w:rsid w:val="00AF283E"/>
    <w:rsid w:val="00AF28B1"/>
    <w:rsid w:val="00AF2ACD"/>
    <w:rsid w:val="00AF2AE2"/>
    <w:rsid w:val="00AF3967"/>
    <w:rsid w:val="00AF3CA7"/>
    <w:rsid w:val="00AF48F2"/>
    <w:rsid w:val="00AF4A04"/>
    <w:rsid w:val="00AF4D45"/>
    <w:rsid w:val="00AF5635"/>
    <w:rsid w:val="00AF60E7"/>
    <w:rsid w:val="00AF63D1"/>
    <w:rsid w:val="00AF64BC"/>
    <w:rsid w:val="00AF6F4E"/>
    <w:rsid w:val="00B00263"/>
    <w:rsid w:val="00B0039C"/>
    <w:rsid w:val="00B0116C"/>
    <w:rsid w:val="00B014D5"/>
    <w:rsid w:val="00B017CA"/>
    <w:rsid w:val="00B0199F"/>
    <w:rsid w:val="00B01AF2"/>
    <w:rsid w:val="00B01F2F"/>
    <w:rsid w:val="00B01FD8"/>
    <w:rsid w:val="00B02102"/>
    <w:rsid w:val="00B02559"/>
    <w:rsid w:val="00B02BFB"/>
    <w:rsid w:val="00B0362D"/>
    <w:rsid w:val="00B03E23"/>
    <w:rsid w:val="00B03F15"/>
    <w:rsid w:val="00B041F6"/>
    <w:rsid w:val="00B042CA"/>
    <w:rsid w:val="00B0521A"/>
    <w:rsid w:val="00B05821"/>
    <w:rsid w:val="00B0586B"/>
    <w:rsid w:val="00B05986"/>
    <w:rsid w:val="00B05A31"/>
    <w:rsid w:val="00B05D45"/>
    <w:rsid w:val="00B05EE8"/>
    <w:rsid w:val="00B069CF"/>
    <w:rsid w:val="00B07264"/>
    <w:rsid w:val="00B074E8"/>
    <w:rsid w:val="00B07627"/>
    <w:rsid w:val="00B07708"/>
    <w:rsid w:val="00B10279"/>
    <w:rsid w:val="00B1039E"/>
    <w:rsid w:val="00B105DE"/>
    <w:rsid w:val="00B11367"/>
    <w:rsid w:val="00B115AB"/>
    <w:rsid w:val="00B12393"/>
    <w:rsid w:val="00B12541"/>
    <w:rsid w:val="00B12563"/>
    <w:rsid w:val="00B126D6"/>
    <w:rsid w:val="00B1282D"/>
    <w:rsid w:val="00B13AD8"/>
    <w:rsid w:val="00B1475A"/>
    <w:rsid w:val="00B14962"/>
    <w:rsid w:val="00B14BED"/>
    <w:rsid w:val="00B14C80"/>
    <w:rsid w:val="00B14CEB"/>
    <w:rsid w:val="00B14E92"/>
    <w:rsid w:val="00B15134"/>
    <w:rsid w:val="00B1563A"/>
    <w:rsid w:val="00B15B9D"/>
    <w:rsid w:val="00B15BBE"/>
    <w:rsid w:val="00B15BC3"/>
    <w:rsid w:val="00B15DC2"/>
    <w:rsid w:val="00B1660B"/>
    <w:rsid w:val="00B168B2"/>
    <w:rsid w:val="00B1755C"/>
    <w:rsid w:val="00B178E1"/>
    <w:rsid w:val="00B201D0"/>
    <w:rsid w:val="00B20358"/>
    <w:rsid w:val="00B2065F"/>
    <w:rsid w:val="00B20F4E"/>
    <w:rsid w:val="00B21FA6"/>
    <w:rsid w:val="00B2200B"/>
    <w:rsid w:val="00B22429"/>
    <w:rsid w:val="00B22C76"/>
    <w:rsid w:val="00B22D7A"/>
    <w:rsid w:val="00B234F1"/>
    <w:rsid w:val="00B23EBC"/>
    <w:rsid w:val="00B2467C"/>
    <w:rsid w:val="00B24EEB"/>
    <w:rsid w:val="00B25247"/>
    <w:rsid w:val="00B257AD"/>
    <w:rsid w:val="00B25A38"/>
    <w:rsid w:val="00B25FA3"/>
    <w:rsid w:val="00B27901"/>
    <w:rsid w:val="00B27BD8"/>
    <w:rsid w:val="00B27BE3"/>
    <w:rsid w:val="00B308B9"/>
    <w:rsid w:val="00B30D7A"/>
    <w:rsid w:val="00B30D9D"/>
    <w:rsid w:val="00B30F4F"/>
    <w:rsid w:val="00B31033"/>
    <w:rsid w:val="00B3107C"/>
    <w:rsid w:val="00B32273"/>
    <w:rsid w:val="00B3257D"/>
    <w:rsid w:val="00B32B6A"/>
    <w:rsid w:val="00B3314A"/>
    <w:rsid w:val="00B3321C"/>
    <w:rsid w:val="00B332A6"/>
    <w:rsid w:val="00B332EE"/>
    <w:rsid w:val="00B33AC3"/>
    <w:rsid w:val="00B34672"/>
    <w:rsid w:val="00B34A43"/>
    <w:rsid w:val="00B34CF2"/>
    <w:rsid w:val="00B34EBD"/>
    <w:rsid w:val="00B35149"/>
    <w:rsid w:val="00B352C3"/>
    <w:rsid w:val="00B35E19"/>
    <w:rsid w:val="00B3637E"/>
    <w:rsid w:val="00B363CA"/>
    <w:rsid w:val="00B3662F"/>
    <w:rsid w:val="00B36B3E"/>
    <w:rsid w:val="00B36B4E"/>
    <w:rsid w:val="00B36F2E"/>
    <w:rsid w:val="00B3743A"/>
    <w:rsid w:val="00B37853"/>
    <w:rsid w:val="00B379FA"/>
    <w:rsid w:val="00B37CAD"/>
    <w:rsid w:val="00B406EF"/>
    <w:rsid w:val="00B40875"/>
    <w:rsid w:val="00B40A3C"/>
    <w:rsid w:val="00B410A0"/>
    <w:rsid w:val="00B41C3C"/>
    <w:rsid w:val="00B41DBD"/>
    <w:rsid w:val="00B4273B"/>
    <w:rsid w:val="00B42857"/>
    <w:rsid w:val="00B43013"/>
    <w:rsid w:val="00B437BD"/>
    <w:rsid w:val="00B43EE5"/>
    <w:rsid w:val="00B43F53"/>
    <w:rsid w:val="00B44441"/>
    <w:rsid w:val="00B44699"/>
    <w:rsid w:val="00B44A54"/>
    <w:rsid w:val="00B45052"/>
    <w:rsid w:val="00B4506C"/>
    <w:rsid w:val="00B450BE"/>
    <w:rsid w:val="00B45BBA"/>
    <w:rsid w:val="00B45D3E"/>
    <w:rsid w:val="00B45DE4"/>
    <w:rsid w:val="00B461D8"/>
    <w:rsid w:val="00B46382"/>
    <w:rsid w:val="00B464F1"/>
    <w:rsid w:val="00B465EA"/>
    <w:rsid w:val="00B4688B"/>
    <w:rsid w:val="00B46B7D"/>
    <w:rsid w:val="00B47C7D"/>
    <w:rsid w:val="00B500C6"/>
    <w:rsid w:val="00B505EF"/>
    <w:rsid w:val="00B50617"/>
    <w:rsid w:val="00B50996"/>
    <w:rsid w:val="00B50A14"/>
    <w:rsid w:val="00B50EF4"/>
    <w:rsid w:val="00B5106F"/>
    <w:rsid w:val="00B51C77"/>
    <w:rsid w:val="00B51DAF"/>
    <w:rsid w:val="00B52EBD"/>
    <w:rsid w:val="00B5304F"/>
    <w:rsid w:val="00B534AA"/>
    <w:rsid w:val="00B53716"/>
    <w:rsid w:val="00B53C4E"/>
    <w:rsid w:val="00B542DE"/>
    <w:rsid w:val="00B5459F"/>
    <w:rsid w:val="00B54DE9"/>
    <w:rsid w:val="00B556E8"/>
    <w:rsid w:val="00B56633"/>
    <w:rsid w:val="00B56C1D"/>
    <w:rsid w:val="00B5779F"/>
    <w:rsid w:val="00B57A46"/>
    <w:rsid w:val="00B57F85"/>
    <w:rsid w:val="00B60282"/>
    <w:rsid w:val="00B6081A"/>
    <w:rsid w:val="00B609F5"/>
    <w:rsid w:val="00B60E5A"/>
    <w:rsid w:val="00B6176B"/>
    <w:rsid w:val="00B617D5"/>
    <w:rsid w:val="00B62D8F"/>
    <w:rsid w:val="00B63401"/>
    <w:rsid w:val="00B63D2D"/>
    <w:rsid w:val="00B63EBA"/>
    <w:rsid w:val="00B644D1"/>
    <w:rsid w:val="00B64C15"/>
    <w:rsid w:val="00B64D5C"/>
    <w:rsid w:val="00B64EC6"/>
    <w:rsid w:val="00B65212"/>
    <w:rsid w:val="00B65246"/>
    <w:rsid w:val="00B65C09"/>
    <w:rsid w:val="00B65F03"/>
    <w:rsid w:val="00B66538"/>
    <w:rsid w:val="00B6698B"/>
    <w:rsid w:val="00B66B7B"/>
    <w:rsid w:val="00B66C01"/>
    <w:rsid w:val="00B6741C"/>
    <w:rsid w:val="00B6771E"/>
    <w:rsid w:val="00B70007"/>
    <w:rsid w:val="00B7026D"/>
    <w:rsid w:val="00B704F2"/>
    <w:rsid w:val="00B70506"/>
    <w:rsid w:val="00B70E7F"/>
    <w:rsid w:val="00B70E87"/>
    <w:rsid w:val="00B720A8"/>
    <w:rsid w:val="00B72445"/>
    <w:rsid w:val="00B7256B"/>
    <w:rsid w:val="00B72AE7"/>
    <w:rsid w:val="00B7315E"/>
    <w:rsid w:val="00B73F95"/>
    <w:rsid w:val="00B7439F"/>
    <w:rsid w:val="00B74517"/>
    <w:rsid w:val="00B7499C"/>
    <w:rsid w:val="00B74C12"/>
    <w:rsid w:val="00B75929"/>
    <w:rsid w:val="00B75CA7"/>
    <w:rsid w:val="00B75FBC"/>
    <w:rsid w:val="00B762DD"/>
    <w:rsid w:val="00B768E5"/>
    <w:rsid w:val="00B771B0"/>
    <w:rsid w:val="00B7746B"/>
    <w:rsid w:val="00B77562"/>
    <w:rsid w:val="00B77CEB"/>
    <w:rsid w:val="00B80331"/>
    <w:rsid w:val="00B80E24"/>
    <w:rsid w:val="00B80EA6"/>
    <w:rsid w:val="00B8172D"/>
    <w:rsid w:val="00B81844"/>
    <w:rsid w:val="00B82348"/>
    <w:rsid w:val="00B83074"/>
    <w:rsid w:val="00B833B3"/>
    <w:rsid w:val="00B8398B"/>
    <w:rsid w:val="00B83DA9"/>
    <w:rsid w:val="00B840E7"/>
    <w:rsid w:val="00B84235"/>
    <w:rsid w:val="00B846F7"/>
    <w:rsid w:val="00B84D1B"/>
    <w:rsid w:val="00B84F1F"/>
    <w:rsid w:val="00B852F3"/>
    <w:rsid w:val="00B853D2"/>
    <w:rsid w:val="00B85BAA"/>
    <w:rsid w:val="00B861B2"/>
    <w:rsid w:val="00B871A8"/>
    <w:rsid w:val="00B8725B"/>
    <w:rsid w:val="00B902BB"/>
    <w:rsid w:val="00B907DD"/>
    <w:rsid w:val="00B917F6"/>
    <w:rsid w:val="00B9200E"/>
    <w:rsid w:val="00B9275F"/>
    <w:rsid w:val="00B92803"/>
    <w:rsid w:val="00B92AD9"/>
    <w:rsid w:val="00B93118"/>
    <w:rsid w:val="00B93556"/>
    <w:rsid w:val="00B942C5"/>
    <w:rsid w:val="00B95013"/>
    <w:rsid w:val="00B954D8"/>
    <w:rsid w:val="00B9583E"/>
    <w:rsid w:val="00B95BC0"/>
    <w:rsid w:val="00B95F85"/>
    <w:rsid w:val="00B96BE6"/>
    <w:rsid w:val="00B97488"/>
    <w:rsid w:val="00B97A42"/>
    <w:rsid w:val="00B97E45"/>
    <w:rsid w:val="00B97EC9"/>
    <w:rsid w:val="00BA04AF"/>
    <w:rsid w:val="00BA0C24"/>
    <w:rsid w:val="00BA0EC1"/>
    <w:rsid w:val="00BA10D9"/>
    <w:rsid w:val="00BA1C2E"/>
    <w:rsid w:val="00BA2076"/>
    <w:rsid w:val="00BA224F"/>
    <w:rsid w:val="00BA3002"/>
    <w:rsid w:val="00BA332E"/>
    <w:rsid w:val="00BA3497"/>
    <w:rsid w:val="00BA37A4"/>
    <w:rsid w:val="00BA3962"/>
    <w:rsid w:val="00BA4564"/>
    <w:rsid w:val="00BA46C8"/>
    <w:rsid w:val="00BA471B"/>
    <w:rsid w:val="00BA475B"/>
    <w:rsid w:val="00BA48FF"/>
    <w:rsid w:val="00BA508C"/>
    <w:rsid w:val="00BA5397"/>
    <w:rsid w:val="00BA7113"/>
    <w:rsid w:val="00BA7269"/>
    <w:rsid w:val="00BB0220"/>
    <w:rsid w:val="00BB130C"/>
    <w:rsid w:val="00BB13F3"/>
    <w:rsid w:val="00BB28F1"/>
    <w:rsid w:val="00BB2C0A"/>
    <w:rsid w:val="00BB2C64"/>
    <w:rsid w:val="00BB311E"/>
    <w:rsid w:val="00BB425D"/>
    <w:rsid w:val="00BB5C8A"/>
    <w:rsid w:val="00BB5CF4"/>
    <w:rsid w:val="00BB62A5"/>
    <w:rsid w:val="00BB6E58"/>
    <w:rsid w:val="00BB6F44"/>
    <w:rsid w:val="00BB723A"/>
    <w:rsid w:val="00BB7244"/>
    <w:rsid w:val="00BB7581"/>
    <w:rsid w:val="00BC06D7"/>
    <w:rsid w:val="00BC0888"/>
    <w:rsid w:val="00BC0DCF"/>
    <w:rsid w:val="00BC0FEA"/>
    <w:rsid w:val="00BC142B"/>
    <w:rsid w:val="00BC1481"/>
    <w:rsid w:val="00BC1715"/>
    <w:rsid w:val="00BC1D1C"/>
    <w:rsid w:val="00BC280E"/>
    <w:rsid w:val="00BC2920"/>
    <w:rsid w:val="00BC302F"/>
    <w:rsid w:val="00BC34F7"/>
    <w:rsid w:val="00BC44C5"/>
    <w:rsid w:val="00BC46E4"/>
    <w:rsid w:val="00BC4A2D"/>
    <w:rsid w:val="00BC4AAF"/>
    <w:rsid w:val="00BC4AF6"/>
    <w:rsid w:val="00BC5122"/>
    <w:rsid w:val="00BC5638"/>
    <w:rsid w:val="00BC5FD8"/>
    <w:rsid w:val="00BC649A"/>
    <w:rsid w:val="00BC65C6"/>
    <w:rsid w:val="00BC7C81"/>
    <w:rsid w:val="00BD012B"/>
    <w:rsid w:val="00BD059F"/>
    <w:rsid w:val="00BD0D74"/>
    <w:rsid w:val="00BD129D"/>
    <w:rsid w:val="00BD1738"/>
    <w:rsid w:val="00BD183C"/>
    <w:rsid w:val="00BD1884"/>
    <w:rsid w:val="00BD1BBC"/>
    <w:rsid w:val="00BD205D"/>
    <w:rsid w:val="00BD29CA"/>
    <w:rsid w:val="00BD2A52"/>
    <w:rsid w:val="00BD2D5B"/>
    <w:rsid w:val="00BD2F27"/>
    <w:rsid w:val="00BD32DA"/>
    <w:rsid w:val="00BD45C0"/>
    <w:rsid w:val="00BD49FB"/>
    <w:rsid w:val="00BD4F5F"/>
    <w:rsid w:val="00BD4FE1"/>
    <w:rsid w:val="00BD5253"/>
    <w:rsid w:val="00BD582D"/>
    <w:rsid w:val="00BD6343"/>
    <w:rsid w:val="00BD649E"/>
    <w:rsid w:val="00BD64C0"/>
    <w:rsid w:val="00BD6798"/>
    <w:rsid w:val="00BD761C"/>
    <w:rsid w:val="00BD7720"/>
    <w:rsid w:val="00BD7B5A"/>
    <w:rsid w:val="00BD7C69"/>
    <w:rsid w:val="00BD7D11"/>
    <w:rsid w:val="00BE0682"/>
    <w:rsid w:val="00BE0983"/>
    <w:rsid w:val="00BE0A51"/>
    <w:rsid w:val="00BE0C8C"/>
    <w:rsid w:val="00BE13B4"/>
    <w:rsid w:val="00BE16E2"/>
    <w:rsid w:val="00BE1A45"/>
    <w:rsid w:val="00BE2447"/>
    <w:rsid w:val="00BE26FB"/>
    <w:rsid w:val="00BE2AB8"/>
    <w:rsid w:val="00BE2C38"/>
    <w:rsid w:val="00BE33F6"/>
    <w:rsid w:val="00BE3B39"/>
    <w:rsid w:val="00BE41C5"/>
    <w:rsid w:val="00BE44F4"/>
    <w:rsid w:val="00BE4A8D"/>
    <w:rsid w:val="00BE4C91"/>
    <w:rsid w:val="00BE50C0"/>
    <w:rsid w:val="00BE52C3"/>
    <w:rsid w:val="00BE53DB"/>
    <w:rsid w:val="00BE56F5"/>
    <w:rsid w:val="00BE5C11"/>
    <w:rsid w:val="00BE635C"/>
    <w:rsid w:val="00BE6A34"/>
    <w:rsid w:val="00BE6EEF"/>
    <w:rsid w:val="00BE717D"/>
    <w:rsid w:val="00BE7371"/>
    <w:rsid w:val="00BE7F29"/>
    <w:rsid w:val="00BF0120"/>
    <w:rsid w:val="00BF05B0"/>
    <w:rsid w:val="00BF090F"/>
    <w:rsid w:val="00BF0CC5"/>
    <w:rsid w:val="00BF10D2"/>
    <w:rsid w:val="00BF1511"/>
    <w:rsid w:val="00BF1CA8"/>
    <w:rsid w:val="00BF1D89"/>
    <w:rsid w:val="00BF23B3"/>
    <w:rsid w:val="00BF258A"/>
    <w:rsid w:val="00BF25C6"/>
    <w:rsid w:val="00BF264C"/>
    <w:rsid w:val="00BF396A"/>
    <w:rsid w:val="00BF3A50"/>
    <w:rsid w:val="00BF3B1C"/>
    <w:rsid w:val="00BF4F53"/>
    <w:rsid w:val="00BF52AB"/>
    <w:rsid w:val="00BF5B67"/>
    <w:rsid w:val="00BF5DA6"/>
    <w:rsid w:val="00BF60AF"/>
    <w:rsid w:val="00BF62B1"/>
    <w:rsid w:val="00BF6B81"/>
    <w:rsid w:val="00BF729E"/>
    <w:rsid w:val="00BF7449"/>
    <w:rsid w:val="00BF777C"/>
    <w:rsid w:val="00BF7823"/>
    <w:rsid w:val="00BF78C8"/>
    <w:rsid w:val="00BF7C0C"/>
    <w:rsid w:val="00BF7DC0"/>
    <w:rsid w:val="00BF7ED5"/>
    <w:rsid w:val="00C00571"/>
    <w:rsid w:val="00C00D46"/>
    <w:rsid w:val="00C017C7"/>
    <w:rsid w:val="00C03376"/>
    <w:rsid w:val="00C03534"/>
    <w:rsid w:val="00C039A7"/>
    <w:rsid w:val="00C0449A"/>
    <w:rsid w:val="00C04A53"/>
    <w:rsid w:val="00C051E3"/>
    <w:rsid w:val="00C05253"/>
    <w:rsid w:val="00C0554E"/>
    <w:rsid w:val="00C055F9"/>
    <w:rsid w:val="00C05B10"/>
    <w:rsid w:val="00C06160"/>
    <w:rsid w:val="00C06A3C"/>
    <w:rsid w:val="00C06CB8"/>
    <w:rsid w:val="00C06D6E"/>
    <w:rsid w:val="00C07BB5"/>
    <w:rsid w:val="00C10245"/>
    <w:rsid w:val="00C108FE"/>
    <w:rsid w:val="00C10E60"/>
    <w:rsid w:val="00C11CF0"/>
    <w:rsid w:val="00C123CE"/>
    <w:rsid w:val="00C12876"/>
    <w:rsid w:val="00C12936"/>
    <w:rsid w:val="00C12C99"/>
    <w:rsid w:val="00C136A9"/>
    <w:rsid w:val="00C13864"/>
    <w:rsid w:val="00C139A1"/>
    <w:rsid w:val="00C13A4C"/>
    <w:rsid w:val="00C13C9A"/>
    <w:rsid w:val="00C147A1"/>
    <w:rsid w:val="00C14DEA"/>
    <w:rsid w:val="00C14EE3"/>
    <w:rsid w:val="00C159F5"/>
    <w:rsid w:val="00C163A3"/>
    <w:rsid w:val="00C16619"/>
    <w:rsid w:val="00C166C2"/>
    <w:rsid w:val="00C16C30"/>
    <w:rsid w:val="00C16C46"/>
    <w:rsid w:val="00C17C45"/>
    <w:rsid w:val="00C200D4"/>
    <w:rsid w:val="00C204DA"/>
    <w:rsid w:val="00C20903"/>
    <w:rsid w:val="00C20DF8"/>
    <w:rsid w:val="00C20E18"/>
    <w:rsid w:val="00C214FF"/>
    <w:rsid w:val="00C21B3F"/>
    <w:rsid w:val="00C21C2F"/>
    <w:rsid w:val="00C229D5"/>
    <w:rsid w:val="00C232CB"/>
    <w:rsid w:val="00C23AB6"/>
    <w:rsid w:val="00C23D71"/>
    <w:rsid w:val="00C24D97"/>
    <w:rsid w:val="00C24EAA"/>
    <w:rsid w:val="00C24FB8"/>
    <w:rsid w:val="00C25F5D"/>
    <w:rsid w:val="00C26279"/>
    <w:rsid w:val="00C26511"/>
    <w:rsid w:val="00C26F5B"/>
    <w:rsid w:val="00C27832"/>
    <w:rsid w:val="00C27B3E"/>
    <w:rsid w:val="00C3080B"/>
    <w:rsid w:val="00C30894"/>
    <w:rsid w:val="00C30A84"/>
    <w:rsid w:val="00C30CFD"/>
    <w:rsid w:val="00C30D98"/>
    <w:rsid w:val="00C31170"/>
    <w:rsid w:val="00C31288"/>
    <w:rsid w:val="00C314F9"/>
    <w:rsid w:val="00C31617"/>
    <w:rsid w:val="00C31688"/>
    <w:rsid w:val="00C32679"/>
    <w:rsid w:val="00C32764"/>
    <w:rsid w:val="00C342F3"/>
    <w:rsid w:val="00C34D29"/>
    <w:rsid w:val="00C34F05"/>
    <w:rsid w:val="00C356F6"/>
    <w:rsid w:val="00C3599D"/>
    <w:rsid w:val="00C35C82"/>
    <w:rsid w:val="00C35DE6"/>
    <w:rsid w:val="00C35EF5"/>
    <w:rsid w:val="00C36540"/>
    <w:rsid w:val="00C36558"/>
    <w:rsid w:val="00C3691A"/>
    <w:rsid w:val="00C37532"/>
    <w:rsid w:val="00C375A5"/>
    <w:rsid w:val="00C379CB"/>
    <w:rsid w:val="00C40576"/>
    <w:rsid w:val="00C40D11"/>
    <w:rsid w:val="00C41D22"/>
    <w:rsid w:val="00C41DC2"/>
    <w:rsid w:val="00C41E40"/>
    <w:rsid w:val="00C42CE7"/>
    <w:rsid w:val="00C436A3"/>
    <w:rsid w:val="00C43856"/>
    <w:rsid w:val="00C43D56"/>
    <w:rsid w:val="00C43DBE"/>
    <w:rsid w:val="00C442AF"/>
    <w:rsid w:val="00C4489E"/>
    <w:rsid w:val="00C44F0B"/>
    <w:rsid w:val="00C45008"/>
    <w:rsid w:val="00C453A1"/>
    <w:rsid w:val="00C457ED"/>
    <w:rsid w:val="00C45871"/>
    <w:rsid w:val="00C45A49"/>
    <w:rsid w:val="00C463CF"/>
    <w:rsid w:val="00C46713"/>
    <w:rsid w:val="00C46787"/>
    <w:rsid w:val="00C46A3D"/>
    <w:rsid w:val="00C46E41"/>
    <w:rsid w:val="00C470A5"/>
    <w:rsid w:val="00C472E5"/>
    <w:rsid w:val="00C47508"/>
    <w:rsid w:val="00C47632"/>
    <w:rsid w:val="00C50DF7"/>
    <w:rsid w:val="00C51440"/>
    <w:rsid w:val="00C51636"/>
    <w:rsid w:val="00C51807"/>
    <w:rsid w:val="00C5182A"/>
    <w:rsid w:val="00C518C1"/>
    <w:rsid w:val="00C5195A"/>
    <w:rsid w:val="00C51DBB"/>
    <w:rsid w:val="00C51F6D"/>
    <w:rsid w:val="00C52B9A"/>
    <w:rsid w:val="00C5351F"/>
    <w:rsid w:val="00C53548"/>
    <w:rsid w:val="00C54112"/>
    <w:rsid w:val="00C54B05"/>
    <w:rsid w:val="00C54B85"/>
    <w:rsid w:val="00C54F6B"/>
    <w:rsid w:val="00C55B6D"/>
    <w:rsid w:val="00C56033"/>
    <w:rsid w:val="00C562E5"/>
    <w:rsid w:val="00C5665C"/>
    <w:rsid w:val="00C5682A"/>
    <w:rsid w:val="00C56BA9"/>
    <w:rsid w:val="00C576D0"/>
    <w:rsid w:val="00C60591"/>
    <w:rsid w:val="00C61127"/>
    <w:rsid w:val="00C61AB4"/>
    <w:rsid w:val="00C620D8"/>
    <w:rsid w:val="00C6245B"/>
    <w:rsid w:val="00C63123"/>
    <w:rsid w:val="00C63152"/>
    <w:rsid w:val="00C6326C"/>
    <w:rsid w:val="00C63852"/>
    <w:rsid w:val="00C63857"/>
    <w:rsid w:val="00C63954"/>
    <w:rsid w:val="00C641B8"/>
    <w:rsid w:val="00C641DE"/>
    <w:rsid w:val="00C65E10"/>
    <w:rsid w:val="00C65E2D"/>
    <w:rsid w:val="00C662C5"/>
    <w:rsid w:val="00C669D9"/>
    <w:rsid w:val="00C66AFC"/>
    <w:rsid w:val="00C67463"/>
    <w:rsid w:val="00C678CF"/>
    <w:rsid w:val="00C67909"/>
    <w:rsid w:val="00C67AE5"/>
    <w:rsid w:val="00C67AF5"/>
    <w:rsid w:val="00C67C61"/>
    <w:rsid w:val="00C70138"/>
    <w:rsid w:val="00C7049F"/>
    <w:rsid w:val="00C7053E"/>
    <w:rsid w:val="00C7069F"/>
    <w:rsid w:val="00C7140D"/>
    <w:rsid w:val="00C7158A"/>
    <w:rsid w:val="00C71622"/>
    <w:rsid w:val="00C71850"/>
    <w:rsid w:val="00C725D1"/>
    <w:rsid w:val="00C72A81"/>
    <w:rsid w:val="00C73390"/>
    <w:rsid w:val="00C7372E"/>
    <w:rsid w:val="00C73CFC"/>
    <w:rsid w:val="00C74395"/>
    <w:rsid w:val="00C7457E"/>
    <w:rsid w:val="00C74F21"/>
    <w:rsid w:val="00C75362"/>
    <w:rsid w:val="00C75647"/>
    <w:rsid w:val="00C75B4A"/>
    <w:rsid w:val="00C763CD"/>
    <w:rsid w:val="00C7641F"/>
    <w:rsid w:val="00C766D2"/>
    <w:rsid w:val="00C76864"/>
    <w:rsid w:val="00C76A2C"/>
    <w:rsid w:val="00C76B9F"/>
    <w:rsid w:val="00C77750"/>
    <w:rsid w:val="00C77B79"/>
    <w:rsid w:val="00C80377"/>
    <w:rsid w:val="00C80B69"/>
    <w:rsid w:val="00C80C7A"/>
    <w:rsid w:val="00C810A3"/>
    <w:rsid w:val="00C81258"/>
    <w:rsid w:val="00C82224"/>
    <w:rsid w:val="00C8287C"/>
    <w:rsid w:val="00C82CAA"/>
    <w:rsid w:val="00C83FB7"/>
    <w:rsid w:val="00C85CE1"/>
    <w:rsid w:val="00C85DDC"/>
    <w:rsid w:val="00C85E26"/>
    <w:rsid w:val="00C86EF2"/>
    <w:rsid w:val="00C877EC"/>
    <w:rsid w:val="00C87872"/>
    <w:rsid w:val="00C87B74"/>
    <w:rsid w:val="00C87D8A"/>
    <w:rsid w:val="00C87F2D"/>
    <w:rsid w:val="00C901A2"/>
    <w:rsid w:val="00C91096"/>
    <w:rsid w:val="00C91AD6"/>
    <w:rsid w:val="00C91D69"/>
    <w:rsid w:val="00C92DFC"/>
    <w:rsid w:val="00C92EFF"/>
    <w:rsid w:val="00C934EC"/>
    <w:rsid w:val="00C937A8"/>
    <w:rsid w:val="00C93ECD"/>
    <w:rsid w:val="00C94592"/>
    <w:rsid w:val="00C94875"/>
    <w:rsid w:val="00C94998"/>
    <w:rsid w:val="00C949B8"/>
    <w:rsid w:val="00C94C35"/>
    <w:rsid w:val="00C95522"/>
    <w:rsid w:val="00C95876"/>
    <w:rsid w:val="00C9591D"/>
    <w:rsid w:val="00C95DB1"/>
    <w:rsid w:val="00C95DD5"/>
    <w:rsid w:val="00C9663D"/>
    <w:rsid w:val="00C96A48"/>
    <w:rsid w:val="00C96BB1"/>
    <w:rsid w:val="00C977D8"/>
    <w:rsid w:val="00C97959"/>
    <w:rsid w:val="00C97A93"/>
    <w:rsid w:val="00CA0B61"/>
    <w:rsid w:val="00CA13F5"/>
    <w:rsid w:val="00CA1459"/>
    <w:rsid w:val="00CA2137"/>
    <w:rsid w:val="00CA26E8"/>
    <w:rsid w:val="00CA2A0A"/>
    <w:rsid w:val="00CA30BE"/>
    <w:rsid w:val="00CA31B6"/>
    <w:rsid w:val="00CA3279"/>
    <w:rsid w:val="00CA3450"/>
    <w:rsid w:val="00CA3A61"/>
    <w:rsid w:val="00CA3AC7"/>
    <w:rsid w:val="00CA3CD1"/>
    <w:rsid w:val="00CA4604"/>
    <w:rsid w:val="00CA460A"/>
    <w:rsid w:val="00CA4E4B"/>
    <w:rsid w:val="00CA561D"/>
    <w:rsid w:val="00CA5B5F"/>
    <w:rsid w:val="00CA601D"/>
    <w:rsid w:val="00CA6048"/>
    <w:rsid w:val="00CA6E19"/>
    <w:rsid w:val="00CA7879"/>
    <w:rsid w:val="00CA7AF3"/>
    <w:rsid w:val="00CA7EEB"/>
    <w:rsid w:val="00CB0745"/>
    <w:rsid w:val="00CB0C5E"/>
    <w:rsid w:val="00CB0E38"/>
    <w:rsid w:val="00CB1C7D"/>
    <w:rsid w:val="00CB2166"/>
    <w:rsid w:val="00CB21BD"/>
    <w:rsid w:val="00CB26F3"/>
    <w:rsid w:val="00CB284C"/>
    <w:rsid w:val="00CB2EE0"/>
    <w:rsid w:val="00CB3492"/>
    <w:rsid w:val="00CB34F5"/>
    <w:rsid w:val="00CB36BB"/>
    <w:rsid w:val="00CB3891"/>
    <w:rsid w:val="00CB3A1E"/>
    <w:rsid w:val="00CB448F"/>
    <w:rsid w:val="00CB49EB"/>
    <w:rsid w:val="00CB4D43"/>
    <w:rsid w:val="00CB4FF3"/>
    <w:rsid w:val="00CB5752"/>
    <w:rsid w:val="00CB59A9"/>
    <w:rsid w:val="00CB59EA"/>
    <w:rsid w:val="00CB5A45"/>
    <w:rsid w:val="00CB5AED"/>
    <w:rsid w:val="00CB612E"/>
    <w:rsid w:val="00CB68B1"/>
    <w:rsid w:val="00CB6BB7"/>
    <w:rsid w:val="00CC0039"/>
    <w:rsid w:val="00CC0B37"/>
    <w:rsid w:val="00CC1AAA"/>
    <w:rsid w:val="00CC1B38"/>
    <w:rsid w:val="00CC1C0F"/>
    <w:rsid w:val="00CC1D91"/>
    <w:rsid w:val="00CC2089"/>
    <w:rsid w:val="00CC23A3"/>
    <w:rsid w:val="00CC2883"/>
    <w:rsid w:val="00CC28E3"/>
    <w:rsid w:val="00CC299C"/>
    <w:rsid w:val="00CC3280"/>
    <w:rsid w:val="00CC390C"/>
    <w:rsid w:val="00CC4329"/>
    <w:rsid w:val="00CC4947"/>
    <w:rsid w:val="00CC577C"/>
    <w:rsid w:val="00CC59AB"/>
    <w:rsid w:val="00CC5A28"/>
    <w:rsid w:val="00CC5B25"/>
    <w:rsid w:val="00CC5E8A"/>
    <w:rsid w:val="00CC67F8"/>
    <w:rsid w:val="00CC6841"/>
    <w:rsid w:val="00CC6918"/>
    <w:rsid w:val="00CC736D"/>
    <w:rsid w:val="00CC744B"/>
    <w:rsid w:val="00CC77E2"/>
    <w:rsid w:val="00CC7915"/>
    <w:rsid w:val="00CC7D95"/>
    <w:rsid w:val="00CD01C8"/>
    <w:rsid w:val="00CD0403"/>
    <w:rsid w:val="00CD0872"/>
    <w:rsid w:val="00CD0D6D"/>
    <w:rsid w:val="00CD1002"/>
    <w:rsid w:val="00CD18BF"/>
    <w:rsid w:val="00CD1937"/>
    <w:rsid w:val="00CD1BE0"/>
    <w:rsid w:val="00CD20EC"/>
    <w:rsid w:val="00CD2257"/>
    <w:rsid w:val="00CD22A1"/>
    <w:rsid w:val="00CD23D6"/>
    <w:rsid w:val="00CD2B22"/>
    <w:rsid w:val="00CD3204"/>
    <w:rsid w:val="00CD3734"/>
    <w:rsid w:val="00CD3819"/>
    <w:rsid w:val="00CD3BC8"/>
    <w:rsid w:val="00CD3DF7"/>
    <w:rsid w:val="00CD45D6"/>
    <w:rsid w:val="00CD4B99"/>
    <w:rsid w:val="00CD4BE8"/>
    <w:rsid w:val="00CD52EE"/>
    <w:rsid w:val="00CD596B"/>
    <w:rsid w:val="00CD5B3B"/>
    <w:rsid w:val="00CD5B9F"/>
    <w:rsid w:val="00CD5CFA"/>
    <w:rsid w:val="00CD7C49"/>
    <w:rsid w:val="00CD7ED4"/>
    <w:rsid w:val="00CD7EED"/>
    <w:rsid w:val="00CE0500"/>
    <w:rsid w:val="00CE0CE2"/>
    <w:rsid w:val="00CE1BF7"/>
    <w:rsid w:val="00CE3866"/>
    <w:rsid w:val="00CE405B"/>
    <w:rsid w:val="00CE4447"/>
    <w:rsid w:val="00CE44DF"/>
    <w:rsid w:val="00CE50D6"/>
    <w:rsid w:val="00CE5556"/>
    <w:rsid w:val="00CE5AD9"/>
    <w:rsid w:val="00CE637F"/>
    <w:rsid w:val="00CE64A0"/>
    <w:rsid w:val="00CE6513"/>
    <w:rsid w:val="00CE6A58"/>
    <w:rsid w:val="00CE7230"/>
    <w:rsid w:val="00CE77E1"/>
    <w:rsid w:val="00CE7E2A"/>
    <w:rsid w:val="00CE7EB0"/>
    <w:rsid w:val="00CF0088"/>
    <w:rsid w:val="00CF0441"/>
    <w:rsid w:val="00CF09E4"/>
    <w:rsid w:val="00CF09FE"/>
    <w:rsid w:val="00CF185B"/>
    <w:rsid w:val="00CF1922"/>
    <w:rsid w:val="00CF19BF"/>
    <w:rsid w:val="00CF1BAD"/>
    <w:rsid w:val="00CF1CD8"/>
    <w:rsid w:val="00CF2C41"/>
    <w:rsid w:val="00CF2FF7"/>
    <w:rsid w:val="00CF355A"/>
    <w:rsid w:val="00CF3BAC"/>
    <w:rsid w:val="00CF41CE"/>
    <w:rsid w:val="00CF5F1B"/>
    <w:rsid w:val="00CF64A6"/>
    <w:rsid w:val="00CF6742"/>
    <w:rsid w:val="00CF746B"/>
    <w:rsid w:val="00CF748D"/>
    <w:rsid w:val="00CF7878"/>
    <w:rsid w:val="00CF79E5"/>
    <w:rsid w:val="00CF7BFD"/>
    <w:rsid w:val="00CF7FFC"/>
    <w:rsid w:val="00D001FA"/>
    <w:rsid w:val="00D00BCB"/>
    <w:rsid w:val="00D00D81"/>
    <w:rsid w:val="00D00FB7"/>
    <w:rsid w:val="00D01691"/>
    <w:rsid w:val="00D0173C"/>
    <w:rsid w:val="00D01892"/>
    <w:rsid w:val="00D01937"/>
    <w:rsid w:val="00D01B66"/>
    <w:rsid w:val="00D0242D"/>
    <w:rsid w:val="00D026A3"/>
    <w:rsid w:val="00D02744"/>
    <w:rsid w:val="00D02CAA"/>
    <w:rsid w:val="00D034C9"/>
    <w:rsid w:val="00D038E7"/>
    <w:rsid w:val="00D04161"/>
    <w:rsid w:val="00D041FB"/>
    <w:rsid w:val="00D0427E"/>
    <w:rsid w:val="00D04CB2"/>
    <w:rsid w:val="00D050BD"/>
    <w:rsid w:val="00D06029"/>
    <w:rsid w:val="00D06122"/>
    <w:rsid w:val="00D06525"/>
    <w:rsid w:val="00D06633"/>
    <w:rsid w:val="00D0797C"/>
    <w:rsid w:val="00D07AE6"/>
    <w:rsid w:val="00D1053F"/>
    <w:rsid w:val="00D105A3"/>
    <w:rsid w:val="00D105FB"/>
    <w:rsid w:val="00D10A72"/>
    <w:rsid w:val="00D1139B"/>
    <w:rsid w:val="00D1173B"/>
    <w:rsid w:val="00D1204E"/>
    <w:rsid w:val="00D12725"/>
    <w:rsid w:val="00D1288E"/>
    <w:rsid w:val="00D128A5"/>
    <w:rsid w:val="00D14275"/>
    <w:rsid w:val="00D14581"/>
    <w:rsid w:val="00D14B6F"/>
    <w:rsid w:val="00D15AAE"/>
    <w:rsid w:val="00D16D21"/>
    <w:rsid w:val="00D17058"/>
    <w:rsid w:val="00D174B6"/>
    <w:rsid w:val="00D17AB3"/>
    <w:rsid w:val="00D20619"/>
    <w:rsid w:val="00D217A5"/>
    <w:rsid w:val="00D21941"/>
    <w:rsid w:val="00D21E2F"/>
    <w:rsid w:val="00D228F5"/>
    <w:rsid w:val="00D22C1E"/>
    <w:rsid w:val="00D22F4B"/>
    <w:rsid w:val="00D235B0"/>
    <w:rsid w:val="00D24496"/>
    <w:rsid w:val="00D24556"/>
    <w:rsid w:val="00D249AC"/>
    <w:rsid w:val="00D255DB"/>
    <w:rsid w:val="00D25709"/>
    <w:rsid w:val="00D2612B"/>
    <w:rsid w:val="00D26142"/>
    <w:rsid w:val="00D261A4"/>
    <w:rsid w:val="00D26D66"/>
    <w:rsid w:val="00D26E7D"/>
    <w:rsid w:val="00D27747"/>
    <w:rsid w:val="00D27CFE"/>
    <w:rsid w:val="00D30A69"/>
    <w:rsid w:val="00D3104B"/>
    <w:rsid w:val="00D31079"/>
    <w:rsid w:val="00D31753"/>
    <w:rsid w:val="00D317FB"/>
    <w:rsid w:val="00D318EF"/>
    <w:rsid w:val="00D32B4E"/>
    <w:rsid w:val="00D3306A"/>
    <w:rsid w:val="00D334C9"/>
    <w:rsid w:val="00D3367D"/>
    <w:rsid w:val="00D34737"/>
    <w:rsid w:val="00D34E86"/>
    <w:rsid w:val="00D35180"/>
    <w:rsid w:val="00D35354"/>
    <w:rsid w:val="00D35626"/>
    <w:rsid w:val="00D356FA"/>
    <w:rsid w:val="00D35742"/>
    <w:rsid w:val="00D3590F"/>
    <w:rsid w:val="00D35BE4"/>
    <w:rsid w:val="00D36A32"/>
    <w:rsid w:val="00D36BAA"/>
    <w:rsid w:val="00D36C2A"/>
    <w:rsid w:val="00D36F68"/>
    <w:rsid w:val="00D37332"/>
    <w:rsid w:val="00D37678"/>
    <w:rsid w:val="00D3771F"/>
    <w:rsid w:val="00D37BA6"/>
    <w:rsid w:val="00D40488"/>
    <w:rsid w:val="00D4137C"/>
    <w:rsid w:val="00D4157C"/>
    <w:rsid w:val="00D4222A"/>
    <w:rsid w:val="00D429A8"/>
    <w:rsid w:val="00D42B2D"/>
    <w:rsid w:val="00D4364E"/>
    <w:rsid w:val="00D43654"/>
    <w:rsid w:val="00D466C4"/>
    <w:rsid w:val="00D4675D"/>
    <w:rsid w:val="00D46776"/>
    <w:rsid w:val="00D46821"/>
    <w:rsid w:val="00D46BBB"/>
    <w:rsid w:val="00D474F9"/>
    <w:rsid w:val="00D4780B"/>
    <w:rsid w:val="00D47B39"/>
    <w:rsid w:val="00D47FDC"/>
    <w:rsid w:val="00D5007F"/>
    <w:rsid w:val="00D50533"/>
    <w:rsid w:val="00D50C9D"/>
    <w:rsid w:val="00D517ED"/>
    <w:rsid w:val="00D51B0E"/>
    <w:rsid w:val="00D51B6F"/>
    <w:rsid w:val="00D51DC9"/>
    <w:rsid w:val="00D5251B"/>
    <w:rsid w:val="00D528E4"/>
    <w:rsid w:val="00D52A3F"/>
    <w:rsid w:val="00D538CA"/>
    <w:rsid w:val="00D54A6E"/>
    <w:rsid w:val="00D55C15"/>
    <w:rsid w:val="00D55CA1"/>
    <w:rsid w:val="00D55D63"/>
    <w:rsid w:val="00D55EAF"/>
    <w:rsid w:val="00D55FEB"/>
    <w:rsid w:val="00D56009"/>
    <w:rsid w:val="00D5610D"/>
    <w:rsid w:val="00D56129"/>
    <w:rsid w:val="00D56954"/>
    <w:rsid w:val="00D56CE3"/>
    <w:rsid w:val="00D571FF"/>
    <w:rsid w:val="00D57430"/>
    <w:rsid w:val="00D57B45"/>
    <w:rsid w:val="00D60168"/>
    <w:rsid w:val="00D603A1"/>
    <w:rsid w:val="00D606DD"/>
    <w:rsid w:val="00D60C7B"/>
    <w:rsid w:val="00D60ED6"/>
    <w:rsid w:val="00D60F54"/>
    <w:rsid w:val="00D60F93"/>
    <w:rsid w:val="00D611D3"/>
    <w:rsid w:val="00D61582"/>
    <w:rsid w:val="00D61745"/>
    <w:rsid w:val="00D61863"/>
    <w:rsid w:val="00D61B7B"/>
    <w:rsid w:val="00D61C87"/>
    <w:rsid w:val="00D6238A"/>
    <w:rsid w:val="00D639D6"/>
    <w:rsid w:val="00D63A37"/>
    <w:rsid w:val="00D63C2D"/>
    <w:rsid w:val="00D63DC4"/>
    <w:rsid w:val="00D63E66"/>
    <w:rsid w:val="00D63F0F"/>
    <w:rsid w:val="00D649D0"/>
    <w:rsid w:val="00D654EB"/>
    <w:rsid w:val="00D673EB"/>
    <w:rsid w:val="00D67F92"/>
    <w:rsid w:val="00D70258"/>
    <w:rsid w:val="00D7034F"/>
    <w:rsid w:val="00D706E8"/>
    <w:rsid w:val="00D70D56"/>
    <w:rsid w:val="00D70EBC"/>
    <w:rsid w:val="00D71EA9"/>
    <w:rsid w:val="00D71ED0"/>
    <w:rsid w:val="00D721B9"/>
    <w:rsid w:val="00D721EF"/>
    <w:rsid w:val="00D72E9D"/>
    <w:rsid w:val="00D737E1"/>
    <w:rsid w:val="00D7390A"/>
    <w:rsid w:val="00D7402E"/>
    <w:rsid w:val="00D740DF"/>
    <w:rsid w:val="00D74586"/>
    <w:rsid w:val="00D7574A"/>
    <w:rsid w:val="00D75B2F"/>
    <w:rsid w:val="00D76408"/>
    <w:rsid w:val="00D76C4D"/>
    <w:rsid w:val="00D772E7"/>
    <w:rsid w:val="00D777DC"/>
    <w:rsid w:val="00D80085"/>
    <w:rsid w:val="00D80EBB"/>
    <w:rsid w:val="00D816A3"/>
    <w:rsid w:val="00D81864"/>
    <w:rsid w:val="00D818FB"/>
    <w:rsid w:val="00D81A75"/>
    <w:rsid w:val="00D81BD2"/>
    <w:rsid w:val="00D81BD7"/>
    <w:rsid w:val="00D82774"/>
    <w:rsid w:val="00D832AB"/>
    <w:rsid w:val="00D83451"/>
    <w:rsid w:val="00D83849"/>
    <w:rsid w:val="00D83A2C"/>
    <w:rsid w:val="00D84CC4"/>
    <w:rsid w:val="00D8585D"/>
    <w:rsid w:val="00D86160"/>
    <w:rsid w:val="00D869F7"/>
    <w:rsid w:val="00D86DB9"/>
    <w:rsid w:val="00D8761F"/>
    <w:rsid w:val="00D87FA4"/>
    <w:rsid w:val="00D87FDA"/>
    <w:rsid w:val="00D90E97"/>
    <w:rsid w:val="00D9105B"/>
    <w:rsid w:val="00D92816"/>
    <w:rsid w:val="00D937FF"/>
    <w:rsid w:val="00D938FB"/>
    <w:rsid w:val="00D939B6"/>
    <w:rsid w:val="00D93AB7"/>
    <w:rsid w:val="00D93DD5"/>
    <w:rsid w:val="00D94121"/>
    <w:rsid w:val="00D94B5E"/>
    <w:rsid w:val="00D94E82"/>
    <w:rsid w:val="00D94F99"/>
    <w:rsid w:val="00D951B2"/>
    <w:rsid w:val="00D958EA"/>
    <w:rsid w:val="00D95D76"/>
    <w:rsid w:val="00D9627A"/>
    <w:rsid w:val="00D962E7"/>
    <w:rsid w:val="00D971F2"/>
    <w:rsid w:val="00D975A9"/>
    <w:rsid w:val="00D9761B"/>
    <w:rsid w:val="00D977DF"/>
    <w:rsid w:val="00D97B5B"/>
    <w:rsid w:val="00DA0319"/>
    <w:rsid w:val="00DA06F5"/>
    <w:rsid w:val="00DA0EB5"/>
    <w:rsid w:val="00DA167E"/>
    <w:rsid w:val="00DA290A"/>
    <w:rsid w:val="00DA2EBB"/>
    <w:rsid w:val="00DA397E"/>
    <w:rsid w:val="00DA3BB2"/>
    <w:rsid w:val="00DA3BD5"/>
    <w:rsid w:val="00DA3BDE"/>
    <w:rsid w:val="00DA3BF8"/>
    <w:rsid w:val="00DA4416"/>
    <w:rsid w:val="00DA4C49"/>
    <w:rsid w:val="00DA5865"/>
    <w:rsid w:val="00DA58B4"/>
    <w:rsid w:val="00DA5B54"/>
    <w:rsid w:val="00DA5C6E"/>
    <w:rsid w:val="00DA6151"/>
    <w:rsid w:val="00DA67C1"/>
    <w:rsid w:val="00DA68CF"/>
    <w:rsid w:val="00DA6D08"/>
    <w:rsid w:val="00DA79DB"/>
    <w:rsid w:val="00DA7B5B"/>
    <w:rsid w:val="00DA7E58"/>
    <w:rsid w:val="00DA7EA9"/>
    <w:rsid w:val="00DB01DB"/>
    <w:rsid w:val="00DB0247"/>
    <w:rsid w:val="00DB04EE"/>
    <w:rsid w:val="00DB05D8"/>
    <w:rsid w:val="00DB0B41"/>
    <w:rsid w:val="00DB1E6F"/>
    <w:rsid w:val="00DB1E7F"/>
    <w:rsid w:val="00DB2245"/>
    <w:rsid w:val="00DB2FAA"/>
    <w:rsid w:val="00DB342E"/>
    <w:rsid w:val="00DB39B2"/>
    <w:rsid w:val="00DB446F"/>
    <w:rsid w:val="00DB4CC5"/>
    <w:rsid w:val="00DB59FA"/>
    <w:rsid w:val="00DB5AAD"/>
    <w:rsid w:val="00DB6643"/>
    <w:rsid w:val="00DB6D87"/>
    <w:rsid w:val="00DB6FBC"/>
    <w:rsid w:val="00DB7180"/>
    <w:rsid w:val="00DB71DD"/>
    <w:rsid w:val="00DB7A8C"/>
    <w:rsid w:val="00DB7C15"/>
    <w:rsid w:val="00DC0D25"/>
    <w:rsid w:val="00DC1054"/>
    <w:rsid w:val="00DC15C3"/>
    <w:rsid w:val="00DC1A62"/>
    <w:rsid w:val="00DC1AE8"/>
    <w:rsid w:val="00DC23B2"/>
    <w:rsid w:val="00DC2455"/>
    <w:rsid w:val="00DC248C"/>
    <w:rsid w:val="00DC288D"/>
    <w:rsid w:val="00DC2974"/>
    <w:rsid w:val="00DC29EC"/>
    <w:rsid w:val="00DC2AFD"/>
    <w:rsid w:val="00DC3E11"/>
    <w:rsid w:val="00DC3E41"/>
    <w:rsid w:val="00DC4201"/>
    <w:rsid w:val="00DC49AF"/>
    <w:rsid w:val="00DC49C0"/>
    <w:rsid w:val="00DC4F88"/>
    <w:rsid w:val="00DC504C"/>
    <w:rsid w:val="00DC5504"/>
    <w:rsid w:val="00DC564B"/>
    <w:rsid w:val="00DC601E"/>
    <w:rsid w:val="00DC63C4"/>
    <w:rsid w:val="00DC6688"/>
    <w:rsid w:val="00DC67F9"/>
    <w:rsid w:val="00DD0018"/>
    <w:rsid w:val="00DD07B3"/>
    <w:rsid w:val="00DD07D8"/>
    <w:rsid w:val="00DD09E0"/>
    <w:rsid w:val="00DD0B43"/>
    <w:rsid w:val="00DD0E9A"/>
    <w:rsid w:val="00DD23C9"/>
    <w:rsid w:val="00DD2450"/>
    <w:rsid w:val="00DD2819"/>
    <w:rsid w:val="00DD2DAF"/>
    <w:rsid w:val="00DD35F7"/>
    <w:rsid w:val="00DD3AC1"/>
    <w:rsid w:val="00DD454E"/>
    <w:rsid w:val="00DD518F"/>
    <w:rsid w:val="00DD5B32"/>
    <w:rsid w:val="00DD5CA4"/>
    <w:rsid w:val="00DD656F"/>
    <w:rsid w:val="00DD67E6"/>
    <w:rsid w:val="00DD6FD4"/>
    <w:rsid w:val="00DE0FCD"/>
    <w:rsid w:val="00DE1085"/>
    <w:rsid w:val="00DE11EE"/>
    <w:rsid w:val="00DE1480"/>
    <w:rsid w:val="00DE2E4E"/>
    <w:rsid w:val="00DE374E"/>
    <w:rsid w:val="00DE38F3"/>
    <w:rsid w:val="00DE3A96"/>
    <w:rsid w:val="00DE3D41"/>
    <w:rsid w:val="00DE3D55"/>
    <w:rsid w:val="00DE3F6F"/>
    <w:rsid w:val="00DE4581"/>
    <w:rsid w:val="00DE5061"/>
    <w:rsid w:val="00DE5207"/>
    <w:rsid w:val="00DE56F9"/>
    <w:rsid w:val="00DE5750"/>
    <w:rsid w:val="00DE5D56"/>
    <w:rsid w:val="00DE6334"/>
    <w:rsid w:val="00DE63C6"/>
    <w:rsid w:val="00DE6DB6"/>
    <w:rsid w:val="00DE6EF9"/>
    <w:rsid w:val="00DE71D5"/>
    <w:rsid w:val="00DE7CCE"/>
    <w:rsid w:val="00DF0807"/>
    <w:rsid w:val="00DF085C"/>
    <w:rsid w:val="00DF09D1"/>
    <w:rsid w:val="00DF0C9B"/>
    <w:rsid w:val="00DF10AB"/>
    <w:rsid w:val="00DF10B6"/>
    <w:rsid w:val="00DF124C"/>
    <w:rsid w:val="00DF265C"/>
    <w:rsid w:val="00DF2BD9"/>
    <w:rsid w:val="00DF2E87"/>
    <w:rsid w:val="00DF2F74"/>
    <w:rsid w:val="00DF3983"/>
    <w:rsid w:val="00DF4182"/>
    <w:rsid w:val="00DF430D"/>
    <w:rsid w:val="00DF46C2"/>
    <w:rsid w:val="00DF47DF"/>
    <w:rsid w:val="00DF5E5B"/>
    <w:rsid w:val="00DF638F"/>
    <w:rsid w:val="00DF6D20"/>
    <w:rsid w:val="00DF6D7C"/>
    <w:rsid w:val="00DF6EDD"/>
    <w:rsid w:val="00DF709F"/>
    <w:rsid w:val="00DF7F07"/>
    <w:rsid w:val="00E005C7"/>
    <w:rsid w:val="00E0064C"/>
    <w:rsid w:val="00E01013"/>
    <w:rsid w:val="00E01574"/>
    <w:rsid w:val="00E01714"/>
    <w:rsid w:val="00E018D1"/>
    <w:rsid w:val="00E01B85"/>
    <w:rsid w:val="00E01D63"/>
    <w:rsid w:val="00E02101"/>
    <w:rsid w:val="00E029FF"/>
    <w:rsid w:val="00E0336E"/>
    <w:rsid w:val="00E0348A"/>
    <w:rsid w:val="00E034F4"/>
    <w:rsid w:val="00E04DBE"/>
    <w:rsid w:val="00E04DDF"/>
    <w:rsid w:val="00E04F6B"/>
    <w:rsid w:val="00E057EC"/>
    <w:rsid w:val="00E05A65"/>
    <w:rsid w:val="00E062B7"/>
    <w:rsid w:val="00E063F4"/>
    <w:rsid w:val="00E06944"/>
    <w:rsid w:val="00E07498"/>
    <w:rsid w:val="00E0771B"/>
    <w:rsid w:val="00E07CA1"/>
    <w:rsid w:val="00E07F3F"/>
    <w:rsid w:val="00E11E86"/>
    <w:rsid w:val="00E122DE"/>
    <w:rsid w:val="00E124A5"/>
    <w:rsid w:val="00E137B3"/>
    <w:rsid w:val="00E13BB5"/>
    <w:rsid w:val="00E13FC6"/>
    <w:rsid w:val="00E141E4"/>
    <w:rsid w:val="00E14667"/>
    <w:rsid w:val="00E146E3"/>
    <w:rsid w:val="00E155C5"/>
    <w:rsid w:val="00E15B38"/>
    <w:rsid w:val="00E15B3C"/>
    <w:rsid w:val="00E165C8"/>
    <w:rsid w:val="00E16655"/>
    <w:rsid w:val="00E16986"/>
    <w:rsid w:val="00E16DA2"/>
    <w:rsid w:val="00E17392"/>
    <w:rsid w:val="00E178B6"/>
    <w:rsid w:val="00E2007E"/>
    <w:rsid w:val="00E200B4"/>
    <w:rsid w:val="00E200C8"/>
    <w:rsid w:val="00E20B32"/>
    <w:rsid w:val="00E20D2F"/>
    <w:rsid w:val="00E21164"/>
    <w:rsid w:val="00E21DB1"/>
    <w:rsid w:val="00E21E08"/>
    <w:rsid w:val="00E22148"/>
    <w:rsid w:val="00E22569"/>
    <w:rsid w:val="00E23379"/>
    <w:rsid w:val="00E2353F"/>
    <w:rsid w:val="00E244C2"/>
    <w:rsid w:val="00E244FE"/>
    <w:rsid w:val="00E24A33"/>
    <w:rsid w:val="00E24B73"/>
    <w:rsid w:val="00E24EF3"/>
    <w:rsid w:val="00E25103"/>
    <w:rsid w:val="00E25494"/>
    <w:rsid w:val="00E25BCD"/>
    <w:rsid w:val="00E26963"/>
    <w:rsid w:val="00E2730E"/>
    <w:rsid w:val="00E278C2"/>
    <w:rsid w:val="00E30557"/>
    <w:rsid w:val="00E30FC7"/>
    <w:rsid w:val="00E31561"/>
    <w:rsid w:val="00E32102"/>
    <w:rsid w:val="00E321D9"/>
    <w:rsid w:val="00E32569"/>
    <w:rsid w:val="00E32B08"/>
    <w:rsid w:val="00E33DB7"/>
    <w:rsid w:val="00E360EF"/>
    <w:rsid w:val="00E363B8"/>
    <w:rsid w:val="00E36616"/>
    <w:rsid w:val="00E3671B"/>
    <w:rsid w:val="00E36DF7"/>
    <w:rsid w:val="00E37416"/>
    <w:rsid w:val="00E376A8"/>
    <w:rsid w:val="00E40665"/>
    <w:rsid w:val="00E408BA"/>
    <w:rsid w:val="00E40C39"/>
    <w:rsid w:val="00E41519"/>
    <w:rsid w:val="00E4174D"/>
    <w:rsid w:val="00E420DC"/>
    <w:rsid w:val="00E425A5"/>
    <w:rsid w:val="00E43ADA"/>
    <w:rsid w:val="00E44156"/>
    <w:rsid w:val="00E44C96"/>
    <w:rsid w:val="00E44F6D"/>
    <w:rsid w:val="00E451E9"/>
    <w:rsid w:val="00E45A1B"/>
    <w:rsid w:val="00E461B1"/>
    <w:rsid w:val="00E4666C"/>
    <w:rsid w:val="00E468D0"/>
    <w:rsid w:val="00E47656"/>
    <w:rsid w:val="00E477F9"/>
    <w:rsid w:val="00E50130"/>
    <w:rsid w:val="00E50CE4"/>
    <w:rsid w:val="00E51097"/>
    <w:rsid w:val="00E51268"/>
    <w:rsid w:val="00E5169A"/>
    <w:rsid w:val="00E523B4"/>
    <w:rsid w:val="00E525AE"/>
    <w:rsid w:val="00E530F9"/>
    <w:rsid w:val="00E53570"/>
    <w:rsid w:val="00E53CE8"/>
    <w:rsid w:val="00E53E0F"/>
    <w:rsid w:val="00E550A8"/>
    <w:rsid w:val="00E552B0"/>
    <w:rsid w:val="00E552F6"/>
    <w:rsid w:val="00E5540F"/>
    <w:rsid w:val="00E5583C"/>
    <w:rsid w:val="00E55D3C"/>
    <w:rsid w:val="00E56222"/>
    <w:rsid w:val="00E56DFC"/>
    <w:rsid w:val="00E56F24"/>
    <w:rsid w:val="00E57926"/>
    <w:rsid w:val="00E57A1B"/>
    <w:rsid w:val="00E57D60"/>
    <w:rsid w:val="00E60504"/>
    <w:rsid w:val="00E60A0A"/>
    <w:rsid w:val="00E60B8B"/>
    <w:rsid w:val="00E62165"/>
    <w:rsid w:val="00E62B52"/>
    <w:rsid w:val="00E6316B"/>
    <w:rsid w:val="00E63203"/>
    <w:rsid w:val="00E63ABC"/>
    <w:rsid w:val="00E640A1"/>
    <w:rsid w:val="00E644F5"/>
    <w:rsid w:val="00E6629D"/>
    <w:rsid w:val="00E66813"/>
    <w:rsid w:val="00E66CE0"/>
    <w:rsid w:val="00E66FD1"/>
    <w:rsid w:val="00E67700"/>
    <w:rsid w:val="00E67A20"/>
    <w:rsid w:val="00E67B2A"/>
    <w:rsid w:val="00E67D42"/>
    <w:rsid w:val="00E70DF9"/>
    <w:rsid w:val="00E7167F"/>
    <w:rsid w:val="00E71FE2"/>
    <w:rsid w:val="00E72E41"/>
    <w:rsid w:val="00E72E70"/>
    <w:rsid w:val="00E72EF1"/>
    <w:rsid w:val="00E73339"/>
    <w:rsid w:val="00E73D21"/>
    <w:rsid w:val="00E74C35"/>
    <w:rsid w:val="00E7515F"/>
    <w:rsid w:val="00E7592B"/>
    <w:rsid w:val="00E7609D"/>
    <w:rsid w:val="00E764BE"/>
    <w:rsid w:val="00E76E86"/>
    <w:rsid w:val="00E7795D"/>
    <w:rsid w:val="00E77FE1"/>
    <w:rsid w:val="00E8040A"/>
    <w:rsid w:val="00E805C1"/>
    <w:rsid w:val="00E80A37"/>
    <w:rsid w:val="00E80F7D"/>
    <w:rsid w:val="00E81F75"/>
    <w:rsid w:val="00E820BE"/>
    <w:rsid w:val="00E82D34"/>
    <w:rsid w:val="00E82E88"/>
    <w:rsid w:val="00E831C8"/>
    <w:rsid w:val="00E83301"/>
    <w:rsid w:val="00E835A7"/>
    <w:rsid w:val="00E83B2C"/>
    <w:rsid w:val="00E83D68"/>
    <w:rsid w:val="00E84113"/>
    <w:rsid w:val="00E85301"/>
    <w:rsid w:val="00E8665D"/>
    <w:rsid w:val="00E86808"/>
    <w:rsid w:val="00E869CD"/>
    <w:rsid w:val="00E87130"/>
    <w:rsid w:val="00E87378"/>
    <w:rsid w:val="00E8794B"/>
    <w:rsid w:val="00E90C6A"/>
    <w:rsid w:val="00E91929"/>
    <w:rsid w:val="00E91984"/>
    <w:rsid w:val="00E9306D"/>
    <w:rsid w:val="00E9378B"/>
    <w:rsid w:val="00E937BF"/>
    <w:rsid w:val="00E93CFB"/>
    <w:rsid w:val="00E9435A"/>
    <w:rsid w:val="00E94A6E"/>
    <w:rsid w:val="00E94A97"/>
    <w:rsid w:val="00E94BAE"/>
    <w:rsid w:val="00E9568F"/>
    <w:rsid w:val="00E95818"/>
    <w:rsid w:val="00E959C9"/>
    <w:rsid w:val="00E95BD0"/>
    <w:rsid w:val="00E960F3"/>
    <w:rsid w:val="00E9666B"/>
    <w:rsid w:val="00E966EC"/>
    <w:rsid w:val="00E967D7"/>
    <w:rsid w:val="00E96A8C"/>
    <w:rsid w:val="00E96AE0"/>
    <w:rsid w:val="00E96BB7"/>
    <w:rsid w:val="00E96D46"/>
    <w:rsid w:val="00E97CC7"/>
    <w:rsid w:val="00E97CD1"/>
    <w:rsid w:val="00EA0754"/>
    <w:rsid w:val="00EA08BB"/>
    <w:rsid w:val="00EA125D"/>
    <w:rsid w:val="00EA1339"/>
    <w:rsid w:val="00EA1352"/>
    <w:rsid w:val="00EA148C"/>
    <w:rsid w:val="00EA1B68"/>
    <w:rsid w:val="00EA1DBC"/>
    <w:rsid w:val="00EA22B5"/>
    <w:rsid w:val="00EA234F"/>
    <w:rsid w:val="00EA2736"/>
    <w:rsid w:val="00EA279C"/>
    <w:rsid w:val="00EA27E2"/>
    <w:rsid w:val="00EA334D"/>
    <w:rsid w:val="00EA3466"/>
    <w:rsid w:val="00EA34C0"/>
    <w:rsid w:val="00EA3963"/>
    <w:rsid w:val="00EA39C8"/>
    <w:rsid w:val="00EA3AC6"/>
    <w:rsid w:val="00EA3BCF"/>
    <w:rsid w:val="00EA3BFD"/>
    <w:rsid w:val="00EA4451"/>
    <w:rsid w:val="00EA491C"/>
    <w:rsid w:val="00EA4F74"/>
    <w:rsid w:val="00EA62CE"/>
    <w:rsid w:val="00EA659C"/>
    <w:rsid w:val="00EA6D52"/>
    <w:rsid w:val="00EA7104"/>
    <w:rsid w:val="00EA74B2"/>
    <w:rsid w:val="00EA7B57"/>
    <w:rsid w:val="00EA7CC2"/>
    <w:rsid w:val="00EA7D90"/>
    <w:rsid w:val="00EA7F7D"/>
    <w:rsid w:val="00EB0217"/>
    <w:rsid w:val="00EB0A99"/>
    <w:rsid w:val="00EB0B91"/>
    <w:rsid w:val="00EB0DE1"/>
    <w:rsid w:val="00EB0E88"/>
    <w:rsid w:val="00EB1267"/>
    <w:rsid w:val="00EB1AB8"/>
    <w:rsid w:val="00EB1E0A"/>
    <w:rsid w:val="00EB23B5"/>
    <w:rsid w:val="00EB2A2C"/>
    <w:rsid w:val="00EB2A89"/>
    <w:rsid w:val="00EB3885"/>
    <w:rsid w:val="00EB407F"/>
    <w:rsid w:val="00EB4DB4"/>
    <w:rsid w:val="00EB4E0F"/>
    <w:rsid w:val="00EB4F8B"/>
    <w:rsid w:val="00EB500D"/>
    <w:rsid w:val="00EB5177"/>
    <w:rsid w:val="00EB523C"/>
    <w:rsid w:val="00EB54EC"/>
    <w:rsid w:val="00EB57B8"/>
    <w:rsid w:val="00EB6651"/>
    <w:rsid w:val="00EB6C4F"/>
    <w:rsid w:val="00EB6C71"/>
    <w:rsid w:val="00EB6D9E"/>
    <w:rsid w:val="00EB6E91"/>
    <w:rsid w:val="00EB6F6B"/>
    <w:rsid w:val="00EB71E0"/>
    <w:rsid w:val="00EB7345"/>
    <w:rsid w:val="00EB74C5"/>
    <w:rsid w:val="00EB74E2"/>
    <w:rsid w:val="00EC076F"/>
    <w:rsid w:val="00EC0AC9"/>
    <w:rsid w:val="00EC0C97"/>
    <w:rsid w:val="00EC0FB6"/>
    <w:rsid w:val="00EC1333"/>
    <w:rsid w:val="00EC1821"/>
    <w:rsid w:val="00EC1E96"/>
    <w:rsid w:val="00EC217A"/>
    <w:rsid w:val="00EC2872"/>
    <w:rsid w:val="00EC35F3"/>
    <w:rsid w:val="00EC3684"/>
    <w:rsid w:val="00EC3CB9"/>
    <w:rsid w:val="00EC3D4A"/>
    <w:rsid w:val="00EC3DA3"/>
    <w:rsid w:val="00EC4190"/>
    <w:rsid w:val="00EC430D"/>
    <w:rsid w:val="00EC4D53"/>
    <w:rsid w:val="00EC5175"/>
    <w:rsid w:val="00EC53DE"/>
    <w:rsid w:val="00EC5480"/>
    <w:rsid w:val="00EC569E"/>
    <w:rsid w:val="00EC5970"/>
    <w:rsid w:val="00EC5C21"/>
    <w:rsid w:val="00EC5DD9"/>
    <w:rsid w:val="00EC6012"/>
    <w:rsid w:val="00EC666D"/>
    <w:rsid w:val="00EC67B0"/>
    <w:rsid w:val="00EC6942"/>
    <w:rsid w:val="00EC6E8F"/>
    <w:rsid w:val="00EC7040"/>
    <w:rsid w:val="00EC7214"/>
    <w:rsid w:val="00EC7344"/>
    <w:rsid w:val="00EC7B8A"/>
    <w:rsid w:val="00EC7C7A"/>
    <w:rsid w:val="00ED024F"/>
    <w:rsid w:val="00ED03A4"/>
    <w:rsid w:val="00ED04F5"/>
    <w:rsid w:val="00ED0F96"/>
    <w:rsid w:val="00ED1206"/>
    <w:rsid w:val="00ED25C2"/>
    <w:rsid w:val="00ED29F7"/>
    <w:rsid w:val="00ED2FAA"/>
    <w:rsid w:val="00ED30B2"/>
    <w:rsid w:val="00ED33BC"/>
    <w:rsid w:val="00ED34D0"/>
    <w:rsid w:val="00ED3610"/>
    <w:rsid w:val="00ED3CF7"/>
    <w:rsid w:val="00ED3F22"/>
    <w:rsid w:val="00ED4927"/>
    <w:rsid w:val="00ED4966"/>
    <w:rsid w:val="00ED4D0E"/>
    <w:rsid w:val="00ED5B9D"/>
    <w:rsid w:val="00ED6D87"/>
    <w:rsid w:val="00ED7558"/>
    <w:rsid w:val="00EE012A"/>
    <w:rsid w:val="00EE0CED"/>
    <w:rsid w:val="00EE1346"/>
    <w:rsid w:val="00EE13C1"/>
    <w:rsid w:val="00EE2318"/>
    <w:rsid w:val="00EE2EEB"/>
    <w:rsid w:val="00EE3055"/>
    <w:rsid w:val="00EE35BE"/>
    <w:rsid w:val="00EE3CF4"/>
    <w:rsid w:val="00EE477F"/>
    <w:rsid w:val="00EE4D13"/>
    <w:rsid w:val="00EE571C"/>
    <w:rsid w:val="00EE6109"/>
    <w:rsid w:val="00EE697A"/>
    <w:rsid w:val="00EE6A19"/>
    <w:rsid w:val="00EE6A51"/>
    <w:rsid w:val="00EE6A6B"/>
    <w:rsid w:val="00EE7D8A"/>
    <w:rsid w:val="00EF0207"/>
    <w:rsid w:val="00EF1021"/>
    <w:rsid w:val="00EF115A"/>
    <w:rsid w:val="00EF11AA"/>
    <w:rsid w:val="00EF17C4"/>
    <w:rsid w:val="00EF188E"/>
    <w:rsid w:val="00EF1C95"/>
    <w:rsid w:val="00EF1D06"/>
    <w:rsid w:val="00EF1D90"/>
    <w:rsid w:val="00EF3605"/>
    <w:rsid w:val="00EF483C"/>
    <w:rsid w:val="00EF49D6"/>
    <w:rsid w:val="00EF4ECD"/>
    <w:rsid w:val="00EF4FA7"/>
    <w:rsid w:val="00EF5336"/>
    <w:rsid w:val="00EF54CE"/>
    <w:rsid w:val="00EF5564"/>
    <w:rsid w:val="00EF5623"/>
    <w:rsid w:val="00EF6B29"/>
    <w:rsid w:val="00EF73DC"/>
    <w:rsid w:val="00EF7EBB"/>
    <w:rsid w:val="00F0030D"/>
    <w:rsid w:val="00F0063B"/>
    <w:rsid w:val="00F00DD2"/>
    <w:rsid w:val="00F01185"/>
    <w:rsid w:val="00F014E9"/>
    <w:rsid w:val="00F01763"/>
    <w:rsid w:val="00F01D9C"/>
    <w:rsid w:val="00F02A8C"/>
    <w:rsid w:val="00F031A1"/>
    <w:rsid w:val="00F03279"/>
    <w:rsid w:val="00F04F1D"/>
    <w:rsid w:val="00F0531E"/>
    <w:rsid w:val="00F06106"/>
    <w:rsid w:val="00F062E9"/>
    <w:rsid w:val="00F063ED"/>
    <w:rsid w:val="00F064A3"/>
    <w:rsid w:val="00F06B1D"/>
    <w:rsid w:val="00F06D5B"/>
    <w:rsid w:val="00F07704"/>
    <w:rsid w:val="00F07A14"/>
    <w:rsid w:val="00F07B96"/>
    <w:rsid w:val="00F10638"/>
    <w:rsid w:val="00F10B9F"/>
    <w:rsid w:val="00F10D2D"/>
    <w:rsid w:val="00F10D3A"/>
    <w:rsid w:val="00F10D8D"/>
    <w:rsid w:val="00F11681"/>
    <w:rsid w:val="00F11927"/>
    <w:rsid w:val="00F11BCA"/>
    <w:rsid w:val="00F12752"/>
    <w:rsid w:val="00F12B7B"/>
    <w:rsid w:val="00F12DA7"/>
    <w:rsid w:val="00F13857"/>
    <w:rsid w:val="00F13FEB"/>
    <w:rsid w:val="00F1406E"/>
    <w:rsid w:val="00F147F0"/>
    <w:rsid w:val="00F14E19"/>
    <w:rsid w:val="00F1573B"/>
    <w:rsid w:val="00F159F3"/>
    <w:rsid w:val="00F162FE"/>
    <w:rsid w:val="00F16B29"/>
    <w:rsid w:val="00F1720D"/>
    <w:rsid w:val="00F1739D"/>
    <w:rsid w:val="00F17510"/>
    <w:rsid w:val="00F177E0"/>
    <w:rsid w:val="00F20BFA"/>
    <w:rsid w:val="00F20EDF"/>
    <w:rsid w:val="00F21F73"/>
    <w:rsid w:val="00F223ED"/>
    <w:rsid w:val="00F22D0F"/>
    <w:rsid w:val="00F23A44"/>
    <w:rsid w:val="00F23F88"/>
    <w:rsid w:val="00F241CD"/>
    <w:rsid w:val="00F25545"/>
    <w:rsid w:val="00F25548"/>
    <w:rsid w:val="00F255FF"/>
    <w:rsid w:val="00F25A76"/>
    <w:rsid w:val="00F25D1F"/>
    <w:rsid w:val="00F27DB7"/>
    <w:rsid w:val="00F30275"/>
    <w:rsid w:val="00F30793"/>
    <w:rsid w:val="00F31297"/>
    <w:rsid w:val="00F3165F"/>
    <w:rsid w:val="00F325EE"/>
    <w:rsid w:val="00F32C0D"/>
    <w:rsid w:val="00F32D65"/>
    <w:rsid w:val="00F32FB9"/>
    <w:rsid w:val="00F33214"/>
    <w:rsid w:val="00F3357A"/>
    <w:rsid w:val="00F33665"/>
    <w:rsid w:val="00F33DB0"/>
    <w:rsid w:val="00F33DCF"/>
    <w:rsid w:val="00F33DD5"/>
    <w:rsid w:val="00F33EEB"/>
    <w:rsid w:val="00F343FC"/>
    <w:rsid w:val="00F3497E"/>
    <w:rsid w:val="00F34D1D"/>
    <w:rsid w:val="00F355D8"/>
    <w:rsid w:val="00F35676"/>
    <w:rsid w:val="00F36404"/>
    <w:rsid w:val="00F36AAF"/>
    <w:rsid w:val="00F36C1C"/>
    <w:rsid w:val="00F3714F"/>
    <w:rsid w:val="00F37B4F"/>
    <w:rsid w:val="00F37F34"/>
    <w:rsid w:val="00F4008E"/>
    <w:rsid w:val="00F404C8"/>
    <w:rsid w:val="00F41E55"/>
    <w:rsid w:val="00F42561"/>
    <w:rsid w:val="00F425AC"/>
    <w:rsid w:val="00F427F8"/>
    <w:rsid w:val="00F42863"/>
    <w:rsid w:val="00F42F93"/>
    <w:rsid w:val="00F43199"/>
    <w:rsid w:val="00F433F4"/>
    <w:rsid w:val="00F43737"/>
    <w:rsid w:val="00F439E6"/>
    <w:rsid w:val="00F43A08"/>
    <w:rsid w:val="00F43B7F"/>
    <w:rsid w:val="00F43EEB"/>
    <w:rsid w:val="00F43F0C"/>
    <w:rsid w:val="00F4453C"/>
    <w:rsid w:val="00F445F1"/>
    <w:rsid w:val="00F44E3D"/>
    <w:rsid w:val="00F44F6F"/>
    <w:rsid w:val="00F4556D"/>
    <w:rsid w:val="00F45649"/>
    <w:rsid w:val="00F45C3C"/>
    <w:rsid w:val="00F46983"/>
    <w:rsid w:val="00F46D6E"/>
    <w:rsid w:val="00F46E13"/>
    <w:rsid w:val="00F46F90"/>
    <w:rsid w:val="00F47068"/>
    <w:rsid w:val="00F47603"/>
    <w:rsid w:val="00F4763E"/>
    <w:rsid w:val="00F47860"/>
    <w:rsid w:val="00F47E5D"/>
    <w:rsid w:val="00F47FA5"/>
    <w:rsid w:val="00F50297"/>
    <w:rsid w:val="00F50B04"/>
    <w:rsid w:val="00F50BF0"/>
    <w:rsid w:val="00F50D64"/>
    <w:rsid w:val="00F51AE3"/>
    <w:rsid w:val="00F520A2"/>
    <w:rsid w:val="00F52409"/>
    <w:rsid w:val="00F527AD"/>
    <w:rsid w:val="00F529CF"/>
    <w:rsid w:val="00F53989"/>
    <w:rsid w:val="00F53A35"/>
    <w:rsid w:val="00F53FB4"/>
    <w:rsid w:val="00F54089"/>
    <w:rsid w:val="00F54273"/>
    <w:rsid w:val="00F54524"/>
    <w:rsid w:val="00F548F3"/>
    <w:rsid w:val="00F54977"/>
    <w:rsid w:val="00F55667"/>
    <w:rsid w:val="00F55D3A"/>
    <w:rsid w:val="00F5632D"/>
    <w:rsid w:val="00F56E01"/>
    <w:rsid w:val="00F57FD7"/>
    <w:rsid w:val="00F60031"/>
    <w:rsid w:val="00F601C2"/>
    <w:rsid w:val="00F60439"/>
    <w:rsid w:val="00F605E2"/>
    <w:rsid w:val="00F6062A"/>
    <w:rsid w:val="00F60715"/>
    <w:rsid w:val="00F60FD6"/>
    <w:rsid w:val="00F615D6"/>
    <w:rsid w:val="00F62738"/>
    <w:rsid w:val="00F634B1"/>
    <w:rsid w:val="00F63F7F"/>
    <w:rsid w:val="00F646BC"/>
    <w:rsid w:val="00F64C6E"/>
    <w:rsid w:val="00F6525B"/>
    <w:rsid w:val="00F652F0"/>
    <w:rsid w:val="00F66C6A"/>
    <w:rsid w:val="00F675F8"/>
    <w:rsid w:val="00F67692"/>
    <w:rsid w:val="00F702C1"/>
    <w:rsid w:val="00F71042"/>
    <w:rsid w:val="00F71FFC"/>
    <w:rsid w:val="00F73393"/>
    <w:rsid w:val="00F734E9"/>
    <w:rsid w:val="00F73F48"/>
    <w:rsid w:val="00F7465F"/>
    <w:rsid w:val="00F749A4"/>
    <w:rsid w:val="00F74CFB"/>
    <w:rsid w:val="00F74E72"/>
    <w:rsid w:val="00F7527A"/>
    <w:rsid w:val="00F75571"/>
    <w:rsid w:val="00F760A7"/>
    <w:rsid w:val="00F76518"/>
    <w:rsid w:val="00F77322"/>
    <w:rsid w:val="00F77C63"/>
    <w:rsid w:val="00F77EEC"/>
    <w:rsid w:val="00F80041"/>
    <w:rsid w:val="00F801E9"/>
    <w:rsid w:val="00F803D5"/>
    <w:rsid w:val="00F805EE"/>
    <w:rsid w:val="00F80D78"/>
    <w:rsid w:val="00F80FDB"/>
    <w:rsid w:val="00F8113C"/>
    <w:rsid w:val="00F812AB"/>
    <w:rsid w:val="00F814B6"/>
    <w:rsid w:val="00F819BA"/>
    <w:rsid w:val="00F82200"/>
    <w:rsid w:val="00F8223F"/>
    <w:rsid w:val="00F832C1"/>
    <w:rsid w:val="00F834E1"/>
    <w:rsid w:val="00F8365D"/>
    <w:rsid w:val="00F83C52"/>
    <w:rsid w:val="00F83CA6"/>
    <w:rsid w:val="00F84276"/>
    <w:rsid w:val="00F843F3"/>
    <w:rsid w:val="00F846DC"/>
    <w:rsid w:val="00F84A62"/>
    <w:rsid w:val="00F85437"/>
    <w:rsid w:val="00F8595B"/>
    <w:rsid w:val="00F85C6D"/>
    <w:rsid w:val="00F85D8D"/>
    <w:rsid w:val="00F85E45"/>
    <w:rsid w:val="00F862ED"/>
    <w:rsid w:val="00F86461"/>
    <w:rsid w:val="00F865E7"/>
    <w:rsid w:val="00F86FEA"/>
    <w:rsid w:val="00F8778C"/>
    <w:rsid w:val="00F87854"/>
    <w:rsid w:val="00F87AE8"/>
    <w:rsid w:val="00F87C19"/>
    <w:rsid w:val="00F87E3A"/>
    <w:rsid w:val="00F9013C"/>
    <w:rsid w:val="00F909F9"/>
    <w:rsid w:val="00F90E56"/>
    <w:rsid w:val="00F91540"/>
    <w:rsid w:val="00F91628"/>
    <w:rsid w:val="00F916E7"/>
    <w:rsid w:val="00F91A81"/>
    <w:rsid w:val="00F923C7"/>
    <w:rsid w:val="00F93726"/>
    <w:rsid w:val="00F93AC9"/>
    <w:rsid w:val="00F93F23"/>
    <w:rsid w:val="00F93FA6"/>
    <w:rsid w:val="00F941AF"/>
    <w:rsid w:val="00F9486D"/>
    <w:rsid w:val="00F94A80"/>
    <w:rsid w:val="00F94BCE"/>
    <w:rsid w:val="00F94E94"/>
    <w:rsid w:val="00F954C3"/>
    <w:rsid w:val="00F960F7"/>
    <w:rsid w:val="00F96374"/>
    <w:rsid w:val="00F96EA8"/>
    <w:rsid w:val="00F97626"/>
    <w:rsid w:val="00F97B0A"/>
    <w:rsid w:val="00FA0698"/>
    <w:rsid w:val="00FA1417"/>
    <w:rsid w:val="00FA1480"/>
    <w:rsid w:val="00FA1CF5"/>
    <w:rsid w:val="00FA226C"/>
    <w:rsid w:val="00FA2282"/>
    <w:rsid w:val="00FA2531"/>
    <w:rsid w:val="00FA26E6"/>
    <w:rsid w:val="00FA2B11"/>
    <w:rsid w:val="00FA2B4D"/>
    <w:rsid w:val="00FA3497"/>
    <w:rsid w:val="00FA3A44"/>
    <w:rsid w:val="00FA3B0E"/>
    <w:rsid w:val="00FA3DA7"/>
    <w:rsid w:val="00FA40D2"/>
    <w:rsid w:val="00FA4272"/>
    <w:rsid w:val="00FA4684"/>
    <w:rsid w:val="00FA4756"/>
    <w:rsid w:val="00FA48CD"/>
    <w:rsid w:val="00FA4DCE"/>
    <w:rsid w:val="00FA53AA"/>
    <w:rsid w:val="00FA5F76"/>
    <w:rsid w:val="00FA6B2B"/>
    <w:rsid w:val="00FA6E5E"/>
    <w:rsid w:val="00FA6F6B"/>
    <w:rsid w:val="00FA73E9"/>
    <w:rsid w:val="00FA7739"/>
    <w:rsid w:val="00FA7E8B"/>
    <w:rsid w:val="00FB0110"/>
    <w:rsid w:val="00FB0730"/>
    <w:rsid w:val="00FB0B47"/>
    <w:rsid w:val="00FB0F6C"/>
    <w:rsid w:val="00FB1307"/>
    <w:rsid w:val="00FB1D86"/>
    <w:rsid w:val="00FB1DD8"/>
    <w:rsid w:val="00FB24F9"/>
    <w:rsid w:val="00FB2A64"/>
    <w:rsid w:val="00FB3581"/>
    <w:rsid w:val="00FB4126"/>
    <w:rsid w:val="00FB41AD"/>
    <w:rsid w:val="00FB4395"/>
    <w:rsid w:val="00FB550E"/>
    <w:rsid w:val="00FB5767"/>
    <w:rsid w:val="00FB7AB2"/>
    <w:rsid w:val="00FB7B4C"/>
    <w:rsid w:val="00FB7DD5"/>
    <w:rsid w:val="00FB7E43"/>
    <w:rsid w:val="00FB7EB3"/>
    <w:rsid w:val="00FC008F"/>
    <w:rsid w:val="00FC0AAD"/>
    <w:rsid w:val="00FC0FA6"/>
    <w:rsid w:val="00FC0FE9"/>
    <w:rsid w:val="00FC155C"/>
    <w:rsid w:val="00FC1625"/>
    <w:rsid w:val="00FC225D"/>
    <w:rsid w:val="00FC2826"/>
    <w:rsid w:val="00FC2874"/>
    <w:rsid w:val="00FC299D"/>
    <w:rsid w:val="00FC2A95"/>
    <w:rsid w:val="00FC31DA"/>
    <w:rsid w:val="00FC34C9"/>
    <w:rsid w:val="00FC36DB"/>
    <w:rsid w:val="00FC4C64"/>
    <w:rsid w:val="00FC4E59"/>
    <w:rsid w:val="00FC50FC"/>
    <w:rsid w:val="00FC591F"/>
    <w:rsid w:val="00FC5CF7"/>
    <w:rsid w:val="00FC5E30"/>
    <w:rsid w:val="00FC5F7D"/>
    <w:rsid w:val="00FC5FBB"/>
    <w:rsid w:val="00FC613F"/>
    <w:rsid w:val="00FC7193"/>
    <w:rsid w:val="00FC7628"/>
    <w:rsid w:val="00FD02B6"/>
    <w:rsid w:val="00FD071F"/>
    <w:rsid w:val="00FD161D"/>
    <w:rsid w:val="00FD18D7"/>
    <w:rsid w:val="00FD1C50"/>
    <w:rsid w:val="00FD2562"/>
    <w:rsid w:val="00FD26C1"/>
    <w:rsid w:val="00FD2842"/>
    <w:rsid w:val="00FD28CF"/>
    <w:rsid w:val="00FD2A7E"/>
    <w:rsid w:val="00FD2D63"/>
    <w:rsid w:val="00FD2EB5"/>
    <w:rsid w:val="00FD34BF"/>
    <w:rsid w:val="00FD3DD8"/>
    <w:rsid w:val="00FD3F22"/>
    <w:rsid w:val="00FD42E6"/>
    <w:rsid w:val="00FD4E66"/>
    <w:rsid w:val="00FD5653"/>
    <w:rsid w:val="00FD5C28"/>
    <w:rsid w:val="00FD6A53"/>
    <w:rsid w:val="00FD6BDE"/>
    <w:rsid w:val="00FD6DD6"/>
    <w:rsid w:val="00FD6FDF"/>
    <w:rsid w:val="00FD71CE"/>
    <w:rsid w:val="00FD75C4"/>
    <w:rsid w:val="00FD796E"/>
    <w:rsid w:val="00FE0ACF"/>
    <w:rsid w:val="00FE1205"/>
    <w:rsid w:val="00FE1852"/>
    <w:rsid w:val="00FE190E"/>
    <w:rsid w:val="00FE1991"/>
    <w:rsid w:val="00FE1B46"/>
    <w:rsid w:val="00FE1C5A"/>
    <w:rsid w:val="00FE2E3A"/>
    <w:rsid w:val="00FE2F58"/>
    <w:rsid w:val="00FE32F0"/>
    <w:rsid w:val="00FE3673"/>
    <w:rsid w:val="00FE40F2"/>
    <w:rsid w:val="00FE440A"/>
    <w:rsid w:val="00FE5C33"/>
    <w:rsid w:val="00FE63FB"/>
    <w:rsid w:val="00FE65FA"/>
    <w:rsid w:val="00FE69F1"/>
    <w:rsid w:val="00FE6A20"/>
    <w:rsid w:val="00FE718E"/>
    <w:rsid w:val="00FE7B3D"/>
    <w:rsid w:val="00FF0204"/>
    <w:rsid w:val="00FF0744"/>
    <w:rsid w:val="00FF0B2F"/>
    <w:rsid w:val="00FF10A2"/>
    <w:rsid w:val="00FF1A0A"/>
    <w:rsid w:val="00FF1FDE"/>
    <w:rsid w:val="00FF288B"/>
    <w:rsid w:val="00FF2E39"/>
    <w:rsid w:val="00FF2EF3"/>
    <w:rsid w:val="00FF317D"/>
    <w:rsid w:val="00FF3B1C"/>
    <w:rsid w:val="00FF3BBF"/>
    <w:rsid w:val="00FF480B"/>
    <w:rsid w:val="00FF4965"/>
    <w:rsid w:val="00FF4DAB"/>
    <w:rsid w:val="00FF56BF"/>
    <w:rsid w:val="00FF6176"/>
    <w:rsid w:val="00FF6386"/>
    <w:rsid w:val="00FF638A"/>
    <w:rsid w:val="00FF64A9"/>
    <w:rsid w:val="00FF6528"/>
    <w:rsid w:val="00FF6974"/>
    <w:rsid w:val="00FF69ED"/>
    <w:rsid w:val="00FF6A67"/>
    <w:rsid w:val="00FF6ADE"/>
    <w:rsid w:val="00FF7027"/>
    <w:rsid w:val="00FF71F4"/>
    <w:rsid w:val="00FF7925"/>
    <w:rsid w:val="00FF7F26"/>
    <w:rsid w:val="00FF7FF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D7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paragraph" w:styleId="TOC2">
    <w:name w:val="toc 2"/>
    <w:basedOn w:val="Normal"/>
    <w:next w:val="Normal"/>
    <w:autoRedefine/>
    <w:uiPriority w:val="39"/>
    <w:unhideWhenUsed/>
    <w:rsid w:val="00A76009"/>
    <w:pPr>
      <w:spacing w:after="100"/>
      <w:ind w:left="220"/>
    </w:pPr>
  </w:style>
  <w:style w:type="paragraph" w:styleId="TOC3">
    <w:name w:val="toc 3"/>
    <w:basedOn w:val="Normal"/>
    <w:next w:val="Normal"/>
    <w:autoRedefine/>
    <w:uiPriority w:val="39"/>
    <w:unhideWhenUsed/>
    <w:rsid w:val="00330013"/>
    <w:pPr>
      <w:spacing w:after="100"/>
      <w:ind w:left="440"/>
    </w:pPr>
  </w:style>
  <w:style w:type="character" w:styleId="Strong">
    <w:name w:val="Strong"/>
    <w:basedOn w:val="DefaultParagraphFont"/>
    <w:uiPriority w:val="22"/>
    <w:qFormat/>
    <w:rsid w:val="00227A62"/>
    <w:rPr>
      <w:b/>
      <w:bCs/>
    </w:rPr>
  </w:style>
  <w:style w:type="character" w:customStyle="1" w:styleId="pl-s3">
    <w:name w:val="pl-s3"/>
    <w:basedOn w:val="DefaultParagraphFont"/>
    <w:rsid w:val="002C212C"/>
  </w:style>
  <w:style w:type="character" w:customStyle="1" w:styleId="pl-c">
    <w:name w:val="pl-c"/>
    <w:basedOn w:val="DefaultParagraphFont"/>
    <w:rsid w:val="00A93B84"/>
  </w:style>
  <w:style w:type="character" w:customStyle="1" w:styleId="apple-converted-space">
    <w:name w:val="apple-converted-space"/>
    <w:basedOn w:val="DefaultParagraphFont"/>
    <w:rsid w:val="00312ACF"/>
  </w:style>
  <w:style w:type="character" w:customStyle="1" w:styleId="footnote">
    <w:name w:val="footnote"/>
    <w:basedOn w:val="DefaultParagraphFont"/>
    <w:rsid w:val="00312ACF"/>
  </w:style>
  <w:style w:type="character" w:styleId="Emphasis">
    <w:name w:val="Emphasis"/>
    <w:basedOn w:val="DefaultParagraphFont"/>
    <w:uiPriority w:val="20"/>
    <w:qFormat/>
    <w:rsid w:val="00FB7EB3"/>
    <w:rPr>
      <w:i/>
      <w:iCs/>
    </w:rPr>
  </w:style>
  <w:style w:type="character" w:customStyle="1" w:styleId="pl-c1">
    <w:name w:val="pl-c1"/>
    <w:basedOn w:val="DefaultParagraphFont"/>
    <w:rsid w:val="009025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paragraph" w:styleId="TOC2">
    <w:name w:val="toc 2"/>
    <w:basedOn w:val="Normal"/>
    <w:next w:val="Normal"/>
    <w:autoRedefine/>
    <w:uiPriority w:val="39"/>
    <w:unhideWhenUsed/>
    <w:rsid w:val="00A76009"/>
    <w:pPr>
      <w:spacing w:after="100"/>
      <w:ind w:left="220"/>
    </w:pPr>
  </w:style>
  <w:style w:type="paragraph" w:styleId="TOC3">
    <w:name w:val="toc 3"/>
    <w:basedOn w:val="Normal"/>
    <w:next w:val="Normal"/>
    <w:autoRedefine/>
    <w:uiPriority w:val="39"/>
    <w:unhideWhenUsed/>
    <w:rsid w:val="00330013"/>
    <w:pPr>
      <w:spacing w:after="100"/>
      <w:ind w:left="440"/>
    </w:pPr>
  </w:style>
  <w:style w:type="character" w:styleId="Strong">
    <w:name w:val="Strong"/>
    <w:basedOn w:val="DefaultParagraphFont"/>
    <w:uiPriority w:val="22"/>
    <w:qFormat/>
    <w:rsid w:val="00227A62"/>
    <w:rPr>
      <w:b/>
      <w:bCs/>
    </w:rPr>
  </w:style>
  <w:style w:type="character" w:customStyle="1" w:styleId="pl-s3">
    <w:name w:val="pl-s3"/>
    <w:basedOn w:val="DefaultParagraphFont"/>
    <w:rsid w:val="002C212C"/>
  </w:style>
  <w:style w:type="character" w:customStyle="1" w:styleId="pl-c">
    <w:name w:val="pl-c"/>
    <w:basedOn w:val="DefaultParagraphFont"/>
    <w:rsid w:val="00A93B84"/>
  </w:style>
  <w:style w:type="character" w:customStyle="1" w:styleId="apple-converted-space">
    <w:name w:val="apple-converted-space"/>
    <w:basedOn w:val="DefaultParagraphFont"/>
    <w:rsid w:val="00312ACF"/>
  </w:style>
  <w:style w:type="character" w:customStyle="1" w:styleId="footnote">
    <w:name w:val="footnote"/>
    <w:basedOn w:val="DefaultParagraphFont"/>
    <w:rsid w:val="00312ACF"/>
  </w:style>
  <w:style w:type="character" w:styleId="Emphasis">
    <w:name w:val="Emphasis"/>
    <w:basedOn w:val="DefaultParagraphFont"/>
    <w:uiPriority w:val="20"/>
    <w:qFormat/>
    <w:rsid w:val="00FB7EB3"/>
    <w:rPr>
      <w:i/>
      <w:iCs/>
    </w:rPr>
  </w:style>
  <w:style w:type="character" w:customStyle="1" w:styleId="pl-c1">
    <w:name w:val="pl-c1"/>
    <w:basedOn w:val="DefaultParagraphFont"/>
    <w:rsid w:val="009025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02456">
      <w:bodyDiv w:val="1"/>
      <w:marLeft w:val="0"/>
      <w:marRight w:val="0"/>
      <w:marTop w:val="0"/>
      <w:marBottom w:val="0"/>
      <w:divBdr>
        <w:top w:val="none" w:sz="0" w:space="0" w:color="auto"/>
        <w:left w:val="none" w:sz="0" w:space="0" w:color="auto"/>
        <w:bottom w:val="none" w:sz="0" w:space="0" w:color="auto"/>
        <w:right w:val="none" w:sz="0" w:space="0" w:color="auto"/>
      </w:divBdr>
    </w:div>
    <w:div w:id="301810246">
      <w:bodyDiv w:val="1"/>
      <w:marLeft w:val="0"/>
      <w:marRight w:val="0"/>
      <w:marTop w:val="0"/>
      <w:marBottom w:val="0"/>
      <w:divBdr>
        <w:top w:val="none" w:sz="0" w:space="0" w:color="auto"/>
        <w:left w:val="none" w:sz="0" w:space="0" w:color="auto"/>
        <w:bottom w:val="none" w:sz="0" w:space="0" w:color="auto"/>
        <w:right w:val="none" w:sz="0" w:space="0" w:color="auto"/>
      </w:divBdr>
    </w:div>
    <w:div w:id="927007642">
      <w:bodyDiv w:val="1"/>
      <w:marLeft w:val="0"/>
      <w:marRight w:val="0"/>
      <w:marTop w:val="0"/>
      <w:marBottom w:val="0"/>
      <w:divBdr>
        <w:top w:val="none" w:sz="0" w:space="0" w:color="auto"/>
        <w:left w:val="none" w:sz="0" w:space="0" w:color="auto"/>
        <w:bottom w:val="none" w:sz="0" w:space="0" w:color="auto"/>
        <w:right w:val="none" w:sz="0" w:space="0" w:color="auto"/>
      </w:divBdr>
    </w:div>
    <w:div w:id="1037852200">
      <w:bodyDiv w:val="1"/>
      <w:marLeft w:val="0"/>
      <w:marRight w:val="0"/>
      <w:marTop w:val="0"/>
      <w:marBottom w:val="0"/>
      <w:divBdr>
        <w:top w:val="none" w:sz="0" w:space="0" w:color="auto"/>
        <w:left w:val="none" w:sz="0" w:space="0" w:color="auto"/>
        <w:bottom w:val="none" w:sz="0" w:space="0" w:color="auto"/>
        <w:right w:val="none" w:sz="0" w:space="0" w:color="auto"/>
      </w:divBdr>
    </w:div>
    <w:div w:id="1064454281">
      <w:bodyDiv w:val="1"/>
      <w:marLeft w:val="0"/>
      <w:marRight w:val="0"/>
      <w:marTop w:val="0"/>
      <w:marBottom w:val="0"/>
      <w:divBdr>
        <w:top w:val="none" w:sz="0" w:space="0" w:color="auto"/>
        <w:left w:val="none" w:sz="0" w:space="0" w:color="auto"/>
        <w:bottom w:val="none" w:sz="0" w:space="0" w:color="auto"/>
        <w:right w:val="none" w:sz="0" w:space="0" w:color="auto"/>
      </w:divBdr>
    </w:div>
    <w:div w:id="1114515790">
      <w:bodyDiv w:val="1"/>
      <w:marLeft w:val="0"/>
      <w:marRight w:val="0"/>
      <w:marTop w:val="0"/>
      <w:marBottom w:val="0"/>
      <w:divBdr>
        <w:top w:val="none" w:sz="0" w:space="0" w:color="auto"/>
        <w:left w:val="none" w:sz="0" w:space="0" w:color="auto"/>
        <w:bottom w:val="none" w:sz="0" w:space="0" w:color="auto"/>
        <w:right w:val="none" w:sz="0" w:space="0" w:color="auto"/>
      </w:divBdr>
    </w:div>
    <w:div w:id="1593319817">
      <w:bodyDiv w:val="1"/>
      <w:marLeft w:val="0"/>
      <w:marRight w:val="0"/>
      <w:marTop w:val="0"/>
      <w:marBottom w:val="0"/>
      <w:divBdr>
        <w:top w:val="none" w:sz="0" w:space="0" w:color="auto"/>
        <w:left w:val="none" w:sz="0" w:space="0" w:color="auto"/>
        <w:bottom w:val="none" w:sz="0" w:space="0" w:color="auto"/>
        <w:right w:val="none" w:sz="0" w:space="0" w:color="auto"/>
      </w:divBdr>
    </w:div>
    <w:div w:id="1801222726">
      <w:bodyDiv w:val="1"/>
      <w:marLeft w:val="0"/>
      <w:marRight w:val="0"/>
      <w:marTop w:val="0"/>
      <w:marBottom w:val="0"/>
      <w:divBdr>
        <w:top w:val="none" w:sz="0" w:space="0" w:color="auto"/>
        <w:left w:val="none" w:sz="0" w:space="0" w:color="auto"/>
        <w:bottom w:val="none" w:sz="0" w:space="0" w:color="auto"/>
        <w:right w:val="none" w:sz="0" w:space="0" w:color="auto"/>
      </w:divBdr>
    </w:div>
    <w:div w:id="185480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openwebfoundation.org/legal/the-owf-1-0-agreements/owfa-1-0"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oter" Target="footer6.xml"/><Relationship Id="rId32" Type="http://schemas.microsoft.com/office/2011/relationships/people" Target="peop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5.xml"/><Relationship Id="rId10" Type="http://schemas.openxmlformats.org/officeDocument/2006/relationships/webSettings" Target="webSettings.xml"/><Relationship Id="rId19" Type="http://schemas.openxmlformats.org/officeDocument/2006/relationships/footer" Target="footer3.xml"/><Relationship Id="rId31"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yperlink" Target="http://opencompute.org/licen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pc="http://schemas.microsoft.com/office/infopath/2007/PartnerControl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3.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FF5391A-8F27-4368-82FE-1271DEFFE595}">
  <ds:schemaRefs>
    <ds:schemaRef ds:uri="http://schemas.openxmlformats.org/officeDocument/2006/bibliography"/>
  </ds:schemaRefs>
</ds:datastoreItem>
</file>

<file path=customXml/itemProps5.xml><?xml version="1.0" encoding="utf-8"?>
<ds:datastoreItem xmlns:ds="http://schemas.openxmlformats.org/officeDocument/2006/customXml" ds:itemID="{2A3E728C-4C6C-4E1D-B338-9E8CFA4A4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13</Pages>
  <Words>2072</Words>
  <Characters>15088</Characters>
  <Application>Microsoft Office Word</Application>
  <DocSecurity>0</DocSecurity>
  <Lines>650</Lines>
  <Paragraphs>417</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17488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Meshchaninov</dc:creator>
  <cp:keywords>No Restrictions</cp:keywords>
  <cp:lastModifiedBy>Daparthi, Ashok</cp:lastModifiedBy>
  <cp:revision>533</cp:revision>
  <cp:lastPrinted>2015-04-14T23:10:00Z</cp:lastPrinted>
  <dcterms:created xsi:type="dcterms:W3CDTF">2015-04-17T01:54:00Z</dcterms:created>
  <dcterms:modified xsi:type="dcterms:W3CDTF">2015-05-13T04:20:00Z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y fmtid="{D5CDD505-2E9C-101B-9397-08002B2CF9AE}" pid="9" name="TitusGUID">
    <vt:lpwstr>64fbcf12-2fcd-4171-8e5d-8967972bd5a3</vt:lpwstr>
  </property>
  <property fmtid="{D5CDD505-2E9C-101B-9397-08002B2CF9AE}" pid="10" name="DellClassification">
    <vt:lpwstr>No Restrictions</vt:lpwstr>
  </property>
  <property fmtid="{D5CDD505-2E9C-101B-9397-08002B2CF9AE}" pid="11" name="DellSubLabels">
    <vt:lpwstr/>
  </property>
</Properties>
</file>