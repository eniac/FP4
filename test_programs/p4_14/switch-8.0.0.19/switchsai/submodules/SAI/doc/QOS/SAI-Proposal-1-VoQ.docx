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End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2E2B216C" w:rsidR="002E65E0" w:rsidRDefault="00B0148E" w:rsidP="002A0D5C">
          <w:pPr>
            <w:pStyle w:val="Title"/>
            <w:jc w:val="center"/>
          </w:pPr>
          <w:r>
            <w:t xml:space="preserve">QoS VoQ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42772351" w:rsidR="00354F69" w:rsidRDefault="00B0148E" w:rsidP="00DA0B18">
                <w:pPr>
                  <w:tabs>
                    <w:tab w:val="left" w:pos="1992"/>
                  </w:tabs>
                  <w:rPr>
                    <w:b/>
                  </w:rPr>
                </w:pPr>
                <w:r>
                  <w:rPr>
                    <w:b/>
                  </w:rPr>
                  <w:t>QoS VoQ</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30C6F753" w:rsidR="00354F69" w:rsidRDefault="00B0148E" w:rsidP="00486904">
                <w:pPr>
                  <w:rPr>
                    <w:b/>
                  </w:rPr>
                </w:pPr>
                <w:r>
                  <w:rPr>
                    <w:b/>
                  </w:rPr>
                  <w:t>0</w:t>
                </w:r>
                <w:r w:rsidR="00486904">
                  <w:rPr>
                    <w:b/>
                  </w:rPr>
                  <w:t>7</w:t>
                </w:r>
                <w:r w:rsidR="00DA0B18">
                  <w:rPr>
                    <w:b/>
                  </w:rPr>
                  <w:t>/</w:t>
                </w:r>
                <w:r w:rsidR="00486904">
                  <w:rPr>
                    <w:b/>
                  </w:rPr>
                  <w:t>2</w:t>
                </w:r>
                <w:r>
                  <w:rPr>
                    <w:b/>
                  </w:rPr>
                  <w:t>7/2016</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E90C68"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B8A4D42" w14:textId="77777777" w:rsidR="00391A29"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58102506" w:history="1">
            <w:r w:rsidR="00391A29" w:rsidRPr="002A6FD1">
              <w:rPr>
                <w:rStyle w:val="Hyperlink"/>
                <w:noProof/>
              </w:rPr>
              <w:t>List of Changes</w:t>
            </w:r>
            <w:r w:rsidR="00391A29">
              <w:rPr>
                <w:noProof/>
                <w:webHidden/>
              </w:rPr>
              <w:tab/>
            </w:r>
            <w:r w:rsidR="00391A29">
              <w:rPr>
                <w:noProof/>
                <w:webHidden/>
              </w:rPr>
              <w:fldChar w:fldCharType="begin"/>
            </w:r>
            <w:r w:rsidR="00391A29">
              <w:rPr>
                <w:noProof/>
                <w:webHidden/>
              </w:rPr>
              <w:instrText xml:space="preserve"> PAGEREF _Toc458102506 \h </w:instrText>
            </w:r>
            <w:r w:rsidR="00391A29">
              <w:rPr>
                <w:noProof/>
                <w:webHidden/>
              </w:rPr>
            </w:r>
            <w:r w:rsidR="00391A29">
              <w:rPr>
                <w:noProof/>
                <w:webHidden/>
              </w:rPr>
              <w:fldChar w:fldCharType="separate"/>
            </w:r>
            <w:r w:rsidR="00391A29">
              <w:rPr>
                <w:noProof/>
                <w:webHidden/>
              </w:rPr>
              <w:t>i</w:t>
            </w:r>
            <w:r w:rsidR="00391A29">
              <w:rPr>
                <w:noProof/>
                <w:webHidden/>
              </w:rPr>
              <w:fldChar w:fldCharType="end"/>
            </w:r>
          </w:hyperlink>
        </w:p>
        <w:p w14:paraId="03C2DA30" w14:textId="77777777" w:rsidR="00391A29" w:rsidRDefault="00E90C68">
          <w:pPr>
            <w:pStyle w:val="TOC1"/>
            <w:tabs>
              <w:tab w:val="left" w:pos="440"/>
              <w:tab w:val="right" w:leader="dot" w:pos="9350"/>
            </w:tabs>
            <w:rPr>
              <w:rFonts w:eastAsiaTheme="minorEastAsia"/>
              <w:noProof/>
              <w:lang w:eastAsia="zh-CN"/>
            </w:rPr>
          </w:pPr>
          <w:hyperlink w:anchor="_Toc458102507" w:history="1">
            <w:r w:rsidR="00391A29" w:rsidRPr="002A6FD1">
              <w:rPr>
                <w:rStyle w:val="Hyperlink"/>
                <w:noProof/>
              </w:rPr>
              <w:t>1</w:t>
            </w:r>
            <w:r w:rsidR="00391A29">
              <w:rPr>
                <w:rFonts w:eastAsiaTheme="minorEastAsia"/>
                <w:noProof/>
                <w:lang w:eastAsia="zh-CN"/>
              </w:rPr>
              <w:tab/>
            </w:r>
            <w:r w:rsidR="00391A29" w:rsidRPr="002A6FD1">
              <w:rPr>
                <w:rStyle w:val="Hyperlink"/>
                <w:noProof/>
              </w:rPr>
              <w:t>Overview</w:t>
            </w:r>
            <w:r w:rsidR="00391A29">
              <w:rPr>
                <w:noProof/>
                <w:webHidden/>
              </w:rPr>
              <w:tab/>
            </w:r>
            <w:r w:rsidR="00391A29">
              <w:rPr>
                <w:noProof/>
                <w:webHidden/>
              </w:rPr>
              <w:fldChar w:fldCharType="begin"/>
            </w:r>
            <w:r w:rsidR="00391A29">
              <w:rPr>
                <w:noProof/>
                <w:webHidden/>
              </w:rPr>
              <w:instrText xml:space="preserve"> PAGEREF _Toc458102507 \h </w:instrText>
            </w:r>
            <w:r w:rsidR="00391A29">
              <w:rPr>
                <w:noProof/>
                <w:webHidden/>
              </w:rPr>
            </w:r>
            <w:r w:rsidR="00391A29">
              <w:rPr>
                <w:noProof/>
                <w:webHidden/>
              </w:rPr>
              <w:fldChar w:fldCharType="separate"/>
            </w:r>
            <w:r w:rsidR="00391A29">
              <w:rPr>
                <w:noProof/>
                <w:webHidden/>
              </w:rPr>
              <w:t>1</w:t>
            </w:r>
            <w:r w:rsidR="00391A29">
              <w:rPr>
                <w:noProof/>
                <w:webHidden/>
              </w:rPr>
              <w:fldChar w:fldCharType="end"/>
            </w:r>
          </w:hyperlink>
        </w:p>
        <w:p w14:paraId="653904A1" w14:textId="77777777" w:rsidR="00391A29" w:rsidRDefault="00E90C68">
          <w:pPr>
            <w:pStyle w:val="TOC2"/>
            <w:rPr>
              <w:rFonts w:eastAsiaTheme="minorEastAsia"/>
              <w:noProof/>
              <w:lang w:eastAsia="zh-CN"/>
            </w:rPr>
          </w:pPr>
          <w:hyperlink w:anchor="_Toc458102508" w:history="1">
            <w:r w:rsidR="00391A29" w:rsidRPr="002A6FD1">
              <w:rPr>
                <w:rStyle w:val="Hyperlink"/>
                <w:noProof/>
              </w:rPr>
              <w:t>1.1</w:t>
            </w:r>
            <w:r w:rsidR="00391A29">
              <w:rPr>
                <w:rFonts w:eastAsiaTheme="minorEastAsia"/>
                <w:noProof/>
                <w:lang w:eastAsia="zh-CN"/>
              </w:rPr>
              <w:tab/>
            </w:r>
            <w:r w:rsidR="00391A29" w:rsidRPr="002A6FD1">
              <w:rPr>
                <w:rStyle w:val="Hyperlink"/>
                <w:noProof/>
              </w:rPr>
              <w:t>Introduction</w:t>
            </w:r>
            <w:r w:rsidR="00391A29">
              <w:rPr>
                <w:noProof/>
                <w:webHidden/>
              </w:rPr>
              <w:tab/>
            </w:r>
            <w:r w:rsidR="00391A29">
              <w:rPr>
                <w:noProof/>
                <w:webHidden/>
              </w:rPr>
              <w:fldChar w:fldCharType="begin"/>
            </w:r>
            <w:r w:rsidR="00391A29">
              <w:rPr>
                <w:noProof/>
                <w:webHidden/>
              </w:rPr>
              <w:instrText xml:space="preserve"> PAGEREF _Toc458102508 \h </w:instrText>
            </w:r>
            <w:r w:rsidR="00391A29">
              <w:rPr>
                <w:noProof/>
                <w:webHidden/>
              </w:rPr>
            </w:r>
            <w:r w:rsidR="00391A29">
              <w:rPr>
                <w:noProof/>
                <w:webHidden/>
              </w:rPr>
              <w:fldChar w:fldCharType="separate"/>
            </w:r>
            <w:r w:rsidR="00391A29">
              <w:rPr>
                <w:noProof/>
                <w:webHidden/>
              </w:rPr>
              <w:t>1</w:t>
            </w:r>
            <w:r w:rsidR="00391A29">
              <w:rPr>
                <w:noProof/>
                <w:webHidden/>
              </w:rPr>
              <w:fldChar w:fldCharType="end"/>
            </w:r>
          </w:hyperlink>
        </w:p>
        <w:p w14:paraId="5773803C" w14:textId="77777777" w:rsidR="00391A29" w:rsidRDefault="00E90C68">
          <w:pPr>
            <w:pStyle w:val="TOC3"/>
            <w:rPr>
              <w:rFonts w:eastAsiaTheme="minorEastAsia"/>
              <w:noProof/>
              <w:lang w:eastAsia="zh-CN"/>
            </w:rPr>
          </w:pPr>
          <w:hyperlink w:anchor="_Toc458102509" w:history="1">
            <w:r w:rsidR="00391A29" w:rsidRPr="002A6FD1">
              <w:rPr>
                <w:rStyle w:val="Hyperlink"/>
                <w:noProof/>
              </w:rPr>
              <w:t>1.1.1</w:t>
            </w:r>
            <w:r w:rsidR="00391A29">
              <w:rPr>
                <w:rFonts w:eastAsiaTheme="minorEastAsia"/>
                <w:noProof/>
                <w:lang w:eastAsia="zh-CN"/>
              </w:rPr>
              <w:tab/>
            </w:r>
            <w:r w:rsidR="00391A29" w:rsidRPr="002A6FD1">
              <w:rPr>
                <w:rStyle w:val="Hyperlink"/>
                <w:noProof/>
              </w:rPr>
              <w:t>Unicast VOQ</w:t>
            </w:r>
            <w:r w:rsidR="00391A29">
              <w:rPr>
                <w:noProof/>
                <w:webHidden/>
              </w:rPr>
              <w:tab/>
            </w:r>
            <w:r w:rsidR="00391A29">
              <w:rPr>
                <w:noProof/>
                <w:webHidden/>
              </w:rPr>
              <w:fldChar w:fldCharType="begin"/>
            </w:r>
            <w:r w:rsidR="00391A29">
              <w:rPr>
                <w:noProof/>
                <w:webHidden/>
              </w:rPr>
              <w:instrText xml:space="preserve"> PAGEREF _Toc458102509 \h </w:instrText>
            </w:r>
            <w:r w:rsidR="00391A29">
              <w:rPr>
                <w:noProof/>
                <w:webHidden/>
              </w:rPr>
            </w:r>
            <w:r w:rsidR="00391A29">
              <w:rPr>
                <w:noProof/>
                <w:webHidden/>
              </w:rPr>
              <w:fldChar w:fldCharType="separate"/>
            </w:r>
            <w:r w:rsidR="00391A29">
              <w:rPr>
                <w:noProof/>
                <w:webHidden/>
              </w:rPr>
              <w:t>1</w:t>
            </w:r>
            <w:r w:rsidR="00391A29">
              <w:rPr>
                <w:noProof/>
                <w:webHidden/>
              </w:rPr>
              <w:fldChar w:fldCharType="end"/>
            </w:r>
          </w:hyperlink>
        </w:p>
        <w:p w14:paraId="050B5F48" w14:textId="77777777" w:rsidR="00391A29" w:rsidRDefault="00E90C68">
          <w:pPr>
            <w:pStyle w:val="TOC3"/>
            <w:rPr>
              <w:rFonts w:eastAsiaTheme="minorEastAsia"/>
              <w:noProof/>
              <w:lang w:eastAsia="zh-CN"/>
            </w:rPr>
          </w:pPr>
          <w:hyperlink w:anchor="_Toc458102510" w:history="1">
            <w:r w:rsidR="00391A29" w:rsidRPr="002A6FD1">
              <w:rPr>
                <w:rStyle w:val="Hyperlink"/>
                <w:noProof/>
              </w:rPr>
              <w:t>1.1.2</w:t>
            </w:r>
            <w:r w:rsidR="00391A29">
              <w:rPr>
                <w:rFonts w:eastAsiaTheme="minorEastAsia"/>
                <w:noProof/>
                <w:lang w:eastAsia="zh-CN"/>
              </w:rPr>
              <w:tab/>
            </w:r>
            <w:r w:rsidR="00391A29" w:rsidRPr="002A6FD1">
              <w:rPr>
                <w:rStyle w:val="Hyperlink"/>
                <w:noProof/>
              </w:rPr>
              <w:t>Multicast VOQ</w:t>
            </w:r>
            <w:r w:rsidR="00391A29">
              <w:rPr>
                <w:noProof/>
                <w:webHidden/>
              </w:rPr>
              <w:tab/>
            </w:r>
            <w:r w:rsidR="00391A29">
              <w:rPr>
                <w:noProof/>
                <w:webHidden/>
              </w:rPr>
              <w:fldChar w:fldCharType="begin"/>
            </w:r>
            <w:r w:rsidR="00391A29">
              <w:rPr>
                <w:noProof/>
                <w:webHidden/>
              </w:rPr>
              <w:instrText xml:space="preserve"> PAGEREF _Toc458102510 \h </w:instrText>
            </w:r>
            <w:r w:rsidR="00391A29">
              <w:rPr>
                <w:noProof/>
                <w:webHidden/>
              </w:rPr>
            </w:r>
            <w:r w:rsidR="00391A29">
              <w:rPr>
                <w:noProof/>
                <w:webHidden/>
              </w:rPr>
              <w:fldChar w:fldCharType="separate"/>
            </w:r>
            <w:r w:rsidR="00391A29">
              <w:rPr>
                <w:noProof/>
                <w:webHidden/>
              </w:rPr>
              <w:t>2</w:t>
            </w:r>
            <w:r w:rsidR="00391A29">
              <w:rPr>
                <w:noProof/>
                <w:webHidden/>
              </w:rPr>
              <w:fldChar w:fldCharType="end"/>
            </w:r>
          </w:hyperlink>
        </w:p>
        <w:p w14:paraId="20530CB3" w14:textId="77777777" w:rsidR="00391A29" w:rsidRDefault="00E90C68">
          <w:pPr>
            <w:pStyle w:val="TOC1"/>
            <w:tabs>
              <w:tab w:val="left" w:pos="440"/>
              <w:tab w:val="right" w:leader="dot" w:pos="9350"/>
            </w:tabs>
            <w:rPr>
              <w:rFonts w:eastAsiaTheme="minorEastAsia"/>
              <w:noProof/>
              <w:lang w:eastAsia="zh-CN"/>
            </w:rPr>
          </w:pPr>
          <w:hyperlink w:anchor="_Toc458102511" w:history="1">
            <w:r w:rsidR="00391A29" w:rsidRPr="002A6FD1">
              <w:rPr>
                <w:rStyle w:val="Hyperlink"/>
                <w:noProof/>
              </w:rPr>
              <w:t>2</w:t>
            </w:r>
            <w:r w:rsidR="00391A29">
              <w:rPr>
                <w:rFonts w:eastAsiaTheme="minorEastAsia"/>
                <w:noProof/>
                <w:lang w:eastAsia="zh-CN"/>
              </w:rPr>
              <w:tab/>
            </w:r>
            <w:r w:rsidR="00391A29" w:rsidRPr="002A6FD1">
              <w:rPr>
                <w:rStyle w:val="Hyperlink"/>
                <w:noProof/>
              </w:rPr>
              <w:t>Specification</w:t>
            </w:r>
            <w:r w:rsidR="00391A29">
              <w:rPr>
                <w:noProof/>
                <w:webHidden/>
              </w:rPr>
              <w:tab/>
            </w:r>
            <w:r w:rsidR="00391A29">
              <w:rPr>
                <w:noProof/>
                <w:webHidden/>
              </w:rPr>
              <w:fldChar w:fldCharType="begin"/>
            </w:r>
            <w:r w:rsidR="00391A29">
              <w:rPr>
                <w:noProof/>
                <w:webHidden/>
              </w:rPr>
              <w:instrText xml:space="preserve"> PAGEREF _Toc458102511 \h </w:instrText>
            </w:r>
            <w:r w:rsidR="00391A29">
              <w:rPr>
                <w:noProof/>
                <w:webHidden/>
              </w:rPr>
            </w:r>
            <w:r w:rsidR="00391A29">
              <w:rPr>
                <w:noProof/>
                <w:webHidden/>
              </w:rPr>
              <w:fldChar w:fldCharType="separate"/>
            </w:r>
            <w:r w:rsidR="00391A29">
              <w:rPr>
                <w:noProof/>
                <w:webHidden/>
              </w:rPr>
              <w:t>3</w:t>
            </w:r>
            <w:r w:rsidR="00391A29">
              <w:rPr>
                <w:noProof/>
                <w:webHidden/>
              </w:rPr>
              <w:fldChar w:fldCharType="end"/>
            </w:r>
          </w:hyperlink>
        </w:p>
        <w:p w14:paraId="2D1AE3B4" w14:textId="77777777" w:rsidR="00391A29" w:rsidRDefault="00E90C68">
          <w:pPr>
            <w:pStyle w:val="TOC2"/>
            <w:rPr>
              <w:rFonts w:eastAsiaTheme="minorEastAsia"/>
              <w:noProof/>
              <w:lang w:eastAsia="zh-CN"/>
            </w:rPr>
          </w:pPr>
          <w:hyperlink w:anchor="_Toc458102512" w:history="1">
            <w:r w:rsidR="00391A29" w:rsidRPr="002A6FD1">
              <w:rPr>
                <w:rStyle w:val="Hyperlink"/>
                <w:noProof/>
              </w:rPr>
              <w:t>2.1</w:t>
            </w:r>
            <w:r w:rsidR="00391A29">
              <w:rPr>
                <w:rFonts w:eastAsiaTheme="minorEastAsia"/>
                <w:noProof/>
                <w:lang w:eastAsia="zh-CN"/>
              </w:rPr>
              <w:tab/>
            </w:r>
            <w:r w:rsidR="00391A29" w:rsidRPr="002A6FD1">
              <w:rPr>
                <w:rStyle w:val="Hyperlink"/>
                <w:noProof/>
              </w:rPr>
              <w:t>Changes to saiqueue.h</w:t>
            </w:r>
            <w:r w:rsidR="00391A29">
              <w:rPr>
                <w:noProof/>
                <w:webHidden/>
              </w:rPr>
              <w:tab/>
            </w:r>
            <w:r w:rsidR="00391A29">
              <w:rPr>
                <w:noProof/>
                <w:webHidden/>
              </w:rPr>
              <w:fldChar w:fldCharType="begin"/>
            </w:r>
            <w:r w:rsidR="00391A29">
              <w:rPr>
                <w:noProof/>
                <w:webHidden/>
              </w:rPr>
              <w:instrText xml:space="preserve"> PAGEREF _Toc458102512 \h </w:instrText>
            </w:r>
            <w:r w:rsidR="00391A29">
              <w:rPr>
                <w:noProof/>
                <w:webHidden/>
              </w:rPr>
            </w:r>
            <w:r w:rsidR="00391A29">
              <w:rPr>
                <w:noProof/>
                <w:webHidden/>
              </w:rPr>
              <w:fldChar w:fldCharType="separate"/>
            </w:r>
            <w:r w:rsidR="00391A29">
              <w:rPr>
                <w:noProof/>
                <w:webHidden/>
              </w:rPr>
              <w:t>3</w:t>
            </w:r>
            <w:r w:rsidR="00391A29">
              <w:rPr>
                <w:noProof/>
                <w:webHidden/>
              </w:rPr>
              <w:fldChar w:fldCharType="end"/>
            </w:r>
          </w:hyperlink>
        </w:p>
        <w:p w14:paraId="7B9E3E76" w14:textId="77777777" w:rsidR="00391A29" w:rsidRDefault="00E90C68">
          <w:pPr>
            <w:pStyle w:val="TOC2"/>
            <w:rPr>
              <w:rFonts w:eastAsiaTheme="minorEastAsia"/>
              <w:noProof/>
              <w:lang w:eastAsia="zh-CN"/>
            </w:rPr>
          </w:pPr>
          <w:hyperlink w:anchor="_Toc458102513" w:history="1">
            <w:r w:rsidR="00391A29" w:rsidRPr="002A6FD1">
              <w:rPr>
                <w:rStyle w:val="Hyperlink"/>
                <w:noProof/>
                <w:lang w:val="fr-FR"/>
              </w:rPr>
              <w:t>2.2</w:t>
            </w:r>
            <w:r w:rsidR="00391A29">
              <w:rPr>
                <w:rFonts w:eastAsiaTheme="minorEastAsia"/>
                <w:noProof/>
                <w:lang w:eastAsia="zh-CN"/>
              </w:rPr>
              <w:tab/>
            </w:r>
            <w:r w:rsidR="00391A29" w:rsidRPr="002A6FD1">
              <w:rPr>
                <w:rStyle w:val="Hyperlink"/>
                <w:noProof/>
                <w:lang w:val="fr-FR"/>
              </w:rPr>
              <w:t>Changes to saiqosmaps.h</w:t>
            </w:r>
            <w:r w:rsidR="00391A29">
              <w:rPr>
                <w:noProof/>
                <w:webHidden/>
              </w:rPr>
              <w:tab/>
            </w:r>
            <w:r w:rsidR="00391A29">
              <w:rPr>
                <w:noProof/>
                <w:webHidden/>
              </w:rPr>
              <w:fldChar w:fldCharType="begin"/>
            </w:r>
            <w:r w:rsidR="00391A29">
              <w:rPr>
                <w:noProof/>
                <w:webHidden/>
              </w:rPr>
              <w:instrText xml:space="preserve"> PAGEREF _Toc458102513 \h </w:instrText>
            </w:r>
            <w:r w:rsidR="00391A29">
              <w:rPr>
                <w:noProof/>
                <w:webHidden/>
              </w:rPr>
            </w:r>
            <w:r w:rsidR="00391A29">
              <w:rPr>
                <w:noProof/>
                <w:webHidden/>
              </w:rPr>
              <w:fldChar w:fldCharType="separate"/>
            </w:r>
            <w:r w:rsidR="00391A29">
              <w:rPr>
                <w:noProof/>
                <w:webHidden/>
              </w:rPr>
              <w:t>4</w:t>
            </w:r>
            <w:r w:rsidR="00391A29">
              <w:rPr>
                <w:noProof/>
                <w:webHidden/>
              </w:rPr>
              <w:fldChar w:fldCharType="end"/>
            </w:r>
          </w:hyperlink>
        </w:p>
        <w:p w14:paraId="00CF3F6A" w14:textId="77777777" w:rsidR="00391A29" w:rsidRDefault="00E90C68">
          <w:pPr>
            <w:pStyle w:val="TOC1"/>
            <w:tabs>
              <w:tab w:val="left" w:pos="440"/>
              <w:tab w:val="right" w:leader="dot" w:pos="9350"/>
            </w:tabs>
            <w:rPr>
              <w:rFonts w:eastAsiaTheme="minorEastAsia"/>
              <w:noProof/>
              <w:lang w:eastAsia="zh-CN"/>
            </w:rPr>
          </w:pPr>
          <w:hyperlink w:anchor="_Toc458102514" w:history="1">
            <w:r w:rsidR="00391A29" w:rsidRPr="002A6FD1">
              <w:rPr>
                <w:rStyle w:val="Hyperlink"/>
                <w:noProof/>
              </w:rPr>
              <w:t>3</w:t>
            </w:r>
            <w:r w:rsidR="00391A29">
              <w:rPr>
                <w:rFonts w:eastAsiaTheme="minorEastAsia"/>
                <w:noProof/>
                <w:lang w:eastAsia="zh-CN"/>
              </w:rPr>
              <w:tab/>
            </w:r>
            <w:r w:rsidR="00391A29" w:rsidRPr="002A6FD1">
              <w:rPr>
                <w:rStyle w:val="Hyperlink"/>
                <w:noProof/>
              </w:rPr>
              <w:t>Configuration Example</w:t>
            </w:r>
            <w:r w:rsidR="00391A29">
              <w:rPr>
                <w:noProof/>
                <w:webHidden/>
              </w:rPr>
              <w:tab/>
            </w:r>
            <w:r w:rsidR="00391A29">
              <w:rPr>
                <w:noProof/>
                <w:webHidden/>
              </w:rPr>
              <w:fldChar w:fldCharType="begin"/>
            </w:r>
            <w:r w:rsidR="00391A29">
              <w:rPr>
                <w:noProof/>
                <w:webHidden/>
              </w:rPr>
              <w:instrText xml:space="preserve"> PAGEREF _Toc458102514 \h </w:instrText>
            </w:r>
            <w:r w:rsidR="00391A29">
              <w:rPr>
                <w:noProof/>
                <w:webHidden/>
              </w:rPr>
            </w:r>
            <w:r w:rsidR="00391A29">
              <w:rPr>
                <w:noProof/>
                <w:webHidden/>
              </w:rPr>
              <w:fldChar w:fldCharType="separate"/>
            </w:r>
            <w:r w:rsidR="00391A29">
              <w:rPr>
                <w:noProof/>
                <w:webHidden/>
              </w:rPr>
              <w:t>5</w:t>
            </w:r>
            <w:r w:rsidR="00391A29">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58102506"/>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51318873" w:rsidR="002A0D5C" w:rsidRDefault="00B0148E" w:rsidP="00E62FBF">
            <w:pPr>
              <w:cnfStyle w:val="000000000000" w:firstRow="0" w:lastRow="0" w:firstColumn="0" w:lastColumn="0" w:oddVBand="0" w:evenVBand="0" w:oddHBand="0" w:evenHBand="0" w:firstRowFirstColumn="0" w:firstRowLastColumn="0" w:lastRowFirstColumn="0" w:lastRowLastColumn="0"/>
            </w:pPr>
            <w:r>
              <w:t>QoS extension to support VoQ (Virutal Output Queue)</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C568A38" w:rsidR="002A0D5C" w:rsidRDefault="00486904" w:rsidP="00486904">
            <w:pPr>
              <w:cnfStyle w:val="000000000000" w:firstRow="0" w:lastRow="0" w:firstColumn="0" w:lastColumn="0" w:oddVBand="0" w:evenVBand="0" w:oddHBand="0" w:evenHBand="0" w:firstRowFirstColumn="0" w:firstRowLastColumn="0" w:lastRowFirstColumn="0" w:lastRowLastColumn="0"/>
            </w:pPr>
            <w:r>
              <w:t>2</w:t>
            </w:r>
            <w:r w:rsidR="00B0148E">
              <w:t>7</w:t>
            </w:r>
            <w:r w:rsidR="00437ADB">
              <w:t xml:space="preserve"> J</w:t>
            </w:r>
            <w:r w:rsidR="00B0148E">
              <w:t>u</w:t>
            </w:r>
            <w:r>
              <w:t>ly</w:t>
            </w:r>
            <w:r w:rsidR="00437ADB">
              <w:t xml:space="preserve">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DDA3C93" w:rsidR="00EC4D12" w:rsidRDefault="00022FA9" w:rsidP="00C25252">
            <w:pPr>
              <w:rPr>
                <w:b w:val="0"/>
              </w:rPr>
            </w:pPr>
            <w:ins w:id="1" w:author="Sivasankar, Ravikumar" w:date="2016-08-05T15:04:00Z">
              <w:r>
                <w:rPr>
                  <w:b w:val="0"/>
                </w:rPr>
                <w:t>0.2</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7B26C1C1" w:rsidR="00BC2BF2" w:rsidRPr="00BC2BF2" w:rsidRDefault="00022FA9">
            <w:pPr>
              <w:cnfStyle w:val="000000000000" w:firstRow="0" w:lastRow="0" w:firstColumn="0" w:lastColumn="0" w:oddVBand="0" w:evenVBand="0" w:oddHBand="0" w:evenHBand="0" w:firstRowFirstColumn="0" w:firstRowLastColumn="0" w:lastRowFirstColumn="0" w:lastRowLastColumn="0"/>
              <w:pPrChange w:id="2" w:author="Sivasankar, Ravikumar" w:date="2016-08-05T15:04:00Z">
                <w:pPr>
                  <w:pStyle w:val="ListParagraph"/>
                  <w:ind w:left="360"/>
                  <w:cnfStyle w:val="000000000000" w:firstRow="0" w:lastRow="0" w:firstColumn="0" w:lastColumn="0" w:oddVBand="0" w:evenVBand="0" w:oddHBand="0" w:evenHBand="0" w:firstRowFirstColumn="0" w:firstRowLastColumn="0" w:lastRowFirstColumn="0" w:lastRowLastColumn="0"/>
                </w:pPr>
              </w:pPrChange>
            </w:pPr>
            <w:ins w:id="3" w:author="Sivasankar, Ravikumar" w:date="2016-08-05T15:04:00Z">
              <w:r>
                <w:t>Corrected the typo.</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18E3F3BD" w:rsidR="00EC4D12" w:rsidRPr="00BC2BF2" w:rsidRDefault="00022FA9" w:rsidP="00C25252">
            <w:pPr>
              <w:cnfStyle w:val="000000000000" w:firstRow="0" w:lastRow="0" w:firstColumn="0" w:lastColumn="0" w:oddVBand="0" w:evenVBand="0" w:oddHBand="0" w:evenHBand="0" w:firstRowFirstColumn="0" w:firstRowLastColumn="0" w:lastRowFirstColumn="0" w:lastRowLastColumn="0"/>
            </w:pPr>
            <w:ins w:id="4" w:author="Sivasankar, Ravikumar" w:date="2016-08-05T15:04: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0A5F6A" w:rsidR="00EC4D12" w:rsidRPr="00BC2BF2" w:rsidRDefault="00022FA9" w:rsidP="00E62FBF">
            <w:pPr>
              <w:cnfStyle w:val="000000000000" w:firstRow="0" w:lastRow="0" w:firstColumn="0" w:lastColumn="0" w:oddVBand="0" w:evenVBand="0" w:oddHBand="0" w:evenHBand="0" w:firstRowFirstColumn="0" w:firstRowLastColumn="0" w:lastRowFirstColumn="0" w:lastRowLastColumn="0"/>
            </w:pPr>
            <w:ins w:id="5" w:author="Sivasankar, Ravikumar" w:date="2016-08-05T15:04:00Z">
              <w:r>
                <w:t>05 Aug 2016</w:t>
              </w:r>
            </w:ins>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55942780" w:rsidR="004D3E48" w:rsidRPr="003078BA" w:rsidRDefault="003078BA" w:rsidP="00C25252">
            <w:pPr>
              <w:rPr>
                <w:b w:val="0"/>
                <w:rPrChange w:id="6" w:author="Sivasankar, Ravikumar" w:date="2016-08-05T15:29:00Z">
                  <w:rPr/>
                </w:rPrChange>
              </w:rPr>
            </w:pPr>
            <w:ins w:id="7" w:author="Sivasankar, Ravikumar" w:date="2016-08-05T15:28:00Z">
              <w:r w:rsidRPr="003078BA">
                <w:rPr>
                  <w:b w:val="0"/>
                  <w:rPrChange w:id="8" w:author="Sivasankar, Ravikumar" w:date="2016-08-05T15:29:00Z">
                    <w:rPr/>
                  </w:rPrChange>
                </w:rPr>
                <w:t>0.3</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0B4ACE3" w14:textId="2FBC2FBE" w:rsidR="004D3E48" w:rsidRDefault="003078BA" w:rsidP="00F66CD5">
            <w:pPr>
              <w:cnfStyle w:val="000000000000" w:firstRow="0" w:lastRow="0" w:firstColumn="0" w:lastColumn="0" w:oddVBand="0" w:evenVBand="0" w:oddHBand="0" w:evenHBand="0" w:firstRowFirstColumn="0" w:firstRowLastColumn="0" w:lastRowFirstColumn="0" w:lastRowLastColumn="0"/>
            </w:pPr>
            <w:ins w:id="9" w:author="Sivasankar, Ravikumar" w:date="2016-08-05T15:29:00Z">
              <w:r>
                <w:t>Corrected the typo.</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6180687C" w:rsidR="004D3E48" w:rsidRDefault="003078BA" w:rsidP="00C25252">
            <w:pPr>
              <w:cnfStyle w:val="000000000000" w:firstRow="0" w:lastRow="0" w:firstColumn="0" w:lastColumn="0" w:oddVBand="0" w:evenVBand="0" w:oddHBand="0" w:evenHBand="0" w:firstRowFirstColumn="0" w:firstRowLastColumn="0" w:lastRowFirstColumn="0" w:lastRowLastColumn="0"/>
            </w:pPr>
            <w:ins w:id="10" w:author="Sivasankar, Ravikumar" w:date="2016-08-05T15:29: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16353C6F" w:rsidR="004D3E48" w:rsidRDefault="003078BA" w:rsidP="00E62FBF">
            <w:pPr>
              <w:cnfStyle w:val="000000000000" w:firstRow="0" w:lastRow="0" w:firstColumn="0" w:lastColumn="0" w:oddVBand="0" w:evenVBand="0" w:oddHBand="0" w:evenHBand="0" w:firstRowFirstColumn="0" w:firstRowLastColumn="0" w:lastRowFirstColumn="0" w:lastRowLastColumn="0"/>
            </w:pPr>
            <w:ins w:id="11" w:author="Sivasankar, Ravikumar" w:date="2016-08-05T15:29:00Z">
              <w:r>
                <w:t>05 Aug 2016</w:t>
              </w:r>
            </w:ins>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2E7E08FB" w:rsidR="00A509F3" w:rsidRDefault="00A509F3"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7F1F44" w14:textId="6BEE429A" w:rsidR="00A509F3" w:rsidRDefault="00A509F3"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1DFC1CEC" w:rsidR="00A509F3" w:rsidRDefault="00A509F3"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291ECF1C" w:rsidR="00A509F3" w:rsidRDefault="00A509F3" w:rsidP="00E62FBF">
            <w:pPr>
              <w:cnfStyle w:val="000000000000" w:firstRow="0" w:lastRow="0" w:firstColumn="0" w:lastColumn="0" w:oddVBand="0" w:evenVBand="0" w:oddHBand="0" w:evenHBand="0" w:firstRowFirstColumn="0" w:firstRowLastColumn="0" w:lastRowFirstColumn="0" w:lastRowLastColumn="0"/>
            </w:pP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71EDB9BD" w:rsidR="00D07E1B" w:rsidRDefault="00D07E1B"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23FE6823" w:rsidR="00D07E1B" w:rsidRDefault="00D07E1B"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7AA4EBFE" w:rsidR="00D07E1B" w:rsidRDefault="00D07E1B"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342B428D" w:rsidR="00D07E1B" w:rsidRDefault="00D07E1B" w:rsidP="00E62FBF">
            <w:pPr>
              <w:cnfStyle w:val="000000000000" w:firstRow="0" w:lastRow="0" w:firstColumn="0" w:lastColumn="0" w:oddVBand="0" w:evenVBand="0" w:oddHBand="0" w:evenHBand="0" w:firstRowFirstColumn="0" w:firstRowLastColumn="0" w:lastRowFirstColumn="0" w:lastRowLastColumn="0"/>
            </w:pP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2" w:name="_Toc458102507"/>
      <w:r>
        <w:lastRenderedPageBreak/>
        <w:t>Overview</w:t>
      </w:r>
      <w:bookmarkEnd w:id="12"/>
    </w:p>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2AA87DD6" w:rsidR="00CD322D" w:rsidRDefault="00B0148E" w:rsidP="00BD0E97">
            <w:r>
              <w:t>VoQ</w:t>
            </w:r>
          </w:p>
        </w:tc>
        <w:tc>
          <w:tcPr>
            <w:tcW w:w="6835" w:type="dxa"/>
          </w:tcPr>
          <w:p w14:paraId="1A151E13" w14:textId="6E3E2B54" w:rsidR="00CD322D" w:rsidRDefault="00B0148E" w:rsidP="00BD0E97">
            <w:r>
              <w:t>Virtual Output Queue</w:t>
            </w:r>
          </w:p>
        </w:tc>
      </w:tr>
      <w:tr w:rsidR="00CD322D" w14:paraId="55424FB7" w14:textId="77777777" w:rsidTr="00CD322D">
        <w:tc>
          <w:tcPr>
            <w:tcW w:w="2515" w:type="dxa"/>
          </w:tcPr>
          <w:p w14:paraId="3329BA91" w14:textId="21D71FD1" w:rsidR="00CD322D" w:rsidRDefault="009158C4" w:rsidP="00BD0E97">
            <w:r>
              <w:t>HOL</w:t>
            </w:r>
          </w:p>
        </w:tc>
        <w:tc>
          <w:tcPr>
            <w:tcW w:w="6835" w:type="dxa"/>
          </w:tcPr>
          <w:p w14:paraId="62E70F49" w14:textId="20192DD6" w:rsidR="00CD322D" w:rsidRDefault="009158C4" w:rsidP="00BD0E97">
            <w:r>
              <w:t>Head of Line</w:t>
            </w:r>
          </w:p>
        </w:tc>
      </w:tr>
      <w:tr w:rsidR="00CD322D" w14:paraId="4B451039" w14:textId="77777777" w:rsidTr="00CD322D">
        <w:tc>
          <w:tcPr>
            <w:tcW w:w="2515" w:type="dxa"/>
          </w:tcPr>
          <w:p w14:paraId="6BF90468" w14:textId="0A40C30C" w:rsidR="00CD322D" w:rsidRDefault="00CD322D" w:rsidP="00BD0E97"/>
        </w:tc>
        <w:tc>
          <w:tcPr>
            <w:tcW w:w="6835" w:type="dxa"/>
          </w:tcPr>
          <w:p w14:paraId="4B2AFD52" w14:textId="467B7B94" w:rsidR="00CD322D" w:rsidRDefault="00CD322D" w:rsidP="00BD0E97"/>
        </w:tc>
      </w:tr>
    </w:tbl>
    <w:p w14:paraId="64A904F4" w14:textId="6F054C73" w:rsidR="00CD322D" w:rsidRDefault="00CD322D" w:rsidP="00BD0E97"/>
    <w:p w14:paraId="2DE57BD3" w14:textId="57CC16B5" w:rsidR="00DA1F85" w:rsidRDefault="00DA1F85" w:rsidP="00D22CD4">
      <w:pPr>
        <w:pStyle w:val="Heading2"/>
      </w:pPr>
      <w:bookmarkStart w:id="13" w:name="_Toc458102508"/>
      <w:r>
        <w:t>Introduction</w:t>
      </w:r>
      <w:bookmarkEnd w:id="13"/>
    </w:p>
    <w:p w14:paraId="070EFD77" w14:textId="651E7D18" w:rsidR="00C2431B" w:rsidRPr="00391A29" w:rsidRDefault="00C2431B" w:rsidP="00391A29">
      <w:pPr>
        <w:pStyle w:val="Heading3"/>
      </w:pPr>
      <w:bookmarkStart w:id="14" w:name="_Toc458102509"/>
      <w:r>
        <w:t>Unicast VOQ</w:t>
      </w:r>
      <w:bookmarkEnd w:id="14"/>
    </w:p>
    <w:p w14:paraId="64B371CE" w14:textId="6C4DFDD0" w:rsidR="00DA1F85" w:rsidRDefault="00C2431B" w:rsidP="00DA1F85">
      <w:pPr>
        <w:jc w:val="both"/>
      </w:pPr>
      <w:r>
        <w:t xml:space="preserve">Unicast </w:t>
      </w:r>
      <w:r w:rsidR="00DA1F85">
        <w:t xml:space="preserve">Virtual Output Queues (VOQ) are </w:t>
      </w:r>
      <w:r w:rsidR="00F53186">
        <w:t>Unicast I</w:t>
      </w:r>
      <w:r w:rsidR="00DA1F85">
        <w:t xml:space="preserve">ngress </w:t>
      </w:r>
      <w:r w:rsidR="00F53186">
        <w:t>Q</w:t>
      </w:r>
      <w:r w:rsidR="00DA1F85">
        <w:t>ueues assigned to each output port in the system. The output port refers to the global system port in the multi-npu (multi chassis) system.</w:t>
      </w:r>
    </w:p>
    <w:p w14:paraId="4E53018B" w14:textId="77777777" w:rsidR="00F559FC" w:rsidRDefault="009158C4" w:rsidP="00DA1F85">
      <w:pPr>
        <w:jc w:val="both"/>
      </w:pPr>
      <w:r>
        <w:t xml:space="preserve">In a non VoQ system, common problem that occurs is Head-Of-Line (HOL) blocking. </w:t>
      </w:r>
    </w:p>
    <w:p w14:paraId="2C6F8EFA" w14:textId="0F8026C7" w:rsidR="009158C4" w:rsidRDefault="00FE3A4C" w:rsidP="00DA1F85">
      <w:pPr>
        <w:jc w:val="both"/>
      </w:pPr>
      <w:r>
        <w:t xml:space="preserve">In </w:t>
      </w:r>
      <w:r w:rsidR="009158C4">
        <w:t xml:space="preserve">following diagram, </w:t>
      </w:r>
      <w:r>
        <w:t xml:space="preserve">consider </w:t>
      </w:r>
      <w:r w:rsidR="009158C4">
        <w:t>that Ingress Port P1 transmits traffic to Egress Port P</w:t>
      </w:r>
      <w:r w:rsidR="00C73101">
        <w:t>3</w:t>
      </w:r>
      <w:r w:rsidR="009158C4">
        <w:t xml:space="preserve"> and P</w:t>
      </w:r>
      <w:r w:rsidR="00C73101">
        <w:t>4</w:t>
      </w:r>
      <w:r w:rsidR="009158C4">
        <w:t>.</w:t>
      </w:r>
    </w:p>
    <w:p w14:paraId="27DD0271" w14:textId="0FDC1293" w:rsidR="00DA1F85" w:rsidRDefault="000829B0" w:rsidP="00BD0E97">
      <w:r>
        <w:object w:dxaOrig="8724" w:dyaOrig="6612" w14:anchorId="02B25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3pt;height:330.45pt" o:ole="">
            <v:imagedata r:id="rId23" o:title=""/>
          </v:shape>
          <o:OLEObject Type="Embed" ProgID="Visio.Drawing.15" ShapeID="_x0000_i1025" DrawAspect="Content" ObjectID="_1531916247" r:id="rId24"/>
        </w:object>
      </w:r>
    </w:p>
    <w:p w14:paraId="2B651E99" w14:textId="77777777" w:rsidR="006D2DF4" w:rsidRDefault="006D2DF4" w:rsidP="006D2DF4">
      <w:pPr>
        <w:jc w:val="both"/>
      </w:pPr>
    </w:p>
    <w:p w14:paraId="40801F07" w14:textId="06D46C73" w:rsidR="006D2DF4" w:rsidRDefault="006D2DF4" w:rsidP="006D2DF4">
      <w:pPr>
        <w:jc w:val="both"/>
      </w:pPr>
      <w:r>
        <w:t>If Egress Port P</w:t>
      </w:r>
      <w:r w:rsidR="00C73101">
        <w:t>3</w:t>
      </w:r>
      <w:r>
        <w:t xml:space="preserve"> is congested, then it sends back pressure indication to the Ingress Port P1. As a result, the traffic from Ingress Port P1 destined to Egress Port P</w:t>
      </w:r>
      <w:r w:rsidR="00C73101">
        <w:t>4</w:t>
      </w:r>
      <w:r>
        <w:t xml:space="preserve"> cannot be sent until the congestion at P</w:t>
      </w:r>
      <w:r w:rsidR="00C73101">
        <w:t>3</w:t>
      </w:r>
      <w:r>
        <w:t xml:space="preserve"> clears. </w:t>
      </w:r>
    </w:p>
    <w:p w14:paraId="622E1109" w14:textId="77777777" w:rsidR="006D2DF4" w:rsidRDefault="006D2DF4"/>
    <w:p w14:paraId="1C508114" w14:textId="77777777" w:rsidR="006D2DF4" w:rsidRDefault="006D2DF4"/>
    <w:p w14:paraId="3F7E6569" w14:textId="77777777" w:rsidR="00CD322D" w:rsidRDefault="00CD322D" w:rsidP="00BD0E97"/>
    <w:p w14:paraId="229AD862" w14:textId="2DAB92CE" w:rsidR="006D2DF4" w:rsidRDefault="006D2DF4" w:rsidP="00BD0E97">
      <w:r>
        <w:t>Virtual Output Queues eliminates the HOL Blocking as explained below.</w:t>
      </w:r>
    </w:p>
    <w:p w14:paraId="296BF53B" w14:textId="3B896B85" w:rsidR="006D2DF4" w:rsidRDefault="000C5C65" w:rsidP="00BD0E97">
      <w:r>
        <w:object w:dxaOrig="10068" w:dyaOrig="8772" w14:anchorId="6D77DF7F">
          <v:shape id="_x0000_i1026" type="#_x0000_t75" style="width:467.15pt;height:407.55pt" o:ole="">
            <v:imagedata r:id="rId25" o:title=""/>
          </v:shape>
          <o:OLEObject Type="Embed" ProgID="Visio.Drawing.15" ShapeID="_x0000_i1026" DrawAspect="Content" ObjectID="_1531916248" r:id="rId26"/>
        </w:object>
      </w:r>
    </w:p>
    <w:p w14:paraId="5774AAF0" w14:textId="378AB4A4" w:rsidR="006D2DF4" w:rsidRDefault="00415943" w:rsidP="00D22CD4">
      <w:r>
        <w:t xml:space="preserve">Consider the same scenario where the Ingress Port </w:t>
      </w:r>
      <w:r w:rsidR="00C25037">
        <w:t>P1 transmits traffic to Egress Port P3 and P4.</w:t>
      </w:r>
    </w:p>
    <w:p w14:paraId="0DE223F9" w14:textId="25F69434" w:rsidR="00C25037" w:rsidRDefault="00C25037" w:rsidP="00D22CD4">
      <w:r>
        <w:t>If Egress Port P3 is congested, then it will not affect the traffic from P1 destined to Egress Port P4, since the traffic will be queued in the VOQs dedicated to the Port P4.</w:t>
      </w:r>
    </w:p>
    <w:p w14:paraId="42197AF5" w14:textId="77777777" w:rsidR="00C2431B" w:rsidRDefault="00C2431B" w:rsidP="00D22CD4"/>
    <w:p w14:paraId="668ED68D" w14:textId="10C9DF5A" w:rsidR="00C2431B" w:rsidRDefault="00C2431B" w:rsidP="00391A29">
      <w:pPr>
        <w:pStyle w:val="Heading3"/>
      </w:pPr>
      <w:bookmarkStart w:id="15" w:name="_Toc458102510"/>
      <w:r>
        <w:t>Multicast VOQ</w:t>
      </w:r>
      <w:bookmarkEnd w:id="15"/>
    </w:p>
    <w:p w14:paraId="37E513A1" w14:textId="68897C0D" w:rsidR="00C2431B" w:rsidRDefault="00BF5117" w:rsidP="00391A29">
      <w:r>
        <w:t xml:space="preserve">Multicast VOQ queues are Ingress Multicast queues. These queues can be either global or per destination Switch </w:t>
      </w:r>
      <w:r w:rsidR="00B91367">
        <w:t>based</w:t>
      </w:r>
      <w:r>
        <w:t>, depending upon the NPU capabilities.</w:t>
      </w:r>
    </w:p>
    <w:p w14:paraId="57515386" w14:textId="6201E4AA" w:rsidR="00B91367" w:rsidRDefault="00B91367" w:rsidP="00391A29">
      <w:r>
        <w:lastRenderedPageBreak/>
        <w:t>If it is destination Switch based, then each Switch will maintain a set of Multicast queues for each destination Switch.</w:t>
      </w:r>
    </w:p>
    <w:p w14:paraId="7DAE395A" w14:textId="3647A984" w:rsidR="00B91367" w:rsidRPr="00391A29" w:rsidRDefault="00B91367" w:rsidP="00391A29">
      <w:r>
        <w:t>If it is not destination Switch based, then each Switch will maintain a set of Multicast queues globally.</w:t>
      </w:r>
    </w:p>
    <w:p w14:paraId="1E0ED9A5" w14:textId="2CA1D150" w:rsidR="00F11153" w:rsidRDefault="002022B5" w:rsidP="00F11153">
      <w:pPr>
        <w:pStyle w:val="Heading1"/>
      </w:pPr>
      <w:bookmarkStart w:id="16" w:name="_Toc458102511"/>
      <w:r>
        <w:t>Specification</w:t>
      </w:r>
      <w:bookmarkEnd w:id="16"/>
      <w:r w:rsidR="00F11153">
        <w:tab/>
      </w:r>
    </w:p>
    <w:p w14:paraId="28788037" w14:textId="553E4F2F" w:rsidR="00547C53" w:rsidRDefault="00E86E45" w:rsidP="009433EE">
      <w:pPr>
        <w:jc w:val="both"/>
      </w:pPr>
      <w:r>
        <w:t xml:space="preserve">The changes are highlighted in </w:t>
      </w:r>
      <w:r w:rsidRPr="009433EE">
        <w:rPr>
          <w:color w:val="00B0F0"/>
        </w:rPr>
        <w:t>blue</w:t>
      </w:r>
      <w:r>
        <w:t xml:space="preserve">. </w:t>
      </w:r>
    </w:p>
    <w:p w14:paraId="512D08B8" w14:textId="2388A4D2" w:rsidR="00685E6B" w:rsidRDefault="00685E6B" w:rsidP="00685E6B">
      <w:pPr>
        <w:pStyle w:val="Heading2"/>
      </w:pPr>
      <w:bookmarkStart w:id="17" w:name="_Toc458102512"/>
      <w:r>
        <w:t>Changes to sai</w:t>
      </w:r>
      <w:r w:rsidR="00665A98">
        <w:t>queue</w:t>
      </w:r>
      <w:r>
        <w:t>.h</w:t>
      </w:r>
      <w:bookmarkEnd w:id="17"/>
    </w:p>
    <w:p w14:paraId="52700557" w14:textId="77777777" w:rsidR="00665A98" w:rsidRDefault="00665A98" w:rsidP="00665A98">
      <w:pPr>
        <w:pStyle w:val="code"/>
      </w:pPr>
      <w:r>
        <w:t>/**</w:t>
      </w:r>
    </w:p>
    <w:p w14:paraId="2E89AF47" w14:textId="77777777" w:rsidR="00665A98" w:rsidRDefault="00665A98" w:rsidP="00665A98">
      <w:pPr>
        <w:pStyle w:val="code"/>
      </w:pPr>
      <w:r>
        <w:t xml:space="preserve"> * @brief Enum defining Queue types.</w:t>
      </w:r>
    </w:p>
    <w:p w14:paraId="7315F402" w14:textId="77777777" w:rsidR="00665A98" w:rsidRDefault="00665A98" w:rsidP="00665A98">
      <w:pPr>
        <w:pStyle w:val="code"/>
      </w:pPr>
      <w:r>
        <w:t xml:space="preserve"> */</w:t>
      </w:r>
    </w:p>
    <w:p w14:paraId="2C3ED9ED" w14:textId="77777777" w:rsidR="00665A98" w:rsidRDefault="00665A98" w:rsidP="00665A98">
      <w:pPr>
        <w:pStyle w:val="code"/>
      </w:pPr>
      <w:r>
        <w:t>typedef enum _sai_queue_type_t</w:t>
      </w:r>
    </w:p>
    <w:p w14:paraId="023B33D7" w14:textId="77777777" w:rsidR="00665A98" w:rsidRDefault="00665A98" w:rsidP="00665A98">
      <w:pPr>
        <w:pStyle w:val="code"/>
      </w:pPr>
      <w:r>
        <w:t>{</w:t>
      </w:r>
    </w:p>
    <w:p w14:paraId="3440714F" w14:textId="77777777" w:rsidR="00665A98" w:rsidRDefault="00665A98" w:rsidP="00665A98">
      <w:pPr>
        <w:pStyle w:val="code"/>
      </w:pPr>
      <w:r>
        <w:t xml:space="preserve">    /** H/w Queue for all types of traffic */</w:t>
      </w:r>
    </w:p>
    <w:p w14:paraId="2747B201" w14:textId="77777777" w:rsidR="00665A98" w:rsidRDefault="00665A98" w:rsidP="00665A98">
      <w:pPr>
        <w:pStyle w:val="code"/>
      </w:pPr>
      <w:r>
        <w:t xml:space="preserve">    SAI_QUEUE_TYPE_ALL = 0x00000000,</w:t>
      </w:r>
    </w:p>
    <w:p w14:paraId="048493BA" w14:textId="77777777" w:rsidR="00665A98" w:rsidRDefault="00665A98" w:rsidP="00665A98">
      <w:pPr>
        <w:pStyle w:val="code"/>
      </w:pPr>
    </w:p>
    <w:p w14:paraId="6D24055C" w14:textId="2CBD86CF" w:rsidR="00665A98" w:rsidRPr="00D22CD4" w:rsidRDefault="00665A98" w:rsidP="00665A98">
      <w:pPr>
        <w:pStyle w:val="code"/>
      </w:pPr>
      <w:r w:rsidRPr="00D22CD4">
        <w:t xml:space="preserve">    /** H/w </w:t>
      </w:r>
      <w:r w:rsidR="00E61791" w:rsidRPr="00D22CD4">
        <w:rPr>
          <w:color w:val="00B0F0"/>
        </w:rPr>
        <w:t>Egress</w:t>
      </w:r>
      <w:r w:rsidR="00E61791" w:rsidRPr="00D22CD4">
        <w:t xml:space="preserve"> </w:t>
      </w:r>
      <w:r w:rsidRPr="00D22CD4">
        <w:t>Unicast Queue */</w:t>
      </w:r>
    </w:p>
    <w:p w14:paraId="19EE7C81" w14:textId="77777777" w:rsidR="00665A98" w:rsidRPr="00D22CD4" w:rsidRDefault="00665A98" w:rsidP="00665A98">
      <w:pPr>
        <w:pStyle w:val="code"/>
      </w:pPr>
      <w:r w:rsidRPr="00D22CD4">
        <w:t xml:space="preserve">    SAI_QUEUE_TYPE_UNICAST = 0x00000001,</w:t>
      </w:r>
    </w:p>
    <w:p w14:paraId="6D2B31DC" w14:textId="77777777" w:rsidR="00665A98" w:rsidRPr="00D22CD4" w:rsidRDefault="00665A98" w:rsidP="00665A98">
      <w:pPr>
        <w:pStyle w:val="code"/>
      </w:pPr>
    </w:p>
    <w:p w14:paraId="2D24AC53" w14:textId="5A69A3B0" w:rsidR="00665A98" w:rsidRDefault="00665A98" w:rsidP="00665A98">
      <w:pPr>
        <w:pStyle w:val="code"/>
      </w:pPr>
      <w:r w:rsidRPr="008F5224">
        <w:t xml:space="preserve">    </w:t>
      </w:r>
      <w:r>
        <w:t xml:space="preserve">/** H/w Multicast </w:t>
      </w:r>
      <w:r w:rsidR="00E61791" w:rsidRPr="008F5224">
        <w:rPr>
          <w:color w:val="00B0F0"/>
        </w:rPr>
        <w:t>Egress</w:t>
      </w:r>
      <w:r w:rsidR="00E61791">
        <w:t xml:space="preserve"> </w:t>
      </w:r>
      <w:r>
        <w:t>(Broadcast, Unknown unicast, Multicast) Queue */</w:t>
      </w:r>
    </w:p>
    <w:p w14:paraId="72F3B91A" w14:textId="77777777" w:rsidR="00665A98" w:rsidRDefault="00665A98" w:rsidP="00665A98">
      <w:pPr>
        <w:pStyle w:val="code"/>
      </w:pPr>
      <w:r>
        <w:t xml:space="preserve">    SAI_QUEUE_TYPE_MULTICAST = 0x00000002,</w:t>
      </w:r>
    </w:p>
    <w:p w14:paraId="0B110931" w14:textId="77777777" w:rsidR="00665A98" w:rsidRDefault="00665A98" w:rsidP="00665A98">
      <w:pPr>
        <w:pStyle w:val="code"/>
      </w:pPr>
    </w:p>
    <w:p w14:paraId="447D0D98" w14:textId="7EF5436A" w:rsidR="00E61791" w:rsidRPr="008F5224" w:rsidRDefault="00E61791" w:rsidP="00E61791">
      <w:pPr>
        <w:pStyle w:val="code"/>
        <w:rPr>
          <w:color w:val="00B0F0"/>
        </w:rPr>
      </w:pPr>
      <w:r w:rsidRPr="00D22CD4">
        <w:rPr>
          <w:color w:val="00B0F0"/>
        </w:rPr>
        <w:t xml:space="preserve">    /** H/w Virtual Output Queue (VoQ). </w:t>
      </w:r>
      <w:r w:rsidRPr="008F5224">
        <w:rPr>
          <w:color w:val="00B0F0"/>
        </w:rPr>
        <w:t>This queue is ingress unicast queue */</w:t>
      </w:r>
    </w:p>
    <w:p w14:paraId="0C7F6620" w14:textId="2816AF74" w:rsidR="00E61791" w:rsidRPr="008C3FF2" w:rsidRDefault="00E61791" w:rsidP="00E61791">
      <w:pPr>
        <w:pStyle w:val="code"/>
        <w:rPr>
          <w:color w:val="00B0F0"/>
        </w:rPr>
      </w:pPr>
      <w:r w:rsidRPr="008C3FF2">
        <w:rPr>
          <w:color w:val="00B0F0"/>
        </w:rPr>
        <w:t xml:space="preserve">    SAI_QUEUE_TYPE_</w:t>
      </w:r>
      <w:r w:rsidR="00954621" w:rsidRPr="008C3FF2">
        <w:rPr>
          <w:color w:val="00B0F0"/>
        </w:rPr>
        <w:t>UNICAST</w:t>
      </w:r>
      <w:r w:rsidR="00D0288C" w:rsidRPr="008C3FF2">
        <w:rPr>
          <w:color w:val="00B0F0"/>
        </w:rPr>
        <w:t>_VOQ</w:t>
      </w:r>
      <w:r w:rsidRPr="008C3FF2">
        <w:rPr>
          <w:color w:val="00B0F0"/>
        </w:rPr>
        <w:t xml:space="preserve"> = 0x00000003,</w:t>
      </w:r>
    </w:p>
    <w:p w14:paraId="2AEC40C2" w14:textId="77777777" w:rsidR="00E61791" w:rsidRDefault="00E61791" w:rsidP="00665A98">
      <w:pPr>
        <w:pStyle w:val="code"/>
      </w:pPr>
    </w:p>
    <w:p w14:paraId="46B8A60E" w14:textId="65DC6D5A" w:rsidR="008F489C" w:rsidRPr="00391A29" w:rsidRDefault="008F489C" w:rsidP="008F489C">
      <w:pPr>
        <w:pStyle w:val="code"/>
        <w:rPr>
          <w:color w:val="00B0F0"/>
        </w:rPr>
      </w:pPr>
      <w:r w:rsidRPr="00391A29">
        <w:rPr>
          <w:color w:val="00B0F0"/>
        </w:rPr>
        <w:t xml:space="preserve">    /** H/w Ingress Multicast Queue. */</w:t>
      </w:r>
    </w:p>
    <w:p w14:paraId="34C73C21" w14:textId="494B03B6" w:rsidR="008F489C" w:rsidRPr="00022FA9" w:rsidRDefault="008F489C" w:rsidP="008F489C">
      <w:pPr>
        <w:pStyle w:val="code"/>
        <w:rPr>
          <w:color w:val="00B0F0"/>
        </w:rPr>
      </w:pPr>
      <w:r w:rsidRPr="00022FA9">
        <w:rPr>
          <w:color w:val="00B0F0"/>
        </w:rPr>
        <w:t xml:space="preserve">    SAI_QUEUE_TYPE_</w:t>
      </w:r>
      <w:ins w:id="18" w:author="Sivasankar, Ravikumar" w:date="2016-08-05T15:03:00Z">
        <w:r w:rsidR="00022FA9">
          <w:rPr>
            <w:color w:val="00B0F0"/>
          </w:rPr>
          <w:t>MULTICAST</w:t>
        </w:r>
      </w:ins>
      <w:del w:id="19" w:author="Sivasankar, Ravikumar" w:date="2016-08-05T15:03:00Z">
        <w:r w:rsidRPr="00022FA9" w:rsidDel="00022FA9">
          <w:rPr>
            <w:color w:val="00B0F0"/>
          </w:rPr>
          <w:delText>INGRESS</w:delText>
        </w:r>
      </w:del>
      <w:r w:rsidRPr="00022FA9">
        <w:rPr>
          <w:color w:val="00B0F0"/>
        </w:rPr>
        <w:t>_</w:t>
      </w:r>
      <w:r w:rsidR="00C2431B" w:rsidRPr="00022FA9">
        <w:rPr>
          <w:color w:val="00B0F0"/>
        </w:rPr>
        <w:t>VOQ</w:t>
      </w:r>
      <w:r w:rsidR="009C4C5E" w:rsidRPr="00022FA9">
        <w:rPr>
          <w:color w:val="00B0F0"/>
        </w:rPr>
        <w:t xml:space="preserve"> = 0x00000004</w:t>
      </w:r>
      <w:r w:rsidRPr="00022FA9">
        <w:rPr>
          <w:color w:val="00B0F0"/>
        </w:rPr>
        <w:t>,</w:t>
      </w:r>
    </w:p>
    <w:p w14:paraId="5A5A9E0C" w14:textId="77777777" w:rsidR="008F489C" w:rsidRPr="00022FA9" w:rsidRDefault="008F489C" w:rsidP="008F489C">
      <w:pPr>
        <w:pStyle w:val="code"/>
      </w:pPr>
    </w:p>
    <w:p w14:paraId="279A6243" w14:textId="77777777" w:rsidR="00665A98" w:rsidRDefault="00665A98" w:rsidP="00665A98">
      <w:pPr>
        <w:pStyle w:val="code"/>
      </w:pPr>
      <w:r w:rsidRPr="00022FA9">
        <w:t xml:space="preserve">    </w:t>
      </w:r>
      <w:r>
        <w:t>/* -- */</w:t>
      </w:r>
    </w:p>
    <w:p w14:paraId="68B8666D" w14:textId="77777777" w:rsidR="00665A98" w:rsidRDefault="00665A98" w:rsidP="00665A98">
      <w:pPr>
        <w:pStyle w:val="code"/>
      </w:pPr>
      <w:r>
        <w:t xml:space="preserve">    /* Custom range base value */</w:t>
      </w:r>
    </w:p>
    <w:p w14:paraId="053E4562" w14:textId="77777777" w:rsidR="00665A98" w:rsidRDefault="00665A98" w:rsidP="00665A98">
      <w:pPr>
        <w:pStyle w:val="code"/>
      </w:pPr>
      <w:r>
        <w:t xml:space="preserve">    SAI_QUEUE_TYPE_CUSTOM_RANGE_BASE = 0x10000000</w:t>
      </w:r>
    </w:p>
    <w:p w14:paraId="40F875A7" w14:textId="77777777" w:rsidR="00665A98" w:rsidRDefault="00665A98" w:rsidP="00665A98">
      <w:pPr>
        <w:pStyle w:val="code"/>
      </w:pPr>
    </w:p>
    <w:p w14:paraId="16C65239" w14:textId="77777777" w:rsidR="00665A98" w:rsidRDefault="00665A98" w:rsidP="00665A98">
      <w:pPr>
        <w:pStyle w:val="code"/>
      </w:pPr>
      <w:r>
        <w:t>} sai_queue_type_t;</w:t>
      </w:r>
    </w:p>
    <w:p w14:paraId="22282EEC" w14:textId="77777777" w:rsidR="00E61791" w:rsidRDefault="00E61791" w:rsidP="00665A98">
      <w:pPr>
        <w:pStyle w:val="code"/>
      </w:pPr>
    </w:p>
    <w:p w14:paraId="076381AB" w14:textId="77777777" w:rsidR="00E61791" w:rsidRDefault="00E61791" w:rsidP="00665A98">
      <w:pPr>
        <w:pStyle w:val="code"/>
      </w:pPr>
    </w:p>
    <w:p w14:paraId="379F34C5" w14:textId="77777777" w:rsidR="00E61791" w:rsidRDefault="00E61791" w:rsidP="00E61791">
      <w:pPr>
        <w:pStyle w:val="code"/>
      </w:pPr>
      <w:r>
        <w:t>typedef enum _sai_queue_attr_t</w:t>
      </w:r>
    </w:p>
    <w:p w14:paraId="71B83C0F" w14:textId="77777777" w:rsidR="00E61791" w:rsidRDefault="00E61791" w:rsidP="00E61791">
      <w:pPr>
        <w:pStyle w:val="code"/>
      </w:pPr>
      <w:r>
        <w:t>{</w:t>
      </w:r>
    </w:p>
    <w:p w14:paraId="43E50B21" w14:textId="77777777" w:rsidR="00E61791" w:rsidRDefault="00E61791" w:rsidP="00E61791">
      <w:pPr>
        <w:pStyle w:val="code"/>
      </w:pPr>
      <w:r>
        <w:t xml:space="preserve">    /** READ-ONLY */</w:t>
      </w:r>
    </w:p>
    <w:p w14:paraId="44E8B83F" w14:textId="645BBA56" w:rsidR="00E61791" w:rsidRPr="008C3FF2" w:rsidRDefault="00E61791" w:rsidP="00E61791">
      <w:pPr>
        <w:pStyle w:val="code"/>
      </w:pPr>
      <w:r w:rsidRPr="008C3FF2">
        <w:t xml:space="preserve">    /** Queue type [sai_queue_type_t]</w:t>
      </w:r>
    </w:p>
    <w:p w14:paraId="28A8874F" w14:textId="125B56F6" w:rsidR="00E61791" w:rsidRPr="008C3FF2" w:rsidRDefault="00E61791" w:rsidP="00E61791">
      <w:pPr>
        <w:pStyle w:val="code"/>
      </w:pPr>
      <w:r w:rsidRPr="008C3FF2">
        <w:t xml:space="preserve">     * (CREATE_ONLY|MANDATORY_ON_CREATE|KEY) */</w:t>
      </w:r>
    </w:p>
    <w:p w14:paraId="2EF118C3" w14:textId="77777777" w:rsidR="00E61791" w:rsidRPr="00022FA9" w:rsidRDefault="00E61791" w:rsidP="00E61791">
      <w:pPr>
        <w:pStyle w:val="code"/>
        <w:rPr>
          <w:lang w:val="fr-FR"/>
        </w:rPr>
      </w:pPr>
      <w:r w:rsidRPr="008C3FF2">
        <w:t xml:space="preserve">    </w:t>
      </w:r>
      <w:r w:rsidRPr="00022FA9">
        <w:rPr>
          <w:lang w:val="fr-FR"/>
        </w:rPr>
        <w:t>SAI_QUEUE_ATTR_TYPE = 0x00000000,</w:t>
      </w:r>
    </w:p>
    <w:p w14:paraId="724FBC71" w14:textId="77777777" w:rsidR="00E61791" w:rsidRPr="00022FA9" w:rsidRDefault="00E61791" w:rsidP="00E61791">
      <w:pPr>
        <w:pStyle w:val="code"/>
        <w:rPr>
          <w:lang w:val="fr-FR"/>
        </w:rPr>
      </w:pPr>
    </w:p>
    <w:p w14:paraId="364F03F0" w14:textId="4BE760D3" w:rsidR="00D3336E" w:rsidRPr="00022FA9" w:rsidRDefault="00D3336E" w:rsidP="00E61791">
      <w:pPr>
        <w:pStyle w:val="code"/>
        <w:rPr>
          <w:lang w:val="fr-FR"/>
        </w:rPr>
      </w:pPr>
      <w:r w:rsidRPr="00022FA9">
        <w:rPr>
          <w:lang w:val="fr-FR"/>
        </w:rPr>
        <w:t xml:space="preserve">    /* Queue index [sai_uint8_t]</w:t>
      </w:r>
    </w:p>
    <w:p w14:paraId="067A6250" w14:textId="38FE532F" w:rsidR="00D3336E" w:rsidRPr="008C3FF2" w:rsidRDefault="00D3336E" w:rsidP="00E61791">
      <w:pPr>
        <w:pStyle w:val="code"/>
      </w:pPr>
      <w:r w:rsidRPr="00022FA9">
        <w:rPr>
          <w:lang w:val="fr-FR"/>
        </w:rPr>
        <w:t xml:space="preserve">     </w:t>
      </w:r>
      <w:r w:rsidRPr="008C3FF2">
        <w:t>* (CREATE_ONLY|MANDATORY_ON_CREATE|KEY) */</w:t>
      </w:r>
    </w:p>
    <w:p w14:paraId="0FC9FCA2" w14:textId="667C93D4" w:rsidR="00D3336E" w:rsidRPr="00022FA9" w:rsidRDefault="00D3336E" w:rsidP="00E61791">
      <w:pPr>
        <w:pStyle w:val="code"/>
        <w:rPr>
          <w:lang w:val="fr-FR"/>
        </w:rPr>
      </w:pPr>
      <w:r w:rsidRPr="008C3FF2">
        <w:t xml:space="preserve">     </w:t>
      </w:r>
      <w:r w:rsidRPr="00022FA9">
        <w:rPr>
          <w:lang w:val="fr-FR"/>
        </w:rPr>
        <w:t>SAI_QUEUE_ATTR_INDEX,</w:t>
      </w:r>
    </w:p>
    <w:p w14:paraId="1166D0CC" w14:textId="77777777" w:rsidR="008F489C" w:rsidRPr="00022FA9" w:rsidRDefault="008F489C" w:rsidP="008F489C">
      <w:pPr>
        <w:pStyle w:val="code"/>
        <w:rPr>
          <w:color w:val="00B0F0"/>
          <w:lang w:val="fr-FR"/>
        </w:rPr>
      </w:pPr>
    </w:p>
    <w:p w14:paraId="70B657A0" w14:textId="77777777" w:rsidR="008F489C" w:rsidRPr="00022FA9" w:rsidRDefault="008F489C" w:rsidP="008F489C">
      <w:pPr>
        <w:pStyle w:val="code"/>
        <w:rPr>
          <w:color w:val="00B0F0"/>
          <w:lang w:val="fr-FR"/>
        </w:rPr>
      </w:pPr>
      <w:r w:rsidRPr="00022FA9">
        <w:rPr>
          <w:color w:val="00B0F0"/>
          <w:lang w:val="fr-FR"/>
        </w:rPr>
        <w:t xml:space="preserve">    /* Queue attachment point [sai_object_id_t].</w:t>
      </w:r>
    </w:p>
    <w:p w14:paraId="6DEB8248" w14:textId="6540D4A7" w:rsidR="008F489C" w:rsidRPr="00391A29" w:rsidRDefault="008F489C" w:rsidP="008F489C">
      <w:pPr>
        <w:pStyle w:val="code"/>
        <w:rPr>
          <w:color w:val="00B0F0"/>
        </w:rPr>
      </w:pPr>
      <w:r w:rsidRPr="00022FA9">
        <w:rPr>
          <w:color w:val="00B0F0"/>
          <w:lang w:val="fr-FR"/>
        </w:rPr>
        <w:t xml:space="preserve">     </w:t>
      </w:r>
      <w:r w:rsidRPr="00391A29">
        <w:rPr>
          <w:color w:val="00B0F0"/>
        </w:rPr>
        <w:t>* (CREATE_ONLY|MANDATORY_ON_CREATE|KEY)</w:t>
      </w:r>
    </w:p>
    <w:p w14:paraId="5C791167" w14:textId="7821E8FF" w:rsidR="009C4C5E" w:rsidRPr="00391A29" w:rsidRDefault="008F489C" w:rsidP="00391A29">
      <w:pPr>
        <w:pStyle w:val="code"/>
        <w:rPr>
          <w:color w:val="00B0F0"/>
        </w:rPr>
      </w:pPr>
      <w:r w:rsidRPr="00391A29">
        <w:rPr>
          <w:color w:val="00B0F0"/>
        </w:rPr>
        <w:t xml:space="preserve">     * </w:t>
      </w:r>
      <w:r w:rsidR="009C4C5E" w:rsidRPr="00391A29">
        <w:rPr>
          <w:color w:val="00B0F0"/>
        </w:rPr>
        <w:t>Th</w:t>
      </w:r>
      <w:r w:rsidR="00A00CE1" w:rsidRPr="00391A29">
        <w:rPr>
          <w:color w:val="00B0F0"/>
        </w:rPr>
        <w:t>e</w:t>
      </w:r>
      <w:r w:rsidR="009C4C5E" w:rsidRPr="00391A29">
        <w:rPr>
          <w:color w:val="00B0F0"/>
        </w:rPr>
        <w:t xml:space="preserve"> object the Queue is attached to. It </w:t>
      </w:r>
      <w:r w:rsidR="00495DB0">
        <w:rPr>
          <w:color w:val="00B0F0"/>
        </w:rPr>
        <w:t>should</w:t>
      </w:r>
      <w:r w:rsidR="009C4C5E" w:rsidRPr="00391A29">
        <w:rPr>
          <w:color w:val="00B0F0"/>
        </w:rPr>
        <w:t xml:space="preserve"> be</w:t>
      </w:r>
      <w:r w:rsidR="00495DB0">
        <w:rPr>
          <w:color w:val="00B0F0"/>
        </w:rPr>
        <w:t xml:space="preserve"> </w:t>
      </w:r>
      <w:r w:rsidR="009C4C5E" w:rsidRPr="00391A29">
        <w:rPr>
          <w:color w:val="00B0F0"/>
        </w:rPr>
        <w:t xml:space="preserve">one of </w:t>
      </w:r>
    </w:p>
    <w:p w14:paraId="4AC1B449" w14:textId="54222B90" w:rsidR="009C4C5E" w:rsidRPr="00391A29" w:rsidRDefault="009C4C5E" w:rsidP="00391A29">
      <w:pPr>
        <w:pStyle w:val="code"/>
        <w:rPr>
          <w:color w:val="00B0F0"/>
        </w:rPr>
      </w:pPr>
      <w:r w:rsidRPr="00391A29">
        <w:rPr>
          <w:color w:val="00B0F0"/>
        </w:rPr>
        <w:t xml:space="preserve">     * Physical port object id, Switch object id</w:t>
      </w:r>
      <w:r w:rsidR="00A00CE1" w:rsidRPr="00391A29">
        <w:rPr>
          <w:color w:val="00B0F0"/>
        </w:rPr>
        <w:t xml:space="preserve"> or Null object id</w:t>
      </w:r>
      <w:r w:rsidRPr="00391A29">
        <w:rPr>
          <w:color w:val="00B0F0"/>
        </w:rPr>
        <w:t>.</w:t>
      </w:r>
    </w:p>
    <w:p w14:paraId="4F68683D" w14:textId="5EBBDEA1" w:rsidR="008F489C" w:rsidRPr="00391A29" w:rsidRDefault="009C4C5E" w:rsidP="00391A29">
      <w:pPr>
        <w:pStyle w:val="code"/>
        <w:rPr>
          <w:color w:val="00B0F0"/>
        </w:rPr>
      </w:pPr>
      <w:r w:rsidRPr="00391A29">
        <w:rPr>
          <w:color w:val="00B0F0"/>
        </w:rPr>
        <w:t xml:space="preserve">     * I</w:t>
      </w:r>
      <w:r w:rsidR="00A00CE1" w:rsidRPr="00391A29">
        <w:rPr>
          <w:color w:val="00B0F0"/>
        </w:rPr>
        <w:t xml:space="preserve">f Queue Type </w:t>
      </w:r>
      <w:r w:rsidR="008F489C" w:rsidRPr="00391A29">
        <w:rPr>
          <w:color w:val="00B0F0"/>
        </w:rPr>
        <w:t>is sai port_object (only Physical ports) for</w:t>
      </w:r>
    </w:p>
    <w:p w14:paraId="709541AC" w14:textId="6A20DF5C" w:rsidR="00A00CE1" w:rsidRDefault="008F489C" w:rsidP="00391A29">
      <w:pPr>
        <w:pStyle w:val="code"/>
        <w:rPr>
          <w:color w:val="00B0F0"/>
        </w:rPr>
      </w:pPr>
      <w:r w:rsidRPr="00391A29">
        <w:rPr>
          <w:color w:val="00B0F0"/>
        </w:rPr>
        <w:t xml:space="preserve">     * </w:t>
      </w:r>
      <w:r w:rsidR="00A00CE1" w:rsidRPr="00391A29">
        <w:rPr>
          <w:color w:val="00B0F0"/>
        </w:rPr>
        <w:t xml:space="preserve">   </w:t>
      </w:r>
      <w:r w:rsidRPr="00391A29">
        <w:rPr>
          <w:color w:val="00B0F0"/>
        </w:rPr>
        <w:t xml:space="preserve">SAI_QUEUE_TYPE_UNICAST, SAI_QUEUE_TYPE_MULTICAST and </w:t>
      </w:r>
      <w:r w:rsidRPr="008C3FF2">
        <w:rPr>
          <w:color w:val="00B0F0"/>
        </w:rPr>
        <w:t>SAI_QUEUE_TYPE_UNICAST_VOQ</w:t>
      </w:r>
      <w:r w:rsidR="00A00CE1">
        <w:rPr>
          <w:color w:val="00B0F0"/>
        </w:rPr>
        <w:t>,</w:t>
      </w:r>
    </w:p>
    <w:p w14:paraId="18FA994F" w14:textId="2299E2E6" w:rsidR="00A00CE1" w:rsidRDefault="00A00CE1" w:rsidP="00391A29">
      <w:pPr>
        <w:pStyle w:val="code"/>
        <w:rPr>
          <w:color w:val="00B0F0"/>
        </w:rPr>
      </w:pPr>
      <w:r>
        <w:rPr>
          <w:color w:val="00B0F0"/>
        </w:rPr>
        <w:t xml:space="preserve">     *    then it is Physical Port object id</w:t>
      </w:r>
      <w:r w:rsidR="008F489C">
        <w:rPr>
          <w:color w:val="00B0F0"/>
        </w:rPr>
        <w:t>.</w:t>
      </w:r>
    </w:p>
    <w:p w14:paraId="60619406" w14:textId="11257951" w:rsidR="00A00CE1" w:rsidRDefault="00A00CE1" w:rsidP="00391A29">
      <w:pPr>
        <w:pStyle w:val="code"/>
        <w:rPr>
          <w:color w:val="00B0F0"/>
        </w:rPr>
      </w:pPr>
      <w:r>
        <w:rPr>
          <w:color w:val="00B0F0"/>
        </w:rPr>
        <w:t xml:space="preserve">     * If Queue Type is SAI_QUEUE_TYPE_</w:t>
      </w:r>
      <w:del w:id="20" w:author="Sivasankar, Ravikumar" w:date="2016-08-05T15:26:00Z">
        <w:r w:rsidDel="00B65BC5">
          <w:rPr>
            <w:color w:val="00B0F0"/>
          </w:rPr>
          <w:delText>INGRESS</w:delText>
        </w:r>
      </w:del>
      <w:ins w:id="21" w:author="Sivasankar, Ravikumar" w:date="2016-08-05T15:26:00Z">
        <w:r w:rsidR="00B65BC5">
          <w:rPr>
            <w:color w:val="00B0F0"/>
          </w:rPr>
          <w:t>MULTICAST</w:t>
        </w:r>
      </w:ins>
      <w:r>
        <w:rPr>
          <w:color w:val="00B0F0"/>
        </w:rPr>
        <w:t>_</w:t>
      </w:r>
      <w:r w:rsidR="00C2431B">
        <w:rPr>
          <w:color w:val="00B0F0"/>
        </w:rPr>
        <w:t>V</w:t>
      </w:r>
      <w:r w:rsidR="00B65BC5">
        <w:rPr>
          <w:color w:val="00B0F0"/>
        </w:rPr>
        <w:t>O</w:t>
      </w:r>
      <w:r w:rsidR="00C2431B">
        <w:rPr>
          <w:color w:val="00B0F0"/>
        </w:rPr>
        <w:t>Q</w:t>
      </w:r>
      <w:r>
        <w:rPr>
          <w:color w:val="00B0F0"/>
        </w:rPr>
        <w:t>,</w:t>
      </w:r>
    </w:p>
    <w:p w14:paraId="5E1B23CC" w14:textId="77777777" w:rsidR="00A00CE1" w:rsidRPr="00391A29" w:rsidRDefault="00A00CE1" w:rsidP="00391A29">
      <w:pPr>
        <w:pStyle w:val="code"/>
        <w:rPr>
          <w:color w:val="00B0F0"/>
        </w:rPr>
      </w:pPr>
      <w:r>
        <w:rPr>
          <w:color w:val="00B0F0"/>
        </w:rPr>
        <w:t xml:space="preserve">     *    then it is Switch object id or Null object.</w:t>
      </w:r>
      <w:r w:rsidR="008F489C" w:rsidRPr="00391A29">
        <w:rPr>
          <w:color w:val="00B0F0"/>
        </w:rPr>
        <w:t xml:space="preserve"> </w:t>
      </w:r>
    </w:p>
    <w:p w14:paraId="0DCB0660" w14:textId="499D230F" w:rsidR="008F489C" w:rsidRPr="00391A29" w:rsidRDefault="00A00CE1" w:rsidP="00391A29">
      <w:pPr>
        <w:pStyle w:val="code"/>
        <w:rPr>
          <w:color w:val="00B0F0"/>
        </w:rPr>
      </w:pPr>
      <w:r w:rsidRPr="00391A29">
        <w:rPr>
          <w:color w:val="00B0F0"/>
        </w:rPr>
        <w:t xml:space="preserve">     *    If it is a Null object id, then the Queue does not require attachment point. */</w:t>
      </w:r>
    </w:p>
    <w:p w14:paraId="5F99267F" w14:textId="0B4898C8" w:rsidR="008F489C" w:rsidRPr="00391A29" w:rsidRDefault="008F489C" w:rsidP="008F489C">
      <w:pPr>
        <w:pStyle w:val="code"/>
        <w:rPr>
          <w:color w:val="00B0F0"/>
        </w:rPr>
      </w:pPr>
      <w:r w:rsidRPr="00391A29">
        <w:rPr>
          <w:color w:val="00B0F0"/>
        </w:rPr>
        <w:t xml:space="preserve">     SAI_QUEUE_ATTR_ATTACHMENT_ID,</w:t>
      </w:r>
    </w:p>
    <w:p w14:paraId="0BB3D700" w14:textId="77777777" w:rsidR="008F489C" w:rsidRPr="008C3FF2" w:rsidRDefault="008F489C" w:rsidP="00E61791">
      <w:pPr>
        <w:pStyle w:val="code"/>
      </w:pPr>
    </w:p>
    <w:p w14:paraId="544024F3" w14:textId="77777777" w:rsidR="00D3336E" w:rsidRPr="00D3336E" w:rsidRDefault="00D3336E" w:rsidP="00E61791">
      <w:pPr>
        <w:pStyle w:val="code"/>
      </w:pPr>
    </w:p>
    <w:p w14:paraId="77FD1F74" w14:textId="77777777" w:rsidR="00E61791" w:rsidRPr="00D22CD4" w:rsidRDefault="00E61791" w:rsidP="00E61791">
      <w:pPr>
        <w:pStyle w:val="code"/>
      </w:pPr>
      <w:r w:rsidRPr="00D3336E">
        <w:t xml:space="preserve">    </w:t>
      </w:r>
      <w:r w:rsidRPr="00D22CD4">
        <w:t>/* READ-WRITE */</w:t>
      </w:r>
    </w:p>
    <w:p w14:paraId="44AC8E44" w14:textId="77777777" w:rsidR="00E61791" w:rsidRPr="00D22CD4" w:rsidRDefault="00E61791" w:rsidP="00E61791">
      <w:pPr>
        <w:pStyle w:val="code"/>
      </w:pPr>
    </w:p>
    <w:p w14:paraId="40A8E0A8" w14:textId="548EAB13" w:rsidR="00E61791" w:rsidRDefault="00D3336E" w:rsidP="00E61791">
      <w:pPr>
        <w:pStyle w:val="code"/>
      </w:pPr>
      <w:r>
        <w:t xml:space="preserve">      …</w:t>
      </w:r>
    </w:p>
    <w:p w14:paraId="0045CA7A" w14:textId="77777777" w:rsidR="00D3336E" w:rsidRDefault="00D3336E" w:rsidP="00E61791">
      <w:pPr>
        <w:pStyle w:val="code"/>
      </w:pPr>
    </w:p>
    <w:p w14:paraId="29BF56B0" w14:textId="77777777" w:rsidR="00E61791" w:rsidRDefault="00E61791" w:rsidP="00E61791">
      <w:pPr>
        <w:pStyle w:val="code"/>
      </w:pPr>
      <w:r>
        <w:t xml:space="preserve">    /* -- */</w:t>
      </w:r>
    </w:p>
    <w:p w14:paraId="2C6D669F" w14:textId="77777777" w:rsidR="00E61791" w:rsidRDefault="00E61791" w:rsidP="00E61791">
      <w:pPr>
        <w:pStyle w:val="code"/>
      </w:pPr>
      <w:r>
        <w:t xml:space="preserve">    /* Custom range base value */</w:t>
      </w:r>
    </w:p>
    <w:p w14:paraId="7C069C94" w14:textId="77777777" w:rsidR="00E61791" w:rsidRDefault="00E61791" w:rsidP="00E61791">
      <w:pPr>
        <w:pStyle w:val="code"/>
      </w:pPr>
      <w:r>
        <w:t xml:space="preserve">    SAI_QUEUE_ATTR_CUSTOM_RANGE_BASE = 0x10000000</w:t>
      </w:r>
    </w:p>
    <w:p w14:paraId="24B1CA29" w14:textId="77777777" w:rsidR="00E61791" w:rsidRDefault="00E61791" w:rsidP="00E61791">
      <w:pPr>
        <w:pStyle w:val="code"/>
      </w:pPr>
    </w:p>
    <w:p w14:paraId="53A54C0D" w14:textId="77777777" w:rsidR="00E61791" w:rsidRPr="00022FA9" w:rsidRDefault="00E61791" w:rsidP="00E61791">
      <w:pPr>
        <w:pStyle w:val="code"/>
      </w:pPr>
      <w:r w:rsidRPr="00022FA9">
        <w:t>} sai_queue_attr_t;</w:t>
      </w:r>
    </w:p>
    <w:p w14:paraId="7A9CDF7C" w14:textId="77777777" w:rsidR="00E61791" w:rsidRPr="00022FA9" w:rsidRDefault="00E61791" w:rsidP="00665A98">
      <w:pPr>
        <w:pStyle w:val="code"/>
      </w:pPr>
    </w:p>
    <w:p w14:paraId="75293B7D" w14:textId="77777777" w:rsidR="00E86E45" w:rsidRPr="00022FA9" w:rsidRDefault="00E86E45" w:rsidP="00665A98">
      <w:pPr>
        <w:pStyle w:val="code"/>
      </w:pPr>
    </w:p>
    <w:p w14:paraId="244C73CA" w14:textId="77777777" w:rsidR="00417008" w:rsidRPr="00022FA9" w:rsidRDefault="00417008"/>
    <w:p w14:paraId="59499C8E" w14:textId="77777777" w:rsidR="00417008" w:rsidRDefault="00417008" w:rsidP="00417008">
      <w:pPr>
        <w:pStyle w:val="Heading2"/>
        <w:rPr>
          <w:lang w:val="fr-FR"/>
        </w:rPr>
      </w:pPr>
      <w:bookmarkStart w:id="22" w:name="_Toc458102513"/>
      <w:r>
        <w:rPr>
          <w:lang w:val="fr-FR"/>
        </w:rPr>
        <w:t>Changes to saiqosmaps.h</w:t>
      </w:r>
      <w:bookmarkEnd w:id="22"/>
    </w:p>
    <w:p w14:paraId="52F0778D" w14:textId="77777777" w:rsidR="00417008" w:rsidRPr="00417008" w:rsidRDefault="00417008" w:rsidP="00417008">
      <w:pPr>
        <w:pStyle w:val="code"/>
      </w:pPr>
      <w:r w:rsidRPr="00417008">
        <w:t>/**</w:t>
      </w:r>
    </w:p>
    <w:p w14:paraId="6E274139" w14:textId="77777777" w:rsidR="00417008" w:rsidRPr="00417008" w:rsidRDefault="00417008" w:rsidP="00417008">
      <w:pPr>
        <w:pStyle w:val="code"/>
      </w:pPr>
      <w:r w:rsidRPr="00417008">
        <w:t xml:space="preserve"> * @brief Enum defining qos map types.</w:t>
      </w:r>
    </w:p>
    <w:p w14:paraId="72FE2236" w14:textId="77777777" w:rsidR="00417008" w:rsidRPr="00417008" w:rsidRDefault="00417008" w:rsidP="00417008">
      <w:pPr>
        <w:pStyle w:val="code"/>
      </w:pPr>
      <w:r w:rsidRPr="00417008">
        <w:t xml:space="preserve"> */</w:t>
      </w:r>
    </w:p>
    <w:p w14:paraId="1A737139" w14:textId="77777777" w:rsidR="00417008" w:rsidRPr="00417008" w:rsidRDefault="00417008" w:rsidP="00417008">
      <w:pPr>
        <w:pStyle w:val="code"/>
      </w:pPr>
      <w:r w:rsidRPr="00417008">
        <w:t>typedef enum _sai_qos_map_type_t</w:t>
      </w:r>
    </w:p>
    <w:p w14:paraId="59CB5812" w14:textId="77777777" w:rsidR="00417008" w:rsidRDefault="00417008" w:rsidP="00417008">
      <w:pPr>
        <w:pStyle w:val="code"/>
      </w:pPr>
      <w:r w:rsidRPr="00417008">
        <w:t>{</w:t>
      </w:r>
    </w:p>
    <w:p w14:paraId="1D2C718C" w14:textId="70AA0310" w:rsidR="001819B3" w:rsidRPr="00417008" w:rsidRDefault="001819B3" w:rsidP="00417008">
      <w:pPr>
        <w:pStyle w:val="code"/>
      </w:pPr>
      <w:r>
        <w:t xml:space="preserve">             …</w:t>
      </w:r>
    </w:p>
    <w:p w14:paraId="31DBED51" w14:textId="4953A4C1" w:rsidR="00417008" w:rsidRPr="008C3FF2" w:rsidRDefault="00417008" w:rsidP="00417008">
      <w:pPr>
        <w:pStyle w:val="code"/>
        <w:rPr>
          <w:color w:val="00B0F0"/>
        </w:rPr>
      </w:pPr>
      <w:r w:rsidRPr="008C3FF2">
        <w:rPr>
          <w:color w:val="00B0F0"/>
        </w:rPr>
        <w:t xml:space="preserve">    /** Qos Map to set traffic class to Unicast VOQ */</w:t>
      </w:r>
    </w:p>
    <w:p w14:paraId="5D2C1D62" w14:textId="4F428772" w:rsidR="00417008" w:rsidRPr="008C3FF2" w:rsidRDefault="00417008" w:rsidP="00417008">
      <w:pPr>
        <w:pStyle w:val="code"/>
        <w:rPr>
          <w:color w:val="00B0F0"/>
          <w:lang w:val="pt-BR"/>
        </w:rPr>
      </w:pPr>
      <w:r w:rsidRPr="008C3FF2">
        <w:rPr>
          <w:color w:val="00B0F0"/>
        </w:rPr>
        <w:t xml:space="preserve">    </w:t>
      </w:r>
      <w:r w:rsidRPr="008C3FF2">
        <w:rPr>
          <w:color w:val="00B0F0"/>
          <w:lang w:val="pt-BR"/>
        </w:rPr>
        <w:t>SAI_QOS_MAP_TC_TO_UNICAST_VOQ = 0x0000000e,</w:t>
      </w:r>
    </w:p>
    <w:p w14:paraId="7309CC44" w14:textId="77777777" w:rsidR="00BB4A12" w:rsidRDefault="00BB4A12" w:rsidP="001819B3">
      <w:pPr>
        <w:pStyle w:val="code"/>
        <w:rPr>
          <w:color w:val="00B0F0"/>
          <w:lang w:val="pt-BR"/>
        </w:rPr>
      </w:pPr>
    </w:p>
    <w:p w14:paraId="59EE3BF8" w14:textId="69802E2B" w:rsidR="00BB4A12" w:rsidRPr="008C3FF2" w:rsidRDefault="00BB4A12" w:rsidP="00BB4A12">
      <w:pPr>
        <w:pStyle w:val="code"/>
        <w:rPr>
          <w:color w:val="00B0F0"/>
        </w:rPr>
      </w:pPr>
      <w:r w:rsidRPr="00022FA9">
        <w:rPr>
          <w:color w:val="00B0F0"/>
          <w:lang w:val="pt-BR"/>
        </w:rPr>
        <w:t xml:space="preserve">    </w:t>
      </w:r>
      <w:r w:rsidRPr="008C3FF2">
        <w:rPr>
          <w:color w:val="00B0F0"/>
        </w:rPr>
        <w:t xml:space="preserve">/** Qos Map to set traffic class to </w:t>
      </w:r>
      <w:r>
        <w:rPr>
          <w:color w:val="00B0F0"/>
        </w:rPr>
        <w:t>Multi</w:t>
      </w:r>
      <w:r w:rsidRPr="008C3FF2">
        <w:rPr>
          <w:color w:val="00B0F0"/>
        </w:rPr>
        <w:t>cast VOQ */</w:t>
      </w:r>
    </w:p>
    <w:p w14:paraId="237F8F42" w14:textId="7D15B417" w:rsidR="00BB4A12" w:rsidRPr="00391A29" w:rsidRDefault="00BB4A12" w:rsidP="00BB4A12">
      <w:pPr>
        <w:pStyle w:val="code"/>
        <w:rPr>
          <w:color w:val="00B0F0"/>
        </w:rPr>
      </w:pPr>
      <w:r w:rsidRPr="008C3FF2">
        <w:rPr>
          <w:color w:val="00B0F0"/>
        </w:rPr>
        <w:t xml:space="preserve">    </w:t>
      </w:r>
      <w:r w:rsidRPr="00391A29">
        <w:rPr>
          <w:color w:val="00B0F0"/>
        </w:rPr>
        <w:t>SAI_QOS_MAP_TC_TO_</w:t>
      </w:r>
      <w:bookmarkStart w:id="23" w:name="_GoBack"/>
      <w:r w:rsidRPr="00391A29">
        <w:rPr>
          <w:color w:val="00B0F0"/>
        </w:rPr>
        <w:t>MULTICAST_VOQ</w:t>
      </w:r>
      <w:bookmarkEnd w:id="23"/>
      <w:r w:rsidRPr="00391A29">
        <w:rPr>
          <w:color w:val="00B0F0"/>
        </w:rPr>
        <w:t xml:space="preserve"> = 0x0000000f,</w:t>
      </w:r>
    </w:p>
    <w:p w14:paraId="017D34C6" w14:textId="2D9C19C1" w:rsidR="001819B3" w:rsidRPr="001819B3" w:rsidRDefault="001819B3" w:rsidP="001819B3">
      <w:pPr>
        <w:pStyle w:val="code"/>
        <w:rPr>
          <w:lang w:val="fr-FR"/>
        </w:rPr>
      </w:pPr>
      <w:r w:rsidRPr="00391A29">
        <w:rPr>
          <w:color w:val="00B0F0"/>
        </w:rPr>
        <w:t xml:space="preserve">             </w:t>
      </w:r>
      <w:r w:rsidRPr="001819B3">
        <w:rPr>
          <w:lang w:val="fr-FR"/>
        </w:rPr>
        <w:t>…</w:t>
      </w:r>
    </w:p>
    <w:p w14:paraId="1CAAF5D5" w14:textId="66BF87E0" w:rsidR="00CD322D" w:rsidRPr="00417008" w:rsidRDefault="00417008" w:rsidP="00417008">
      <w:pPr>
        <w:pStyle w:val="code"/>
        <w:rPr>
          <w:rFonts w:asciiTheme="majorHAnsi" w:eastAsiaTheme="majorEastAsia" w:hAnsiTheme="majorHAnsi" w:cstheme="majorBidi"/>
          <w:color w:val="2E74B5" w:themeColor="accent1" w:themeShade="BF"/>
          <w:sz w:val="32"/>
          <w:szCs w:val="32"/>
          <w:lang w:val="fr-FR"/>
        </w:rPr>
      </w:pPr>
      <w:r w:rsidRPr="00417008">
        <w:rPr>
          <w:lang w:val="fr-FR"/>
        </w:rPr>
        <w:t>} sai_qos_map_type_t;</w:t>
      </w:r>
      <w:r w:rsidR="00CD322D" w:rsidRPr="00417008">
        <w:rPr>
          <w:lang w:val="fr-FR"/>
        </w:rPr>
        <w:br w:type="page"/>
      </w:r>
    </w:p>
    <w:p w14:paraId="70689959" w14:textId="77777777" w:rsidR="004335F4" w:rsidRPr="00417008" w:rsidRDefault="004335F4" w:rsidP="004335F4">
      <w:pPr>
        <w:pStyle w:val="Heading1"/>
        <w:numPr>
          <w:ilvl w:val="0"/>
          <w:numId w:val="0"/>
        </w:numPr>
        <w:ind w:left="432"/>
        <w:rPr>
          <w:lang w:val="fr-FR"/>
        </w:rPr>
      </w:pPr>
    </w:p>
    <w:p w14:paraId="30861B2B" w14:textId="48A1F431" w:rsidR="00735A5F" w:rsidRDefault="00735A5F" w:rsidP="00735A5F">
      <w:pPr>
        <w:pStyle w:val="Heading1"/>
      </w:pPr>
      <w:bookmarkStart w:id="24" w:name="_Toc458102514"/>
      <w:r>
        <w:t>Configuration Example</w:t>
      </w:r>
      <w:bookmarkEnd w:id="24"/>
    </w:p>
    <w:p w14:paraId="13DF9A7D" w14:textId="77B2EEDD" w:rsidR="006204BD" w:rsidRDefault="00FD73F4" w:rsidP="006B1007">
      <w:r>
        <w:t>TBD</w:t>
      </w:r>
    </w:p>
    <w:sectPr w:rsidR="006204BD" w:rsidSect="002D481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5B8C1" w14:textId="77777777" w:rsidR="00E90C68" w:rsidRDefault="00E90C68" w:rsidP="002A5AF4">
      <w:pPr>
        <w:spacing w:after="0" w:line="240" w:lineRule="auto"/>
      </w:pPr>
      <w:r>
        <w:separator/>
      </w:r>
    </w:p>
  </w:endnote>
  <w:endnote w:type="continuationSeparator" w:id="0">
    <w:p w14:paraId="75EC42E7" w14:textId="77777777" w:rsidR="00E90C68" w:rsidRDefault="00E90C68" w:rsidP="002A5AF4">
      <w:pPr>
        <w:spacing w:after="0" w:line="240" w:lineRule="auto"/>
      </w:pPr>
      <w:r>
        <w:continuationSeparator/>
      </w:r>
    </w:p>
  </w:endnote>
  <w:endnote w:type="continuationNotice" w:id="1">
    <w:p w14:paraId="4E144EB2" w14:textId="77777777" w:rsidR="00E90C68" w:rsidRDefault="00E90C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FA0018" w:rsidRDefault="00FA00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FA0018" w:rsidRDefault="00FA0018">
    <w:pPr>
      <w:pStyle w:val="Footer"/>
    </w:pPr>
  </w:p>
  <w:p w14:paraId="0B495597" w14:textId="77777777" w:rsidR="00FA0018" w:rsidRDefault="00FA00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FA0018" w:rsidRDefault="00FA00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FA0018" w:rsidRDefault="00FA0018">
        <w:pPr>
          <w:pStyle w:val="Footer"/>
        </w:pPr>
        <w:r>
          <w:t xml:space="preserve">Page | </w:t>
        </w:r>
        <w:r>
          <w:fldChar w:fldCharType="begin"/>
        </w:r>
        <w:r>
          <w:instrText xml:space="preserve"> PAGE   \* MERGEFORMAT </w:instrText>
        </w:r>
        <w:r>
          <w:fldChar w:fldCharType="separate"/>
        </w:r>
        <w:r w:rsidR="00CF7E8F">
          <w:rPr>
            <w:noProof/>
          </w:rPr>
          <w:t>i</w:t>
        </w:r>
        <w:r>
          <w:rPr>
            <w:noProof/>
          </w:rPr>
          <w:fldChar w:fldCharType="end"/>
        </w:r>
      </w:p>
    </w:sdtContent>
  </w:sdt>
  <w:p w14:paraId="6BF87303" w14:textId="77777777" w:rsidR="00FA0018" w:rsidRDefault="00FA001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FA0018" w:rsidRDefault="00FA0018">
    <w:pPr>
      <w:pStyle w:val="Footer"/>
      <w:jc w:val="center"/>
    </w:pPr>
  </w:p>
  <w:p w14:paraId="71EF6CE8" w14:textId="77777777" w:rsidR="00FA0018" w:rsidRDefault="00FA001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FA0018" w:rsidRDefault="00FA0018">
        <w:pPr>
          <w:pStyle w:val="Footer"/>
        </w:pPr>
        <w:r>
          <w:t xml:space="preserve">Page | </w:t>
        </w:r>
        <w:r>
          <w:fldChar w:fldCharType="begin"/>
        </w:r>
        <w:r>
          <w:instrText xml:space="preserve"> PAGE   \* MERGEFORMAT </w:instrText>
        </w:r>
        <w:r>
          <w:fldChar w:fldCharType="separate"/>
        </w:r>
        <w:r w:rsidR="00CF7E8F">
          <w:rPr>
            <w:noProof/>
          </w:rPr>
          <w:t>5</w:t>
        </w:r>
        <w:r>
          <w:rPr>
            <w:noProof/>
          </w:rPr>
          <w:fldChar w:fldCharType="end"/>
        </w:r>
      </w:p>
    </w:sdtContent>
  </w:sdt>
  <w:p w14:paraId="59F8938E" w14:textId="77777777" w:rsidR="00FA0018" w:rsidRDefault="00FA00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4120D" w14:textId="77777777" w:rsidR="00E90C68" w:rsidRDefault="00E90C68" w:rsidP="002A5AF4">
      <w:pPr>
        <w:spacing w:after="0" w:line="240" w:lineRule="auto"/>
      </w:pPr>
      <w:r>
        <w:separator/>
      </w:r>
    </w:p>
  </w:footnote>
  <w:footnote w:type="continuationSeparator" w:id="0">
    <w:p w14:paraId="7A6C5952" w14:textId="77777777" w:rsidR="00E90C68" w:rsidRDefault="00E90C68" w:rsidP="002A5AF4">
      <w:pPr>
        <w:spacing w:after="0" w:line="240" w:lineRule="auto"/>
      </w:pPr>
      <w:r>
        <w:continuationSeparator/>
      </w:r>
    </w:p>
  </w:footnote>
  <w:footnote w:type="continuationNotice" w:id="1">
    <w:p w14:paraId="3658BAF5" w14:textId="77777777" w:rsidR="00E90C68" w:rsidRDefault="00E90C6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FA0018" w:rsidRDefault="00FA00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FA0018" w:rsidRDefault="00E90C68">
        <w:pPr>
          <w:pStyle w:val="Header"/>
          <w:jc w:val="center"/>
        </w:pPr>
      </w:p>
    </w:sdtContent>
  </w:sdt>
  <w:p w14:paraId="3B6FD9CE" w14:textId="77777777" w:rsidR="00FA0018" w:rsidRDefault="00FA00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FA0018" w:rsidRDefault="00FA00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7ADC"/>
    <w:multiLevelType w:val="hybridMultilevel"/>
    <w:tmpl w:val="8E3E64E0"/>
    <w:lvl w:ilvl="0" w:tplc="4DC605C4">
      <w:numFmt w:val="bullet"/>
      <w:lvlText w:val=""/>
      <w:lvlJc w:val="left"/>
      <w:pPr>
        <w:ind w:left="360" w:hanging="360"/>
      </w:pPr>
      <w:rPr>
        <w:rFonts w:ascii="Symbol" w:eastAsia="SimSu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41E3B"/>
    <w:multiLevelType w:val="hybridMultilevel"/>
    <w:tmpl w:val="971EDA0A"/>
    <w:lvl w:ilvl="0" w:tplc="80363B54">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3"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8"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9"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2"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4"/>
  </w:num>
  <w:num w:numId="4">
    <w:abstractNumId w:val="5"/>
  </w:num>
  <w:num w:numId="5">
    <w:abstractNumId w:val="30"/>
  </w:num>
  <w:num w:numId="6">
    <w:abstractNumId w:val="32"/>
  </w:num>
  <w:num w:numId="7">
    <w:abstractNumId w:val="35"/>
  </w:num>
  <w:num w:numId="8">
    <w:abstractNumId w:val="2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11"/>
  </w:num>
  <w:num w:numId="12">
    <w:abstractNumId w:val="23"/>
  </w:num>
  <w:num w:numId="13">
    <w:abstractNumId w:val="9"/>
  </w:num>
  <w:num w:numId="14">
    <w:abstractNumId w:val="15"/>
  </w:num>
  <w:num w:numId="15">
    <w:abstractNumId w:val="27"/>
  </w:num>
  <w:num w:numId="16">
    <w:abstractNumId w:val="4"/>
  </w:num>
  <w:num w:numId="17">
    <w:abstractNumId w:val="25"/>
  </w:num>
  <w:num w:numId="18">
    <w:abstractNumId w:val="34"/>
  </w:num>
  <w:num w:numId="19">
    <w:abstractNumId w:val="31"/>
  </w:num>
  <w:num w:numId="20">
    <w:abstractNumId w:val="37"/>
  </w:num>
  <w:num w:numId="21">
    <w:abstractNumId w:val="24"/>
  </w:num>
  <w:num w:numId="22">
    <w:abstractNumId w:val="12"/>
  </w:num>
  <w:num w:numId="23">
    <w:abstractNumId w:val="17"/>
  </w:num>
  <w:num w:numId="24">
    <w:abstractNumId w:val="26"/>
  </w:num>
  <w:num w:numId="25">
    <w:abstractNumId w:val="2"/>
  </w:num>
  <w:num w:numId="26">
    <w:abstractNumId w:val="19"/>
  </w:num>
  <w:num w:numId="27">
    <w:abstractNumId w:val="42"/>
  </w:num>
  <w:num w:numId="28">
    <w:abstractNumId w:val="16"/>
  </w:num>
  <w:num w:numId="29">
    <w:abstractNumId w:val="29"/>
  </w:num>
  <w:num w:numId="30">
    <w:abstractNumId w:val="22"/>
  </w:num>
  <w:num w:numId="31">
    <w:abstractNumId w:val="16"/>
  </w:num>
  <w:num w:numId="32">
    <w:abstractNumId w:val="16"/>
  </w:num>
  <w:num w:numId="33">
    <w:abstractNumId w:val="38"/>
  </w:num>
  <w:num w:numId="34">
    <w:abstractNumId w:val="7"/>
  </w:num>
  <w:num w:numId="35">
    <w:abstractNumId w:val="0"/>
  </w:num>
  <w:num w:numId="36">
    <w:abstractNumId w:val="20"/>
  </w:num>
  <w:num w:numId="37">
    <w:abstractNumId w:val="10"/>
  </w:num>
  <w:num w:numId="38">
    <w:abstractNumId w:val="40"/>
  </w:num>
  <w:num w:numId="39">
    <w:abstractNumId w:val="41"/>
  </w:num>
  <w:num w:numId="40">
    <w:abstractNumId w:val="21"/>
  </w:num>
  <w:num w:numId="41">
    <w:abstractNumId w:val="8"/>
  </w:num>
  <w:num w:numId="42">
    <w:abstractNumId w:val="33"/>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36"/>
  </w:num>
  <w:num w:numId="46">
    <w:abstractNumId w:val="3"/>
  </w:num>
  <w:num w:numId="47">
    <w:abstractNumId w:val="39"/>
  </w:num>
  <w:num w:numId="48">
    <w:abstractNumId w:val="13"/>
  </w:num>
  <w:num w:numId="4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vasankar, Ravikumar">
    <w15:presenceInfo w15:providerId="AD" w15:userId="S-1-5-21-1971345664-1559653683-1850952788-457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2FA9"/>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384D"/>
    <w:rsid w:val="00054F66"/>
    <w:rsid w:val="00055475"/>
    <w:rsid w:val="00055B29"/>
    <w:rsid w:val="00056180"/>
    <w:rsid w:val="000564E8"/>
    <w:rsid w:val="0005689B"/>
    <w:rsid w:val="0006129A"/>
    <w:rsid w:val="00066CF3"/>
    <w:rsid w:val="00072089"/>
    <w:rsid w:val="00072C80"/>
    <w:rsid w:val="00072EDC"/>
    <w:rsid w:val="00075C93"/>
    <w:rsid w:val="0007659A"/>
    <w:rsid w:val="00076D3D"/>
    <w:rsid w:val="000809AC"/>
    <w:rsid w:val="00082908"/>
    <w:rsid w:val="000829B0"/>
    <w:rsid w:val="000829F1"/>
    <w:rsid w:val="00082B19"/>
    <w:rsid w:val="000839CF"/>
    <w:rsid w:val="00084887"/>
    <w:rsid w:val="00084906"/>
    <w:rsid w:val="0008493D"/>
    <w:rsid w:val="00084A67"/>
    <w:rsid w:val="00084E16"/>
    <w:rsid w:val="00085055"/>
    <w:rsid w:val="000856BD"/>
    <w:rsid w:val="00087164"/>
    <w:rsid w:val="0009113E"/>
    <w:rsid w:val="00091AA8"/>
    <w:rsid w:val="00091B9C"/>
    <w:rsid w:val="00092629"/>
    <w:rsid w:val="000928E5"/>
    <w:rsid w:val="00092CF4"/>
    <w:rsid w:val="00094E3E"/>
    <w:rsid w:val="00094F74"/>
    <w:rsid w:val="00095BC3"/>
    <w:rsid w:val="000969DF"/>
    <w:rsid w:val="00097441"/>
    <w:rsid w:val="00097F49"/>
    <w:rsid w:val="000A27CE"/>
    <w:rsid w:val="000A3292"/>
    <w:rsid w:val="000A342E"/>
    <w:rsid w:val="000A48EB"/>
    <w:rsid w:val="000A4DA6"/>
    <w:rsid w:val="000A6CAC"/>
    <w:rsid w:val="000B02C3"/>
    <w:rsid w:val="000B143E"/>
    <w:rsid w:val="000B451F"/>
    <w:rsid w:val="000B46EF"/>
    <w:rsid w:val="000B4ABB"/>
    <w:rsid w:val="000B7C54"/>
    <w:rsid w:val="000B7CAB"/>
    <w:rsid w:val="000C0859"/>
    <w:rsid w:val="000C0B9F"/>
    <w:rsid w:val="000C12D8"/>
    <w:rsid w:val="000C1D9A"/>
    <w:rsid w:val="000C3A5E"/>
    <w:rsid w:val="000C4B00"/>
    <w:rsid w:val="000C505A"/>
    <w:rsid w:val="000C51A9"/>
    <w:rsid w:val="000C5C65"/>
    <w:rsid w:val="000C5F90"/>
    <w:rsid w:val="000C64C6"/>
    <w:rsid w:val="000D0A51"/>
    <w:rsid w:val="000D2140"/>
    <w:rsid w:val="000D3B2D"/>
    <w:rsid w:val="000D4D55"/>
    <w:rsid w:val="000E0CC6"/>
    <w:rsid w:val="000E1D14"/>
    <w:rsid w:val="000E234F"/>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0FD8"/>
    <w:rsid w:val="00102407"/>
    <w:rsid w:val="00102664"/>
    <w:rsid w:val="00103749"/>
    <w:rsid w:val="00104A3B"/>
    <w:rsid w:val="00104C30"/>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9B3"/>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3B99"/>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855"/>
    <w:rsid w:val="001D6A2A"/>
    <w:rsid w:val="001E0DBC"/>
    <w:rsid w:val="001E1C39"/>
    <w:rsid w:val="001E1F0B"/>
    <w:rsid w:val="001E2BEB"/>
    <w:rsid w:val="001E461C"/>
    <w:rsid w:val="001E4DC9"/>
    <w:rsid w:val="001E72D0"/>
    <w:rsid w:val="001E7411"/>
    <w:rsid w:val="001E757E"/>
    <w:rsid w:val="001F028E"/>
    <w:rsid w:val="001F05FE"/>
    <w:rsid w:val="001F1593"/>
    <w:rsid w:val="001F221E"/>
    <w:rsid w:val="001F2C40"/>
    <w:rsid w:val="001F3176"/>
    <w:rsid w:val="001F3E03"/>
    <w:rsid w:val="001F77E2"/>
    <w:rsid w:val="001F7CB9"/>
    <w:rsid w:val="00200E13"/>
    <w:rsid w:val="002022B5"/>
    <w:rsid w:val="00202414"/>
    <w:rsid w:val="00203AF0"/>
    <w:rsid w:val="002058C5"/>
    <w:rsid w:val="00207AD7"/>
    <w:rsid w:val="002111F3"/>
    <w:rsid w:val="002112F6"/>
    <w:rsid w:val="00211D42"/>
    <w:rsid w:val="002147EC"/>
    <w:rsid w:val="002154E6"/>
    <w:rsid w:val="002178A4"/>
    <w:rsid w:val="00220561"/>
    <w:rsid w:val="00223E40"/>
    <w:rsid w:val="00224883"/>
    <w:rsid w:val="00226B5B"/>
    <w:rsid w:val="00227A62"/>
    <w:rsid w:val="00227AE9"/>
    <w:rsid w:val="0023092A"/>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078BA"/>
    <w:rsid w:val="00312B1D"/>
    <w:rsid w:val="003146FE"/>
    <w:rsid w:val="00316F94"/>
    <w:rsid w:val="00322035"/>
    <w:rsid w:val="00322E87"/>
    <w:rsid w:val="00322FF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E40"/>
    <w:rsid w:val="00371EF7"/>
    <w:rsid w:val="00373ECD"/>
    <w:rsid w:val="00374B42"/>
    <w:rsid w:val="0037654B"/>
    <w:rsid w:val="00376F9A"/>
    <w:rsid w:val="00381A9F"/>
    <w:rsid w:val="00382B04"/>
    <w:rsid w:val="00382F58"/>
    <w:rsid w:val="0038537A"/>
    <w:rsid w:val="00391A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9AB"/>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5943"/>
    <w:rsid w:val="00417008"/>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904"/>
    <w:rsid w:val="00486CE8"/>
    <w:rsid w:val="0049036C"/>
    <w:rsid w:val="004912B8"/>
    <w:rsid w:val="00493C84"/>
    <w:rsid w:val="00494856"/>
    <w:rsid w:val="00495DB0"/>
    <w:rsid w:val="004A0352"/>
    <w:rsid w:val="004A21B1"/>
    <w:rsid w:val="004A5AA8"/>
    <w:rsid w:val="004A674B"/>
    <w:rsid w:val="004A7544"/>
    <w:rsid w:val="004A7647"/>
    <w:rsid w:val="004A7C80"/>
    <w:rsid w:val="004B2468"/>
    <w:rsid w:val="004B3403"/>
    <w:rsid w:val="004B3E43"/>
    <w:rsid w:val="004B43A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879"/>
    <w:rsid w:val="005C0EBE"/>
    <w:rsid w:val="005C1573"/>
    <w:rsid w:val="005C43D2"/>
    <w:rsid w:val="005C4CD7"/>
    <w:rsid w:val="005C5139"/>
    <w:rsid w:val="005C6222"/>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34CF"/>
    <w:rsid w:val="00654148"/>
    <w:rsid w:val="0065436D"/>
    <w:rsid w:val="00654D28"/>
    <w:rsid w:val="006552E8"/>
    <w:rsid w:val="00656192"/>
    <w:rsid w:val="00657BB7"/>
    <w:rsid w:val="0066084B"/>
    <w:rsid w:val="006608A2"/>
    <w:rsid w:val="006613DE"/>
    <w:rsid w:val="0066141D"/>
    <w:rsid w:val="006624E5"/>
    <w:rsid w:val="0066254F"/>
    <w:rsid w:val="00664F39"/>
    <w:rsid w:val="00665A98"/>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5582"/>
    <w:rsid w:val="00695F04"/>
    <w:rsid w:val="00696FFC"/>
    <w:rsid w:val="00697D55"/>
    <w:rsid w:val="00697E42"/>
    <w:rsid w:val="006A1F05"/>
    <w:rsid w:val="006A21F4"/>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DF4"/>
    <w:rsid w:val="006D2FC1"/>
    <w:rsid w:val="006D3920"/>
    <w:rsid w:val="006D5629"/>
    <w:rsid w:val="006D6E21"/>
    <w:rsid w:val="006E0A0B"/>
    <w:rsid w:val="006E0FE9"/>
    <w:rsid w:val="006E27CD"/>
    <w:rsid w:val="006E2FCB"/>
    <w:rsid w:val="006E32B0"/>
    <w:rsid w:val="006E35FE"/>
    <w:rsid w:val="006E4873"/>
    <w:rsid w:val="006E54AE"/>
    <w:rsid w:val="006E54DC"/>
    <w:rsid w:val="006E5D9F"/>
    <w:rsid w:val="006E5FBA"/>
    <w:rsid w:val="006E69AB"/>
    <w:rsid w:val="006F0433"/>
    <w:rsid w:val="006F09C3"/>
    <w:rsid w:val="006F2633"/>
    <w:rsid w:val="006F2E84"/>
    <w:rsid w:val="006F3A8F"/>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7ACC"/>
    <w:rsid w:val="00740F56"/>
    <w:rsid w:val="007434BE"/>
    <w:rsid w:val="00743DC4"/>
    <w:rsid w:val="00745121"/>
    <w:rsid w:val="007469FC"/>
    <w:rsid w:val="00746CD7"/>
    <w:rsid w:val="00747098"/>
    <w:rsid w:val="007479A5"/>
    <w:rsid w:val="00747C40"/>
    <w:rsid w:val="00753A82"/>
    <w:rsid w:val="00753E16"/>
    <w:rsid w:val="00753F6F"/>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3B31"/>
    <w:rsid w:val="00785DF4"/>
    <w:rsid w:val="00785F3D"/>
    <w:rsid w:val="007870D9"/>
    <w:rsid w:val="00787239"/>
    <w:rsid w:val="007901C1"/>
    <w:rsid w:val="00790829"/>
    <w:rsid w:val="007910BF"/>
    <w:rsid w:val="00791574"/>
    <w:rsid w:val="007963EB"/>
    <w:rsid w:val="007967DA"/>
    <w:rsid w:val="007A1D41"/>
    <w:rsid w:val="007A22DC"/>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39B"/>
    <w:rsid w:val="007D30E1"/>
    <w:rsid w:val="007D38F2"/>
    <w:rsid w:val="007D4547"/>
    <w:rsid w:val="007D4767"/>
    <w:rsid w:val="007D56E6"/>
    <w:rsid w:val="007D690C"/>
    <w:rsid w:val="007D7B30"/>
    <w:rsid w:val="007E054D"/>
    <w:rsid w:val="007E05B9"/>
    <w:rsid w:val="007E410A"/>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3FF2"/>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489C"/>
    <w:rsid w:val="008F5224"/>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58C4"/>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3EE"/>
    <w:rsid w:val="0094348B"/>
    <w:rsid w:val="00943C88"/>
    <w:rsid w:val="009448C0"/>
    <w:rsid w:val="009475A8"/>
    <w:rsid w:val="00954621"/>
    <w:rsid w:val="009548D6"/>
    <w:rsid w:val="00954C8E"/>
    <w:rsid w:val="0095508F"/>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C0E9B"/>
    <w:rsid w:val="009C2AA1"/>
    <w:rsid w:val="009C2ADE"/>
    <w:rsid w:val="009C336E"/>
    <w:rsid w:val="009C4ACA"/>
    <w:rsid w:val="009C4B52"/>
    <w:rsid w:val="009C4C5E"/>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86"/>
    <w:rsid w:val="00A00CE1"/>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414"/>
    <w:rsid w:val="00A347D4"/>
    <w:rsid w:val="00A353D1"/>
    <w:rsid w:val="00A35967"/>
    <w:rsid w:val="00A37476"/>
    <w:rsid w:val="00A378B8"/>
    <w:rsid w:val="00A43206"/>
    <w:rsid w:val="00A46DA6"/>
    <w:rsid w:val="00A474DC"/>
    <w:rsid w:val="00A47968"/>
    <w:rsid w:val="00A504BA"/>
    <w:rsid w:val="00A509F3"/>
    <w:rsid w:val="00A50D19"/>
    <w:rsid w:val="00A5249F"/>
    <w:rsid w:val="00A54B87"/>
    <w:rsid w:val="00A61186"/>
    <w:rsid w:val="00A61FA8"/>
    <w:rsid w:val="00A63ADB"/>
    <w:rsid w:val="00A644C6"/>
    <w:rsid w:val="00A64DAB"/>
    <w:rsid w:val="00A656FE"/>
    <w:rsid w:val="00A65C16"/>
    <w:rsid w:val="00A66EA2"/>
    <w:rsid w:val="00A67AB7"/>
    <w:rsid w:val="00A70E27"/>
    <w:rsid w:val="00A72C60"/>
    <w:rsid w:val="00A747E7"/>
    <w:rsid w:val="00A74E32"/>
    <w:rsid w:val="00A74FF2"/>
    <w:rsid w:val="00A75B41"/>
    <w:rsid w:val="00A76009"/>
    <w:rsid w:val="00A76CA9"/>
    <w:rsid w:val="00A775AA"/>
    <w:rsid w:val="00A7773D"/>
    <w:rsid w:val="00A77B0C"/>
    <w:rsid w:val="00A81112"/>
    <w:rsid w:val="00A82E1D"/>
    <w:rsid w:val="00A86667"/>
    <w:rsid w:val="00A868F0"/>
    <w:rsid w:val="00A87D1F"/>
    <w:rsid w:val="00A902A7"/>
    <w:rsid w:val="00A91C23"/>
    <w:rsid w:val="00A9211D"/>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8E"/>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65BC5"/>
    <w:rsid w:val="00B72235"/>
    <w:rsid w:val="00B72D1F"/>
    <w:rsid w:val="00B73DE1"/>
    <w:rsid w:val="00B755A0"/>
    <w:rsid w:val="00B76B01"/>
    <w:rsid w:val="00B7743D"/>
    <w:rsid w:val="00B80E24"/>
    <w:rsid w:val="00B81106"/>
    <w:rsid w:val="00B82D91"/>
    <w:rsid w:val="00B83DA9"/>
    <w:rsid w:val="00B847E0"/>
    <w:rsid w:val="00B901AA"/>
    <w:rsid w:val="00B907DD"/>
    <w:rsid w:val="00B91367"/>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4A12"/>
    <w:rsid w:val="00BB5C04"/>
    <w:rsid w:val="00BB6676"/>
    <w:rsid w:val="00BB77DD"/>
    <w:rsid w:val="00BB784A"/>
    <w:rsid w:val="00BC0FEA"/>
    <w:rsid w:val="00BC2BF2"/>
    <w:rsid w:val="00BC36B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B1F"/>
    <w:rsid w:val="00BF5117"/>
    <w:rsid w:val="00BF52AB"/>
    <w:rsid w:val="00BF5BCE"/>
    <w:rsid w:val="00BF6355"/>
    <w:rsid w:val="00C0033E"/>
    <w:rsid w:val="00C039EE"/>
    <w:rsid w:val="00C0546B"/>
    <w:rsid w:val="00C058CC"/>
    <w:rsid w:val="00C06160"/>
    <w:rsid w:val="00C074AB"/>
    <w:rsid w:val="00C1052B"/>
    <w:rsid w:val="00C10547"/>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431B"/>
    <w:rsid w:val="00C25037"/>
    <w:rsid w:val="00C25252"/>
    <w:rsid w:val="00C26F5B"/>
    <w:rsid w:val="00C27F1A"/>
    <w:rsid w:val="00C27FB7"/>
    <w:rsid w:val="00C30D35"/>
    <w:rsid w:val="00C30D98"/>
    <w:rsid w:val="00C32679"/>
    <w:rsid w:val="00C33520"/>
    <w:rsid w:val="00C35131"/>
    <w:rsid w:val="00C3599D"/>
    <w:rsid w:val="00C36558"/>
    <w:rsid w:val="00C37532"/>
    <w:rsid w:val="00C4078D"/>
    <w:rsid w:val="00C4254E"/>
    <w:rsid w:val="00C45871"/>
    <w:rsid w:val="00C46824"/>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101"/>
    <w:rsid w:val="00C738CA"/>
    <w:rsid w:val="00C75280"/>
    <w:rsid w:val="00C7580A"/>
    <w:rsid w:val="00C75BB8"/>
    <w:rsid w:val="00C766D2"/>
    <w:rsid w:val="00C767F8"/>
    <w:rsid w:val="00C77BA6"/>
    <w:rsid w:val="00C80B69"/>
    <w:rsid w:val="00C80C7A"/>
    <w:rsid w:val="00C83FB7"/>
    <w:rsid w:val="00C8559A"/>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E8F"/>
    <w:rsid w:val="00CF7FFC"/>
    <w:rsid w:val="00D00D95"/>
    <w:rsid w:val="00D01B6D"/>
    <w:rsid w:val="00D0288C"/>
    <w:rsid w:val="00D03A99"/>
    <w:rsid w:val="00D07E1B"/>
    <w:rsid w:val="00D12F08"/>
    <w:rsid w:val="00D136A4"/>
    <w:rsid w:val="00D13806"/>
    <w:rsid w:val="00D141FF"/>
    <w:rsid w:val="00D16F2D"/>
    <w:rsid w:val="00D17535"/>
    <w:rsid w:val="00D17AB3"/>
    <w:rsid w:val="00D20619"/>
    <w:rsid w:val="00D223ED"/>
    <w:rsid w:val="00D22CD4"/>
    <w:rsid w:val="00D2399D"/>
    <w:rsid w:val="00D23BB6"/>
    <w:rsid w:val="00D23D4B"/>
    <w:rsid w:val="00D255DB"/>
    <w:rsid w:val="00D26A01"/>
    <w:rsid w:val="00D26F1B"/>
    <w:rsid w:val="00D317FB"/>
    <w:rsid w:val="00D31D06"/>
    <w:rsid w:val="00D32887"/>
    <w:rsid w:val="00D33206"/>
    <w:rsid w:val="00D33277"/>
    <w:rsid w:val="00D3336E"/>
    <w:rsid w:val="00D338DD"/>
    <w:rsid w:val="00D33F5F"/>
    <w:rsid w:val="00D354A1"/>
    <w:rsid w:val="00D3590F"/>
    <w:rsid w:val="00D404BE"/>
    <w:rsid w:val="00D43654"/>
    <w:rsid w:val="00D451DB"/>
    <w:rsid w:val="00D45885"/>
    <w:rsid w:val="00D4681A"/>
    <w:rsid w:val="00D46821"/>
    <w:rsid w:val="00D46FCC"/>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0D94"/>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A0319"/>
    <w:rsid w:val="00DA0B18"/>
    <w:rsid w:val="00DA0D26"/>
    <w:rsid w:val="00DA1C1E"/>
    <w:rsid w:val="00DA1F85"/>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174D"/>
    <w:rsid w:val="00E42B53"/>
    <w:rsid w:val="00E439A4"/>
    <w:rsid w:val="00E4445F"/>
    <w:rsid w:val="00E4694E"/>
    <w:rsid w:val="00E50423"/>
    <w:rsid w:val="00E51097"/>
    <w:rsid w:val="00E51ADE"/>
    <w:rsid w:val="00E5275B"/>
    <w:rsid w:val="00E54932"/>
    <w:rsid w:val="00E552B0"/>
    <w:rsid w:val="00E55C66"/>
    <w:rsid w:val="00E56222"/>
    <w:rsid w:val="00E56F24"/>
    <w:rsid w:val="00E61791"/>
    <w:rsid w:val="00E62FBF"/>
    <w:rsid w:val="00E6316B"/>
    <w:rsid w:val="00E64E3D"/>
    <w:rsid w:val="00E7167F"/>
    <w:rsid w:val="00E72354"/>
    <w:rsid w:val="00E73D21"/>
    <w:rsid w:val="00E760DC"/>
    <w:rsid w:val="00E76DF8"/>
    <w:rsid w:val="00E76E86"/>
    <w:rsid w:val="00E77D35"/>
    <w:rsid w:val="00E80A37"/>
    <w:rsid w:val="00E85D21"/>
    <w:rsid w:val="00E86E45"/>
    <w:rsid w:val="00E8794B"/>
    <w:rsid w:val="00E90C68"/>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E32"/>
    <w:rsid w:val="00F45B19"/>
    <w:rsid w:val="00F51656"/>
    <w:rsid w:val="00F52399"/>
    <w:rsid w:val="00F52C1D"/>
    <w:rsid w:val="00F53186"/>
    <w:rsid w:val="00F53A8B"/>
    <w:rsid w:val="00F54089"/>
    <w:rsid w:val="00F54977"/>
    <w:rsid w:val="00F559FC"/>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4E0B"/>
    <w:rsid w:val="00F85E45"/>
    <w:rsid w:val="00F907E3"/>
    <w:rsid w:val="00F916E7"/>
    <w:rsid w:val="00F93FA6"/>
    <w:rsid w:val="00F953D8"/>
    <w:rsid w:val="00F9675C"/>
    <w:rsid w:val="00F96A63"/>
    <w:rsid w:val="00FA0018"/>
    <w:rsid w:val="00FA227D"/>
    <w:rsid w:val="00FA26E6"/>
    <w:rsid w:val="00FA3191"/>
    <w:rsid w:val="00FA5C0C"/>
    <w:rsid w:val="00FA6B2B"/>
    <w:rsid w:val="00FB056E"/>
    <w:rsid w:val="00FB1DD8"/>
    <w:rsid w:val="00FB4126"/>
    <w:rsid w:val="00FB7DD5"/>
    <w:rsid w:val="00FC0FA6"/>
    <w:rsid w:val="00FC1625"/>
    <w:rsid w:val="00FC1F3B"/>
    <w:rsid w:val="00FC225D"/>
    <w:rsid w:val="00FC2305"/>
    <w:rsid w:val="00FC2A95"/>
    <w:rsid w:val="00FC36DB"/>
    <w:rsid w:val="00FC4E59"/>
    <w:rsid w:val="00FC50FC"/>
    <w:rsid w:val="00FC7193"/>
    <w:rsid w:val="00FD2A7E"/>
    <w:rsid w:val="00FD327B"/>
    <w:rsid w:val="00FD6BDE"/>
    <w:rsid w:val="00FD6FDF"/>
    <w:rsid w:val="00FD73F4"/>
    <w:rsid w:val="00FD75C4"/>
    <w:rsid w:val="00FD796E"/>
    <w:rsid w:val="00FE21CE"/>
    <w:rsid w:val="00FE3039"/>
    <w:rsid w:val="00FE3A4C"/>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704819357">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F53525-FC86-45E8-B56C-3C7D7F0CB9C4}">
  <ds:schemaRefs>
    <ds:schemaRef ds:uri="http://schemas.openxmlformats.org/officeDocument/2006/bibliography"/>
  </ds:schemaRefs>
</ds:datastoreItem>
</file>

<file path=customXml/itemProps5.xml><?xml version="1.0" encoding="utf-8"?>
<ds:datastoreItem xmlns:ds="http://schemas.openxmlformats.org/officeDocument/2006/customXml" ds:itemID="{0448F813-3D3A-47A2-886A-895366A51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10</Pages>
  <Words>975</Words>
  <Characters>5761</Characters>
  <Application>Microsoft Office Word</Application>
  <DocSecurity>0</DocSecurity>
  <Lines>222</Lines>
  <Paragraphs>130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161</cp:revision>
  <cp:lastPrinted>2015-04-14T23:24:00Z</cp:lastPrinted>
  <dcterms:created xsi:type="dcterms:W3CDTF">2015-12-30T09:07:00Z</dcterms:created>
  <dcterms:modified xsi:type="dcterms:W3CDTF">2016-08-05T10:01:00Z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