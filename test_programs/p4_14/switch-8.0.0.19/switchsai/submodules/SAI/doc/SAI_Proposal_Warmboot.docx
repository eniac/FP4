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ADD42C9" w:rsidR="00354F69" w:rsidRDefault="00DC0D69" w:rsidP="00DA0B18">
                <w:pPr>
                  <w:tabs>
                    <w:tab w:val="left" w:pos="1992"/>
                  </w:tabs>
                  <w:rPr>
                    <w:b/>
                  </w:rPr>
                </w:pPr>
                <w:r>
                  <w:rPr>
                    <w:b/>
                  </w:rPr>
                  <w:t>SAI Warm boot</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53B0A84C" w:rsidR="00354F69" w:rsidRDefault="00DA0B18" w:rsidP="002A0D5C">
                <w:pPr>
                  <w:rPr>
                    <w:b/>
                  </w:rPr>
                </w:pPr>
                <w:r>
                  <w:rPr>
                    <w:b/>
                  </w:rPr>
                  <w:t>10/07</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08ABE495" w:rsidR="00F425AC" w:rsidRDefault="00DA0B18" w:rsidP="002A0D5C">
                <w:pPr>
                  <w:rPr>
                    <w:b/>
                  </w:rPr>
                </w:pPr>
                <w:r>
                  <w:rPr>
                    <w:b/>
                  </w:rPr>
                  <w:t>V0.9.</w:t>
                </w:r>
                <w:ins w:id="0" w:author="Guohan Lu" w:date="2015-11-25T10:14:00Z">
                  <w:r w:rsidR="0036244D">
                    <w:rPr>
                      <w:b/>
                    </w:rPr>
                    <w:t>4</w:t>
                  </w:r>
                </w:ins>
                <w:del w:id="1" w:author="Guohan Lu" w:date="2015-11-25T10:14:00Z">
                  <w:r w:rsidDel="0036244D">
                    <w:rPr>
                      <w:b/>
                    </w:rPr>
                    <w:delText>3</w:delText>
                  </w:r>
                </w:del>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645D9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F0194DE" w14:textId="77777777" w:rsidR="00AF0FD6" w:rsidRDefault="002A0D5C">
          <w:pPr>
            <w:pStyle w:val="TOC1"/>
            <w:tabs>
              <w:tab w:val="right" w:leader="dot" w:pos="9350"/>
            </w:tabs>
            <w:rPr>
              <w:ins w:id="2" w:author="Natchimuth, Anbalagan" w:date="2015-12-23T09:01:00Z"/>
              <w:rFonts w:eastAsiaTheme="minorEastAsia"/>
              <w:noProof/>
              <w:lang w:eastAsia="zh-CN"/>
            </w:rPr>
          </w:pPr>
          <w:r>
            <w:fldChar w:fldCharType="begin"/>
          </w:r>
          <w:r>
            <w:instrText xml:space="preserve"> TOC \o "1-3" \h \z \u </w:instrText>
          </w:r>
          <w:r>
            <w:fldChar w:fldCharType="separate"/>
          </w:r>
          <w:ins w:id="3" w:author="Natchimuth, Anbalagan" w:date="2015-12-23T09:01:00Z">
            <w:r w:rsidR="00AF0FD6" w:rsidRPr="00E56497">
              <w:rPr>
                <w:rStyle w:val="Hyperlink"/>
                <w:noProof/>
              </w:rPr>
              <w:fldChar w:fldCharType="begin"/>
            </w:r>
            <w:r w:rsidR="00AF0FD6" w:rsidRPr="00E56497">
              <w:rPr>
                <w:rStyle w:val="Hyperlink"/>
                <w:noProof/>
              </w:rPr>
              <w:instrText xml:space="preserve"> </w:instrText>
            </w:r>
            <w:r w:rsidR="00AF0FD6">
              <w:rPr>
                <w:noProof/>
              </w:rPr>
              <w:instrText>HYPERLINK \l "_Toc438624624"</w:instrText>
            </w:r>
            <w:r w:rsidR="00AF0FD6" w:rsidRPr="00E56497">
              <w:rPr>
                <w:rStyle w:val="Hyperlink"/>
                <w:noProof/>
              </w:rPr>
              <w:instrText xml:space="preserve"> </w:instrText>
            </w:r>
            <w:r w:rsidR="00AF0FD6" w:rsidRPr="00E56497">
              <w:rPr>
                <w:rStyle w:val="Hyperlink"/>
                <w:noProof/>
              </w:rPr>
            </w:r>
            <w:r w:rsidR="00AF0FD6" w:rsidRPr="00E56497">
              <w:rPr>
                <w:rStyle w:val="Hyperlink"/>
                <w:noProof/>
              </w:rPr>
              <w:fldChar w:fldCharType="separate"/>
            </w:r>
            <w:r w:rsidR="00AF0FD6" w:rsidRPr="00E56497">
              <w:rPr>
                <w:rStyle w:val="Hyperlink"/>
                <w:noProof/>
              </w:rPr>
              <w:t>List of Changes</w:t>
            </w:r>
            <w:r w:rsidR="00AF0FD6">
              <w:rPr>
                <w:noProof/>
                <w:webHidden/>
              </w:rPr>
              <w:tab/>
            </w:r>
            <w:r w:rsidR="00AF0FD6">
              <w:rPr>
                <w:noProof/>
                <w:webHidden/>
              </w:rPr>
              <w:fldChar w:fldCharType="begin"/>
            </w:r>
            <w:r w:rsidR="00AF0FD6">
              <w:rPr>
                <w:noProof/>
                <w:webHidden/>
              </w:rPr>
              <w:instrText xml:space="preserve"> PAGEREF _Toc438624624 \h </w:instrText>
            </w:r>
            <w:r w:rsidR="00AF0FD6">
              <w:rPr>
                <w:noProof/>
                <w:webHidden/>
              </w:rPr>
            </w:r>
          </w:ins>
          <w:r w:rsidR="00AF0FD6">
            <w:rPr>
              <w:noProof/>
              <w:webHidden/>
            </w:rPr>
            <w:fldChar w:fldCharType="separate"/>
          </w:r>
          <w:ins w:id="4" w:author="Natchimuth, Anbalagan" w:date="2015-12-23T09:01:00Z">
            <w:r w:rsidR="00AF0FD6">
              <w:rPr>
                <w:noProof/>
                <w:webHidden/>
              </w:rPr>
              <w:t>i</w:t>
            </w:r>
            <w:r w:rsidR="00AF0FD6">
              <w:rPr>
                <w:noProof/>
                <w:webHidden/>
              </w:rPr>
              <w:fldChar w:fldCharType="end"/>
            </w:r>
            <w:r w:rsidR="00AF0FD6" w:rsidRPr="00E56497">
              <w:rPr>
                <w:rStyle w:val="Hyperlink"/>
                <w:noProof/>
              </w:rPr>
              <w:fldChar w:fldCharType="end"/>
            </w:r>
          </w:ins>
        </w:p>
        <w:p w14:paraId="6AB8D4B3" w14:textId="77777777" w:rsidR="00AF0FD6" w:rsidRDefault="00AF0FD6">
          <w:pPr>
            <w:pStyle w:val="TOC1"/>
            <w:tabs>
              <w:tab w:val="left" w:pos="440"/>
              <w:tab w:val="right" w:leader="dot" w:pos="9350"/>
            </w:tabs>
            <w:rPr>
              <w:ins w:id="5" w:author="Natchimuth, Anbalagan" w:date="2015-12-23T09:01:00Z"/>
              <w:rFonts w:eastAsiaTheme="minorEastAsia"/>
              <w:noProof/>
              <w:lang w:eastAsia="zh-CN"/>
            </w:rPr>
          </w:pPr>
          <w:ins w:id="6"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"_Toc438624625"</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1</w:t>
            </w:r>
            <w:r>
              <w:rPr>
                <w:rFonts w:eastAsiaTheme="minorEastAsia"/>
                <w:noProof/>
                <w:lang w:eastAsia="zh-CN"/>
              </w:rPr>
              <w:tab/>
            </w:r>
            <w:r w:rsidRPr="00E56497">
              <w:rPr>
                <w:rStyle w:val="Hyperlink"/>
                <w:noProof/>
              </w:rPr>
              <w:t>Overview</w:t>
            </w:r>
            <w:r>
              <w:rPr>
                <w:noProof/>
                <w:webHidden/>
              </w:rPr>
              <w:tab/>
            </w:r>
            <w:r>
              <w:rPr>
                <w:noProof/>
                <w:webHidden/>
              </w:rPr>
              <w:fldChar w:fldCharType="begin"/>
            </w:r>
            <w:r>
              <w:rPr>
                <w:noProof/>
                <w:webHidden/>
              </w:rPr>
              <w:instrText xml:space="preserve"> PAGEREF _Toc438624625 \h </w:instrText>
            </w:r>
            <w:r>
              <w:rPr>
                <w:noProof/>
                <w:webHidden/>
              </w:rPr>
            </w:r>
          </w:ins>
          <w:r>
            <w:rPr>
              <w:noProof/>
              <w:webHidden/>
            </w:rPr>
            <w:fldChar w:fldCharType="separate"/>
          </w:r>
          <w:ins w:id="7" w:author="Natchimuth, Anbalagan" w:date="2015-12-23T09:01:00Z">
            <w:r>
              <w:rPr>
                <w:noProof/>
                <w:webHidden/>
              </w:rPr>
              <w:t>1</w:t>
            </w:r>
            <w:r>
              <w:rPr>
                <w:noProof/>
                <w:webHidden/>
              </w:rPr>
              <w:fldChar w:fldCharType="end"/>
            </w:r>
            <w:r w:rsidRPr="00E56497">
              <w:rPr>
                <w:rStyle w:val="Hyperlink"/>
                <w:noProof/>
              </w:rPr>
              <w:fldChar w:fldCharType="end"/>
            </w:r>
          </w:ins>
        </w:p>
        <w:p w14:paraId="4FC4BEE1" w14:textId="77777777" w:rsidR="00AF0FD6" w:rsidRDefault="00AF0FD6">
          <w:pPr>
            <w:pStyle w:val="TOC1"/>
            <w:tabs>
              <w:tab w:val="left" w:pos="440"/>
              <w:tab w:val="right" w:leader="dot" w:pos="9350"/>
            </w:tabs>
            <w:rPr>
              <w:ins w:id="8" w:author="Natchimuth, Anbalagan" w:date="2015-12-23T09:01:00Z"/>
              <w:rFonts w:eastAsiaTheme="minorEastAsia"/>
              <w:noProof/>
              <w:lang w:eastAsia="zh-CN"/>
            </w:rPr>
          </w:pPr>
          <w:ins w:id="9"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"_Toc438624626"</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2</w:t>
            </w:r>
            <w:r>
              <w:rPr>
                <w:rFonts w:eastAsiaTheme="minorEastAsia"/>
                <w:noProof/>
                <w:lang w:eastAsia="zh-CN"/>
              </w:rPr>
              <w:tab/>
            </w:r>
            <w:r w:rsidRPr="00E56497">
              <w:rPr>
                <w:rStyle w:val="Hyperlink"/>
                <w:noProof/>
              </w:rPr>
              <w:t>Proposal</w:t>
            </w:r>
            <w:r>
              <w:rPr>
                <w:noProof/>
                <w:webHidden/>
              </w:rPr>
              <w:tab/>
            </w:r>
            <w:r>
              <w:rPr>
                <w:noProof/>
                <w:webHidden/>
              </w:rPr>
              <w:fldChar w:fldCharType="begin"/>
            </w:r>
            <w:r>
              <w:rPr>
                <w:noProof/>
                <w:webHidden/>
              </w:rPr>
              <w:instrText xml:space="preserve"> PAGEREF _Toc438624626 \h </w:instrText>
            </w:r>
            <w:r>
              <w:rPr>
                <w:noProof/>
                <w:webHidden/>
              </w:rPr>
            </w:r>
          </w:ins>
          <w:r>
            <w:rPr>
              <w:noProof/>
              <w:webHidden/>
            </w:rPr>
            <w:fldChar w:fldCharType="separate"/>
          </w:r>
          <w:ins w:id="10" w:author="Natchimuth, Anbalagan" w:date="2015-12-23T09:01:00Z">
            <w:r>
              <w:rPr>
                <w:noProof/>
                <w:webHidden/>
              </w:rPr>
              <w:t>1</w:t>
            </w:r>
            <w:r>
              <w:rPr>
                <w:noProof/>
                <w:webHidden/>
              </w:rPr>
              <w:fldChar w:fldCharType="end"/>
            </w:r>
            <w:r w:rsidRPr="00E56497">
              <w:rPr>
                <w:rStyle w:val="Hyperlink"/>
                <w:noProof/>
              </w:rPr>
              <w:fldChar w:fldCharType="end"/>
            </w:r>
          </w:ins>
        </w:p>
        <w:p w14:paraId="49DB8E23" w14:textId="77777777" w:rsidR="00AF0FD6" w:rsidRDefault="00AF0FD6">
          <w:pPr>
            <w:pStyle w:val="TOC2"/>
            <w:tabs>
              <w:tab w:val="left" w:pos="880"/>
              <w:tab w:val="right" w:leader="dot" w:pos="9350"/>
            </w:tabs>
            <w:rPr>
              <w:ins w:id="11" w:author="Natchimuth, Anbalagan" w:date="2015-12-23T09:01:00Z"/>
              <w:rFonts w:eastAsiaTheme="minorEastAsia"/>
              <w:noProof/>
              <w:lang w:eastAsia="zh-CN"/>
            </w:rPr>
          </w:pPr>
          <w:ins w:id="12"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"_Toc438624627"</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2.1</w:t>
            </w:r>
            <w:r>
              <w:rPr>
                <w:rFonts w:eastAsiaTheme="minorEastAsia"/>
                <w:noProof/>
                <w:lang w:eastAsia="zh-CN"/>
              </w:rPr>
              <w:tab/>
            </w:r>
            <w:r w:rsidRPr="00E56497">
              <w:rPr>
                <w:rStyle w:val="Hyperlink"/>
                <w:noProof/>
              </w:rPr>
              <w:t>In-Service Restart</w:t>
            </w:r>
            <w:r>
              <w:rPr>
                <w:noProof/>
                <w:webHidden/>
              </w:rPr>
              <w:tab/>
            </w:r>
            <w:r>
              <w:rPr>
                <w:noProof/>
                <w:webHidden/>
              </w:rPr>
              <w:fldChar w:fldCharType="begin"/>
            </w:r>
            <w:r>
              <w:rPr>
                <w:noProof/>
                <w:webHidden/>
              </w:rPr>
              <w:instrText xml:space="preserve"> PAGEREF _Toc438624627 \h </w:instrText>
            </w:r>
            <w:r>
              <w:rPr>
                <w:noProof/>
                <w:webHidden/>
              </w:rPr>
            </w:r>
          </w:ins>
          <w:r>
            <w:rPr>
              <w:noProof/>
              <w:webHidden/>
            </w:rPr>
            <w:fldChar w:fldCharType="separate"/>
          </w:r>
          <w:ins w:id="13" w:author="Natchimuth, Anbalagan" w:date="2015-12-23T09:01:00Z">
            <w:r>
              <w:rPr>
                <w:noProof/>
                <w:webHidden/>
              </w:rPr>
              <w:t>1</w:t>
            </w:r>
            <w:r>
              <w:rPr>
                <w:noProof/>
                <w:webHidden/>
              </w:rPr>
              <w:fldChar w:fldCharType="end"/>
            </w:r>
            <w:r w:rsidRPr="00E56497">
              <w:rPr>
                <w:rStyle w:val="Hyperlink"/>
                <w:noProof/>
              </w:rPr>
              <w:fldChar w:fldCharType="end"/>
            </w:r>
          </w:ins>
        </w:p>
        <w:p w14:paraId="06E8AABD" w14:textId="77777777" w:rsidR="00AF0FD6" w:rsidRDefault="00AF0FD6">
          <w:pPr>
            <w:pStyle w:val="TOC2"/>
            <w:tabs>
              <w:tab w:val="left" w:pos="880"/>
              <w:tab w:val="right" w:leader="dot" w:pos="9350"/>
            </w:tabs>
            <w:rPr>
              <w:ins w:id="14" w:author="Natchimuth, Anbalagan" w:date="2015-12-23T09:01:00Z"/>
              <w:rFonts w:eastAsiaTheme="minorEastAsia"/>
              <w:noProof/>
              <w:lang w:eastAsia="zh-CN"/>
            </w:rPr>
          </w:pPr>
          <w:ins w:id="15"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"_Toc438624628"</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2.2</w:t>
            </w:r>
            <w:r>
              <w:rPr>
                <w:rFonts w:eastAsiaTheme="minorEastAsia"/>
                <w:noProof/>
                <w:lang w:eastAsia="zh-CN"/>
              </w:rPr>
              <w:tab/>
            </w:r>
            <w:r w:rsidRPr="00E56497">
              <w:rPr>
                <w:rStyle w:val="Hyperlink"/>
                <w:noProof/>
              </w:rPr>
              <w:t>In-Service Upgrade</w:t>
            </w:r>
            <w:r>
              <w:rPr>
                <w:noProof/>
                <w:webHidden/>
              </w:rPr>
              <w:tab/>
            </w:r>
            <w:r>
              <w:rPr>
                <w:noProof/>
                <w:webHidden/>
              </w:rPr>
              <w:fldChar w:fldCharType="begin"/>
            </w:r>
            <w:r>
              <w:rPr>
                <w:noProof/>
                <w:webHidden/>
              </w:rPr>
              <w:instrText xml:space="preserve"> PAGEREF _Toc438624628 \h </w:instrText>
            </w:r>
            <w:r>
              <w:rPr>
                <w:noProof/>
                <w:webHidden/>
              </w:rPr>
            </w:r>
          </w:ins>
          <w:r>
            <w:rPr>
              <w:noProof/>
              <w:webHidden/>
            </w:rPr>
            <w:fldChar w:fldCharType="separate"/>
          </w:r>
          <w:ins w:id="16" w:author="Natchimuth, Anbalagan" w:date="2015-12-23T09:01:00Z">
            <w:r>
              <w:rPr>
                <w:noProof/>
                <w:webHidden/>
              </w:rPr>
              <w:t>2</w:t>
            </w:r>
            <w:r>
              <w:rPr>
                <w:noProof/>
                <w:webHidden/>
              </w:rPr>
              <w:fldChar w:fldCharType="end"/>
            </w:r>
            <w:r w:rsidRPr="00E56497">
              <w:rPr>
                <w:rStyle w:val="Hyperlink"/>
                <w:noProof/>
              </w:rPr>
              <w:fldChar w:fldCharType="end"/>
            </w:r>
          </w:ins>
        </w:p>
        <w:p w14:paraId="26EAB5DB" w14:textId="77777777" w:rsidR="00AF0FD6" w:rsidRDefault="00AF0FD6">
          <w:pPr>
            <w:pStyle w:val="TOC1"/>
            <w:tabs>
              <w:tab w:val="left" w:pos="440"/>
              <w:tab w:val="right" w:leader="dot" w:pos="9350"/>
            </w:tabs>
            <w:rPr>
              <w:ins w:id="17" w:author="Natchimuth, Anbalagan" w:date="2015-12-23T09:01:00Z"/>
              <w:rFonts w:eastAsiaTheme="minorEastAsia"/>
              <w:noProof/>
              <w:lang w:eastAsia="zh-CN"/>
            </w:rPr>
          </w:pPr>
          <w:ins w:id="18"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"_Toc438624630"</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3</w:t>
            </w:r>
            <w:r>
              <w:rPr>
                <w:rFonts w:eastAsiaTheme="minorEastAsia"/>
                <w:noProof/>
                <w:lang w:eastAsia="zh-CN"/>
              </w:rPr>
              <w:tab/>
            </w:r>
            <w:r w:rsidRPr="00E56497">
              <w:rPr>
                <w:rStyle w:val="Hyperlink"/>
                <w:noProof/>
              </w:rPr>
              <w:t>Specification</w:t>
            </w:r>
            <w:r>
              <w:rPr>
                <w:noProof/>
                <w:webHidden/>
              </w:rPr>
              <w:tab/>
            </w:r>
            <w:r>
              <w:rPr>
                <w:noProof/>
                <w:webHidden/>
              </w:rPr>
              <w:fldChar w:fldCharType="begin"/>
            </w:r>
            <w:r>
              <w:rPr>
                <w:noProof/>
                <w:webHidden/>
              </w:rPr>
              <w:instrText xml:space="preserve"> PAGEREF _Toc438624630 \h </w:instrText>
            </w:r>
            <w:r>
              <w:rPr>
                <w:noProof/>
                <w:webHidden/>
              </w:rPr>
            </w:r>
          </w:ins>
          <w:r>
            <w:rPr>
              <w:noProof/>
              <w:webHidden/>
            </w:rPr>
            <w:fldChar w:fldCharType="separate"/>
          </w:r>
          <w:ins w:id="19" w:author="Natchimuth, Anbalagan" w:date="2015-12-23T09:01:00Z">
            <w:r>
              <w:rPr>
                <w:noProof/>
                <w:webHidden/>
              </w:rPr>
              <w:t>2</w:t>
            </w:r>
            <w:r>
              <w:rPr>
                <w:noProof/>
                <w:webHidden/>
              </w:rPr>
              <w:fldChar w:fldCharType="end"/>
            </w:r>
            <w:r w:rsidRPr="00E56497">
              <w:rPr>
                <w:rStyle w:val="Hyperlink"/>
                <w:noProof/>
              </w:rPr>
              <w:fldChar w:fldCharType="end"/>
            </w:r>
          </w:ins>
        </w:p>
        <w:p w14:paraId="154F57F2" w14:textId="77777777" w:rsidR="00AF0FD6" w:rsidRDefault="00AF0FD6">
          <w:pPr>
            <w:pStyle w:val="TOC2"/>
            <w:tabs>
              <w:tab w:val="left" w:pos="880"/>
              <w:tab w:val="right" w:leader="dot" w:pos="9350"/>
            </w:tabs>
            <w:rPr>
              <w:ins w:id="20" w:author="Natchimuth, Anbalagan" w:date="2015-12-23T09:01:00Z"/>
              <w:rFonts w:eastAsiaTheme="minorEastAsia"/>
              <w:noProof/>
              <w:lang w:eastAsia="zh-CN"/>
            </w:rPr>
          </w:pPr>
          <w:ins w:id="21"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"_Toc438624631"</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3.1</w:t>
            </w:r>
            <w:r>
              <w:rPr>
                <w:rFonts w:eastAsiaTheme="minorEastAsia"/>
                <w:noProof/>
                <w:lang w:eastAsia="zh-CN"/>
              </w:rPr>
              <w:tab/>
            </w:r>
            <w:r w:rsidRPr="00E56497">
              <w:rPr>
                <w:rStyle w:val="Hyperlink"/>
                <w:noProof/>
              </w:rPr>
              <w:t>Changes to saiswitch.h</w:t>
            </w:r>
            <w:r>
              <w:rPr>
                <w:noProof/>
                <w:webHidden/>
              </w:rPr>
              <w:tab/>
            </w:r>
            <w:r>
              <w:rPr>
                <w:noProof/>
                <w:webHidden/>
              </w:rPr>
              <w:fldChar w:fldCharType="begin"/>
            </w:r>
            <w:r>
              <w:rPr>
                <w:noProof/>
                <w:webHidden/>
              </w:rPr>
              <w:instrText xml:space="preserve"> PAGEREF _Toc438624631 \h </w:instrText>
            </w:r>
            <w:r>
              <w:rPr>
                <w:noProof/>
                <w:webHidden/>
              </w:rPr>
            </w:r>
          </w:ins>
          <w:r>
            <w:rPr>
              <w:noProof/>
              <w:webHidden/>
            </w:rPr>
            <w:fldChar w:fldCharType="separate"/>
          </w:r>
          <w:ins w:id="22" w:author="Natchimuth, Anbalagan" w:date="2015-12-23T09:01:00Z">
            <w:r>
              <w:rPr>
                <w:noProof/>
                <w:webHidden/>
              </w:rPr>
              <w:t>2</w:t>
            </w:r>
            <w:r>
              <w:rPr>
                <w:noProof/>
                <w:webHidden/>
              </w:rPr>
              <w:fldChar w:fldCharType="end"/>
            </w:r>
            <w:r w:rsidRPr="00E56497">
              <w:rPr>
                <w:rStyle w:val="Hyperlink"/>
                <w:noProof/>
              </w:rPr>
              <w:fldChar w:fldCharType="end"/>
            </w:r>
          </w:ins>
        </w:p>
        <w:p w14:paraId="1FED9A09" w14:textId="77777777" w:rsidR="00AF0FD6" w:rsidRDefault="00AF0FD6">
          <w:pPr>
            <w:pStyle w:val="TOC2"/>
            <w:tabs>
              <w:tab w:val="left" w:pos="880"/>
              <w:tab w:val="right" w:leader="dot" w:pos="9350"/>
            </w:tabs>
            <w:rPr>
              <w:ins w:id="23" w:author="Natchimuth, Anbalagan" w:date="2015-12-23T09:01:00Z"/>
              <w:rFonts w:eastAsiaTheme="minorEastAsia"/>
              <w:noProof/>
              <w:lang w:eastAsia="zh-CN"/>
            </w:rPr>
          </w:pPr>
          <w:ins w:id="24"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"_Toc438624632"</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3.2</w:t>
            </w:r>
            <w:r>
              <w:rPr>
                <w:rFonts w:eastAsiaTheme="minorEastAsia"/>
                <w:noProof/>
                <w:lang w:eastAsia="zh-CN"/>
              </w:rPr>
              <w:tab/>
            </w:r>
            <w:r w:rsidRPr="00E56497">
              <w:rPr>
                <w:rStyle w:val="Hyperlink"/>
                <w:noProof/>
              </w:rPr>
              <w:t>Changes to saitypes.h</w:t>
            </w:r>
            <w:r>
              <w:rPr>
                <w:noProof/>
                <w:webHidden/>
              </w:rPr>
              <w:tab/>
            </w:r>
            <w:r>
              <w:rPr>
                <w:noProof/>
                <w:webHidden/>
              </w:rPr>
              <w:fldChar w:fldCharType="begin"/>
            </w:r>
            <w:r>
              <w:rPr>
                <w:noProof/>
                <w:webHidden/>
              </w:rPr>
              <w:instrText xml:space="preserve"> PAGEREF _Toc438624632 \h </w:instrText>
            </w:r>
            <w:r>
              <w:rPr>
                <w:noProof/>
                <w:webHidden/>
              </w:rPr>
            </w:r>
          </w:ins>
          <w:r>
            <w:rPr>
              <w:noProof/>
              <w:webHidden/>
            </w:rPr>
            <w:fldChar w:fldCharType="separate"/>
          </w:r>
          <w:ins w:id="25" w:author="Natchimuth, Anbalagan" w:date="2015-12-23T09:01:00Z">
            <w:r>
              <w:rPr>
                <w:noProof/>
                <w:webHidden/>
              </w:rPr>
              <w:t>3</w:t>
            </w:r>
            <w:r>
              <w:rPr>
                <w:noProof/>
                <w:webHidden/>
              </w:rPr>
              <w:fldChar w:fldCharType="end"/>
            </w:r>
            <w:r w:rsidRPr="00E56497">
              <w:rPr>
                <w:rStyle w:val="Hyperlink"/>
                <w:noProof/>
              </w:rPr>
              <w:fldChar w:fldCharType="end"/>
            </w:r>
          </w:ins>
        </w:p>
        <w:p w14:paraId="793B0ACE" w14:textId="77777777" w:rsidR="00AF0FD6" w:rsidRDefault="00AF0FD6">
          <w:pPr>
            <w:pStyle w:val="TOC2"/>
            <w:tabs>
              <w:tab w:val="left" w:pos="880"/>
              <w:tab w:val="right" w:leader="dot" w:pos="9350"/>
            </w:tabs>
            <w:rPr>
              <w:ins w:id="26" w:author="Natchimuth, Anbalagan" w:date="2015-12-23T09:01:00Z"/>
              <w:rFonts w:eastAsiaTheme="minorEastAsia"/>
              <w:noProof/>
              <w:lang w:eastAsia="zh-CN"/>
            </w:rPr>
          </w:pPr>
          <w:ins w:id="27"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"_Toc438624633"</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lang w:val="fr-FR"/>
              </w:rPr>
              <w:t>3.3</w:t>
            </w:r>
            <w:r>
              <w:rPr>
                <w:rFonts w:eastAsiaTheme="minorEastAsia"/>
                <w:noProof/>
                <w:lang w:eastAsia="zh-CN"/>
              </w:rPr>
              <w:tab/>
            </w:r>
            <w:r w:rsidRPr="00E56497">
              <w:rPr>
                <w:rStyle w:val="Hyperlink"/>
                <w:noProof/>
                <w:lang w:val="fr-FR"/>
              </w:rPr>
              <w:t>Changes to saistatus.h</w:t>
            </w:r>
            <w:r>
              <w:rPr>
                <w:noProof/>
                <w:webHidden/>
              </w:rPr>
              <w:tab/>
            </w:r>
            <w:r>
              <w:rPr>
                <w:noProof/>
                <w:webHidden/>
              </w:rPr>
              <w:fldChar w:fldCharType="begin"/>
            </w:r>
            <w:r>
              <w:rPr>
                <w:noProof/>
                <w:webHidden/>
              </w:rPr>
              <w:instrText xml:space="preserve"> PAGEREF _Toc438624633 \h </w:instrText>
            </w:r>
            <w:r>
              <w:rPr>
                <w:noProof/>
                <w:webHidden/>
              </w:rPr>
            </w:r>
          </w:ins>
          <w:r>
            <w:rPr>
              <w:noProof/>
              <w:webHidden/>
            </w:rPr>
            <w:fldChar w:fldCharType="separate"/>
          </w:r>
          <w:ins w:id="28" w:author="Natchimuth, Anbalagan" w:date="2015-12-23T09:01:00Z">
            <w:r>
              <w:rPr>
                <w:noProof/>
                <w:webHidden/>
              </w:rPr>
              <w:t>3</w:t>
            </w:r>
            <w:r>
              <w:rPr>
                <w:noProof/>
                <w:webHidden/>
              </w:rPr>
              <w:fldChar w:fldCharType="end"/>
            </w:r>
            <w:r w:rsidRPr="00E56497">
              <w:rPr>
                <w:rStyle w:val="Hyperlink"/>
                <w:noProof/>
              </w:rPr>
              <w:fldChar w:fldCharType="end"/>
            </w:r>
          </w:ins>
        </w:p>
        <w:p w14:paraId="691A823C" w14:textId="77777777" w:rsidR="00AF0FD6" w:rsidRDefault="00AF0FD6">
          <w:pPr>
            <w:pStyle w:val="TOC2"/>
            <w:tabs>
              <w:tab w:val="left" w:pos="880"/>
              <w:tab w:val="right" w:leader="dot" w:pos="9350"/>
            </w:tabs>
            <w:rPr>
              <w:ins w:id="29" w:author="Natchimuth, Anbalagan" w:date="2015-12-23T09:01:00Z"/>
              <w:rFonts w:eastAsiaTheme="minorEastAsia"/>
              <w:noProof/>
              <w:lang w:eastAsia="zh-CN"/>
            </w:rPr>
          </w:pPr>
          <w:ins w:id="30"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"_Toc438624634"</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lang w:val="fr-FR"/>
              </w:rPr>
              <w:t>3.4</w:t>
            </w:r>
            <w:r>
              <w:rPr>
                <w:rFonts w:eastAsiaTheme="minorEastAsia"/>
                <w:noProof/>
                <w:lang w:eastAsia="zh-CN"/>
              </w:rPr>
              <w:tab/>
            </w:r>
            <w:r w:rsidRPr="00E56497">
              <w:rPr>
                <w:rStyle w:val="Hyperlink"/>
                <w:noProof/>
                <w:lang w:val="fr-FR"/>
              </w:rPr>
              <w:t>saiobject.h (new)</w:t>
            </w:r>
            <w:r>
              <w:rPr>
                <w:noProof/>
                <w:webHidden/>
              </w:rPr>
              <w:tab/>
            </w:r>
            <w:r>
              <w:rPr>
                <w:noProof/>
                <w:webHidden/>
              </w:rPr>
              <w:fldChar w:fldCharType="begin"/>
            </w:r>
            <w:r>
              <w:rPr>
                <w:noProof/>
                <w:webHidden/>
              </w:rPr>
              <w:instrText xml:space="preserve"> PAGEREF _Toc438624634 \h </w:instrText>
            </w:r>
            <w:r>
              <w:rPr>
                <w:noProof/>
                <w:webHidden/>
              </w:rPr>
            </w:r>
          </w:ins>
          <w:r>
            <w:rPr>
              <w:noProof/>
              <w:webHidden/>
            </w:rPr>
            <w:fldChar w:fldCharType="separate"/>
          </w:r>
          <w:ins w:id="31" w:author="Natchimuth, Anbalagan" w:date="2015-12-23T09:01:00Z">
            <w:r>
              <w:rPr>
                <w:noProof/>
                <w:webHidden/>
              </w:rPr>
              <w:t>4</w:t>
            </w:r>
            <w:r>
              <w:rPr>
                <w:noProof/>
                <w:webHidden/>
              </w:rPr>
              <w:fldChar w:fldCharType="end"/>
            </w:r>
            <w:r w:rsidRPr="00E56497">
              <w:rPr>
                <w:rStyle w:val="Hyperlink"/>
                <w:noProof/>
              </w:rPr>
              <w:fldChar w:fldCharType="end"/>
            </w:r>
          </w:ins>
        </w:p>
        <w:p w14:paraId="39032C50" w14:textId="77777777" w:rsidR="00AF0FD6" w:rsidRDefault="00AF0FD6">
          <w:pPr>
            <w:pStyle w:val="TOC1"/>
            <w:tabs>
              <w:tab w:val="left" w:pos="440"/>
              <w:tab w:val="right" w:leader="dot" w:pos="9350"/>
            </w:tabs>
            <w:rPr>
              <w:ins w:id="32" w:author="Natchimuth, Anbalagan" w:date="2015-12-23T09:01:00Z"/>
              <w:rFonts w:eastAsiaTheme="minorEastAsia"/>
              <w:noProof/>
              <w:lang w:eastAsia="zh-CN"/>
            </w:rPr>
          </w:pPr>
          <w:ins w:id="33" w:author="Natchimuth, Anbalagan" w:date="2015-12-23T09:01:00Z">
            <w:r w:rsidRPr="00E56497">
              <w:rPr>
                <w:rStyle w:val="Hyperlink"/>
                <w:noProof/>
              </w:rPr>
              <w:fldChar w:fldCharType="begin"/>
            </w:r>
            <w:r w:rsidRPr="00E56497">
              <w:rPr>
                <w:rStyle w:val="Hyperlink"/>
                <w:noProof/>
              </w:rPr>
              <w:instrText xml:space="preserve"> </w:instrText>
            </w:r>
            <w:r>
              <w:rPr>
                <w:noProof/>
              </w:rPr>
              <w:instrText>HYPERLINK \l "_Toc438624635"</w:instrText>
            </w:r>
            <w:r w:rsidRPr="00E56497">
              <w:rPr>
                <w:rStyle w:val="Hyperlink"/>
                <w:noProof/>
              </w:rPr>
              <w:instrText xml:space="preserve"> </w:instrText>
            </w:r>
            <w:r w:rsidRPr="00E56497">
              <w:rPr>
                <w:rStyle w:val="Hyperlink"/>
                <w:noProof/>
              </w:rPr>
            </w:r>
            <w:r w:rsidRPr="00E56497">
              <w:rPr>
                <w:rStyle w:val="Hyperlink"/>
                <w:noProof/>
              </w:rPr>
              <w:fldChar w:fldCharType="separate"/>
            </w:r>
            <w:r w:rsidRPr="00E56497">
              <w:rPr>
                <w:rStyle w:val="Hyperlink"/>
                <w:noProof/>
              </w:rPr>
              <w:t>4</w:t>
            </w:r>
            <w:r>
              <w:rPr>
                <w:rFonts w:eastAsiaTheme="minorEastAsia"/>
                <w:noProof/>
                <w:lang w:eastAsia="zh-CN"/>
              </w:rPr>
              <w:tab/>
            </w:r>
            <w:r w:rsidRPr="00E56497">
              <w:rPr>
                <w:rStyle w:val="Hyperlink"/>
                <w:noProof/>
              </w:rPr>
              <w:t>Configuration Example</w:t>
            </w:r>
            <w:r>
              <w:rPr>
                <w:noProof/>
                <w:webHidden/>
              </w:rPr>
              <w:tab/>
            </w:r>
            <w:r>
              <w:rPr>
                <w:noProof/>
                <w:webHidden/>
              </w:rPr>
              <w:fldChar w:fldCharType="begin"/>
            </w:r>
            <w:r>
              <w:rPr>
                <w:noProof/>
                <w:webHidden/>
              </w:rPr>
              <w:instrText xml:space="preserve"> PAGEREF _Toc438624635 \h </w:instrText>
            </w:r>
            <w:r>
              <w:rPr>
                <w:noProof/>
                <w:webHidden/>
              </w:rPr>
            </w:r>
          </w:ins>
          <w:r>
            <w:rPr>
              <w:noProof/>
              <w:webHidden/>
            </w:rPr>
            <w:fldChar w:fldCharType="separate"/>
          </w:r>
          <w:ins w:id="34" w:author="Natchimuth, Anbalagan" w:date="2015-12-23T09:01:00Z">
            <w:r>
              <w:rPr>
                <w:noProof/>
                <w:webHidden/>
              </w:rPr>
              <w:t>5</w:t>
            </w:r>
            <w:r>
              <w:rPr>
                <w:noProof/>
                <w:webHidden/>
              </w:rPr>
              <w:fldChar w:fldCharType="end"/>
            </w:r>
            <w:r w:rsidRPr="00E56497">
              <w:rPr>
                <w:rStyle w:val="Hyperlink"/>
                <w:noProof/>
              </w:rPr>
              <w:fldChar w:fldCharType="end"/>
            </w:r>
          </w:ins>
        </w:p>
        <w:p w14:paraId="60F262B0" w14:textId="28515C0D" w:rsidR="008D1D8E" w:rsidDel="00AF0FD6" w:rsidRDefault="008D1D8E">
          <w:pPr>
            <w:pStyle w:val="TOC1"/>
            <w:tabs>
              <w:tab w:val="right" w:leader="dot" w:pos="9350"/>
            </w:tabs>
            <w:rPr>
              <w:ins w:id="35" w:author="Guohan Lu" w:date="2015-12-04T02:04:00Z"/>
              <w:del w:id="36" w:author="Natchimuth, Anbalagan" w:date="2015-12-23T09:01:00Z"/>
              <w:rFonts w:eastAsiaTheme="minorEastAsia"/>
              <w:noProof/>
              <w:lang w:eastAsia="zh-CN"/>
            </w:rPr>
          </w:pPr>
          <w:ins w:id="37" w:author="Guohan Lu" w:date="2015-12-04T02:04:00Z">
            <w:del w:id="38" w:author="Natchimuth, Anbalagan" w:date="2015-12-23T09:01:00Z">
              <w:r w:rsidRPr="00AF0FD6" w:rsidDel="00AF0FD6">
                <w:rPr>
                  <w:rStyle w:val="Hyperlink"/>
                  <w:noProof/>
                </w:rPr>
                <w:delText>List of Changes</w:delText>
              </w:r>
              <w:r w:rsidDel="00AF0FD6">
                <w:rPr>
                  <w:noProof/>
                  <w:webHidden/>
                </w:rPr>
                <w:tab/>
              </w:r>
            </w:del>
          </w:ins>
          <w:ins w:id="39" w:author="Guohan Lu" w:date="2015-12-04T02:30:00Z">
            <w:del w:id="40" w:author="Natchimuth, Anbalagan" w:date="2015-12-23T09:01:00Z">
              <w:r w:rsidR="00847DE5" w:rsidDel="00AF0FD6">
                <w:rPr>
                  <w:noProof/>
                  <w:webHidden/>
                </w:rPr>
                <w:delText>i</w:delText>
              </w:r>
            </w:del>
          </w:ins>
        </w:p>
        <w:p w14:paraId="4DC0D9EC" w14:textId="7A47EFA4" w:rsidR="008D1D8E" w:rsidDel="00AF0FD6" w:rsidRDefault="008D1D8E">
          <w:pPr>
            <w:pStyle w:val="TOC1"/>
            <w:tabs>
              <w:tab w:val="left" w:pos="440"/>
              <w:tab w:val="right" w:leader="dot" w:pos="9350"/>
            </w:tabs>
            <w:rPr>
              <w:ins w:id="41" w:author="Guohan Lu" w:date="2015-12-04T02:04:00Z"/>
              <w:del w:id="42" w:author="Natchimuth, Anbalagan" w:date="2015-12-23T09:01:00Z"/>
              <w:rFonts w:eastAsiaTheme="minorEastAsia"/>
              <w:noProof/>
              <w:lang w:eastAsia="zh-CN"/>
            </w:rPr>
          </w:pPr>
          <w:ins w:id="43" w:author="Guohan Lu" w:date="2015-12-04T02:04:00Z">
            <w:del w:id="44" w:author="Natchimuth, Anbalagan" w:date="2015-12-23T09:01:00Z">
              <w:r w:rsidRPr="00AF0FD6" w:rsidDel="00AF0FD6">
                <w:rPr>
                  <w:rStyle w:val="Hyperlink"/>
                  <w:noProof/>
                </w:rPr>
                <w:delText>1</w:delText>
              </w:r>
              <w:r w:rsidDel="00AF0FD6">
                <w:rPr>
                  <w:rFonts w:eastAsiaTheme="minorEastAsia"/>
                  <w:noProof/>
                  <w:lang w:eastAsia="zh-CN"/>
                </w:rPr>
                <w:tab/>
              </w:r>
              <w:r w:rsidRPr="00AF0FD6" w:rsidDel="00AF0FD6">
                <w:rPr>
                  <w:rStyle w:val="Hyperlink"/>
                  <w:noProof/>
                </w:rPr>
                <w:delText>Overview</w:delText>
              </w:r>
              <w:r w:rsidDel="00AF0FD6">
                <w:rPr>
                  <w:noProof/>
                  <w:webHidden/>
                </w:rPr>
                <w:tab/>
              </w:r>
            </w:del>
          </w:ins>
          <w:ins w:id="45" w:author="Guohan Lu" w:date="2015-12-04T02:30:00Z">
            <w:del w:id="46" w:author="Natchimuth, Anbalagan" w:date="2015-12-23T09:01:00Z">
              <w:r w:rsidR="00847DE5" w:rsidDel="00AF0FD6">
                <w:rPr>
                  <w:noProof/>
                  <w:webHidden/>
                </w:rPr>
                <w:delText>1</w:delText>
              </w:r>
            </w:del>
          </w:ins>
        </w:p>
        <w:p w14:paraId="7A75005B" w14:textId="7BEF889F" w:rsidR="008D1D8E" w:rsidDel="00AF0FD6" w:rsidRDefault="008D1D8E">
          <w:pPr>
            <w:pStyle w:val="TOC1"/>
            <w:tabs>
              <w:tab w:val="left" w:pos="440"/>
              <w:tab w:val="right" w:leader="dot" w:pos="9350"/>
            </w:tabs>
            <w:rPr>
              <w:ins w:id="47" w:author="Guohan Lu" w:date="2015-12-04T02:04:00Z"/>
              <w:del w:id="48" w:author="Natchimuth, Anbalagan" w:date="2015-12-23T09:01:00Z"/>
              <w:rFonts w:eastAsiaTheme="minorEastAsia"/>
              <w:noProof/>
              <w:lang w:eastAsia="zh-CN"/>
            </w:rPr>
          </w:pPr>
          <w:ins w:id="49" w:author="Guohan Lu" w:date="2015-12-04T02:04:00Z">
            <w:del w:id="50" w:author="Natchimuth, Anbalagan" w:date="2015-12-23T09:01:00Z">
              <w:r w:rsidRPr="00AF0FD6" w:rsidDel="00AF0FD6">
                <w:rPr>
                  <w:rStyle w:val="Hyperlink"/>
                  <w:noProof/>
                </w:rPr>
                <w:delText>2</w:delText>
              </w:r>
              <w:r w:rsidDel="00AF0FD6">
                <w:rPr>
                  <w:rFonts w:eastAsiaTheme="minorEastAsia"/>
                  <w:noProof/>
                  <w:lang w:eastAsia="zh-CN"/>
                </w:rPr>
                <w:tab/>
              </w:r>
              <w:r w:rsidRPr="00AF0FD6" w:rsidDel="00AF0FD6">
                <w:rPr>
                  <w:rStyle w:val="Hyperlink"/>
                  <w:noProof/>
                </w:rPr>
                <w:delText>Proposal</w:delText>
              </w:r>
              <w:r w:rsidDel="00AF0FD6">
                <w:rPr>
                  <w:noProof/>
                  <w:webHidden/>
                </w:rPr>
                <w:tab/>
              </w:r>
            </w:del>
          </w:ins>
          <w:ins w:id="51" w:author="Guohan Lu" w:date="2015-12-04T02:30:00Z">
            <w:del w:id="52" w:author="Natchimuth, Anbalagan" w:date="2015-12-23T09:01:00Z">
              <w:r w:rsidR="00847DE5" w:rsidDel="00AF0FD6">
                <w:rPr>
                  <w:noProof/>
                  <w:webHidden/>
                </w:rPr>
                <w:delText>1</w:delText>
              </w:r>
            </w:del>
          </w:ins>
        </w:p>
        <w:p w14:paraId="759BAA27" w14:textId="0DBD2023" w:rsidR="008D1D8E" w:rsidDel="00AF0FD6" w:rsidRDefault="008D1D8E">
          <w:pPr>
            <w:pStyle w:val="TOC2"/>
            <w:tabs>
              <w:tab w:val="left" w:pos="880"/>
              <w:tab w:val="right" w:leader="dot" w:pos="9350"/>
            </w:tabs>
            <w:rPr>
              <w:ins w:id="53" w:author="Guohan Lu" w:date="2015-12-04T02:04:00Z"/>
              <w:del w:id="54" w:author="Natchimuth, Anbalagan" w:date="2015-12-23T09:01:00Z"/>
              <w:rFonts w:eastAsiaTheme="minorEastAsia"/>
              <w:noProof/>
              <w:lang w:eastAsia="zh-CN"/>
            </w:rPr>
          </w:pPr>
          <w:ins w:id="55" w:author="Guohan Lu" w:date="2015-12-04T02:04:00Z">
            <w:del w:id="56" w:author="Natchimuth, Anbalagan" w:date="2015-12-23T09:01:00Z">
              <w:r w:rsidRPr="00AF0FD6" w:rsidDel="00AF0FD6">
                <w:rPr>
                  <w:rStyle w:val="Hyperlink"/>
                  <w:noProof/>
                </w:rPr>
                <w:delText>2.1</w:delText>
              </w:r>
              <w:r w:rsidDel="00AF0FD6">
                <w:rPr>
                  <w:rFonts w:eastAsiaTheme="minorEastAsia"/>
                  <w:noProof/>
                  <w:lang w:eastAsia="zh-CN"/>
                </w:rPr>
                <w:tab/>
              </w:r>
              <w:r w:rsidRPr="00AF0FD6" w:rsidDel="00AF0FD6">
                <w:rPr>
                  <w:rStyle w:val="Hyperlink"/>
                  <w:noProof/>
                </w:rPr>
                <w:delText>In-Service Restart</w:delText>
              </w:r>
              <w:r w:rsidDel="00AF0FD6">
                <w:rPr>
                  <w:noProof/>
                  <w:webHidden/>
                </w:rPr>
                <w:tab/>
              </w:r>
            </w:del>
          </w:ins>
          <w:ins w:id="57" w:author="Guohan Lu" w:date="2015-12-04T02:30:00Z">
            <w:del w:id="58" w:author="Natchimuth, Anbalagan" w:date="2015-12-23T09:01:00Z">
              <w:r w:rsidR="00847DE5" w:rsidDel="00AF0FD6">
                <w:rPr>
                  <w:noProof/>
                  <w:webHidden/>
                </w:rPr>
                <w:delText>1</w:delText>
              </w:r>
            </w:del>
          </w:ins>
        </w:p>
        <w:p w14:paraId="6FDB8730" w14:textId="672FB61D" w:rsidR="008D1D8E" w:rsidDel="00AF0FD6" w:rsidRDefault="008D1D8E">
          <w:pPr>
            <w:pStyle w:val="TOC2"/>
            <w:tabs>
              <w:tab w:val="left" w:pos="880"/>
              <w:tab w:val="right" w:leader="dot" w:pos="9350"/>
            </w:tabs>
            <w:rPr>
              <w:ins w:id="59" w:author="Guohan Lu" w:date="2015-12-04T02:04:00Z"/>
              <w:del w:id="60" w:author="Natchimuth, Anbalagan" w:date="2015-12-23T09:01:00Z"/>
              <w:rFonts w:eastAsiaTheme="minorEastAsia"/>
              <w:noProof/>
              <w:lang w:eastAsia="zh-CN"/>
            </w:rPr>
          </w:pPr>
          <w:ins w:id="61" w:author="Guohan Lu" w:date="2015-12-04T02:04:00Z">
            <w:del w:id="62" w:author="Natchimuth, Anbalagan" w:date="2015-12-23T09:01:00Z">
              <w:r w:rsidRPr="00AF0FD6" w:rsidDel="00AF0FD6">
                <w:rPr>
                  <w:rStyle w:val="Hyperlink"/>
                  <w:noProof/>
                </w:rPr>
                <w:delText>2.2</w:delText>
              </w:r>
              <w:r w:rsidDel="00AF0FD6">
                <w:rPr>
                  <w:rFonts w:eastAsiaTheme="minorEastAsia"/>
                  <w:noProof/>
                  <w:lang w:eastAsia="zh-CN"/>
                </w:rPr>
                <w:tab/>
              </w:r>
              <w:r w:rsidRPr="00AF0FD6" w:rsidDel="00AF0FD6">
                <w:rPr>
                  <w:rStyle w:val="Hyperlink"/>
                  <w:noProof/>
                </w:rPr>
                <w:delText>In-Service Upgrade</w:delText>
              </w:r>
              <w:r w:rsidDel="00AF0FD6">
                <w:rPr>
                  <w:noProof/>
                  <w:webHidden/>
                </w:rPr>
                <w:tab/>
              </w:r>
            </w:del>
          </w:ins>
          <w:ins w:id="63" w:author="Guohan Lu" w:date="2015-12-04T02:30:00Z">
            <w:del w:id="64" w:author="Natchimuth, Anbalagan" w:date="2015-12-23T09:01:00Z">
              <w:r w:rsidR="00847DE5" w:rsidDel="00AF0FD6">
                <w:rPr>
                  <w:noProof/>
                  <w:webHidden/>
                </w:rPr>
                <w:delText>2</w:delText>
              </w:r>
            </w:del>
          </w:ins>
        </w:p>
        <w:p w14:paraId="53DE215D" w14:textId="09127C97" w:rsidR="008D1D8E" w:rsidDel="00AF0FD6" w:rsidRDefault="008D1D8E">
          <w:pPr>
            <w:pStyle w:val="TOC1"/>
            <w:tabs>
              <w:tab w:val="left" w:pos="440"/>
              <w:tab w:val="right" w:leader="dot" w:pos="9350"/>
            </w:tabs>
            <w:rPr>
              <w:ins w:id="65" w:author="Guohan Lu" w:date="2015-12-04T02:04:00Z"/>
              <w:del w:id="66" w:author="Natchimuth, Anbalagan" w:date="2015-12-23T09:01:00Z"/>
              <w:rFonts w:eastAsiaTheme="minorEastAsia"/>
              <w:noProof/>
              <w:lang w:eastAsia="zh-CN"/>
            </w:rPr>
          </w:pPr>
          <w:ins w:id="67" w:author="Guohan Lu" w:date="2015-12-04T02:04:00Z">
            <w:del w:id="68" w:author="Natchimuth, Anbalagan" w:date="2015-12-23T09:01:00Z">
              <w:r w:rsidRPr="00AF0FD6" w:rsidDel="00AF0FD6">
                <w:rPr>
                  <w:rStyle w:val="Hyperlink"/>
                  <w:noProof/>
                </w:rPr>
                <w:delText>3</w:delText>
              </w:r>
              <w:r w:rsidDel="00AF0FD6">
                <w:rPr>
                  <w:rFonts w:eastAsiaTheme="minorEastAsia"/>
                  <w:noProof/>
                  <w:lang w:eastAsia="zh-CN"/>
                </w:rPr>
                <w:tab/>
              </w:r>
              <w:r w:rsidRPr="00AF0FD6" w:rsidDel="00AF0FD6">
                <w:rPr>
                  <w:rStyle w:val="Hyperlink"/>
                  <w:noProof/>
                </w:rPr>
                <w:delText>Specification</w:delText>
              </w:r>
              <w:r w:rsidDel="00AF0FD6">
                <w:rPr>
                  <w:noProof/>
                  <w:webHidden/>
                </w:rPr>
                <w:tab/>
              </w:r>
            </w:del>
          </w:ins>
          <w:ins w:id="69" w:author="Guohan Lu" w:date="2015-12-04T02:30:00Z">
            <w:del w:id="70" w:author="Natchimuth, Anbalagan" w:date="2015-12-23T09:01:00Z">
              <w:r w:rsidR="00847DE5" w:rsidDel="00AF0FD6">
                <w:rPr>
                  <w:noProof/>
                  <w:webHidden/>
                </w:rPr>
                <w:delText>2</w:delText>
              </w:r>
            </w:del>
          </w:ins>
        </w:p>
        <w:p w14:paraId="0BB2E067" w14:textId="7D489C20" w:rsidR="008D1D8E" w:rsidDel="00AF0FD6" w:rsidRDefault="008D1D8E">
          <w:pPr>
            <w:pStyle w:val="TOC2"/>
            <w:tabs>
              <w:tab w:val="left" w:pos="880"/>
              <w:tab w:val="right" w:leader="dot" w:pos="9350"/>
            </w:tabs>
            <w:rPr>
              <w:ins w:id="71" w:author="Guohan Lu" w:date="2015-12-04T02:04:00Z"/>
              <w:del w:id="72" w:author="Natchimuth, Anbalagan" w:date="2015-12-23T09:01:00Z"/>
              <w:rFonts w:eastAsiaTheme="minorEastAsia"/>
              <w:noProof/>
              <w:lang w:eastAsia="zh-CN"/>
            </w:rPr>
          </w:pPr>
          <w:ins w:id="73" w:author="Guohan Lu" w:date="2015-12-04T02:04:00Z">
            <w:del w:id="74" w:author="Natchimuth, Anbalagan" w:date="2015-12-23T09:01:00Z">
              <w:r w:rsidRPr="00AF0FD6" w:rsidDel="00AF0FD6">
                <w:rPr>
                  <w:rStyle w:val="Hyperlink"/>
                  <w:noProof/>
                </w:rPr>
                <w:delText>3.1</w:delText>
              </w:r>
              <w:r w:rsidDel="00AF0FD6">
                <w:rPr>
                  <w:rFonts w:eastAsiaTheme="minorEastAsia"/>
                  <w:noProof/>
                  <w:lang w:eastAsia="zh-CN"/>
                </w:rPr>
                <w:tab/>
              </w:r>
              <w:r w:rsidRPr="00AF0FD6" w:rsidDel="00AF0FD6">
                <w:rPr>
                  <w:rStyle w:val="Hyperlink"/>
                  <w:noProof/>
                </w:rPr>
                <w:delText>Changes to saiswitch.h</w:delText>
              </w:r>
              <w:r w:rsidDel="00AF0FD6">
                <w:rPr>
                  <w:noProof/>
                  <w:webHidden/>
                </w:rPr>
                <w:tab/>
              </w:r>
            </w:del>
          </w:ins>
          <w:ins w:id="75" w:author="Guohan Lu" w:date="2015-12-04T02:30:00Z">
            <w:del w:id="76" w:author="Natchimuth, Anbalagan" w:date="2015-12-23T09:01:00Z">
              <w:r w:rsidR="00847DE5" w:rsidDel="00AF0FD6">
                <w:rPr>
                  <w:noProof/>
                  <w:webHidden/>
                </w:rPr>
                <w:delText>2</w:delText>
              </w:r>
            </w:del>
          </w:ins>
        </w:p>
        <w:p w14:paraId="68578D4E" w14:textId="737D9FF8" w:rsidR="008D1D8E" w:rsidDel="00AF0FD6" w:rsidRDefault="008D1D8E">
          <w:pPr>
            <w:pStyle w:val="TOC2"/>
            <w:tabs>
              <w:tab w:val="left" w:pos="880"/>
              <w:tab w:val="right" w:leader="dot" w:pos="9350"/>
            </w:tabs>
            <w:rPr>
              <w:ins w:id="77" w:author="Guohan Lu" w:date="2015-12-04T02:04:00Z"/>
              <w:del w:id="78" w:author="Natchimuth, Anbalagan" w:date="2015-12-23T09:01:00Z"/>
              <w:rFonts w:eastAsiaTheme="minorEastAsia"/>
              <w:noProof/>
              <w:lang w:eastAsia="zh-CN"/>
            </w:rPr>
          </w:pPr>
          <w:ins w:id="79" w:author="Guohan Lu" w:date="2015-12-04T02:04:00Z">
            <w:del w:id="80" w:author="Natchimuth, Anbalagan" w:date="2015-12-23T09:01:00Z">
              <w:r w:rsidRPr="00AF0FD6" w:rsidDel="00AF0FD6">
                <w:rPr>
                  <w:rStyle w:val="Hyperlink"/>
                  <w:noProof/>
                </w:rPr>
                <w:delText>3.2</w:delText>
              </w:r>
              <w:r w:rsidDel="00AF0FD6">
                <w:rPr>
                  <w:rFonts w:eastAsiaTheme="minorEastAsia"/>
                  <w:noProof/>
                  <w:lang w:eastAsia="zh-CN"/>
                </w:rPr>
                <w:tab/>
              </w:r>
              <w:r w:rsidRPr="00AF0FD6" w:rsidDel="00AF0FD6">
                <w:rPr>
                  <w:rStyle w:val="Hyperlink"/>
                  <w:noProof/>
                </w:rPr>
                <w:delText>Changes to saitypes.h</w:delText>
              </w:r>
              <w:r w:rsidDel="00AF0FD6">
                <w:rPr>
                  <w:noProof/>
                  <w:webHidden/>
                </w:rPr>
                <w:tab/>
              </w:r>
            </w:del>
          </w:ins>
          <w:ins w:id="81" w:author="Guohan Lu" w:date="2015-12-04T02:30:00Z">
            <w:del w:id="82" w:author="Natchimuth, Anbalagan" w:date="2015-12-23T09:01:00Z">
              <w:r w:rsidR="00847DE5" w:rsidDel="00AF0FD6">
                <w:rPr>
                  <w:noProof/>
                  <w:webHidden/>
                </w:rPr>
                <w:delText>3</w:delText>
              </w:r>
            </w:del>
          </w:ins>
        </w:p>
        <w:p w14:paraId="01D4EAE4" w14:textId="77621EAB" w:rsidR="008D1D8E" w:rsidDel="00AF0FD6" w:rsidRDefault="008D1D8E">
          <w:pPr>
            <w:pStyle w:val="TOC2"/>
            <w:tabs>
              <w:tab w:val="left" w:pos="880"/>
              <w:tab w:val="right" w:leader="dot" w:pos="9350"/>
            </w:tabs>
            <w:rPr>
              <w:ins w:id="83" w:author="Guohan Lu" w:date="2015-12-04T02:04:00Z"/>
              <w:del w:id="84" w:author="Natchimuth, Anbalagan" w:date="2015-12-23T09:01:00Z"/>
              <w:rFonts w:eastAsiaTheme="minorEastAsia"/>
              <w:noProof/>
              <w:lang w:eastAsia="zh-CN"/>
            </w:rPr>
          </w:pPr>
          <w:ins w:id="85" w:author="Guohan Lu" w:date="2015-12-04T02:04:00Z">
            <w:del w:id="86" w:author="Natchimuth, Anbalagan" w:date="2015-12-23T09:01:00Z">
              <w:r w:rsidRPr="00AF0FD6" w:rsidDel="00AF0FD6">
                <w:rPr>
                  <w:rStyle w:val="Hyperlink"/>
                  <w:noProof/>
                  <w:lang w:val="fr-FR"/>
                </w:rPr>
                <w:delText>3.3</w:delText>
              </w:r>
              <w:r w:rsidDel="00AF0FD6">
                <w:rPr>
                  <w:rFonts w:eastAsiaTheme="minorEastAsia"/>
                  <w:noProof/>
                  <w:lang w:eastAsia="zh-CN"/>
                </w:rPr>
                <w:tab/>
              </w:r>
              <w:r w:rsidRPr="00AF0FD6" w:rsidDel="00AF0FD6">
                <w:rPr>
                  <w:rStyle w:val="Hyperlink"/>
                  <w:noProof/>
                  <w:lang w:val="fr-FR"/>
                </w:rPr>
                <w:delText>Changes to saistatus.h</w:delText>
              </w:r>
              <w:r w:rsidDel="00AF0FD6">
                <w:rPr>
                  <w:noProof/>
                  <w:webHidden/>
                </w:rPr>
                <w:tab/>
              </w:r>
            </w:del>
          </w:ins>
          <w:ins w:id="87" w:author="Guohan Lu" w:date="2015-12-04T02:30:00Z">
            <w:del w:id="88" w:author="Natchimuth, Anbalagan" w:date="2015-12-23T09:01:00Z">
              <w:r w:rsidR="00847DE5" w:rsidDel="00AF0FD6">
                <w:rPr>
                  <w:noProof/>
                  <w:webHidden/>
                </w:rPr>
                <w:delText>3</w:delText>
              </w:r>
            </w:del>
          </w:ins>
        </w:p>
        <w:p w14:paraId="6043E27A" w14:textId="3EBB3662" w:rsidR="008D1D8E" w:rsidDel="00AF0FD6" w:rsidRDefault="008D1D8E">
          <w:pPr>
            <w:pStyle w:val="TOC2"/>
            <w:tabs>
              <w:tab w:val="left" w:pos="880"/>
              <w:tab w:val="right" w:leader="dot" w:pos="9350"/>
            </w:tabs>
            <w:rPr>
              <w:ins w:id="89" w:author="Guohan Lu" w:date="2015-12-04T02:04:00Z"/>
              <w:del w:id="90" w:author="Natchimuth, Anbalagan" w:date="2015-12-23T09:01:00Z"/>
              <w:rFonts w:eastAsiaTheme="minorEastAsia"/>
              <w:noProof/>
              <w:lang w:eastAsia="zh-CN"/>
            </w:rPr>
          </w:pPr>
          <w:ins w:id="91" w:author="Guohan Lu" w:date="2015-12-04T02:04:00Z">
            <w:del w:id="92" w:author="Natchimuth, Anbalagan" w:date="2015-12-23T09:01:00Z">
              <w:r w:rsidRPr="00AF0FD6" w:rsidDel="00AF0FD6">
                <w:rPr>
                  <w:rStyle w:val="Hyperlink"/>
                  <w:noProof/>
                  <w:lang w:val="fr-FR"/>
                </w:rPr>
                <w:delText>3.4</w:delText>
              </w:r>
              <w:r w:rsidDel="00AF0FD6">
                <w:rPr>
                  <w:rFonts w:eastAsiaTheme="minorEastAsia"/>
                  <w:noProof/>
                  <w:lang w:eastAsia="zh-CN"/>
                </w:rPr>
                <w:tab/>
              </w:r>
              <w:r w:rsidRPr="00AF0FD6" w:rsidDel="00AF0FD6">
                <w:rPr>
                  <w:rStyle w:val="Hyperlink"/>
                  <w:noProof/>
                  <w:lang w:val="fr-FR"/>
                </w:rPr>
                <w:delText>saiobject.h (new)</w:delText>
              </w:r>
              <w:r w:rsidDel="00AF0FD6">
                <w:rPr>
                  <w:noProof/>
                  <w:webHidden/>
                </w:rPr>
                <w:tab/>
              </w:r>
            </w:del>
          </w:ins>
          <w:ins w:id="93" w:author="Guohan Lu" w:date="2015-12-04T02:30:00Z">
            <w:del w:id="94" w:author="Natchimuth, Anbalagan" w:date="2015-12-23T09:01:00Z">
              <w:r w:rsidR="00847DE5" w:rsidDel="00AF0FD6">
                <w:rPr>
                  <w:noProof/>
                  <w:webHidden/>
                </w:rPr>
                <w:delText>4</w:delText>
              </w:r>
            </w:del>
          </w:ins>
        </w:p>
        <w:p w14:paraId="27543E43" w14:textId="4DC87AC8" w:rsidR="008D1D8E" w:rsidDel="00AF0FD6" w:rsidRDefault="008D1D8E">
          <w:pPr>
            <w:pStyle w:val="TOC1"/>
            <w:tabs>
              <w:tab w:val="left" w:pos="440"/>
              <w:tab w:val="right" w:leader="dot" w:pos="9350"/>
            </w:tabs>
            <w:rPr>
              <w:ins w:id="95" w:author="Guohan Lu" w:date="2015-12-04T02:04:00Z"/>
              <w:del w:id="96" w:author="Natchimuth, Anbalagan" w:date="2015-12-23T09:01:00Z"/>
              <w:rFonts w:eastAsiaTheme="minorEastAsia"/>
              <w:noProof/>
              <w:lang w:eastAsia="zh-CN"/>
            </w:rPr>
          </w:pPr>
          <w:ins w:id="97" w:author="Guohan Lu" w:date="2015-12-04T02:04:00Z">
            <w:del w:id="98" w:author="Natchimuth, Anbalagan" w:date="2015-12-23T09:01:00Z">
              <w:r w:rsidRPr="00AF0FD6" w:rsidDel="00AF0FD6">
                <w:rPr>
                  <w:rStyle w:val="Hyperlink"/>
                  <w:noProof/>
                </w:rPr>
                <w:delText>4</w:delText>
              </w:r>
              <w:r w:rsidDel="00AF0FD6">
                <w:rPr>
                  <w:rFonts w:eastAsiaTheme="minorEastAsia"/>
                  <w:noProof/>
                  <w:lang w:eastAsia="zh-CN"/>
                </w:rPr>
                <w:tab/>
              </w:r>
              <w:r w:rsidRPr="00AF0FD6" w:rsidDel="00AF0FD6">
                <w:rPr>
                  <w:rStyle w:val="Hyperlink"/>
                  <w:noProof/>
                </w:rPr>
                <w:delText>Configuration Example</w:delText>
              </w:r>
              <w:r w:rsidDel="00AF0FD6">
                <w:rPr>
                  <w:noProof/>
                  <w:webHidden/>
                </w:rPr>
                <w:tab/>
              </w:r>
            </w:del>
          </w:ins>
          <w:ins w:id="99" w:author="Guohan Lu" w:date="2015-12-04T02:30:00Z">
            <w:del w:id="100" w:author="Natchimuth, Anbalagan" w:date="2015-12-23T09:01:00Z">
              <w:r w:rsidR="00847DE5" w:rsidDel="00AF0FD6">
                <w:rPr>
                  <w:noProof/>
                  <w:webHidden/>
                </w:rPr>
                <w:delText>5</w:delText>
              </w:r>
            </w:del>
          </w:ins>
        </w:p>
        <w:p w14:paraId="38A7DE8F" w14:textId="014C74AE" w:rsidR="00EE2397" w:rsidDel="00AF0FD6" w:rsidRDefault="00EE2397">
          <w:pPr>
            <w:pStyle w:val="TOC1"/>
            <w:tabs>
              <w:tab w:val="right" w:leader="dot" w:pos="9350"/>
            </w:tabs>
            <w:rPr>
              <w:del w:id="101" w:author="Natchimuth, Anbalagan" w:date="2015-12-23T09:01:00Z"/>
              <w:rFonts w:eastAsiaTheme="minorEastAsia"/>
              <w:noProof/>
              <w:lang w:eastAsia="zh-CN"/>
            </w:rPr>
          </w:pPr>
          <w:del w:id="102" w:author="Natchimuth, Anbalagan" w:date="2015-12-23T09:01:00Z">
            <w:r w:rsidRPr="00D160C0" w:rsidDel="00AF0FD6">
              <w:rPr>
                <w:noProof/>
                <w:rPrChange w:id="103" w:author="Guohan Lu" w:date="2015-11-16T00:55:00Z">
                  <w:rPr>
                    <w:rStyle w:val="Hyperlink"/>
                    <w:noProof/>
                  </w:rPr>
                </w:rPrChange>
              </w:rPr>
              <w:delText>List of Changes</w:delText>
            </w:r>
            <w:r w:rsidDel="00AF0FD6">
              <w:rPr>
                <w:noProof/>
                <w:webHidden/>
              </w:rPr>
              <w:tab/>
              <w:delText>i</w:delText>
            </w:r>
          </w:del>
        </w:p>
        <w:p w14:paraId="1B11F31C" w14:textId="096CFE8F" w:rsidR="00EE2397" w:rsidDel="00AF0FD6" w:rsidRDefault="00EE2397">
          <w:pPr>
            <w:pStyle w:val="TOC1"/>
            <w:tabs>
              <w:tab w:val="left" w:pos="440"/>
              <w:tab w:val="right" w:leader="dot" w:pos="9350"/>
            </w:tabs>
            <w:rPr>
              <w:del w:id="104" w:author="Natchimuth, Anbalagan" w:date="2015-12-23T09:01:00Z"/>
              <w:rFonts w:eastAsiaTheme="minorEastAsia"/>
              <w:noProof/>
              <w:lang w:eastAsia="zh-CN"/>
            </w:rPr>
          </w:pPr>
          <w:del w:id="105" w:author="Natchimuth, Anbalagan" w:date="2015-12-23T09:01:00Z">
            <w:r w:rsidRPr="00D160C0" w:rsidDel="00AF0FD6">
              <w:rPr>
                <w:noProof/>
                <w:rPrChange w:id="106" w:author="Guohan Lu" w:date="2015-11-16T00:55:00Z">
                  <w:rPr>
                    <w:rStyle w:val="Hyperlink"/>
                    <w:noProof/>
                  </w:rPr>
                </w:rPrChange>
              </w:rPr>
              <w:delText>1</w:delText>
            </w:r>
            <w:r w:rsidDel="00AF0FD6">
              <w:rPr>
                <w:rFonts w:eastAsiaTheme="minorEastAsia"/>
                <w:noProof/>
                <w:lang w:eastAsia="zh-CN"/>
              </w:rPr>
              <w:tab/>
            </w:r>
            <w:r w:rsidRPr="00D160C0" w:rsidDel="00AF0FD6">
              <w:rPr>
                <w:noProof/>
                <w:rPrChange w:id="107" w:author="Guohan Lu" w:date="2015-11-16T00:55:00Z">
                  <w:rPr>
                    <w:rStyle w:val="Hyperlink"/>
                    <w:noProof/>
                  </w:rPr>
                </w:rPrChange>
              </w:rPr>
              <w:delText>Overview</w:delText>
            </w:r>
            <w:r w:rsidDel="00AF0FD6">
              <w:rPr>
                <w:noProof/>
                <w:webHidden/>
              </w:rPr>
              <w:tab/>
              <w:delText>1</w:delText>
            </w:r>
          </w:del>
        </w:p>
        <w:p w14:paraId="1AA846E0" w14:textId="18634DC6" w:rsidR="00EE2397" w:rsidDel="00AF0FD6" w:rsidRDefault="00EE2397">
          <w:pPr>
            <w:pStyle w:val="TOC1"/>
            <w:tabs>
              <w:tab w:val="left" w:pos="440"/>
              <w:tab w:val="right" w:leader="dot" w:pos="9350"/>
            </w:tabs>
            <w:rPr>
              <w:del w:id="108" w:author="Natchimuth, Anbalagan" w:date="2015-12-23T09:01:00Z"/>
              <w:rFonts w:eastAsiaTheme="minorEastAsia"/>
              <w:noProof/>
              <w:lang w:eastAsia="zh-CN"/>
            </w:rPr>
          </w:pPr>
          <w:del w:id="109" w:author="Natchimuth, Anbalagan" w:date="2015-12-23T09:01:00Z">
            <w:r w:rsidRPr="00D160C0" w:rsidDel="00AF0FD6">
              <w:rPr>
                <w:noProof/>
                <w:rPrChange w:id="110" w:author="Guohan Lu" w:date="2015-11-16T00:55:00Z">
                  <w:rPr>
                    <w:rStyle w:val="Hyperlink"/>
                    <w:noProof/>
                  </w:rPr>
                </w:rPrChange>
              </w:rPr>
              <w:delText>2</w:delText>
            </w:r>
            <w:r w:rsidDel="00AF0FD6">
              <w:rPr>
                <w:rFonts w:eastAsiaTheme="minorEastAsia"/>
                <w:noProof/>
                <w:lang w:eastAsia="zh-CN"/>
              </w:rPr>
              <w:tab/>
            </w:r>
            <w:r w:rsidRPr="00D160C0" w:rsidDel="00AF0FD6">
              <w:rPr>
                <w:noProof/>
                <w:rPrChange w:id="111" w:author="Guohan Lu" w:date="2015-11-16T00:55:00Z">
                  <w:rPr>
                    <w:rStyle w:val="Hyperlink"/>
                    <w:noProof/>
                  </w:rPr>
                </w:rPrChange>
              </w:rPr>
              <w:delText>Proposal</w:delText>
            </w:r>
            <w:r w:rsidDel="00AF0FD6">
              <w:rPr>
                <w:noProof/>
                <w:webHidden/>
              </w:rPr>
              <w:tab/>
              <w:delText>1</w:delText>
            </w:r>
          </w:del>
        </w:p>
        <w:p w14:paraId="44B3C0B6" w14:textId="57BD8042" w:rsidR="00EE2397" w:rsidDel="00AF0FD6" w:rsidRDefault="00EE2397">
          <w:pPr>
            <w:pStyle w:val="TOC2"/>
            <w:tabs>
              <w:tab w:val="left" w:pos="880"/>
              <w:tab w:val="right" w:leader="dot" w:pos="9350"/>
            </w:tabs>
            <w:rPr>
              <w:del w:id="112" w:author="Natchimuth, Anbalagan" w:date="2015-12-23T09:01:00Z"/>
              <w:rFonts w:eastAsiaTheme="minorEastAsia"/>
              <w:noProof/>
              <w:lang w:eastAsia="zh-CN"/>
            </w:rPr>
          </w:pPr>
          <w:del w:id="113" w:author="Natchimuth, Anbalagan" w:date="2015-12-23T09:01:00Z">
            <w:r w:rsidRPr="00D160C0" w:rsidDel="00AF0FD6">
              <w:rPr>
                <w:noProof/>
                <w:rPrChange w:id="114" w:author="Guohan Lu" w:date="2015-11-16T00:55:00Z">
                  <w:rPr>
                    <w:rStyle w:val="Hyperlink"/>
                    <w:noProof/>
                  </w:rPr>
                </w:rPrChange>
              </w:rPr>
              <w:delText>2.1</w:delText>
            </w:r>
            <w:r w:rsidDel="00AF0FD6">
              <w:rPr>
                <w:rFonts w:eastAsiaTheme="minorEastAsia"/>
                <w:noProof/>
                <w:lang w:eastAsia="zh-CN"/>
              </w:rPr>
              <w:tab/>
            </w:r>
            <w:r w:rsidRPr="00D160C0" w:rsidDel="00AF0FD6">
              <w:rPr>
                <w:noProof/>
                <w:rPrChange w:id="115" w:author="Guohan Lu" w:date="2015-11-16T00:55:00Z">
                  <w:rPr>
                    <w:rStyle w:val="Hyperlink"/>
                    <w:noProof/>
                  </w:rPr>
                </w:rPrChange>
              </w:rPr>
              <w:delText>In-Service Restart</w:delText>
            </w:r>
            <w:r w:rsidDel="00AF0FD6">
              <w:rPr>
                <w:noProof/>
                <w:webHidden/>
              </w:rPr>
              <w:tab/>
              <w:delText>1</w:delText>
            </w:r>
          </w:del>
        </w:p>
        <w:p w14:paraId="3EF4EEF1" w14:textId="04901AB4" w:rsidR="00EE2397" w:rsidDel="00AF0FD6" w:rsidRDefault="00EE2397">
          <w:pPr>
            <w:pStyle w:val="TOC2"/>
            <w:tabs>
              <w:tab w:val="left" w:pos="880"/>
              <w:tab w:val="right" w:leader="dot" w:pos="9350"/>
            </w:tabs>
            <w:rPr>
              <w:del w:id="116" w:author="Natchimuth, Anbalagan" w:date="2015-12-23T09:01:00Z"/>
              <w:rFonts w:eastAsiaTheme="minorEastAsia"/>
              <w:noProof/>
              <w:lang w:eastAsia="zh-CN"/>
            </w:rPr>
          </w:pPr>
          <w:del w:id="117" w:author="Natchimuth, Anbalagan" w:date="2015-12-23T09:01:00Z">
            <w:r w:rsidRPr="00D160C0" w:rsidDel="00AF0FD6">
              <w:rPr>
                <w:noProof/>
                <w:rPrChange w:id="118" w:author="Guohan Lu" w:date="2015-11-16T00:55:00Z">
                  <w:rPr>
                    <w:rStyle w:val="Hyperlink"/>
                    <w:noProof/>
                  </w:rPr>
                </w:rPrChange>
              </w:rPr>
              <w:delText>2.2</w:delText>
            </w:r>
            <w:r w:rsidDel="00AF0FD6">
              <w:rPr>
                <w:rFonts w:eastAsiaTheme="minorEastAsia"/>
                <w:noProof/>
                <w:lang w:eastAsia="zh-CN"/>
              </w:rPr>
              <w:tab/>
            </w:r>
            <w:r w:rsidRPr="00D160C0" w:rsidDel="00AF0FD6">
              <w:rPr>
                <w:noProof/>
                <w:rPrChange w:id="119" w:author="Guohan Lu" w:date="2015-11-16T00:55:00Z">
                  <w:rPr>
                    <w:rStyle w:val="Hyperlink"/>
                    <w:noProof/>
                  </w:rPr>
                </w:rPrChange>
              </w:rPr>
              <w:delText>In-Service Upgrade</w:delText>
            </w:r>
            <w:r w:rsidDel="00AF0FD6">
              <w:rPr>
                <w:noProof/>
                <w:webHidden/>
              </w:rPr>
              <w:tab/>
              <w:delText>2</w:delText>
            </w:r>
          </w:del>
        </w:p>
        <w:p w14:paraId="557F71CF" w14:textId="30CC8D14" w:rsidR="00EE2397" w:rsidDel="00AF0FD6" w:rsidRDefault="00EE2397">
          <w:pPr>
            <w:pStyle w:val="TOC1"/>
            <w:tabs>
              <w:tab w:val="left" w:pos="440"/>
              <w:tab w:val="right" w:leader="dot" w:pos="9350"/>
            </w:tabs>
            <w:rPr>
              <w:del w:id="120" w:author="Natchimuth, Anbalagan" w:date="2015-12-23T09:01:00Z"/>
              <w:rFonts w:eastAsiaTheme="minorEastAsia"/>
              <w:noProof/>
              <w:lang w:eastAsia="zh-CN"/>
            </w:rPr>
          </w:pPr>
          <w:del w:id="121" w:author="Natchimuth, Anbalagan" w:date="2015-12-23T09:01:00Z">
            <w:r w:rsidRPr="00D160C0" w:rsidDel="00AF0FD6">
              <w:rPr>
                <w:noProof/>
                <w:rPrChange w:id="122" w:author="Guohan Lu" w:date="2015-11-16T00:55:00Z">
                  <w:rPr>
                    <w:rStyle w:val="Hyperlink"/>
                    <w:noProof/>
                  </w:rPr>
                </w:rPrChange>
              </w:rPr>
              <w:delText>3</w:delText>
            </w:r>
            <w:r w:rsidDel="00AF0FD6">
              <w:rPr>
                <w:rFonts w:eastAsiaTheme="minorEastAsia"/>
                <w:noProof/>
                <w:lang w:eastAsia="zh-CN"/>
              </w:rPr>
              <w:tab/>
            </w:r>
            <w:r w:rsidRPr="00D160C0" w:rsidDel="00AF0FD6">
              <w:rPr>
                <w:noProof/>
                <w:rPrChange w:id="123" w:author="Guohan Lu" w:date="2015-11-16T00:55:00Z">
                  <w:rPr>
                    <w:rStyle w:val="Hyperlink"/>
                    <w:noProof/>
                  </w:rPr>
                </w:rPrChange>
              </w:rPr>
              <w:delText>Specification</w:delText>
            </w:r>
            <w:r w:rsidDel="00AF0FD6">
              <w:rPr>
                <w:noProof/>
                <w:webHidden/>
              </w:rPr>
              <w:tab/>
              <w:delText>2</w:delText>
            </w:r>
          </w:del>
        </w:p>
        <w:p w14:paraId="153DFF5F" w14:textId="667D2DC5" w:rsidR="00EE2397" w:rsidDel="00AF0FD6" w:rsidRDefault="00EE2397">
          <w:pPr>
            <w:pStyle w:val="TOC2"/>
            <w:tabs>
              <w:tab w:val="left" w:pos="880"/>
              <w:tab w:val="right" w:leader="dot" w:pos="9350"/>
            </w:tabs>
            <w:rPr>
              <w:del w:id="124" w:author="Natchimuth, Anbalagan" w:date="2015-12-23T09:01:00Z"/>
              <w:rFonts w:eastAsiaTheme="minorEastAsia"/>
              <w:noProof/>
              <w:lang w:eastAsia="zh-CN"/>
            </w:rPr>
          </w:pPr>
          <w:del w:id="125" w:author="Natchimuth, Anbalagan" w:date="2015-12-23T09:01:00Z">
            <w:r w:rsidRPr="00D160C0" w:rsidDel="00AF0FD6">
              <w:rPr>
                <w:noProof/>
                <w:rPrChange w:id="126" w:author="Guohan Lu" w:date="2015-11-16T00:55:00Z">
                  <w:rPr>
                    <w:rStyle w:val="Hyperlink"/>
                    <w:noProof/>
                  </w:rPr>
                </w:rPrChange>
              </w:rPr>
              <w:delText>3.1</w:delText>
            </w:r>
            <w:r w:rsidDel="00AF0FD6">
              <w:rPr>
                <w:rFonts w:eastAsiaTheme="minorEastAsia"/>
                <w:noProof/>
                <w:lang w:eastAsia="zh-CN"/>
              </w:rPr>
              <w:tab/>
            </w:r>
            <w:r w:rsidRPr="00D160C0" w:rsidDel="00AF0FD6">
              <w:rPr>
                <w:noProof/>
                <w:rPrChange w:id="127" w:author="Guohan Lu" w:date="2015-11-16T00:55:00Z">
                  <w:rPr>
                    <w:rStyle w:val="Hyperlink"/>
                    <w:noProof/>
                  </w:rPr>
                </w:rPrChange>
              </w:rPr>
              <w:delText>Changes to saiswitch.h</w:delText>
            </w:r>
            <w:r w:rsidDel="00AF0FD6">
              <w:rPr>
                <w:noProof/>
                <w:webHidden/>
              </w:rPr>
              <w:tab/>
              <w:delText>2</w:delText>
            </w:r>
          </w:del>
        </w:p>
        <w:p w14:paraId="067AABF1" w14:textId="13BFBFE1" w:rsidR="00EE2397" w:rsidDel="00AF0FD6" w:rsidRDefault="00EE2397">
          <w:pPr>
            <w:pStyle w:val="TOC2"/>
            <w:tabs>
              <w:tab w:val="left" w:pos="880"/>
              <w:tab w:val="right" w:leader="dot" w:pos="9350"/>
            </w:tabs>
            <w:rPr>
              <w:del w:id="128" w:author="Natchimuth, Anbalagan" w:date="2015-12-23T09:01:00Z"/>
              <w:rFonts w:eastAsiaTheme="minorEastAsia"/>
              <w:noProof/>
              <w:lang w:eastAsia="zh-CN"/>
            </w:rPr>
          </w:pPr>
          <w:del w:id="129" w:author="Natchimuth, Anbalagan" w:date="2015-12-23T09:01:00Z">
            <w:r w:rsidRPr="00D160C0" w:rsidDel="00AF0FD6">
              <w:rPr>
                <w:noProof/>
                <w:rPrChange w:id="130" w:author="Guohan Lu" w:date="2015-11-16T00:55:00Z">
                  <w:rPr>
                    <w:rStyle w:val="Hyperlink"/>
                    <w:noProof/>
                  </w:rPr>
                </w:rPrChange>
              </w:rPr>
              <w:delText>3.2</w:delText>
            </w:r>
            <w:r w:rsidDel="00AF0FD6">
              <w:rPr>
                <w:rFonts w:eastAsiaTheme="minorEastAsia"/>
                <w:noProof/>
                <w:lang w:eastAsia="zh-CN"/>
              </w:rPr>
              <w:tab/>
            </w:r>
            <w:r w:rsidRPr="00D160C0" w:rsidDel="00AF0FD6">
              <w:rPr>
                <w:noProof/>
                <w:rPrChange w:id="131" w:author="Guohan Lu" w:date="2015-11-16T00:55:00Z">
                  <w:rPr>
                    <w:rStyle w:val="Hyperlink"/>
                    <w:noProof/>
                  </w:rPr>
                </w:rPrChange>
              </w:rPr>
              <w:delText>Changes to saitypes.h</w:delText>
            </w:r>
            <w:r w:rsidDel="00AF0FD6">
              <w:rPr>
                <w:noProof/>
                <w:webHidden/>
              </w:rPr>
              <w:tab/>
              <w:delText>3</w:delText>
            </w:r>
          </w:del>
        </w:p>
        <w:p w14:paraId="2B22FA85" w14:textId="06A32BFD" w:rsidR="00EE2397" w:rsidDel="00AF0FD6" w:rsidRDefault="00EE2397">
          <w:pPr>
            <w:pStyle w:val="TOC2"/>
            <w:tabs>
              <w:tab w:val="left" w:pos="880"/>
              <w:tab w:val="right" w:leader="dot" w:pos="9350"/>
            </w:tabs>
            <w:rPr>
              <w:del w:id="132" w:author="Natchimuth, Anbalagan" w:date="2015-12-23T09:01:00Z"/>
              <w:rFonts w:eastAsiaTheme="minorEastAsia"/>
              <w:noProof/>
              <w:lang w:eastAsia="zh-CN"/>
            </w:rPr>
          </w:pPr>
          <w:del w:id="133" w:author="Natchimuth, Anbalagan" w:date="2015-12-23T09:01:00Z">
            <w:r w:rsidRPr="00D160C0" w:rsidDel="00AF0FD6">
              <w:rPr>
                <w:noProof/>
                <w:rPrChange w:id="134" w:author="Guohan Lu" w:date="2015-11-16T00:55:00Z">
                  <w:rPr>
                    <w:rStyle w:val="Hyperlink"/>
                    <w:noProof/>
                    <w:lang w:val="fr-FR"/>
                  </w:rPr>
                </w:rPrChange>
              </w:rPr>
              <w:delText>3.3</w:delText>
            </w:r>
            <w:r w:rsidDel="00AF0FD6">
              <w:rPr>
                <w:rFonts w:eastAsiaTheme="minorEastAsia"/>
                <w:noProof/>
                <w:lang w:eastAsia="zh-CN"/>
              </w:rPr>
              <w:tab/>
            </w:r>
            <w:r w:rsidRPr="00D160C0" w:rsidDel="00AF0FD6">
              <w:rPr>
                <w:noProof/>
                <w:rPrChange w:id="135" w:author="Guohan Lu" w:date="2015-11-16T00:55:00Z">
                  <w:rPr>
                    <w:rStyle w:val="Hyperlink"/>
                    <w:noProof/>
                    <w:lang w:val="fr-FR"/>
                  </w:rPr>
                </w:rPrChange>
              </w:rPr>
              <w:delText>Changes to saistatus.h</w:delText>
            </w:r>
            <w:r w:rsidDel="00AF0FD6">
              <w:rPr>
                <w:noProof/>
                <w:webHidden/>
              </w:rPr>
              <w:tab/>
              <w:delText>3</w:delText>
            </w:r>
          </w:del>
        </w:p>
        <w:p w14:paraId="77F17C1B" w14:textId="0B0091D4" w:rsidR="00EE2397" w:rsidDel="00AF0FD6" w:rsidRDefault="00EE2397">
          <w:pPr>
            <w:pStyle w:val="TOC2"/>
            <w:tabs>
              <w:tab w:val="left" w:pos="880"/>
              <w:tab w:val="right" w:leader="dot" w:pos="9350"/>
            </w:tabs>
            <w:rPr>
              <w:del w:id="136" w:author="Natchimuth, Anbalagan" w:date="2015-12-23T09:01:00Z"/>
              <w:rFonts w:eastAsiaTheme="minorEastAsia"/>
              <w:noProof/>
              <w:lang w:eastAsia="zh-CN"/>
            </w:rPr>
          </w:pPr>
          <w:del w:id="137" w:author="Natchimuth, Anbalagan" w:date="2015-12-23T09:01:00Z">
            <w:r w:rsidRPr="00D160C0" w:rsidDel="00AF0FD6">
              <w:rPr>
                <w:noProof/>
                <w:rPrChange w:id="138" w:author="Guohan Lu" w:date="2015-11-16T00:55:00Z">
                  <w:rPr>
                    <w:rStyle w:val="Hyperlink"/>
                    <w:noProof/>
                  </w:rPr>
                </w:rPrChange>
              </w:rPr>
              <w:delText>3.4</w:delText>
            </w:r>
            <w:r w:rsidDel="00AF0FD6">
              <w:rPr>
                <w:rFonts w:eastAsiaTheme="minorEastAsia"/>
                <w:noProof/>
                <w:lang w:eastAsia="zh-CN"/>
              </w:rPr>
              <w:tab/>
            </w:r>
            <w:r w:rsidRPr="00D160C0" w:rsidDel="00AF0FD6">
              <w:rPr>
                <w:noProof/>
                <w:rPrChange w:id="139" w:author="Guohan Lu" w:date="2015-11-16T00:55:00Z">
                  <w:rPr>
                    <w:rStyle w:val="Hyperlink"/>
                    <w:noProof/>
                  </w:rPr>
                </w:rPrChange>
              </w:rPr>
              <w:delText>Changes to saiacl.h</w:delText>
            </w:r>
            <w:r w:rsidDel="00AF0FD6">
              <w:rPr>
                <w:noProof/>
                <w:webHidden/>
              </w:rPr>
              <w:tab/>
              <w:delText>4</w:delText>
            </w:r>
          </w:del>
        </w:p>
        <w:p w14:paraId="06331611" w14:textId="5D77DCD9" w:rsidR="00EE2397" w:rsidDel="00AF0FD6" w:rsidRDefault="00EE2397">
          <w:pPr>
            <w:pStyle w:val="TOC2"/>
            <w:tabs>
              <w:tab w:val="left" w:pos="880"/>
              <w:tab w:val="right" w:leader="dot" w:pos="9350"/>
            </w:tabs>
            <w:rPr>
              <w:del w:id="140" w:author="Natchimuth, Anbalagan" w:date="2015-12-23T09:01:00Z"/>
              <w:rFonts w:eastAsiaTheme="minorEastAsia"/>
              <w:noProof/>
              <w:lang w:eastAsia="zh-CN"/>
            </w:rPr>
          </w:pPr>
          <w:del w:id="141" w:author="Natchimuth, Anbalagan" w:date="2015-12-23T09:01:00Z">
            <w:r w:rsidRPr="00D160C0" w:rsidDel="00AF0FD6">
              <w:rPr>
                <w:noProof/>
                <w:rPrChange w:id="142" w:author="Guohan Lu" w:date="2015-11-16T00:55:00Z">
                  <w:rPr>
                    <w:rStyle w:val="Hyperlink"/>
                    <w:noProof/>
                  </w:rPr>
                </w:rPrChange>
              </w:rPr>
              <w:delText>3.5</w:delText>
            </w:r>
            <w:r w:rsidDel="00AF0FD6">
              <w:rPr>
                <w:rFonts w:eastAsiaTheme="minorEastAsia"/>
                <w:noProof/>
                <w:lang w:eastAsia="zh-CN"/>
              </w:rPr>
              <w:tab/>
            </w:r>
            <w:r w:rsidRPr="00D160C0" w:rsidDel="00AF0FD6">
              <w:rPr>
                <w:noProof/>
                <w:rPrChange w:id="143" w:author="Guohan Lu" w:date="2015-11-16T00:55:00Z">
                  <w:rPr>
                    <w:rStyle w:val="Hyperlink"/>
                    <w:noProof/>
                  </w:rPr>
                </w:rPrChange>
              </w:rPr>
              <w:delText>Changes to saibuffer.h</w:delText>
            </w:r>
            <w:r w:rsidDel="00AF0FD6">
              <w:rPr>
                <w:noProof/>
                <w:webHidden/>
              </w:rPr>
              <w:tab/>
              <w:delText>4</w:delText>
            </w:r>
          </w:del>
        </w:p>
        <w:p w14:paraId="70E24032" w14:textId="5211FDD3" w:rsidR="00EE2397" w:rsidDel="00AF0FD6" w:rsidRDefault="00EE2397">
          <w:pPr>
            <w:pStyle w:val="TOC2"/>
            <w:tabs>
              <w:tab w:val="left" w:pos="880"/>
              <w:tab w:val="right" w:leader="dot" w:pos="9350"/>
            </w:tabs>
            <w:rPr>
              <w:del w:id="144" w:author="Natchimuth, Anbalagan" w:date="2015-12-23T09:01:00Z"/>
              <w:rFonts w:eastAsiaTheme="minorEastAsia"/>
              <w:noProof/>
              <w:lang w:eastAsia="zh-CN"/>
            </w:rPr>
          </w:pPr>
          <w:del w:id="145" w:author="Natchimuth, Anbalagan" w:date="2015-12-23T09:01:00Z">
            <w:r w:rsidRPr="00D160C0" w:rsidDel="00AF0FD6">
              <w:rPr>
                <w:noProof/>
                <w:rPrChange w:id="146" w:author="Guohan Lu" w:date="2015-11-16T00:55:00Z">
                  <w:rPr>
                    <w:rStyle w:val="Hyperlink"/>
                    <w:noProof/>
                  </w:rPr>
                </w:rPrChange>
              </w:rPr>
              <w:delText>3.6</w:delText>
            </w:r>
            <w:r w:rsidDel="00AF0FD6">
              <w:rPr>
                <w:rFonts w:eastAsiaTheme="minorEastAsia"/>
                <w:noProof/>
                <w:lang w:eastAsia="zh-CN"/>
              </w:rPr>
              <w:tab/>
            </w:r>
            <w:r w:rsidRPr="00D160C0" w:rsidDel="00AF0FD6">
              <w:rPr>
                <w:noProof/>
                <w:rPrChange w:id="147" w:author="Guohan Lu" w:date="2015-11-16T00:55:00Z">
                  <w:rPr>
                    <w:rStyle w:val="Hyperlink"/>
                    <w:noProof/>
                  </w:rPr>
                </w:rPrChange>
              </w:rPr>
              <w:delText>Changes to saifdb.h</w:delText>
            </w:r>
            <w:r w:rsidDel="00AF0FD6">
              <w:rPr>
                <w:noProof/>
                <w:webHidden/>
              </w:rPr>
              <w:tab/>
              <w:delText>5</w:delText>
            </w:r>
          </w:del>
        </w:p>
        <w:p w14:paraId="32C5BCF2" w14:textId="6B05B0A7" w:rsidR="00EE2397" w:rsidDel="00AF0FD6" w:rsidRDefault="00EE2397">
          <w:pPr>
            <w:pStyle w:val="TOC2"/>
            <w:tabs>
              <w:tab w:val="left" w:pos="880"/>
              <w:tab w:val="right" w:leader="dot" w:pos="9350"/>
            </w:tabs>
            <w:rPr>
              <w:del w:id="148" w:author="Natchimuth, Anbalagan" w:date="2015-12-23T09:01:00Z"/>
              <w:rFonts w:eastAsiaTheme="minorEastAsia"/>
              <w:noProof/>
              <w:lang w:eastAsia="zh-CN"/>
            </w:rPr>
          </w:pPr>
          <w:del w:id="149" w:author="Natchimuth, Anbalagan" w:date="2015-12-23T09:01:00Z">
            <w:r w:rsidRPr="00D160C0" w:rsidDel="00AF0FD6">
              <w:rPr>
                <w:noProof/>
                <w:rPrChange w:id="150" w:author="Guohan Lu" w:date="2015-11-16T00:55:00Z">
                  <w:rPr>
                    <w:rStyle w:val="Hyperlink"/>
                    <w:noProof/>
                  </w:rPr>
                </w:rPrChange>
              </w:rPr>
              <w:delText>3.7</w:delText>
            </w:r>
            <w:r w:rsidDel="00AF0FD6">
              <w:rPr>
                <w:rFonts w:eastAsiaTheme="minorEastAsia"/>
                <w:noProof/>
                <w:lang w:eastAsia="zh-CN"/>
              </w:rPr>
              <w:tab/>
            </w:r>
            <w:r w:rsidRPr="00D160C0" w:rsidDel="00AF0FD6">
              <w:rPr>
                <w:noProof/>
                <w:rPrChange w:id="151" w:author="Guohan Lu" w:date="2015-11-16T00:55:00Z">
                  <w:rPr>
                    <w:rStyle w:val="Hyperlink"/>
                    <w:noProof/>
                  </w:rPr>
                </w:rPrChange>
              </w:rPr>
              <w:delText>Changes to saihostintf.h</w:delText>
            </w:r>
            <w:r w:rsidDel="00AF0FD6">
              <w:rPr>
                <w:noProof/>
                <w:webHidden/>
              </w:rPr>
              <w:tab/>
              <w:delText>6</w:delText>
            </w:r>
          </w:del>
        </w:p>
        <w:p w14:paraId="66EE5047" w14:textId="7FF2B25B" w:rsidR="00EE2397" w:rsidDel="00AF0FD6" w:rsidRDefault="00EE2397">
          <w:pPr>
            <w:pStyle w:val="TOC2"/>
            <w:tabs>
              <w:tab w:val="left" w:pos="880"/>
              <w:tab w:val="right" w:leader="dot" w:pos="9350"/>
            </w:tabs>
            <w:rPr>
              <w:del w:id="152" w:author="Natchimuth, Anbalagan" w:date="2015-12-23T09:01:00Z"/>
              <w:rFonts w:eastAsiaTheme="minorEastAsia"/>
              <w:noProof/>
              <w:lang w:eastAsia="zh-CN"/>
            </w:rPr>
          </w:pPr>
          <w:del w:id="153" w:author="Natchimuth, Anbalagan" w:date="2015-12-23T09:01:00Z">
            <w:r w:rsidRPr="00D160C0" w:rsidDel="00AF0FD6">
              <w:rPr>
                <w:noProof/>
                <w:rPrChange w:id="154" w:author="Guohan Lu" w:date="2015-11-16T00:55:00Z">
                  <w:rPr>
                    <w:rStyle w:val="Hyperlink"/>
                    <w:noProof/>
                  </w:rPr>
                </w:rPrChange>
              </w:rPr>
              <w:delText>3.8</w:delText>
            </w:r>
            <w:r w:rsidDel="00AF0FD6">
              <w:rPr>
                <w:rFonts w:eastAsiaTheme="minorEastAsia"/>
                <w:noProof/>
                <w:lang w:eastAsia="zh-CN"/>
              </w:rPr>
              <w:tab/>
            </w:r>
            <w:r w:rsidRPr="00D160C0" w:rsidDel="00AF0FD6">
              <w:rPr>
                <w:noProof/>
                <w:rPrChange w:id="155" w:author="Guohan Lu" w:date="2015-11-16T00:55:00Z">
                  <w:rPr>
                    <w:rStyle w:val="Hyperlink"/>
                    <w:noProof/>
                  </w:rPr>
                </w:rPrChange>
              </w:rPr>
              <w:delText>Changes to sailag.h</w:delText>
            </w:r>
            <w:r w:rsidDel="00AF0FD6">
              <w:rPr>
                <w:noProof/>
                <w:webHidden/>
              </w:rPr>
              <w:tab/>
              <w:delText>6</w:delText>
            </w:r>
          </w:del>
        </w:p>
        <w:p w14:paraId="5F8A8EC1" w14:textId="7B232627" w:rsidR="00EE2397" w:rsidDel="00AF0FD6" w:rsidRDefault="00EE2397">
          <w:pPr>
            <w:pStyle w:val="TOC2"/>
            <w:tabs>
              <w:tab w:val="left" w:pos="880"/>
              <w:tab w:val="right" w:leader="dot" w:pos="9350"/>
            </w:tabs>
            <w:rPr>
              <w:del w:id="156" w:author="Natchimuth, Anbalagan" w:date="2015-12-23T09:01:00Z"/>
              <w:rFonts w:eastAsiaTheme="minorEastAsia"/>
              <w:noProof/>
              <w:lang w:eastAsia="zh-CN"/>
            </w:rPr>
          </w:pPr>
          <w:del w:id="157" w:author="Natchimuth, Anbalagan" w:date="2015-12-23T09:01:00Z">
            <w:r w:rsidRPr="00D160C0" w:rsidDel="00AF0FD6">
              <w:rPr>
                <w:noProof/>
                <w:rPrChange w:id="158" w:author="Guohan Lu" w:date="2015-11-16T00:55:00Z">
                  <w:rPr>
                    <w:rStyle w:val="Hyperlink"/>
                    <w:noProof/>
                    <w:lang w:val="fr-FR"/>
                  </w:rPr>
                </w:rPrChange>
              </w:rPr>
              <w:delText>3.9</w:delText>
            </w:r>
            <w:r w:rsidDel="00AF0FD6">
              <w:rPr>
                <w:rFonts w:eastAsiaTheme="minorEastAsia"/>
                <w:noProof/>
                <w:lang w:eastAsia="zh-CN"/>
              </w:rPr>
              <w:tab/>
            </w:r>
            <w:r w:rsidRPr="00D160C0" w:rsidDel="00AF0FD6">
              <w:rPr>
                <w:noProof/>
                <w:rPrChange w:id="159" w:author="Guohan Lu" w:date="2015-11-16T00:55:00Z">
                  <w:rPr>
                    <w:rStyle w:val="Hyperlink"/>
                    <w:noProof/>
                    <w:lang w:val="fr-FR"/>
                  </w:rPr>
                </w:rPrChange>
              </w:rPr>
              <w:delText>Changes to saimirror.h</w:delText>
            </w:r>
            <w:r w:rsidDel="00AF0FD6">
              <w:rPr>
                <w:noProof/>
                <w:webHidden/>
              </w:rPr>
              <w:tab/>
              <w:delText>7</w:delText>
            </w:r>
          </w:del>
        </w:p>
        <w:p w14:paraId="61936F95" w14:textId="5D94959C" w:rsidR="00EE2397" w:rsidDel="00AF0FD6" w:rsidRDefault="00EE2397">
          <w:pPr>
            <w:pStyle w:val="TOC2"/>
            <w:tabs>
              <w:tab w:val="left" w:pos="880"/>
              <w:tab w:val="right" w:leader="dot" w:pos="9350"/>
            </w:tabs>
            <w:rPr>
              <w:del w:id="160" w:author="Natchimuth, Anbalagan" w:date="2015-12-23T09:01:00Z"/>
              <w:rFonts w:eastAsiaTheme="minorEastAsia"/>
              <w:noProof/>
              <w:lang w:eastAsia="zh-CN"/>
            </w:rPr>
          </w:pPr>
          <w:del w:id="161" w:author="Natchimuth, Anbalagan" w:date="2015-12-23T09:01:00Z">
            <w:r w:rsidRPr="00D160C0" w:rsidDel="00AF0FD6">
              <w:rPr>
                <w:noProof/>
                <w:rPrChange w:id="162" w:author="Guohan Lu" w:date="2015-11-16T00:55:00Z">
                  <w:rPr>
                    <w:rStyle w:val="Hyperlink"/>
                    <w:noProof/>
                    <w:lang w:val="fr-FR"/>
                  </w:rPr>
                </w:rPrChange>
              </w:rPr>
              <w:delText>3.10</w:delText>
            </w:r>
            <w:r w:rsidDel="00AF0FD6">
              <w:rPr>
                <w:rFonts w:eastAsiaTheme="minorEastAsia"/>
                <w:noProof/>
                <w:lang w:eastAsia="zh-CN"/>
              </w:rPr>
              <w:tab/>
            </w:r>
            <w:r w:rsidRPr="00D160C0" w:rsidDel="00AF0FD6">
              <w:rPr>
                <w:noProof/>
                <w:rPrChange w:id="163" w:author="Guohan Lu" w:date="2015-11-16T00:55:00Z">
                  <w:rPr>
                    <w:rStyle w:val="Hyperlink"/>
                    <w:noProof/>
                    <w:lang w:val="fr-FR"/>
                  </w:rPr>
                </w:rPrChange>
              </w:rPr>
              <w:delText>Changes to saineighbor.h</w:delText>
            </w:r>
            <w:r w:rsidDel="00AF0FD6">
              <w:rPr>
                <w:noProof/>
                <w:webHidden/>
              </w:rPr>
              <w:tab/>
              <w:delText>7</w:delText>
            </w:r>
          </w:del>
        </w:p>
        <w:p w14:paraId="702C8F6D" w14:textId="00623AD9" w:rsidR="00EE2397" w:rsidDel="00AF0FD6" w:rsidRDefault="00EE2397">
          <w:pPr>
            <w:pStyle w:val="TOC2"/>
            <w:tabs>
              <w:tab w:val="left" w:pos="880"/>
              <w:tab w:val="right" w:leader="dot" w:pos="9350"/>
            </w:tabs>
            <w:rPr>
              <w:del w:id="164" w:author="Natchimuth, Anbalagan" w:date="2015-12-23T09:01:00Z"/>
              <w:rFonts w:eastAsiaTheme="minorEastAsia"/>
              <w:noProof/>
              <w:lang w:eastAsia="zh-CN"/>
            </w:rPr>
          </w:pPr>
          <w:del w:id="165" w:author="Natchimuth, Anbalagan" w:date="2015-12-23T09:01:00Z">
            <w:r w:rsidRPr="00D160C0" w:rsidDel="00AF0FD6">
              <w:rPr>
                <w:noProof/>
                <w:rPrChange w:id="166" w:author="Guohan Lu" w:date="2015-11-16T00:55:00Z">
                  <w:rPr>
                    <w:rStyle w:val="Hyperlink"/>
                    <w:noProof/>
                    <w:lang w:val="fr-FR"/>
                  </w:rPr>
                </w:rPrChange>
              </w:rPr>
              <w:delText>3.11</w:delText>
            </w:r>
            <w:r w:rsidDel="00AF0FD6">
              <w:rPr>
                <w:rFonts w:eastAsiaTheme="minorEastAsia"/>
                <w:noProof/>
                <w:lang w:eastAsia="zh-CN"/>
              </w:rPr>
              <w:tab/>
            </w:r>
            <w:r w:rsidRPr="00D160C0" w:rsidDel="00AF0FD6">
              <w:rPr>
                <w:noProof/>
                <w:rPrChange w:id="167" w:author="Guohan Lu" w:date="2015-11-16T00:55:00Z">
                  <w:rPr>
                    <w:rStyle w:val="Hyperlink"/>
                    <w:noProof/>
                    <w:lang w:val="fr-FR"/>
                  </w:rPr>
                </w:rPrChange>
              </w:rPr>
              <w:delText>Changes to sainexthopgroup.h</w:delText>
            </w:r>
            <w:r w:rsidDel="00AF0FD6">
              <w:rPr>
                <w:noProof/>
                <w:webHidden/>
              </w:rPr>
              <w:tab/>
              <w:delText>8</w:delText>
            </w:r>
          </w:del>
        </w:p>
        <w:p w14:paraId="788742CD" w14:textId="5EC0D6A0" w:rsidR="00EE2397" w:rsidDel="00AF0FD6" w:rsidRDefault="00EE2397">
          <w:pPr>
            <w:pStyle w:val="TOC2"/>
            <w:tabs>
              <w:tab w:val="left" w:pos="880"/>
              <w:tab w:val="right" w:leader="dot" w:pos="9350"/>
            </w:tabs>
            <w:rPr>
              <w:del w:id="168" w:author="Natchimuth, Anbalagan" w:date="2015-12-23T09:01:00Z"/>
              <w:rFonts w:eastAsiaTheme="minorEastAsia"/>
              <w:noProof/>
              <w:lang w:eastAsia="zh-CN"/>
            </w:rPr>
          </w:pPr>
          <w:del w:id="169" w:author="Natchimuth, Anbalagan" w:date="2015-12-23T09:01:00Z">
            <w:r w:rsidRPr="00D160C0" w:rsidDel="00AF0FD6">
              <w:rPr>
                <w:noProof/>
                <w:rPrChange w:id="170" w:author="Guohan Lu" w:date="2015-11-16T00:55:00Z">
                  <w:rPr>
                    <w:rStyle w:val="Hyperlink"/>
                    <w:noProof/>
                    <w:lang w:val="fr-FR"/>
                  </w:rPr>
                </w:rPrChange>
              </w:rPr>
              <w:delText>3.12</w:delText>
            </w:r>
            <w:r w:rsidDel="00AF0FD6">
              <w:rPr>
                <w:rFonts w:eastAsiaTheme="minorEastAsia"/>
                <w:noProof/>
                <w:lang w:eastAsia="zh-CN"/>
              </w:rPr>
              <w:tab/>
            </w:r>
            <w:r w:rsidRPr="00D160C0" w:rsidDel="00AF0FD6">
              <w:rPr>
                <w:noProof/>
                <w:rPrChange w:id="171" w:author="Guohan Lu" w:date="2015-11-16T00:55:00Z">
                  <w:rPr>
                    <w:rStyle w:val="Hyperlink"/>
                    <w:noProof/>
                    <w:lang w:val="fr-FR"/>
                  </w:rPr>
                </w:rPrChange>
              </w:rPr>
              <w:delText>Changes to sainexthopgroup.h</w:delText>
            </w:r>
            <w:r w:rsidDel="00AF0FD6">
              <w:rPr>
                <w:noProof/>
                <w:webHidden/>
              </w:rPr>
              <w:tab/>
              <w:delText>9</w:delText>
            </w:r>
          </w:del>
        </w:p>
        <w:p w14:paraId="781ABC90" w14:textId="0F7A9A43" w:rsidR="00EE2397" w:rsidDel="00AF0FD6" w:rsidRDefault="00EE2397">
          <w:pPr>
            <w:pStyle w:val="TOC2"/>
            <w:tabs>
              <w:tab w:val="left" w:pos="880"/>
              <w:tab w:val="right" w:leader="dot" w:pos="9350"/>
            </w:tabs>
            <w:rPr>
              <w:del w:id="172" w:author="Natchimuth, Anbalagan" w:date="2015-12-23T09:01:00Z"/>
              <w:rFonts w:eastAsiaTheme="minorEastAsia"/>
              <w:noProof/>
              <w:lang w:eastAsia="zh-CN"/>
            </w:rPr>
          </w:pPr>
          <w:del w:id="173" w:author="Natchimuth, Anbalagan" w:date="2015-12-23T09:01:00Z">
            <w:r w:rsidRPr="00D160C0" w:rsidDel="00AF0FD6">
              <w:rPr>
                <w:noProof/>
                <w:rPrChange w:id="174" w:author="Guohan Lu" w:date="2015-11-16T00:55:00Z">
                  <w:rPr>
                    <w:rStyle w:val="Hyperlink"/>
                    <w:noProof/>
                    <w:lang w:val="fr-FR"/>
                  </w:rPr>
                </w:rPrChange>
              </w:rPr>
              <w:delText>3.13</w:delText>
            </w:r>
            <w:r w:rsidDel="00AF0FD6">
              <w:rPr>
                <w:rFonts w:eastAsiaTheme="minorEastAsia"/>
                <w:noProof/>
                <w:lang w:eastAsia="zh-CN"/>
              </w:rPr>
              <w:tab/>
            </w:r>
            <w:r w:rsidRPr="00D160C0" w:rsidDel="00AF0FD6">
              <w:rPr>
                <w:noProof/>
                <w:rPrChange w:id="175" w:author="Guohan Lu" w:date="2015-11-16T00:55:00Z">
                  <w:rPr>
                    <w:rStyle w:val="Hyperlink"/>
                    <w:noProof/>
                    <w:lang w:val="fr-FR"/>
                  </w:rPr>
                </w:rPrChange>
              </w:rPr>
              <w:delText>Changes to saipolicer.h</w:delText>
            </w:r>
            <w:r w:rsidDel="00AF0FD6">
              <w:rPr>
                <w:noProof/>
                <w:webHidden/>
              </w:rPr>
              <w:tab/>
              <w:delText>9</w:delText>
            </w:r>
          </w:del>
        </w:p>
        <w:p w14:paraId="34C0D786" w14:textId="368B6B86" w:rsidR="00EE2397" w:rsidDel="00AF0FD6" w:rsidRDefault="00EE2397">
          <w:pPr>
            <w:pStyle w:val="TOC2"/>
            <w:tabs>
              <w:tab w:val="left" w:pos="880"/>
              <w:tab w:val="right" w:leader="dot" w:pos="9350"/>
            </w:tabs>
            <w:rPr>
              <w:del w:id="176" w:author="Natchimuth, Anbalagan" w:date="2015-12-23T09:01:00Z"/>
              <w:rFonts w:eastAsiaTheme="minorEastAsia"/>
              <w:noProof/>
              <w:lang w:eastAsia="zh-CN"/>
            </w:rPr>
          </w:pPr>
          <w:del w:id="177" w:author="Natchimuth, Anbalagan" w:date="2015-12-23T09:01:00Z">
            <w:r w:rsidRPr="00D160C0" w:rsidDel="00AF0FD6">
              <w:rPr>
                <w:noProof/>
                <w:rPrChange w:id="178" w:author="Guohan Lu" w:date="2015-11-16T00:55:00Z">
                  <w:rPr>
                    <w:rStyle w:val="Hyperlink"/>
                    <w:noProof/>
                    <w:lang w:val="fr-FR"/>
                  </w:rPr>
                </w:rPrChange>
              </w:rPr>
              <w:delText>3.14</w:delText>
            </w:r>
            <w:r w:rsidDel="00AF0FD6">
              <w:rPr>
                <w:rFonts w:eastAsiaTheme="minorEastAsia"/>
                <w:noProof/>
                <w:lang w:eastAsia="zh-CN"/>
              </w:rPr>
              <w:tab/>
            </w:r>
            <w:r w:rsidRPr="00D160C0" w:rsidDel="00AF0FD6">
              <w:rPr>
                <w:noProof/>
                <w:rPrChange w:id="179" w:author="Guohan Lu" w:date="2015-11-16T00:55:00Z">
                  <w:rPr>
                    <w:rStyle w:val="Hyperlink"/>
                    <w:noProof/>
                    <w:lang w:val="fr-FR"/>
                  </w:rPr>
                </w:rPrChange>
              </w:rPr>
              <w:delText>Changes to saiport.h</w:delText>
            </w:r>
            <w:r w:rsidDel="00AF0FD6">
              <w:rPr>
                <w:noProof/>
                <w:webHidden/>
              </w:rPr>
              <w:tab/>
              <w:delText>10</w:delText>
            </w:r>
          </w:del>
        </w:p>
        <w:p w14:paraId="65190938" w14:textId="2B918A05" w:rsidR="00EE2397" w:rsidDel="00AF0FD6" w:rsidRDefault="00EE2397">
          <w:pPr>
            <w:pStyle w:val="TOC2"/>
            <w:tabs>
              <w:tab w:val="left" w:pos="880"/>
              <w:tab w:val="right" w:leader="dot" w:pos="9350"/>
            </w:tabs>
            <w:rPr>
              <w:del w:id="180" w:author="Natchimuth, Anbalagan" w:date="2015-12-23T09:01:00Z"/>
              <w:rFonts w:eastAsiaTheme="minorEastAsia"/>
              <w:noProof/>
              <w:lang w:eastAsia="zh-CN"/>
            </w:rPr>
          </w:pPr>
          <w:del w:id="181" w:author="Natchimuth, Anbalagan" w:date="2015-12-23T09:01:00Z">
            <w:r w:rsidRPr="00D160C0" w:rsidDel="00AF0FD6">
              <w:rPr>
                <w:noProof/>
                <w:rPrChange w:id="182" w:author="Guohan Lu" w:date="2015-11-16T00:55:00Z">
                  <w:rPr>
                    <w:rStyle w:val="Hyperlink"/>
                    <w:noProof/>
                    <w:lang w:val="fr-FR"/>
                  </w:rPr>
                </w:rPrChange>
              </w:rPr>
              <w:delText>3.15</w:delText>
            </w:r>
            <w:r w:rsidDel="00AF0FD6">
              <w:rPr>
                <w:rFonts w:eastAsiaTheme="minorEastAsia"/>
                <w:noProof/>
                <w:lang w:eastAsia="zh-CN"/>
              </w:rPr>
              <w:tab/>
            </w:r>
            <w:r w:rsidRPr="00D160C0" w:rsidDel="00AF0FD6">
              <w:rPr>
                <w:noProof/>
                <w:rPrChange w:id="183" w:author="Guohan Lu" w:date="2015-11-16T00:55:00Z">
                  <w:rPr>
                    <w:rStyle w:val="Hyperlink"/>
                    <w:noProof/>
                    <w:lang w:val="fr-FR"/>
                  </w:rPr>
                </w:rPrChange>
              </w:rPr>
              <w:delText>Changes to saiqosmaps.h</w:delText>
            </w:r>
            <w:r w:rsidDel="00AF0FD6">
              <w:rPr>
                <w:noProof/>
                <w:webHidden/>
              </w:rPr>
              <w:tab/>
              <w:delText>11</w:delText>
            </w:r>
          </w:del>
        </w:p>
        <w:p w14:paraId="0C838582" w14:textId="7B57B896" w:rsidR="00EE2397" w:rsidDel="00AF0FD6" w:rsidRDefault="00EE2397">
          <w:pPr>
            <w:pStyle w:val="TOC2"/>
            <w:tabs>
              <w:tab w:val="left" w:pos="880"/>
              <w:tab w:val="right" w:leader="dot" w:pos="9350"/>
            </w:tabs>
            <w:rPr>
              <w:del w:id="184" w:author="Natchimuth, Anbalagan" w:date="2015-12-23T09:01:00Z"/>
              <w:rFonts w:eastAsiaTheme="minorEastAsia"/>
              <w:noProof/>
              <w:lang w:eastAsia="zh-CN"/>
            </w:rPr>
          </w:pPr>
          <w:del w:id="185" w:author="Natchimuth, Anbalagan" w:date="2015-12-23T09:01:00Z">
            <w:r w:rsidRPr="00D160C0" w:rsidDel="00AF0FD6">
              <w:rPr>
                <w:noProof/>
                <w:rPrChange w:id="186" w:author="Guohan Lu" w:date="2015-11-16T00:55:00Z">
                  <w:rPr>
                    <w:rStyle w:val="Hyperlink"/>
                    <w:noProof/>
                    <w:lang w:val="fr-FR"/>
                  </w:rPr>
                </w:rPrChange>
              </w:rPr>
              <w:delText>3.16</w:delText>
            </w:r>
            <w:r w:rsidDel="00AF0FD6">
              <w:rPr>
                <w:rFonts w:eastAsiaTheme="minorEastAsia"/>
                <w:noProof/>
                <w:lang w:eastAsia="zh-CN"/>
              </w:rPr>
              <w:tab/>
            </w:r>
            <w:r w:rsidRPr="00D160C0" w:rsidDel="00AF0FD6">
              <w:rPr>
                <w:noProof/>
                <w:rPrChange w:id="187" w:author="Guohan Lu" w:date="2015-11-16T00:55:00Z">
                  <w:rPr>
                    <w:rStyle w:val="Hyperlink"/>
                    <w:noProof/>
                    <w:lang w:val="fr-FR"/>
                  </w:rPr>
                </w:rPrChange>
              </w:rPr>
              <w:delText>Changes to sairoute.h</w:delText>
            </w:r>
            <w:r w:rsidDel="00AF0FD6">
              <w:rPr>
                <w:noProof/>
                <w:webHidden/>
              </w:rPr>
              <w:tab/>
              <w:delText>11</w:delText>
            </w:r>
          </w:del>
        </w:p>
        <w:p w14:paraId="2CA58FBD" w14:textId="1DAF380A" w:rsidR="00EE2397" w:rsidDel="00AF0FD6" w:rsidRDefault="00EE2397">
          <w:pPr>
            <w:pStyle w:val="TOC2"/>
            <w:tabs>
              <w:tab w:val="left" w:pos="880"/>
              <w:tab w:val="right" w:leader="dot" w:pos="9350"/>
            </w:tabs>
            <w:rPr>
              <w:del w:id="188" w:author="Natchimuth, Anbalagan" w:date="2015-12-23T09:01:00Z"/>
              <w:rFonts w:eastAsiaTheme="minorEastAsia"/>
              <w:noProof/>
              <w:lang w:eastAsia="zh-CN"/>
            </w:rPr>
          </w:pPr>
          <w:del w:id="189" w:author="Natchimuth, Anbalagan" w:date="2015-12-23T09:01:00Z">
            <w:r w:rsidRPr="00D160C0" w:rsidDel="00AF0FD6">
              <w:rPr>
                <w:noProof/>
                <w:rPrChange w:id="190" w:author="Guohan Lu" w:date="2015-11-16T00:55:00Z">
                  <w:rPr>
                    <w:rStyle w:val="Hyperlink"/>
                    <w:noProof/>
                    <w:lang w:val="fr-FR"/>
                  </w:rPr>
                </w:rPrChange>
              </w:rPr>
              <w:delText>3.17</w:delText>
            </w:r>
            <w:r w:rsidDel="00AF0FD6">
              <w:rPr>
                <w:rFonts w:eastAsiaTheme="minorEastAsia"/>
                <w:noProof/>
                <w:lang w:eastAsia="zh-CN"/>
              </w:rPr>
              <w:tab/>
            </w:r>
            <w:r w:rsidRPr="00D160C0" w:rsidDel="00AF0FD6">
              <w:rPr>
                <w:noProof/>
                <w:rPrChange w:id="191" w:author="Guohan Lu" w:date="2015-11-16T00:55:00Z">
                  <w:rPr>
                    <w:rStyle w:val="Hyperlink"/>
                    <w:noProof/>
                    <w:lang w:val="fr-FR"/>
                  </w:rPr>
                </w:rPrChange>
              </w:rPr>
              <w:delText>Changes to sairouter.h</w:delText>
            </w:r>
            <w:r w:rsidDel="00AF0FD6">
              <w:rPr>
                <w:noProof/>
                <w:webHidden/>
              </w:rPr>
              <w:tab/>
              <w:delText>12</w:delText>
            </w:r>
          </w:del>
        </w:p>
        <w:p w14:paraId="66881262" w14:textId="777BDE94" w:rsidR="00EE2397" w:rsidDel="00AF0FD6" w:rsidRDefault="00EE2397">
          <w:pPr>
            <w:pStyle w:val="TOC2"/>
            <w:tabs>
              <w:tab w:val="left" w:pos="880"/>
              <w:tab w:val="right" w:leader="dot" w:pos="9350"/>
            </w:tabs>
            <w:rPr>
              <w:del w:id="192" w:author="Natchimuth, Anbalagan" w:date="2015-12-23T09:01:00Z"/>
              <w:rFonts w:eastAsiaTheme="minorEastAsia"/>
              <w:noProof/>
              <w:lang w:eastAsia="zh-CN"/>
            </w:rPr>
          </w:pPr>
          <w:del w:id="193" w:author="Natchimuth, Anbalagan" w:date="2015-12-23T09:01:00Z">
            <w:r w:rsidRPr="00D160C0" w:rsidDel="00AF0FD6">
              <w:rPr>
                <w:noProof/>
                <w:rPrChange w:id="194" w:author="Guohan Lu" w:date="2015-11-16T00:55:00Z">
                  <w:rPr>
                    <w:rStyle w:val="Hyperlink"/>
                    <w:noProof/>
                    <w:lang w:val="fr-FR"/>
                  </w:rPr>
                </w:rPrChange>
              </w:rPr>
              <w:delText>3.18</w:delText>
            </w:r>
            <w:r w:rsidDel="00AF0FD6">
              <w:rPr>
                <w:rFonts w:eastAsiaTheme="minorEastAsia"/>
                <w:noProof/>
                <w:lang w:eastAsia="zh-CN"/>
              </w:rPr>
              <w:tab/>
            </w:r>
            <w:r w:rsidRPr="00D160C0" w:rsidDel="00AF0FD6">
              <w:rPr>
                <w:noProof/>
                <w:rPrChange w:id="195" w:author="Guohan Lu" w:date="2015-11-16T00:55:00Z">
                  <w:rPr>
                    <w:rStyle w:val="Hyperlink"/>
                    <w:noProof/>
                    <w:lang w:val="fr-FR"/>
                  </w:rPr>
                </w:rPrChange>
              </w:rPr>
              <w:delText>Changes to sairouterintf.h</w:delText>
            </w:r>
            <w:r w:rsidDel="00AF0FD6">
              <w:rPr>
                <w:noProof/>
                <w:webHidden/>
              </w:rPr>
              <w:tab/>
              <w:delText>13</w:delText>
            </w:r>
          </w:del>
        </w:p>
        <w:p w14:paraId="0D3639CF" w14:textId="505F2F78" w:rsidR="00EE2397" w:rsidDel="00AF0FD6" w:rsidRDefault="00EE2397">
          <w:pPr>
            <w:pStyle w:val="TOC2"/>
            <w:tabs>
              <w:tab w:val="left" w:pos="880"/>
              <w:tab w:val="right" w:leader="dot" w:pos="9350"/>
            </w:tabs>
            <w:rPr>
              <w:del w:id="196" w:author="Natchimuth, Anbalagan" w:date="2015-12-23T09:01:00Z"/>
              <w:rFonts w:eastAsiaTheme="minorEastAsia"/>
              <w:noProof/>
              <w:lang w:eastAsia="zh-CN"/>
            </w:rPr>
          </w:pPr>
          <w:del w:id="197" w:author="Natchimuth, Anbalagan" w:date="2015-12-23T09:01:00Z">
            <w:r w:rsidRPr="00D160C0" w:rsidDel="00AF0FD6">
              <w:rPr>
                <w:noProof/>
                <w:rPrChange w:id="198" w:author="Guohan Lu" w:date="2015-11-16T00:55:00Z">
                  <w:rPr>
                    <w:rStyle w:val="Hyperlink"/>
                    <w:noProof/>
                    <w:lang w:val="fr-FR"/>
                  </w:rPr>
                </w:rPrChange>
              </w:rPr>
              <w:delText>3.19</w:delText>
            </w:r>
            <w:r w:rsidDel="00AF0FD6">
              <w:rPr>
                <w:rFonts w:eastAsiaTheme="minorEastAsia"/>
                <w:noProof/>
                <w:lang w:eastAsia="zh-CN"/>
              </w:rPr>
              <w:tab/>
            </w:r>
            <w:r w:rsidRPr="00D160C0" w:rsidDel="00AF0FD6">
              <w:rPr>
                <w:noProof/>
                <w:rPrChange w:id="199" w:author="Guohan Lu" w:date="2015-11-16T00:55:00Z">
                  <w:rPr>
                    <w:rStyle w:val="Hyperlink"/>
                    <w:noProof/>
                    <w:lang w:val="fr-FR"/>
                  </w:rPr>
                </w:rPrChange>
              </w:rPr>
              <w:delText>Changes to saisamplepacket.h</w:delText>
            </w:r>
            <w:r w:rsidDel="00AF0FD6">
              <w:rPr>
                <w:noProof/>
                <w:webHidden/>
              </w:rPr>
              <w:tab/>
              <w:delText>13</w:delText>
            </w:r>
          </w:del>
        </w:p>
        <w:p w14:paraId="74546581" w14:textId="1A6BFC61" w:rsidR="00EE2397" w:rsidDel="00AF0FD6" w:rsidRDefault="00EE2397">
          <w:pPr>
            <w:pStyle w:val="TOC2"/>
            <w:tabs>
              <w:tab w:val="left" w:pos="880"/>
              <w:tab w:val="right" w:leader="dot" w:pos="9350"/>
            </w:tabs>
            <w:rPr>
              <w:del w:id="200" w:author="Natchimuth, Anbalagan" w:date="2015-12-23T09:01:00Z"/>
              <w:rFonts w:eastAsiaTheme="minorEastAsia"/>
              <w:noProof/>
              <w:lang w:eastAsia="zh-CN"/>
            </w:rPr>
          </w:pPr>
          <w:del w:id="201" w:author="Natchimuth, Anbalagan" w:date="2015-12-23T09:01:00Z">
            <w:r w:rsidRPr="00D160C0" w:rsidDel="00AF0FD6">
              <w:rPr>
                <w:noProof/>
                <w:rPrChange w:id="202" w:author="Guohan Lu" w:date="2015-11-16T00:55:00Z">
                  <w:rPr>
                    <w:rStyle w:val="Hyperlink"/>
                    <w:noProof/>
                    <w:lang w:val="fr-FR"/>
                  </w:rPr>
                </w:rPrChange>
              </w:rPr>
              <w:delText>3.20</w:delText>
            </w:r>
            <w:r w:rsidDel="00AF0FD6">
              <w:rPr>
                <w:rFonts w:eastAsiaTheme="minorEastAsia"/>
                <w:noProof/>
                <w:lang w:eastAsia="zh-CN"/>
              </w:rPr>
              <w:tab/>
            </w:r>
            <w:r w:rsidRPr="00D160C0" w:rsidDel="00AF0FD6">
              <w:rPr>
                <w:noProof/>
                <w:rPrChange w:id="203" w:author="Guohan Lu" w:date="2015-11-16T00:55:00Z">
                  <w:rPr>
                    <w:rStyle w:val="Hyperlink"/>
                    <w:noProof/>
                    <w:lang w:val="fr-FR"/>
                  </w:rPr>
                </w:rPrChange>
              </w:rPr>
              <w:delText>Changes to saischeduler.h</w:delText>
            </w:r>
            <w:r w:rsidDel="00AF0FD6">
              <w:rPr>
                <w:noProof/>
                <w:webHidden/>
              </w:rPr>
              <w:tab/>
              <w:delText>14</w:delText>
            </w:r>
          </w:del>
        </w:p>
        <w:p w14:paraId="64C7059D" w14:textId="4B25A52C" w:rsidR="00EE2397" w:rsidDel="00AF0FD6" w:rsidRDefault="00EE2397">
          <w:pPr>
            <w:pStyle w:val="TOC2"/>
            <w:tabs>
              <w:tab w:val="left" w:pos="880"/>
              <w:tab w:val="right" w:leader="dot" w:pos="9350"/>
            </w:tabs>
            <w:rPr>
              <w:del w:id="204" w:author="Natchimuth, Anbalagan" w:date="2015-12-23T09:01:00Z"/>
              <w:rFonts w:eastAsiaTheme="minorEastAsia"/>
              <w:noProof/>
              <w:lang w:eastAsia="zh-CN"/>
            </w:rPr>
          </w:pPr>
          <w:del w:id="205" w:author="Natchimuth, Anbalagan" w:date="2015-12-23T09:01:00Z">
            <w:r w:rsidRPr="00D160C0" w:rsidDel="00AF0FD6">
              <w:rPr>
                <w:noProof/>
                <w:rPrChange w:id="206" w:author="Guohan Lu" w:date="2015-11-16T00:55:00Z">
                  <w:rPr>
                    <w:rStyle w:val="Hyperlink"/>
                    <w:noProof/>
                    <w:lang w:val="fr-FR"/>
                  </w:rPr>
                </w:rPrChange>
              </w:rPr>
              <w:delText>3.21</w:delText>
            </w:r>
            <w:r w:rsidDel="00AF0FD6">
              <w:rPr>
                <w:rFonts w:eastAsiaTheme="minorEastAsia"/>
                <w:noProof/>
                <w:lang w:eastAsia="zh-CN"/>
              </w:rPr>
              <w:tab/>
            </w:r>
            <w:r w:rsidRPr="00D160C0" w:rsidDel="00AF0FD6">
              <w:rPr>
                <w:noProof/>
                <w:rPrChange w:id="207" w:author="Guohan Lu" w:date="2015-11-16T00:55:00Z">
                  <w:rPr>
                    <w:rStyle w:val="Hyperlink"/>
                    <w:noProof/>
                    <w:lang w:val="fr-FR"/>
                  </w:rPr>
                </w:rPrChange>
              </w:rPr>
              <w:delText>Changes to saischedulergroup.h</w:delText>
            </w:r>
            <w:r w:rsidDel="00AF0FD6">
              <w:rPr>
                <w:noProof/>
                <w:webHidden/>
              </w:rPr>
              <w:tab/>
              <w:delText>15</w:delText>
            </w:r>
          </w:del>
        </w:p>
        <w:p w14:paraId="422F4CB3" w14:textId="023EC22B" w:rsidR="00EE2397" w:rsidDel="00AF0FD6" w:rsidRDefault="00EE2397">
          <w:pPr>
            <w:pStyle w:val="TOC2"/>
            <w:tabs>
              <w:tab w:val="left" w:pos="880"/>
              <w:tab w:val="right" w:leader="dot" w:pos="9350"/>
            </w:tabs>
            <w:rPr>
              <w:del w:id="208" w:author="Natchimuth, Anbalagan" w:date="2015-12-23T09:01:00Z"/>
              <w:rFonts w:eastAsiaTheme="minorEastAsia"/>
              <w:noProof/>
              <w:lang w:eastAsia="zh-CN"/>
            </w:rPr>
          </w:pPr>
          <w:del w:id="209" w:author="Natchimuth, Anbalagan" w:date="2015-12-23T09:01:00Z">
            <w:r w:rsidRPr="00D160C0" w:rsidDel="00AF0FD6">
              <w:rPr>
                <w:noProof/>
                <w:rPrChange w:id="210" w:author="Guohan Lu" w:date="2015-11-16T00:55:00Z">
                  <w:rPr>
                    <w:rStyle w:val="Hyperlink"/>
                    <w:noProof/>
                    <w:lang w:val="fr-FR"/>
                  </w:rPr>
                </w:rPrChange>
              </w:rPr>
              <w:delText>3.22</w:delText>
            </w:r>
            <w:r w:rsidDel="00AF0FD6">
              <w:rPr>
                <w:rFonts w:eastAsiaTheme="minorEastAsia"/>
                <w:noProof/>
                <w:lang w:eastAsia="zh-CN"/>
              </w:rPr>
              <w:tab/>
            </w:r>
            <w:r w:rsidRPr="00D160C0" w:rsidDel="00AF0FD6">
              <w:rPr>
                <w:noProof/>
                <w:rPrChange w:id="211" w:author="Guohan Lu" w:date="2015-11-16T00:55:00Z">
                  <w:rPr>
                    <w:rStyle w:val="Hyperlink"/>
                    <w:noProof/>
                    <w:lang w:val="fr-FR"/>
                  </w:rPr>
                </w:rPrChange>
              </w:rPr>
              <w:delText>Changes to saistp.h</w:delText>
            </w:r>
            <w:r w:rsidDel="00AF0FD6">
              <w:rPr>
                <w:noProof/>
                <w:webHidden/>
              </w:rPr>
              <w:tab/>
              <w:delText>15</w:delText>
            </w:r>
          </w:del>
        </w:p>
        <w:p w14:paraId="2B9E41C0" w14:textId="1FCCE115" w:rsidR="00EE2397" w:rsidDel="00AF0FD6" w:rsidRDefault="00EE2397">
          <w:pPr>
            <w:pStyle w:val="TOC2"/>
            <w:tabs>
              <w:tab w:val="left" w:pos="880"/>
              <w:tab w:val="right" w:leader="dot" w:pos="9350"/>
            </w:tabs>
            <w:rPr>
              <w:del w:id="212" w:author="Natchimuth, Anbalagan" w:date="2015-12-23T09:01:00Z"/>
              <w:rFonts w:eastAsiaTheme="minorEastAsia"/>
              <w:noProof/>
              <w:lang w:eastAsia="zh-CN"/>
            </w:rPr>
          </w:pPr>
          <w:del w:id="213" w:author="Natchimuth, Anbalagan" w:date="2015-12-23T09:01:00Z">
            <w:r w:rsidRPr="00D160C0" w:rsidDel="00AF0FD6">
              <w:rPr>
                <w:noProof/>
                <w:rPrChange w:id="214" w:author="Guohan Lu" w:date="2015-11-16T00:55:00Z">
                  <w:rPr>
                    <w:rStyle w:val="Hyperlink"/>
                    <w:noProof/>
                    <w:lang w:val="fr-FR"/>
                  </w:rPr>
                </w:rPrChange>
              </w:rPr>
              <w:delText>3.23</w:delText>
            </w:r>
            <w:r w:rsidDel="00AF0FD6">
              <w:rPr>
                <w:rFonts w:eastAsiaTheme="minorEastAsia"/>
                <w:noProof/>
                <w:lang w:eastAsia="zh-CN"/>
              </w:rPr>
              <w:tab/>
            </w:r>
            <w:r w:rsidRPr="00D160C0" w:rsidDel="00AF0FD6">
              <w:rPr>
                <w:noProof/>
                <w:rPrChange w:id="215" w:author="Guohan Lu" w:date="2015-11-16T00:55:00Z">
                  <w:rPr>
                    <w:rStyle w:val="Hyperlink"/>
                    <w:noProof/>
                    <w:lang w:val="fr-FR"/>
                  </w:rPr>
                </w:rPrChange>
              </w:rPr>
              <w:delText>Changes to saivlan.h</w:delText>
            </w:r>
            <w:r w:rsidDel="00AF0FD6">
              <w:rPr>
                <w:noProof/>
                <w:webHidden/>
              </w:rPr>
              <w:tab/>
              <w:delText>16</w:delText>
            </w:r>
          </w:del>
        </w:p>
        <w:p w14:paraId="714D2A9B" w14:textId="750AFBDD" w:rsidR="00EE2397" w:rsidDel="00AF0FD6" w:rsidRDefault="00EE2397">
          <w:pPr>
            <w:pStyle w:val="TOC2"/>
            <w:tabs>
              <w:tab w:val="left" w:pos="880"/>
              <w:tab w:val="right" w:leader="dot" w:pos="9350"/>
            </w:tabs>
            <w:rPr>
              <w:del w:id="216" w:author="Natchimuth, Anbalagan" w:date="2015-12-23T09:01:00Z"/>
              <w:rFonts w:eastAsiaTheme="minorEastAsia"/>
              <w:noProof/>
              <w:lang w:eastAsia="zh-CN"/>
            </w:rPr>
          </w:pPr>
          <w:del w:id="217" w:author="Natchimuth, Anbalagan" w:date="2015-12-23T09:01:00Z">
            <w:r w:rsidRPr="00D160C0" w:rsidDel="00AF0FD6">
              <w:rPr>
                <w:noProof/>
                <w:rPrChange w:id="218" w:author="Guohan Lu" w:date="2015-11-16T00:55:00Z">
                  <w:rPr>
                    <w:rStyle w:val="Hyperlink"/>
                    <w:noProof/>
                    <w:lang w:val="fr-FR"/>
                  </w:rPr>
                </w:rPrChange>
              </w:rPr>
              <w:delText>3.24</w:delText>
            </w:r>
            <w:r w:rsidDel="00AF0FD6">
              <w:rPr>
                <w:rFonts w:eastAsiaTheme="minorEastAsia"/>
                <w:noProof/>
                <w:lang w:eastAsia="zh-CN"/>
              </w:rPr>
              <w:tab/>
            </w:r>
            <w:r w:rsidRPr="00D160C0" w:rsidDel="00AF0FD6">
              <w:rPr>
                <w:noProof/>
                <w:rPrChange w:id="219" w:author="Guohan Lu" w:date="2015-11-16T00:55:00Z">
                  <w:rPr>
                    <w:rStyle w:val="Hyperlink"/>
                    <w:noProof/>
                    <w:lang w:val="fr-FR"/>
                  </w:rPr>
                </w:rPrChange>
              </w:rPr>
              <w:delText>Changes to saiwred.h</w:delText>
            </w:r>
            <w:r w:rsidDel="00AF0FD6">
              <w:rPr>
                <w:noProof/>
                <w:webHidden/>
              </w:rPr>
              <w:tab/>
              <w:delText>16</w:delText>
            </w:r>
          </w:del>
        </w:p>
        <w:p w14:paraId="38685D91" w14:textId="3FA7E853" w:rsidR="00EE2397" w:rsidDel="00AF0FD6" w:rsidRDefault="00EE2397">
          <w:pPr>
            <w:pStyle w:val="TOC1"/>
            <w:tabs>
              <w:tab w:val="left" w:pos="440"/>
              <w:tab w:val="right" w:leader="dot" w:pos="9350"/>
            </w:tabs>
            <w:rPr>
              <w:del w:id="220" w:author="Natchimuth, Anbalagan" w:date="2015-12-23T09:01:00Z"/>
              <w:rFonts w:eastAsiaTheme="minorEastAsia"/>
              <w:noProof/>
              <w:lang w:eastAsia="zh-CN"/>
            </w:rPr>
          </w:pPr>
          <w:del w:id="221" w:author="Natchimuth, Anbalagan" w:date="2015-12-23T09:01:00Z">
            <w:r w:rsidRPr="00D160C0" w:rsidDel="00AF0FD6">
              <w:rPr>
                <w:noProof/>
                <w:rPrChange w:id="222" w:author="Guohan Lu" w:date="2015-11-16T00:55:00Z">
                  <w:rPr>
                    <w:rStyle w:val="Hyperlink"/>
                    <w:noProof/>
                  </w:rPr>
                </w:rPrChange>
              </w:rPr>
              <w:delText>4</w:delText>
            </w:r>
            <w:r w:rsidDel="00AF0FD6">
              <w:rPr>
                <w:rFonts w:eastAsiaTheme="minorEastAsia"/>
                <w:noProof/>
                <w:lang w:eastAsia="zh-CN"/>
              </w:rPr>
              <w:tab/>
            </w:r>
            <w:r w:rsidRPr="00D160C0" w:rsidDel="00AF0FD6">
              <w:rPr>
                <w:noProof/>
                <w:rPrChange w:id="223" w:author="Guohan Lu" w:date="2015-11-16T00:55:00Z">
                  <w:rPr>
                    <w:rStyle w:val="Hyperlink"/>
                    <w:noProof/>
                  </w:rPr>
                </w:rPrChange>
              </w:rPr>
              <w:delText>Configuration Example</w:delText>
            </w:r>
            <w:r w:rsidDel="00AF0FD6">
              <w:rPr>
                <w:noProof/>
                <w:webHidden/>
              </w:rPr>
              <w:tab/>
              <w:delText>17</w:delText>
            </w:r>
          </w:del>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224" w:name="_Toc438624624"/>
      <w:r>
        <w:lastRenderedPageBreak/>
        <w:t>List of Changes</w:t>
      </w:r>
      <w:bookmarkEnd w:id="224"/>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C25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C2525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5B73B7F3" w:rsidR="002A0D5C" w:rsidRPr="009068CF" w:rsidRDefault="00E34AC1" w:rsidP="00C25252">
            <w:pPr>
              <w:rPr>
                <w:b w:val="0"/>
              </w:rPr>
            </w:pPr>
            <w:r>
              <w:rPr>
                <w:b w:val="0"/>
              </w:rPr>
              <w:t>0.9.3</w:t>
            </w:r>
            <w:r w:rsidR="009068CF" w:rsidRPr="009068CF">
              <w:rPr>
                <w:b w:val="0"/>
              </w:rPr>
              <w:t xml:space="preserve">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19836169" w:rsidR="002A0D5C" w:rsidRDefault="005023ED" w:rsidP="00C63A2A">
            <w:pPr>
              <w:cnfStyle w:val="000000000000" w:firstRow="0" w:lastRow="0" w:firstColumn="0" w:lastColumn="0" w:oddVBand="0" w:evenVBand="0" w:oddHBand="0" w:evenHBand="0" w:firstRowFirstColumn="0" w:firstRowLastColumn="0" w:lastRowFirstColumn="0" w:lastRowLastColumn="0"/>
            </w:pPr>
            <w:r>
              <w:t>Proposal for SAI Warm Boot</w:t>
            </w:r>
            <w:r w:rsidR="00C63A2A">
              <w:t xml:space="preserve"> </w:t>
            </w:r>
            <w:r w:rsidR="004E3271">
              <w:t xml:space="preserve"> – 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C2525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00181E08" w:rsidR="002A0D5C" w:rsidRDefault="00E34AC1" w:rsidP="004E3271">
            <w:pPr>
              <w:cnfStyle w:val="000000000000" w:firstRow="0" w:lastRow="0" w:firstColumn="0" w:lastColumn="0" w:oddVBand="0" w:evenVBand="0" w:oddHBand="0" w:evenHBand="0" w:firstRowFirstColumn="0" w:firstRowLastColumn="0" w:lastRowFirstColumn="0" w:lastRowLastColumn="0"/>
            </w:pPr>
            <w:r>
              <w:t>10</w:t>
            </w:r>
            <w:r w:rsidR="009068CF">
              <w:t>/</w:t>
            </w:r>
            <w:r>
              <w:t>07</w:t>
            </w:r>
            <w:r w:rsidR="009068CF">
              <w:t xml:space="preserve">/15 </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25" w:name="_Toc438624625"/>
      <w:r>
        <w:lastRenderedPageBreak/>
        <w:t>Overview</w:t>
      </w:r>
      <w:bookmarkEnd w:id="225"/>
    </w:p>
    <w:p w14:paraId="5CCE97A3" w14:textId="1104F22D" w:rsidR="003C5771" w:rsidRDefault="003C5771" w:rsidP="00BD0E97">
      <w:r>
        <w:t>The proposal deals with Restart and Upgrade of SAI without impacting the data plane.</w:t>
      </w:r>
    </w:p>
    <w:p w14:paraId="0B50E1D6" w14:textId="6C866922" w:rsidR="003C5771" w:rsidRPr="003C5771" w:rsidRDefault="003C5771" w:rsidP="003C5771">
      <w:r w:rsidRPr="00612794">
        <w:rPr>
          <w:b/>
        </w:rPr>
        <w:t>In-Service Restart</w:t>
      </w:r>
      <w:r w:rsidRPr="003C5771">
        <w:t>: The mechanism of restarting a component without impact to service. This assumes that the software version of the component has not changed after the restart.</w:t>
      </w:r>
    </w:p>
    <w:p w14:paraId="1998B479" w14:textId="26123646" w:rsidR="003C5771" w:rsidRPr="003C5771" w:rsidRDefault="003C5771" w:rsidP="003C5771">
      <w:r w:rsidRPr="00612794">
        <w:rPr>
          <w:b/>
        </w:rPr>
        <w:t>In-Service Upgrade</w:t>
      </w:r>
      <w:r w:rsidRPr="003C5771">
        <w:t xml:space="preserve">: The mechanism of upgrading to a newer version of a component without impacting service. </w:t>
      </w:r>
    </w:p>
    <w:p w14:paraId="53F63DDD" w14:textId="365A8DD2" w:rsidR="00F11153" w:rsidRDefault="00355C5F" w:rsidP="00BD0E97">
      <w:r>
        <w:t xml:space="preserve">The process consists of two interactions, one between SAI and the underlying NPU SDK and the other between the Host Adapter and SAI.  The proposal deals with the interaction between the Host Adapter and SAI alone. </w:t>
      </w:r>
    </w:p>
    <w:bookmarkStart w:id="226" w:name="_Toc438624626"/>
    <w:p w14:paraId="1E0ED9A5" w14:textId="03944A83" w:rsidR="00F11153" w:rsidRDefault="002C07AB" w:rsidP="00F11153">
      <w:pPr>
        <w:pStyle w:val="Heading1"/>
      </w:pPr>
      <w:r>
        <w:rPr>
          <w:noProof/>
          <w:lang w:eastAsia="zh-CN"/>
        </w:rPr>
        <mc:AlternateContent>
          <mc:Choice Requires="wpg">
            <w:drawing>
              <wp:anchor distT="0" distB="0" distL="114300" distR="114300" simplePos="0" relativeHeight="252192768" behindDoc="0" locked="0" layoutInCell="1" allowOverlap="1" wp14:anchorId="6AFB4094" wp14:editId="444ED800">
                <wp:simplePos x="0" y="0"/>
                <wp:positionH relativeFrom="column">
                  <wp:posOffset>-586740</wp:posOffset>
                </wp:positionH>
                <wp:positionV relativeFrom="paragraph">
                  <wp:posOffset>378460</wp:posOffset>
                </wp:positionV>
                <wp:extent cx="7231380" cy="5060950"/>
                <wp:effectExtent l="0" t="0" r="26670" b="25400"/>
                <wp:wrapNone/>
                <wp:docPr id="3" name="Group 3"/>
                <wp:cNvGraphicFramePr/>
                <a:graphic xmlns:a="http://schemas.openxmlformats.org/drawingml/2006/main">
                  <a:graphicData uri="http://schemas.microsoft.com/office/word/2010/wordprocessingGroup">
                    <wpg:wgp>
                      <wpg:cNvGrpSpPr/>
                      <wpg:grpSpPr>
                        <a:xfrm>
                          <a:off x="0" y="0"/>
                          <a:ext cx="7231380" cy="5060950"/>
                          <a:chOff x="0" y="0"/>
                          <a:chExt cx="7231380" cy="5060950"/>
                        </a:xfrm>
                      </wpg:grpSpPr>
                      <wpg:grpSp>
                        <wpg:cNvPr id="54" name="Group 54"/>
                        <wpg:cNvGrpSpPr/>
                        <wpg:grpSpPr>
                          <a:xfrm>
                            <a:off x="0" y="266700"/>
                            <a:ext cx="7040880" cy="4794250"/>
                            <a:chOff x="0" y="0"/>
                            <a:chExt cx="7040880" cy="4794250"/>
                          </a:xfrm>
                        </wpg:grpSpPr>
                        <wps:wsp>
                          <wps:cNvPr id="62" name="Rectangular Callout 61"/>
                          <wps:cNvSpPr/>
                          <wps:spPr>
                            <a:xfrm>
                              <a:off x="5532120" y="1965960"/>
                              <a:ext cx="1508760" cy="648335"/>
                            </a:xfrm>
                            <a:prstGeom prst="wedgeRectCallout">
                              <a:avLst>
                                <a:gd name="adj1" fmla="val -56905"/>
                                <a:gd name="adj2" fmla="val 11851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06691" w14:textId="3DF775A0" w:rsidR="00CE103E" w:rsidRDefault="00CE103E" w:rsidP="002836A9">
                                <w:pPr>
                                  <w:pStyle w:val="NormalWeb"/>
                                  <w:spacing w:before="0" w:beforeAutospacing="0" w:after="0" w:afterAutospacing="0"/>
                                  <w:jc w:val="center"/>
                                </w:pPr>
                                <w:r>
                                  <w:rPr>
                                    <w:rFonts w:asciiTheme="minorHAnsi" w:hAnsi="Calibri" w:cstheme="minorBidi"/>
                                    <w:color w:val="000000" w:themeColor="text1"/>
                                    <w:kern w:val="24"/>
                                    <w:sz w:val="22"/>
                                    <w:szCs w:val="22"/>
                                  </w:rPr>
                                  <w:t xml:space="preserve">SAI Init blocks till SDK reconciliation is complete </w:t>
                                </w:r>
                              </w:p>
                            </w:txbxContent>
                          </wps:txbx>
                          <wps:bodyPr wrap="square" rtlCol="0" anchor="ctr">
                            <a:noAutofit/>
                          </wps:bodyPr>
                        </wps:wsp>
                        <wpg:grpSp>
                          <wpg:cNvPr id="53" name="Group 53"/>
                          <wpg:cNvGrpSpPr/>
                          <wpg:grpSpPr>
                            <a:xfrm>
                              <a:off x="0" y="0"/>
                              <a:ext cx="5445760" cy="4794250"/>
                              <a:chOff x="0" y="0"/>
                              <a:chExt cx="5445760" cy="4794250"/>
                            </a:xfrm>
                          </wpg:grpSpPr>
                          <wpg:grpSp>
                            <wpg:cNvPr id="52" name="Group 52"/>
                            <wpg:cNvGrpSpPr/>
                            <wpg:grpSpPr>
                              <a:xfrm>
                                <a:off x="1889760" y="0"/>
                                <a:ext cx="3556000" cy="4794250"/>
                                <a:chOff x="0" y="0"/>
                                <a:chExt cx="3556000" cy="4794250"/>
                              </a:xfrm>
                            </wpg:grpSpPr>
                            <wps:wsp>
                              <wps:cNvPr id="7" name="Straight Connector 6"/>
                              <wps:cNvCnPr/>
                              <wps:spPr>
                                <a:xfrm>
                                  <a:off x="7620" y="91440"/>
                                  <a:ext cx="7620" cy="4702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6"/>
                              <wps:cNvCnPr/>
                              <wps:spPr>
                                <a:xfrm flipH="1">
                                  <a:off x="3528060" y="0"/>
                                  <a:ext cx="10160" cy="4777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Arrow Connector 34"/>
                              <wps:cNvCnPr/>
                              <wps:spPr>
                                <a:xfrm>
                                  <a:off x="15240" y="358140"/>
                                  <a:ext cx="3540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4"/>
                              <wps:cNvCnPr/>
                              <wps:spPr>
                                <a:xfrm>
                                  <a:off x="0" y="998220"/>
                                  <a:ext cx="3540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Rectangular Callout 48"/>
                            <wps:cNvSpPr/>
                            <wps:spPr>
                              <a:xfrm>
                                <a:off x="45720" y="1996440"/>
                                <a:ext cx="1002251" cy="953354"/>
                              </a:xfrm>
                              <a:prstGeom prst="wedgeRectCallout">
                                <a:avLst>
                                  <a:gd name="adj1" fmla="val 130956"/>
                                  <a:gd name="adj2" fmla="val 11768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AF6B1" w14:textId="77777777" w:rsidR="00CE103E" w:rsidRDefault="00CE103E" w:rsidP="001A6890">
                                  <w:pPr>
                                    <w:pStyle w:val="NormalWeb"/>
                                    <w:spacing w:before="0" w:beforeAutospacing="0" w:after="0" w:afterAutospacing="0"/>
                                    <w:jc w:val="center"/>
                                  </w:pPr>
                                  <w:r>
                                    <w:rPr>
                                      <w:rFonts w:asciiTheme="minorHAnsi" w:hAnsi="Calibri" w:cstheme="minorBidi"/>
                                      <w:color w:val="000000" w:themeColor="text1"/>
                                      <w:kern w:val="24"/>
                                      <w:sz w:val="22"/>
                                      <w:szCs w:val="22"/>
                                    </w:rPr>
                                    <w:t>HA initiates traversal of all objects in SAI</w:t>
                                  </w:r>
                                </w:p>
                              </w:txbxContent>
                            </wps:txbx>
                            <wps:bodyPr rtlCol="0" anchor="ctr"/>
                          </wps:wsp>
                          <wps:wsp>
                            <wps:cNvPr id="48" name="Rectangular Callout 47"/>
                            <wps:cNvSpPr/>
                            <wps:spPr>
                              <a:xfrm>
                                <a:off x="0" y="3177540"/>
                                <a:ext cx="1002030" cy="1242695"/>
                              </a:xfrm>
                              <a:prstGeom prst="wedgeRectCallout">
                                <a:avLst>
                                  <a:gd name="adj1" fmla="val 135546"/>
                                  <a:gd name="adj2" fmla="val 6199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D1C003" w14:textId="77777777" w:rsidR="00CE103E" w:rsidRDefault="00CE103E" w:rsidP="007144FE">
                                  <w:pPr>
                                    <w:pStyle w:val="NormalWeb"/>
                                    <w:spacing w:before="0" w:beforeAutospacing="0" w:after="0" w:afterAutospacing="0"/>
                                    <w:jc w:val="center"/>
                                  </w:pPr>
                                  <w:r>
                                    <w:rPr>
                                      <w:rFonts w:asciiTheme="minorHAnsi" w:hAnsi="Calibri" w:cstheme="minorBidi"/>
                                      <w:color w:val="000000" w:themeColor="text1"/>
                                      <w:kern w:val="24"/>
                                      <w:sz w:val="22"/>
                                      <w:szCs w:val="22"/>
                                    </w:rPr>
                                    <w:t>HA may add/delete configuration to bring SAI in sync</w:t>
                                  </w:r>
                                </w:p>
                              </w:txbxContent>
                            </wps:txbx>
                            <wps:bodyPr wrap="square" rtlCol="0" anchor="ctr">
                              <a:noAutofit/>
                            </wps:bodyPr>
                          </wps:wsp>
                        </wpg:grpSp>
                      </wpg:grpSp>
                      <wps:wsp>
                        <wps:cNvPr id="2" name="Rectangular Callout 61"/>
                        <wps:cNvSpPr/>
                        <wps:spPr>
                          <a:xfrm>
                            <a:off x="5684520" y="0"/>
                            <a:ext cx="1546860" cy="982980"/>
                          </a:xfrm>
                          <a:prstGeom prst="wedgeRectCallout">
                            <a:avLst>
                              <a:gd name="adj1" fmla="val -97640"/>
                              <a:gd name="adj2" fmla="val 13709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9282E9" w14:textId="38633BA1" w:rsidR="00CE103E" w:rsidRDefault="00CE103E" w:rsidP="002C07AB">
                              <w:pPr>
                                <w:pStyle w:val="NormalWeb"/>
                                <w:spacing w:before="0" w:beforeAutospacing="0" w:after="0" w:afterAutospacing="0"/>
                                <w:jc w:val="center"/>
                              </w:pPr>
                              <w:r>
                                <w:rPr>
                                  <w:rFonts w:asciiTheme="minorHAnsi" w:hAnsi="Calibri" w:cstheme="minorBidi"/>
                                  <w:color w:val="000000" w:themeColor="text1"/>
                                  <w:kern w:val="24"/>
                                  <w:sz w:val="22"/>
                                  <w:szCs w:val="22"/>
                                </w:rPr>
                                <w:t>SAI stores the data to NV store periodically during each set or after getting restart imminent event</w:t>
                              </w:r>
                            </w:p>
                          </w:txbxContent>
                        </wps:txbx>
                        <wps:bodyPr wrap="square" rtlCol="0" anchor="ctr">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6AFB4094" id="Group 3" o:spid="_x0000_s1026" style="position:absolute;left:0;text-align:left;margin-left:-46.2pt;margin-top:29.8pt;width:569.4pt;height:398.5pt;z-index:252192768" coordsize="7231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">
                <v:group id="Group 54" o:spid="_x0000_s1027" style="position:absolute;top:2667;width:70408;height:47942" coordsize="70408,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1" o:spid="_x0000_s1028" type="#_x0000_t61" style="position:absolute;left:55321;top:19659;width:15087;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" adj="-1491,36399" fillcolor="white [3212]" strokecolor="#1f4d78 [1604]" strokeweight="1pt">
                    <v:textbox>
                      <w:txbxContent>
                        <w:p w14:paraId="64806691" w14:textId="3DF775A0" w:rsidR="00CE103E" w:rsidRDefault="00CE103E" w:rsidP="002836A9">
                          <w:pPr>
                            <w:pStyle w:val="NormalWeb"/>
                            <w:spacing w:before="0" w:beforeAutospacing="0" w:after="0" w:afterAutospacing="0"/>
                            <w:jc w:val="center"/>
                          </w:pPr>
                          <w:r>
                            <w:rPr>
                              <w:rFonts w:asciiTheme="minorHAnsi" w:hAnsi="Calibri" w:cstheme="minorBidi"/>
                              <w:color w:val="000000" w:themeColor="text1"/>
                              <w:kern w:val="24"/>
                              <w:sz w:val="22"/>
                              <w:szCs w:val="22"/>
                            </w:rPr>
                            <w:t xml:space="preserve">SAI Init blocks till SDK reconciliation is complete </w:t>
                          </w:r>
                        </w:p>
                      </w:txbxContent>
                    </v:textbox>
                  </v:shape>
                  <v:group id="Group 53" o:spid="_x0000_s1029" style="position:absolute;width:54457;height:47942" coordsize="54457,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2" o:spid="_x0000_s1030" style="position:absolute;left:18897;width:35560;height:47942" coordsize="35560,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6" o:spid="_x0000_s1031" style="position:absolute;visibility:visible;mso-wrap-style:square" from="76,914" to="152,4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line id="Straight Connector 6" o:spid="_x0000_s1032" style="position:absolute;flip:x;visibility:visible;mso-wrap-style:square" from="35280,0" to="35382,4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5b9bd5 [3204]" strokeweight=".5pt">
                        <v:stroke joinstyle="miter"/>
                      </v:line>
                      <v:shapetype id="_x0000_t32" coordsize="21600,21600" o:spt="32" o:oned="t" path="m,l21600,21600e" filled="f">
                        <v:path arrowok="t" fillok="f" o:connecttype="none"/>
                        <o:lock v:ext="edit" shapetype="t"/>
                      </v:shapetype>
                      <v:shape id="Straight Arrow Connector 34" o:spid="_x0000_s1033" type="#_x0000_t32" style="position:absolute;left:152;top:3581;width:35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Straight Arrow Connector 34" o:spid="_x0000_s1034" type="#_x0000_t32" style="position:absolute;top:9982;width:35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group>
                    <v:shape id="Rectangular Callout 48" o:spid="_x0000_s1035" type="#_x0000_t61" style="position:absolute;left:457;top:19964;width:10022;height:9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" adj="39086,36219" fillcolor="white [3212]" strokecolor="#1f4d78 [1604]" strokeweight="1pt">
                      <v:textbox>
                        <w:txbxContent>
                          <w:p w14:paraId="6BDAF6B1" w14:textId="77777777" w:rsidR="00CE103E" w:rsidRDefault="00CE103E" w:rsidP="001A6890">
                            <w:pPr>
                              <w:pStyle w:val="NormalWeb"/>
                              <w:spacing w:before="0" w:beforeAutospacing="0" w:after="0" w:afterAutospacing="0"/>
                              <w:jc w:val="center"/>
                            </w:pPr>
                            <w:r>
                              <w:rPr>
                                <w:rFonts w:asciiTheme="minorHAnsi" w:hAnsi="Calibri" w:cstheme="minorBidi"/>
                                <w:color w:val="000000" w:themeColor="text1"/>
                                <w:kern w:val="24"/>
                                <w:sz w:val="22"/>
                                <w:szCs w:val="22"/>
                              </w:rPr>
                              <w:t>HA initiates traversal of all objects in SAI</w:t>
                            </w:r>
                          </w:p>
                        </w:txbxContent>
                      </v:textbox>
                    </v:shape>
                    <v:shape id="Rectangular Callout 47" o:spid="_x0000_s1036" type="#_x0000_t61" style="position:absolute;top:31775;width:10020;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" adj="40078,24190" fillcolor="white [3212]" strokecolor="#1f4d78 [1604]" strokeweight="1pt">
                      <v:textbox>
                        <w:txbxContent>
                          <w:p w14:paraId="2BD1C003" w14:textId="77777777" w:rsidR="00CE103E" w:rsidRDefault="00CE103E" w:rsidP="007144FE">
                            <w:pPr>
                              <w:pStyle w:val="NormalWeb"/>
                              <w:spacing w:before="0" w:beforeAutospacing="0" w:after="0" w:afterAutospacing="0"/>
                              <w:jc w:val="center"/>
                            </w:pPr>
                            <w:r>
                              <w:rPr>
                                <w:rFonts w:asciiTheme="minorHAnsi" w:hAnsi="Calibri" w:cstheme="minorBidi"/>
                                <w:color w:val="000000" w:themeColor="text1"/>
                                <w:kern w:val="24"/>
                                <w:sz w:val="22"/>
                                <w:szCs w:val="22"/>
                              </w:rPr>
                              <w:t>HA may add/delete configuration to bring SAI in sync</w:t>
                            </w:r>
                          </w:p>
                        </w:txbxContent>
                      </v:textbox>
                    </v:shape>
                  </v:group>
                </v:group>
                <v:shape id="Rectangular Callout 61" o:spid="_x0000_s1037" type="#_x0000_t61" style="position:absolute;left:56845;width:15468;height:9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" adj="-10290,40413" fillcolor="white [3212]" strokecolor="#1f4d78 [1604]" strokeweight="1pt">
                  <v:textbox>
                    <w:txbxContent>
                      <w:p w14:paraId="119282E9" w14:textId="38633BA1" w:rsidR="00CE103E" w:rsidRDefault="00CE103E" w:rsidP="002C07AB">
                        <w:pPr>
                          <w:pStyle w:val="NormalWeb"/>
                          <w:spacing w:before="0" w:beforeAutospacing="0" w:after="0" w:afterAutospacing="0"/>
                          <w:jc w:val="center"/>
                        </w:pPr>
                        <w:r>
                          <w:rPr>
                            <w:rFonts w:asciiTheme="minorHAnsi" w:hAnsi="Calibri" w:cstheme="minorBidi"/>
                            <w:color w:val="000000" w:themeColor="text1"/>
                            <w:kern w:val="24"/>
                            <w:sz w:val="22"/>
                            <w:szCs w:val="22"/>
                          </w:rPr>
                          <w:t>SAI stores the data to NV store periodically during each set or after getting restart imminent event</w:t>
                        </w:r>
                      </w:p>
                    </w:txbxContent>
                  </v:textbox>
                </v:shape>
              </v:group>
            </w:pict>
          </mc:Fallback>
        </mc:AlternateContent>
      </w:r>
      <w:r w:rsidR="0001563F" w:rsidRPr="00125D40">
        <w:rPr>
          <w:noProof/>
          <w:lang w:eastAsia="zh-CN"/>
        </w:rPr>
        <mc:AlternateContent>
          <mc:Choice Requires="wps">
            <w:drawing>
              <wp:anchor distT="0" distB="0" distL="114300" distR="114300" simplePos="0" relativeHeight="251651072" behindDoc="0" locked="0" layoutInCell="1" allowOverlap="1" wp14:anchorId="5A4A0D9E" wp14:editId="29061977">
                <wp:simplePos x="0" y="0"/>
                <wp:positionH relativeFrom="column">
                  <wp:posOffset>4613910</wp:posOffset>
                </wp:positionH>
                <wp:positionV relativeFrom="paragraph">
                  <wp:posOffset>287020</wp:posOffset>
                </wp:positionV>
                <wp:extent cx="491172" cy="446437"/>
                <wp:effectExtent l="0" t="0" r="0" b="0"/>
                <wp:wrapNone/>
                <wp:docPr id="34" name="TextBox 38"/>
                <wp:cNvGraphicFramePr/>
                <a:graphic xmlns:a="http://schemas.openxmlformats.org/drawingml/2006/main">
                  <a:graphicData uri="http://schemas.microsoft.com/office/word/2010/wordprocessingShape">
                    <wps:wsp>
                      <wps:cNvSpPr txBox="1"/>
                      <wps:spPr>
                        <a:xfrm>
                          <a:off x="0" y="0"/>
                          <a:ext cx="491172" cy="446437"/>
                        </a:xfrm>
                        <a:prstGeom prst="rect">
                          <a:avLst/>
                        </a:prstGeom>
                        <a:noFill/>
                      </wps:spPr>
                      <wps:txbx>
                        <w:txbxContent>
                          <w:p w14:paraId="1891E856" w14:textId="7ED6A68A" w:rsidR="00CE103E" w:rsidRDefault="00CE103E" w:rsidP="00125D40">
                            <w:pPr>
                              <w:pStyle w:val="NormalWeb"/>
                              <w:spacing w:before="0" w:beforeAutospacing="0" w:after="0" w:afterAutospacing="0"/>
                            </w:pPr>
                            <w:r>
                              <w:rPr>
                                <w:rFonts w:asciiTheme="minorHAnsi" w:hAnsi="Calibri" w:cstheme="minorBidi"/>
                                <w:color w:val="000000" w:themeColor="text1"/>
                                <w:kern w:val="24"/>
                                <w:sz w:val="36"/>
                                <w:szCs w:val="36"/>
                              </w:rPr>
                              <w:t>SAI</w:t>
                            </w:r>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5A4A0D9E" id="_x0000_t202" coordsize="21600,21600" o:spt="202" path="m,l,21600r21600,l21600,xe">
                <v:stroke joinstyle="miter"/>
                <v:path gradientshapeok="t" o:connecttype="rect"/>
              </v:shapetype>
              <v:shape id="TextBox 38" o:spid="_x0000_s1038" type="#_x0000_t202" style="position:absolute;left:0;text-align:left;margin-left:363.3pt;margin-top:22.6pt;width:38.65pt;height:35.15pt;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" filled="f" stroked="f">
                <v:textbox style="mso-fit-shape-to-text:t">
                  <w:txbxContent>
                    <w:p w14:paraId="1891E856" w14:textId="7ED6A68A" w:rsidR="00CE103E" w:rsidRDefault="00CE103E" w:rsidP="00125D40">
                      <w:pPr>
                        <w:pStyle w:val="NormalWeb"/>
                        <w:spacing w:before="0" w:beforeAutospacing="0" w:after="0" w:afterAutospacing="0"/>
                      </w:pPr>
                      <w:r>
                        <w:rPr>
                          <w:rFonts w:asciiTheme="minorHAnsi" w:hAnsi="Calibri" w:cstheme="minorBidi"/>
                          <w:color w:val="000000" w:themeColor="text1"/>
                          <w:kern w:val="24"/>
                          <w:sz w:val="36"/>
                          <w:szCs w:val="36"/>
                        </w:rPr>
                        <w:t>SAI</w:t>
                      </w:r>
                    </w:p>
                  </w:txbxContent>
                </v:textbox>
              </v:shape>
            </w:pict>
          </mc:Fallback>
        </mc:AlternateContent>
      </w:r>
      <w:r w:rsidR="0001563F" w:rsidRPr="00125D40">
        <w:rPr>
          <w:noProof/>
          <w:lang w:eastAsia="zh-CN"/>
        </w:rPr>
        <mc:AlternateContent>
          <mc:Choice Requires="wps">
            <w:drawing>
              <wp:anchor distT="0" distB="0" distL="114300" distR="114300" simplePos="0" relativeHeight="251652096" behindDoc="0" locked="0" layoutInCell="1" allowOverlap="1" wp14:anchorId="505A3108" wp14:editId="6A0BA473">
                <wp:simplePos x="0" y="0"/>
                <wp:positionH relativeFrom="column">
                  <wp:posOffset>1051560</wp:posOffset>
                </wp:positionH>
                <wp:positionV relativeFrom="paragraph">
                  <wp:posOffset>274955</wp:posOffset>
                </wp:positionV>
                <wp:extent cx="491172" cy="446437"/>
                <wp:effectExtent l="0" t="0" r="0" b="0"/>
                <wp:wrapNone/>
                <wp:docPr id="39" name="TextBox 38"/>
                <wp:cNvGraphicFramePr/>
                <a:graphic xmlns:a="http://schemas.openxmlformats.org/drawingml/2006/main">
                  <a:graphicData uri="http://schemas.microsoft.com/office/word/2010/wordprocessingShape">
                    <wps:wsp>
                      <wps:cNvSpPr txBox="1"/>
                      <wps:spPr>
                        <a:xfrm>
                          <a:off x="0" y="0"/>
                          <a:ext cx="491172" cy="446437"/>
                        </a:xfrm>
                        <a:prstGeom prst="rect">
                          <a:avLst/>
                        </a:prstGeom>
                        <a:noFill/>
                      </wps:spPr>
                      <wps:txbx>
                        <w:txbxContent>
                          <w:p w14:paraId="1355D239" w14:textId="385D1083" w:rsidR="00CE103E" w:rsidRDefault="00CE103E" w:rsidP="00125D40">
                            <w:pPr>
                              <w:pStyle w:val="NormalWeb"/>
                              <w:spacing w:before="0" w:beforeAutospacing="0" w:after="0" w:afterAutospacing="0"/>
                            </w:pPr>
                            <w:r>
                              <w:rPr>
                                <w:rFonts w:asciiTheme="minorHAnsi" w:hAnsi="Calibri" w:cstheme="minorBidi"/>
                                <w:color w:val="000000" w:themeColor="text1"/>
                                <w:kern w:val="24"/>
                                <w:sz w:val="36"/>
                                <w:szCs w:val="36"/>
                              </w:rPr>
                              <w:t>Host Adapter</w:t>
                            </w:r>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05A3108" id="_x0000_s1039" type="#_x0000_t202" style="position:absolute;left:0;text-align:left;margin-left:82.8pt;margin-top:21.65pt;width:38.65pt;height:35.15pt;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" filled="f" stroked="f">
                <v:textbox style="mso-fit-shape-to-text:t">
                  <w:txbxContent>
                    <w:p w14:paraId="1355D239" w14:textId="385D1083" w:rsidR="00CE103E" w:rsidRDefault="00CE103E" w:rsidP="00125D40">
                      <w:pPr>
                        <w:pStyle w:val="NormalWeb"/>
                        <w:spacing w:before="0" w:beforeAutospacing="0" w:after="0" w:afterAutospacing="0"/>
                      </w:pPr>
                      <w:r>
                        <w:rPr>
                          <w:rFonts w:asciiTheme="minorHAnsi" w:hAnsi="Calibri" w:cstheme="minorBidi"/>
                          <w:color w:val="000000" w:themeColor="text1"/>
                          <w:kern w:val="24"/>
                          <w:sz w:val="36"/>
                          <w:szCs w:val="36"/>
                        </w:rPr>
                        <w:t>Host Adapter</w:t>
                      </w:r>
                    </w:p>
                  </w:txbxContent>
                </v:textbox>
              </v:shape>
            </w:pict>
          </mc:Fallback>
        </mc:AlternateContent>
      </w:r>
      <w:r w:rsidR="00F11153">
        <w:t>Proposal</w:t>
      </w:r>
      <w:bookmarkEnd w:id="226"/>
      <w:r w:rsidR="00F11153">
        <w:tab/>
      </w:r>
    </w:p>
    <w:p w14:paraId="16CB7094" w14:textId="36B6231C" w:rsidR="00125D40" w:rsidRPr="00125D40" w:rsidRDefault="00125D40" w:rsidP="00125D40"/>
    <w:p w14:paraId="3BEF636F" w14:textId="73636D9E" w:rsidR="00F11153" w:rsidRDefault="001A6890" w:rsidP="00F11153">
      <w:r w:rsidRPr="00125D40">
        <w:rPr>
          <w:noProof/>
          <w:lang w:eastAsia="zh-CN"/>
        </w:rPr>
        <mc:AlternateContent>
          <mc:Choice Requires="wps">
            <w:drawing>
              <wp:anchor distT="0" distB="0" distL="114300" distR="114300" simplePos="0" relativeHeight="251649024" behindDoc="0" locked="0" layoutInCell="1" allowOverlap="1" wp14:anchorId="2EEE9513" wp14:editId="5BB0AEC9">
                <wp:simplePos x="0" y="0"/>
                <wp:positionH relativeFrom="column">
                  <wp:posOffset>2514600</wp:posOffset>
                </wp:positionH>
                <wp:positionV relativeFrom="paragraph">
                  <wp:posOffset>118110</wp:posOffset>
                </wp:positionV>
                <wp:extent cx="824865" cy="283210"/>
                <wp:effectExtent l="0" t="0" r="0" b="0"/>
                <wp:wrapNone/>
                <wp:docPr id="50" name="TextBox 49"/>
                <wp:cNvGraphicFramePr/>
                <a:graphic xmlns:a="http://schemas.openxmlformats.org/drawingml/2006/main">
                  <a:graphicData uri="http://schemas.microsoft.com/office/word/2010/wordprocessingShape">
                    <wps:wsp>
                      <wps:cNvSpPr txBox="1"/>
                      <wps:spPr>
                        <a:xfrm>
                          <a:off x="0" y="0"/>
                          <a:ext cx="824865" cy="283210"/>
                        </a:xfrm>
                        <a:prstGeom prst="rect">
                          <a:avLst/>
                        </a:prstGeom>
                        <a:noFill/>
                      </wps:spPr>
                      <wps:txbx>
                        <w:txbxContent>
                          <w:p w14:paraId="3FEF1CA6" w14:textId="77777777" w:rsidR="00CE103E" w:rsidRDefault="00CE103E" w:rsidP="00125D40">
                            <w:pPr>
                              <w:pStyle w:val="NormalWeb"/>
                              <w:spacing w:before="0" w:beforeAutospacing="0" w:after="0" w:afterAutospacing="0"/>
                            </w:pPr>
                            <w:r>
                              <w:rPr>
                                <w:rFonts w:asciiTheme="minorHAnsi" w:hAnsi="Calibri" w:cstheme="minorBidi"/>
                                <w:color w:val="000000" w:themeColor="text1"/>
                                <w:kern w:val="24"/>
                              </w:rPr>
                              <w:t>Set Request</w:t>
                            </w:r>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EEE9513" id="TextBox 49" o:spid="_x0000_s1040" type="#_x0000_t202" style="position:absolute;margin-left:198pt;margin-top:9.3pt;width:64.95pt;height:22.3pt;z-index:251649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" filled="f" stroked="f">
                <v:textbox style="mso-fit-shape-to-text:t">
                  <w:txbxContent>
                    <w:p w14:paraId="3FEF1CA6" w14:textId="77777777" w:rsidR="00CE103E" w:rsidRDefault="00CE103E" w:rsidP="00125D40">
                      <w:pPr>
                        <w:pStyle w:val="NormalWeb"/>
                        <w:spacing w:before="0" w:beforeAutospacing="0" w:after="0" w:afterAutospacing="0"/>
                      </w:pPr>
                      <w:r>
                        <w:rPr>
                          <w:rFonts w:asciiTheme="minorHAnsi" w:hAnsi="Calibri" w:cstheme="minorBidi"/>
                          <w:color w:val="000000" w:themeColor="text1"/>
                          <w:kern w:val="24"/>
                        </w:rPr>
                        <w:t>Set Request</w:t>
                      </w:r>
                    </w:p>
                  </w:txbxContent>
                </v:textbox>
              </v:shape>
            </w:pict>
          </mc:Fallback>
        </mc:AlternateContent>
      </w:r>
    </w:p>
    <w:p w14:paraId="5B823D99" w14:textId="4EC3E487" w:rsidR="00125D40" w:rsidRDefault="00125D40" w:rsidP="00F11153"/>
    <w:p w14:paraId="7A39ED1A" w14:textId="11B89AD3" w:rsidR="00125D40" w:rsidRDefault="001A6890" w:rsidP="00F11153">
      <w:r w:rsidRPr="00125D40">
        <w:rPr>
          <w:noProof/>
          <w:lang w:eastAsia="zh-CN"/>
        </w:rPr>
        <mc:AlternateContent>
          <mc:Choice Requires="wps">
            <w:drawing>
              <wp:anchor distT="0" distB="0" distL="114300" distR="114300" simplePos="0" relativeHeight="251653120" behindDoc="0" locked="0" layoutInCell="1" allowOverlap="1" wp14:anchorId="074D65CE" wp14:editId="242E3B26">
                <wp:simplePos x="0" y="0"/>
                <wp:positionH relativeFrom="column">
                  <wp:posOffset>2333625</wp:posOffset>
                </wp:positionH>
                <wp:positionV relativeFrom="paragraph">
                  <wp:posOffset>190500</wp:posOffset>
                </wp:positionV>
                <wp:extent cx="824865" cy="283210"/>
                <wp:effectExtent l="0" t="0" r="0" b="0"/>
                <wp:wrapNone/>
                <wp:docPr id="37" name="TextBox 49"/>
                <wp:cNvGraphicFramePr/>
                <a:graphic xmlns:a="http://schemas.openxmlformats.org/drawingml/2006/main">
                  <a:graphicData uri="http://schemas.microsoft.com/office/word/2010/wordprocessingShape">
                    <wps:wsp>
                      <wps:cNvSpPr txBox="1"/>
                      <wps:spPr>
                        <a:xfrm>
                          <a:off x="0" y="0"/>
                          <a:ext cx="824865" cy="283210"/>
                        </a:xfrm>
                        <a:prstGeom prst="rect">
                          <a:avLst/>
                        </a:prstGeom>
                        <a:noFill/>
                      </wps:spPr>
                      <wps:txbx>
                        <w:txbxContent>
                          <w:p w14:paraId="37B9478E" w14:textId="2DD401BE" w:rsidR="00CE103E" w:rsidRDefault="00CE103E" w:rsidP="00755B7E">
                            <w:pPr>
                              <w:pStyle w:val="NormalWeb"/>
                              <w:spacing w:before="0" w:beforeAutospacing="0" w:after="0" w:afterAutospacing="0"/>
                            </w:pPr>
                            <w:del w:id="227" w:author="Guohan Lu" w:date="2015-11-16T01:15:00Z">
                              <w:r w:rsidDel="00814263">
                                <w:rPr>
                                  <w:rFonts w:asciiTheme="minorHAnsi" w:hAnsi="Calibri" w:cstheme="minorBidi"/>
                                  <w:color w:val="000000" w:themeColor="text1"/>
                                  <w:kern w:val="24"/>
                                </w:rPr>
                                <w:delText>Restart Imminent</w:delText>
                              </w:r>
                            </w:del>
                            <w:ins w:id="228" w:author="Guohan Lu" w:date="2015-11-16T01:15:00Z">
                              <w:r>
                                <w:rPr>
                                  <w:rFonts w:asciiTheme="minorHAnsi" w:hAnsi="Calibri" w:cstheme="minorBidi"/>
                                  <w:color w:val="000000" w:themeColor="text1"/>
                                  <w:kern w:val="24"/>
                                </w:rPr>
                                <w:t xml:space="preserve">Shutdown switch </w:t>
                              </w:r>
                            </w:ins>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74D65CE" id="_x0000_s1041" type="#_x0000_t202" style="position:absolute;margin-left:183.75pt;margin-top:15pt;width:64.95pt;height:22.3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" filled="f" stroked="f">
                <v:textbox style="mso-fit-shape-to-text:t">
                  <w:txbxContent>
                    <w:p w14:paraId="37B9478E" w14:textId="2DD401BE" w:rsidR="00CE103E" w:rsidRDefault="00CE103E" w:rsidP="00755B7E">
                      <w:pPr>
                        <w:pStyle w:val="NormalWeb"/>
                        <w:spacing w:before="0" w:beforeAutospacing="0" w:after="0" w:afterAutospacing="0"/>
                      </w:pPr>
                      <w:del w:id="175" w:author="Guohan Lu" w:date="2015-11-16T01:15:00Z">
                        <w:r w:rsidDel="00814263">
                          <w:rPr>
                            <w:rFonts w:asciiTheme="minorHAnsi" w:hAnsi="Calibri" w:cstheme="minorBidi"/>
                            <w:color w:val="000000" w:themeColor="text1"/>
                            <w:kern w:val="24"/>
                          </w:rPr>
                          <w:delText>Restart Imminent</w:delText>
                        </w:r>
                      </w:del>
                      <w:ins w:id="176" w:author="Guohan Lu" w:date="2015-11-16T01:15:00Z">
                        <w:r>
                          <w:rPr>
                            <w:rFonts w:asciiTheme="minorHAnsi" w:hAnsi="Calibri" w:cstheme="minorBidi"/>
                            <w:color w:val="000000" w:themeColor="text1"/>
                            <w:kern w:val="24"/>
                          </w:rPr>
                          <w:t xml:space="preserve">Shutdown switch </w:t>
                        </w:r>
                      </w:ins>
                    </w:p>
                  </w:txbxContent>
                </v:textbox>
              </v:shape>
            </w:pict>
          </mc:Fallback>
        </mc:AlternateContent>
      </w:r>
    </w:p>
    <w:p w14:paraId="1B49FFED" w14:textId="52B4768E" w:rsidR="00125D40" w:rsidRDefault="00125D40" w:rsidP="00F11153"/>
    <w:p w14:paraId="00EBD5C8" w14:textId="3C84AA68" w:rsidR="00125D40" w:rsidRDefault="0001563F" w:rsidP="00F11153">
      <w:r w:rsidRPr="0001563F">
        <w:rPr>
          <w:noProof/>
          <w:lang w:eastAsia="zh-CN"/>
        </w:rPr>
        <mc:AlternateContent>
          <mc:Choice Requires="wps">
            <w:drawing>
              <wp:anchor distT="0" distB="0" distL="114300" distR="114300" simplePos="0" relativeHeight="252189696" behindDoc="0" locked="0" layoutInCell="1" allowOverlap="1" wp14:anchorId="7B1A411E" wp14:editId="1C9FEA63">
                <wp:simplePos x="0" y="0"/>
                <wp:positionH relativeFrom="column">
                  <wp:posOffset>3787140</wp:posOffset>
                </wp:positionH>
                <wp:positionV relativeFrom="paragraph">
                  <wp:posOffset>95250</wp:posOffset>
                </wp:positionV>
                <wp:extent cx="829310" cy="315595"/>
                <wp:effectExtent l="0" t="0" r="0" b="0"/>
                <wp:wrapNone/>
                <wp:docPr id="40" name="TextBox 39"/>
                <wp:cNvGraphicFramePr/>
                <a:graphic xmlns:a="http://schemas.openxmlformats.org/drawingml/2006/main">
                  <a:graphicData uri="http://schemas.microsoft.com/office/word/2010/wordprocessingShape">
                    <wps:wsp>
                      <wps:cNvSpPr txBox="1"/>
                      <wps:spPr>
                        <a:xfrm>
                          <a:off x="0" y="0"/>
                          <a:ext cx="829310" cy="315595"/>
                        </a:xfrm>
                        <a:prstGeom prst="rect">
                          <a:avLst/>
                        </a:prstGeom>
                        <a:noFill/>
                      </wps:spPr>
                      <wps:txbx>
                        <w:txbxContent>
                          <w:p w14:paraId="3BAC3C3D" w14:textId="77777777" w:rsidR="00CE103E" w:rsidRDefault="00CE103E" w:rsidP="0001563F">
                            <w:pPr>
                              <w:pStyle w:val="NormalWeb"/>
                              <w:spacing w:before="0" w:beforeAutospacing="0" w:after="0" w:afterAutospacing="0"/>
                              <w:jc w:val="center"/>
                            </w:pPr>
                            <w:r>
                              <w:rPr>
                                <w:rFonts w:asciiTheme="minorHAnsi" w:hAnsi="Calibri" w:cstheme="minorBidi"/>
                                <w:color w:val="000000" w:themeColor="text1"/>
                                <w:kern w:val="24"/>
                                <w:sz w:val="22"/>
                                <w:szCs w:val="22"/>
                              </w:rPr>
                              <w:t>NV Store</w:t>
                            </w:r>
                          </w:p>
                        </w:txbxContent>
                      </wps:txbx>
                      <wps:bodyPr wrap="squar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7B1A411E" id="TextBox 39" o:spid="_x0000_s1042" type="#_x0000_t202" style="position:absolute;margin-left:298.2pt;margin-top:7.5pt;width:65.3pt;height:24.85pt;z-index:25218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" filled="f" stroked="f">
                <v:textbox style="mso-fit-shape-to-text:t">
                  <w:txbxContent>
                    <w:p w14:paraId="3BAC3C3D" w14:textId="77777777" w:rsidR="00CE103E" w:rsidRDefault="00CE103E" w:rsidP="0001563F">
                      <w:pPr>
                        <w:pStyle w:val="NormalWeb"/>
                        <w:spacing w:before="0" w:beforeAutospacing="0" w:after="0" w:afterAutospacing="0"/>
                        <w:jc w:val="center"/>
                      </w:pPr>
                      <w:r>
                        <w:rPr>
                          <w:rFonts w:asciiTheme="minorHAnsi" w:hAnsi="Calibri" w:cstheme="minorBidi"/>
                          <w:color w:val="000000" w:themeColor="text1"/>
                          <w:kern w:val="24"/>
                          <w:sz w:val="22"/>
                          <w:szCs w:val="22"/>
                        </w:rPr>
                        <w:t>NV Store</w:t>
                      </w:r>
                    </w:p>
                  </w:txbxContent>
                </v:textbox>
              </v:shape>
            </w:pict>
          </mc:Fallback>
        </mc:AlternateContent>
      </w:r>
    </w:p>
    <w:p w14:paraId="72751359" w14:textId="25D7165A" w:rsidR="00125D40" w:rsidRDefault="006F66D7" w:rsidP="00F11153">
      <w:r w:rsidRPr="002836A9">
        <w:rPr>
          <w:noProof/>
          <w:lang w:eastAsia="zh-CN"/>
        </w:rPr>
        <mc:AlternateContent>
          <mc:Choice Requires="wps">
            <w:drawing>
              <wp:anchor distT="0" distB="0" distL="114300" distR="114300" simplePos="0" relativeHeight="251512832" behindDoc="0" locked="0" layoutInCell="1" allowOverlap="1" wp14:anchorId="60901FFE" wp14:editId="3DEF99AD">
                <wp:simplePos x="0" y="0"/>
                <wp:positionH relativeFrom="column">
                  <wp:posOffset>1280160</wp:posOffset>
                </wp:positionH>
                <wp:positionV relativeFrom="paragraph">
                  <wp:posOffset>285115</wp:posOffset>
                </wp:positionV>
                <wp:extent cx="4070350" cy="1905"/>
                <wp:effectExtent l="0" t="0" r="25400" b="36195"/>
                <wp:wrapNone/>
                <wp:docPr id="46" name="Straight Connector 45"/>
                <wp:cNvGraphicFramePr/>
                <a:graphic xmlns:a="http://schemas.openxmlformats.org/drawingml/2006/main">
                  <a:graphicData uri="http://schemas.microsoft.com/office/word/2010/wordprocessingShape">
                    <wps:wsp>
                      <wps:cNvCnPr/>
                      <wps:spPr>
                        <a:xfrm>
                          <a:off x="0" y="0"/>
                          <a:ext cx="4070350" cy="19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C7C69A0" id="Straight Connector 45" o:spid="_x0000_s1026" style="position:absolute;z-index:251512832;visibility:visible;mso-wrap-style:square;mso-wrap-distance-left:9pt;mso-wrap-distance-top:0;mso-wrap-distance-right:9pt;mso-wrap-distance-bottom:0;mso-position-horizontal:absolute;mso-position-horizontal-relative:text;mso-position-vertical:absolute;mso-position-vertical-relative:text" from="100.8pt,22.45pt" to="421.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" strokecolor="#5b9bd5 [3204]" strokeweight=".5pt">
                <v:stroke dashstyle="dash" joinstyle="miter"/>
              </v:line>
            </w:pict>
          </mc:Fallback>
        </mc:AlternateContent>
      </w:r>
      <w:r w:rsidR="001A6890" w:rsidRPr="002836A9">
        <w:rPr>
          <w:noProof/>
          <w:lang w:eastAsia="zh-CN"/>
        </w:rPr>
        <mc:AlternateContent>
          <mc:Choice Requires="wps">
            <w:drawing>
              <wp:anchor distT="0" distB="0" distL="114300" distR="114300" simplePos="0" relativeHeight="251657216" behindDoc="0" locked="0" layoutInCell="1" allowOverlap="1" wp14:anchorId="7B8F10CB" wp14:editId="2BE76727">
                <wp:simplePos x="0" y="0"/>
                <wp:positionH relativeFrom="column">
                  <wp:posOffset>4053840</wp:posOffset>
                </wp:positionH>
                <wp:positionV relativeFrom="paragraph">
                  <wp:posOffset>7620</wp:posOffset>
                </wp:positionV>
                <wp:extent cx="271780" cy="561340"/>
                <wp:effectExtent l="0" t="0" r="13970" b="10160"/>
                <wp:wrapNone/>
                <wp:docPr id="43" name="Can 42"/>
                <wp:cNvGraphicFramePr/>
                <a:graphic xmlns:a="http://schemas.openxmlformats.org/drawingml/2006/main">
                  <a:graphicData uri="http://schemas.microsoft.com/office/word/2010/wordprocessingShape">
                    <wps:wsp>
                      <wps:cNvSpPr/>
                      <wps:spPr>
                        <a:xfrm>
                          <a:off x="0" y="0"/>
                          <a:ext cx="271780" cy="5613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shapetype w14:anchorId="15DA3D0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2" o:spid="_x0000_s1026" type="#_x0000_t22" style="position:absolute;margin-left:319.2pt;margin-top:.6pt;width:21.4pt;height:44.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" adj="2614" fillcolor="#5b9bd5 [3204]" strokecolor="#1f4d78 [1604]" strokeweight="1pt">
                <v:stroke joinstyle="miter"/>
              </v:shape>
            </w:pict>
          </mc:Fallback>
        </mc:AlternateContent>
      </w:r>
      <w:r w:rsidR="001A6890" w:rsidRPr="002836A9">
        <w:rPr>
          <w:noProof/>
          <w:lang w:eastAsia="zh-CN"/>
        </w:rPr>
        <mc:AlternateContent>
          <mc:Choice Requires="wps">
            <w:drawing>
              <wp:anchor distT="0" distB="0" distL="114300" distR="114300" simplePos="0" relativeHeight="251619328" behindDoc="0" locked="0" layoutInCell="1" allowOverlap="1" wp14:anchorId="13D97920" wp14:editId="676D0CD2">
                <wp:simplePos x="0" y="0"/>
                <wp:positionH relativeFrom="column">
                  <wp:posOffset>4632960</wp:posOffset>
                </wp:positionH>
                <wp:positionV relativeFrom="paragraph">
                  <wp:posOffset>60960</wp:posOffset>
                </wp:positionV>
                <wp:extent cx="476250" cy="389255"/>
                <wp:effectExtent l="0" t="0" r="0" b="0"/>
                <wp:wrapNone/>
                <wp:docPr id="19" name="Multiply 18"/>
                <wp:cNvGraphicFramePr/>
                <a:graphic xmlns:a="http://schemas.openxmlformats.org/drawingml/2006/main">
                  <a:graphicData uri="http://schemas.microsoft.com/office/word/2010/wordprocessingShape">
                    <wps:wsp>
                      <wps:cNvSpPr/>
                      <wps:spPr>
                        <a:xfrm>
                          <a:off x="0" y="0"/>
                          <a:ext cx="476250" cy="38925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shape w14:anchorId="749D0A8A" id="Multiply 18" o:spid="_x0000_s1026" style="position:absolute;margin-left:364.8pt;margin-top:4.8pt;width:37.5pt;height:30.65pt;z-index:251619328;visibility:visible;mso-wrap-style:square;mso-wrap-distance-left:9pt;mso-wrap-distance-top:0;mso-wrap-distance-right:9pt;mso-wrap-distance-bottom:0;mso-position-horizontal:absolute;mso-position-horizontal-relative:text;mso-position-vertical:absolute;mso-position-vertical-relative:text;v-text-anchor:middle" coordsize="47625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" path="m85414,128933l143353,58046r94772,77460l332897,58046r57939,70887l310459,194628r80377,65694l332897,331209,238125,253749r-94772,77460l85414,260322r80377,-65694l85414,128933xe" fillcolor="#5b9bd5 [3204]" strokecolor="#1f4d78 [1604]" strokeweight="1pt">
                <v:stroke joinstyle="miter"/>
                <v:path arrowok="t" o:connecttype="custom" o:connectlocs="85414,128933;143353,58046;238125,135506;332897,58046;390836,128933;310459,194628;390836,260322;332897,331209;238125,253749;143353,331209;85414,260322;165791,194628;85414,128933" o:connectangles="0,0,0,0,0,0,0,0,0,0,0,0,0"/>
              </v:shape>
            </w:pict>
          </mc:Fallback>
        </mc:AlternateContent>
      </w:r>
      <w:r w:rsidR="001A6890" w:rsidRPr="002836A9">
        <w:rPr>
          <w:noProof/>
          <w:lang w:eastAsia="zh-CN"/>
        </w:rPr>
        <mc:AlternateContent>
          <mc:Choice Requires="wps">
            <w:drawing>
              <wp:anchor distT="0" distB="0" distL="114300" distR="114300" simplePos="0" relativeHeight="251581440" behindDoc="0" locked="0" layoutInCell="1" allowOverlap="1" wp14:anchorId="68FE9B85" wp14:editId="5D91C355">
                <wp:simplePos x="0" y="0"/>
                <wp:positionH relativeFrom="column">
                  <wp:posOffset>5090160</wp:posOffset>
                </wp:positionH>
                <wp:positionV relativeFrom="paragraph">
                  <wp:posOffset>7620</wp:posOffset>
                </wp:positionV>
                <wp:extent cx="767264" cy="558046"/>
                <wp:effectExtent l="0" t="0" r="0" b="0"/>
                <wp:wrapNone/>
                <wp:docPr id="64" name="TextBox 63"/>
                <wp:cNvGraphicFramePr/>
                <a:graphic xmlns:a="http://schemas.openxmlformats.org/drawingml/2006/main">
                  <a:graphicData uri="http://schemas.microsoft.com/office/word/2010/wordprocessingShape">
                    <wps:wsp>
                      <wps:cNvSpPr txBox="1"/>
                      <wps:spPr>
                        <a:xfrm>
                          <a:off x="0" y="0"/>
                          <a:ext cx="767264" cy="558046"/>
                        </a:xfrm>
                        <a:prstGeom prst="rect">
                          <a:avLst/>
                        </a:prstGeom>
                        <a:noFill/>
                      </wps:spPr>
                      <wps:txbx>
                        <w:txbxContent>
                          <w:p w14:paraId="6A525AE9" w14:textId="77777777" w:rsidR="00CE103E" w:rsidRDefault="00CE103E" w:rsidP="002836A9">
                            <w:pPr>
                              <w:pStyle w:val="NormalWeb"/>
                              <w:spacing w:before="0" w:beforeAutospacing="0" w:after="0" w:afterAutospacing="0"/>
                              <w:jc w:val="center"/>
                            </w:pPr>
                            <w:r>
                              <w:rPr>
                                <w:rFonts w:asciiTheme="minorHAnsi" w:hAnsi="Calibri" w:cstheme="minorBidi"/>
                                <w:color w:val="8496B0" w:themeColor="text2" w:themeTint="99"/>
                                <w:kern w:val="24"/>
                              </w:rPr>
                              <w:t>SAI</w:t>
                            </w:r>
                          </w:p>
                          <w:p w14:paraId="7476876A" w14:textId="77777777" w:rsidR="00CE103E" w:rsidRDefault="00CE103E" w:rsidP="002836A9">
                            <w:pPr>
                              <w:pStyle w:val="NormalWeb"/>
                              <w:spacing w:before="0" w:beforeAutospacing="0" w:after="0" w:afterAutospacing="0"/>
                              <w:jc w:val="center"/>
                            </w:pPr>
                            <w:r>
                              <w:rPr>
                                <w:rFonts w:asciiTheme="minorHAnsi" w:hAnsi="Calibri" w:cstheme="minorBidi"/>
                                <w:color w:val="8496B0" w:themeColor="text2" w:themeTint="99"/>
                                <w:kern w:val="24"/>
                              </w:rPr>
                              <w:t>RESTART</w:t>
                            </w:r>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8FE9B85" id="TextBox 63" o:spid="_x0000_s1043" type="#_x0000_t202" style="position:absolute;margin-left:400.8pt;margin-top:.6pt;width:60.4pt;height:43.95pt;z-index:251581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" filled="f" stroked="f">
                <v:textbox style="mso-fit-shape-to-text:t">
                  <w:txbxContent>
                    <w:p w14:paraId="6A525AE9" w14:textId="77777777" w:rsidR="00CE103E" w:rsidRDefault="00CE103E" w:rsidP="002836A9">
                      <w:pPr>
                        <w:pStyle w:val="NormalWeb"/>
                        <w:spacing w:before="0" w:beforeAutospacing="0" w:after="0" w:afterAutospacing="0"/>
                        <w:jc w:val="center"/>
                      </w:pPr>
                      <w:r>
                        <w:rPr>
                          <w:rFonts w:asciiTheme="minorHAnsi" w:hAnsi="Calibri" w:cstheme="minorBidi"/>
                          <w:color w:val="8496B0" w:themeColor="text2" w:themeTint="99"/>
                          <w:kern w:val="24"/>
                        </w:rPr>
                        <w:t>SAI</w:t>
                      </w:r>
                    </w:p>
                    <w:p w14:paraId="7476876A" w14:textId="77777777" w:rsidR="00CE103E" w:rsidRDefault="00CE103E" w:rsidP="002836A9">
                      <w:pPr>
                        <w:pStyle w:val="NormalWeb"/>
                        <w:spacing w:before="0" w:beforeAutospacing="0" w:after="0" w:afterAutospacing="0"/>
                        <w:jc w:val="center"/>
                      </w:pPr>
                      <w:r>
                        <w:rPr>
                          <w:rFonts w:asciiTheme="minorHAnsi" w:hAnsi="Calibri" w:cstheme="minorBidi"/>
                          <w:color w:val="8496B0" w:themeColor="text2" w:themeTint="99"/>
                          <w:kern w:val="24"/>
                        </w:rPr>
                        <w:t>RESTART</w:t>
                      </w:r>
                    </w:p>
                  </w:txbxContent>
                </v:textbox>
              </v:shape>
            </w:pict>
          </mc:Fallback>
        </mc:AlternateContent>
      </w:r>
    </w:p>
    <w:p w14:paraId="1074384B" w14:textId="25EA10F0" w:rsidR="00125D40" w:rsidRDefault="001410AA" w:rsidP="00F11153">
      <w:r w:rsidRPr="001410AA">
        <w:rPr>
          <w:noProof/>
          <w:lang w:eastAsia="zh-CN"/>
        </w:rPr>
        <mc:AlternateContent>
          <mc:Choice Requires="wps">
            <w:drawing>
              <wp:anchor distT="0" distB="0" distL="114300" distR="114300" simplePos="0" relativeHeight="251887616" behindDoc="0" locked="0" layoutInCell="1" allowOverlap="1" wp14:anchorId="76ECA4A4" wp14:editId="3BFF7510">
                <wp:simplePos x="0" y="0"/>
                <wp:positionH relativeFrom="column">
                  <wp:posOffset>4343400</wp:posOffset>
                </wp:positionH>
                <wp:positionV relativeFrom="paragraph">
                  <wp:posOffset>167005</wp:posOffset>
                </wp:positionV>
                <wp:extent cx="485140" cy="0"/>
                <wp:effectExtent l="0" t="76200" r="10160" b="95250"/>
                <wp:wrapNone/>
                <wp:docPr id="47" name="Straight Arrow Connector 46"/>
                <wp:cNvGraphicFramePr/>
                <a:graphic xmlns:a="http://schemas.openxmlformats.org/drawingml/2006/main">
                  <a:graphicData uri="http://schemas.microsoft.com/office/word/2010/wordprocessingShape">
                    <wps:wsp>
                      <wps:cNvCnPr/>
                      <wps:spPr>
                        <a:xfrm>
                          <a:off x="0" y="0"/>
                          <a:ext cx="485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55351A2" id="Straight Arrow Connector 46" o:spid="_x0000_s1026" type="#_x0000_t32" style="position:absolute;margin-left:342pt;margin-top:13.15pt;width:38.2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" strokecolor="#5b9bd5 [3204]" strokeweight=".5pt">
                <v:stroke endarrow="block" joinstyle="miter"/>
              </v:shape>
            </w:pict>
          </mc:Fallback>
        </mc:AlternateContent>
      </w:r>
    </w:p>
    <w:p w14:paraId="55A0571B" w14:textId="10772190" w:rsidR="00125D40" w:rsidRDefault="00125D40" w:rsidP="00F11153"/>
    <w:p w14:paraId="033A9A0D" w14:textId="6C747000" w:rsidR="00125D40" w:rsidRDefault="00125D40" w:rsidP="00F11153"/>
    <w:p w14:paraId="7A34A622" w14:textId="3FEA3BF9" w:rsidR="00125D40" w:rsidRDefault="00125D40" w:rsidP="00F11153"/>
    <w:p w14:paraId="50D65625" w14:textId="72DE64EA" w:rsidR="00125D40" w:rsidRDefault="007144FE" w:rsidP="00F11153">
      <w:r w:rsidRPr="00125D40">
        <w:rPr>
          <w:noProof/>
          <w:lang w:eastAsia="zh-CN"/>
        </w:rPr>
        <mc:AlternateContent>
          <mc:Choice Requires="wps">
            <w:drawing>
              <wp:anchor distT="0" distB="0" distL="114300" distR="114300" simplePos="0" relativeHeight="251849728" behindDoc="0" locked="0" layoutInCell="1" allowOverlap="1" wp14:anchorId="2A03913F" wp14:editId="523AB0D7">
                <wp:simplePos x="0" y="0"/>
                <wp:positionH relativeFrom="column">
                  <wp:posOffset>2758440</wp:posOffset>
                </wp:positionH>
                <wp:positionV relativeFrom="paragraph">
                  <wp:posOffset>1905</wp:posOffset>
                </wp:positionV>
                <wp:extent cx="824865" cy="283210"/>
                <wp:effectExtent l="0" t="0" r="0" b="0"/>
                <wp:wrapNone/>
                <wp:docPr id="38" name="TextBox 49"/>
                <wp:cNvGraphicFramePr/>
                <a:graphic xmlns:a="http://schemas.openxmlformats.org/drawingml/2006/main">
                  <a:graphicData uri="http://schemas.microsoft.com/office/word/2010/wordprocessingShape">
                    <wps:wsp>
                      <wps:cNvSpPr txBox="1"/>
                      <wps:spPr>
                        <a:xfrm>
                          <a:off x="0" y="0"/>
                          <a:ext cx="824865" cy="283210"/>
                        </a:xfrm>
                        <a:prstGeom prst="rect">
                          <a:avLst/>
                        </a:prstGeom>
                        <a:noFill/>
                      </wps:spPr>
                      <wps:txbx>
                        <w:txbxContent>
                          <w:p w14:paraId="682D3DCD" w14:textId="3F3A8839" w:rsidR="00CE103E" w:rsidRDefault="00CE103E" w:rsidP="002836A9">
                            <w:pPr>
                              <w:pStyle w:val="NormalWeb"/>
                              <w:spacing w:before="0" w:beforeAutospacing="0" w:after="0" w:afterAutospacing="0"/>
                            </w:pPr>
                            <w:r>
                              <w:rPr>
                                <w:rFonts w:asciiTheme="minorHAnsi" w:hAnsi="Calibri" w:cstheme="minorBidi"/>
                                <w:color w:val="000000" w:themeColor="text1"/>
                                <w:kern w:val="24"/>
                              </w:rPr>
                              <w:t>SAI init</w:t>
                            </w:r>
                            <w:ins w:id="229" w:author="Guohan Lu" w:date="2015-11-16T01:15:00Z">
                              <w:r>
                                <w:rPr>
                                  <w:rFonts w:asciiTheme="minorHAnsi" w:hAnsi="Calibri" w:cstheme="minorBidi"/>
                                  <w:color w:val="000000" w:themeColor="text1"/>
                                  <w:kern w:val="24"/>
                                </w:rPr>
                                <w:t xml:space="preserve"> switch</w:t>
                              </w:r>
                            </w:ins>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A03913F" id="_x0000_s1044" type="#_x0000_t202" style="position:absolute;margin-left:217.2pt;margin-top:.15pt;width:64.95pt;height:22.3pt;z-index:251849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" filled="f" stroked="f">
                <v:textbox style="mso-fit-shape-to-text:t">
                  <w:txbxContent>
                    <w:p w14:paraId="682D3DCD" w14:textId="3F3A8839" w:rsidR="00CE103E" w:rsidRDefault="00CE103E" w:rsidP="002836A9">
                      <w:pPr>
                        <w:pStyle w:val="NormalWeb"/>
                        <w:spacing w:before="0" w:beforeAutospacing="0" w:after="0" w:afterAutospacing="0"/>
                      </w:pPr>
                      <w:r>
                        <w:rPr>
                          <w:rFonts w:asciiTheme="minorHAnsi" w:hAnsi="Calibri" w:cstheme="minorBidi"/>
                          <w:color w:val="000000" w:themeColor="text1"/>
                          <w:kern w:val="24"/>
                        </w:rPr>
                        <w:t>SAI init</w:t>
                      </w:r>
                      <w:ins w:id="178" w:author="Guohan Lu" w:date="2015-11-16T01:15:00Z">
                        <w:r>
                          <w:rPr>
                            <w:rFonts w:asciiTheme="minorHAnsi" w:hAnsi="Calibri" w:cstheme="minorBidi"/>
                            <w:color w:val="000000" w:themeColor="text1"/>
                            <w:kern w:val="24"/>
                          </w:rPr>
                          <w:t xml:space="preserve"> switch</w:t>
                        </w:r>
                      </w:ins>
                    </w:p>
                  </w:txbxContent>
                </v:textbox>
              </v:shape>
            </w:pict>
          </mc:Fallback>
        </mc:AlternateContent>
      </w:r>
      <w:r w:rsidRPr="00125D40">
        <w:rPr>
          <w:noProof/>
          <w:lang w:eastAsia="zh-CN"/>
        </w:rPr>
        <mc:AlternateContent>
          <mc:Choice Requires="wps">
            <w:drawing>
              <wp:anchor distT="0" distB="0" distL="114300" distR="114300" simplePos="0" relativeHeight="251943936" behindDoc="0" locked="0" layoutInCell="1" allowOverlap="1" wp14:anchorId="4F4B976A" wp14:editId="309F13A1">
                <wp:simplePos x="0" y="0"/>
                <wp:positionH relativeFrom="column">
                  <wp:posOffset>1303020</wp:posOffset>
                </wp:positionH>
                <wp:positionV relativeFrom="paragraph">
                  <wp:posOffset>233045</wp:posOffset>
                </wp:positionV>
                <wp:extent cx="3540760" cy="0"/>
                <wp:effectExtent l="0" t="76200" r="21590" b="95250"/>
                <wp:wrapNone/>
                <wp:docPr id="41" name="Straight Arrow Connector 34"/>
                <wp:cNvGraphicFramePr/>
                <a:graphic xmlns:a="http://schemas.openxmlformats.org/drawingml/2006/main">
                  <a:graphicData uri="http://schemas.microsoft.com/office/word/2010/wordprocessingShape">
                    <wps:wsp>
                      <wps:cNvCnPr/>
                      <wps:spPr>
                        <a:xfrm>
                          <a:off x="0" y="0"/>
                          <a:ext cx="3540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EEA625A" id="Straight Arrow Connector 34" o:spid="_x0000_s1026" type="#_x0000_t32" style="position:absolute;margin-left:102.6pt;margin-top:18.35pt;width:278.8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" strokecolor="#5b9bd5 [3204]" strokeweight=".5pt">
                <v:stroke endarrow="block" joinstyle="miter"/>
              </v:shape>
            </w:pict>
          </mc:Fallback>
        </mc:AlternateContent>
      </w:r>
    </w:p>
    <w:p w14:paraId="49B3BAA8" w14:textId="6E04FF78" w:rsidR="00125D40" w:rsidRDefault="00125D40" w:rsidP="00F11153"/>
    <w:p w14:paraId="0F0CAA7B" w14:textId="03382947" w:rsidR="00125D40" w:rsidRDefault="007144FE" w:rsidP="00F11153">
      <w:r w:rsidRPr="002836A9">
        <w:rPr>
          <w:noProof/>
          <w:lang w:eastAsia="zh-CN"/>
        </w:rPr>
        <mc:AlternateContent>
          <mc:Choice Requires="wps">
            <w:drawing>
              <wp:anchor distT="0" distB="0" distL="114300" distR="114300" simplePos="0" relativeHeight="251802624" behindDoc="0" locked="0" layoutInCell="1" allowOverlap="1" wp14:anchorId="786DA55D" wp14:editId="61C0D410">
                <wp:simplePos x="0" y="0"/>
                <wp:positionH relativeFrom="column">
                  <wp:posOffset>1318260</wp:posOffset>
                </wp:positionH>
                <wp:positionV relativeFrom="paragraph">
                  <wp:posOffset>240030</wp:posOffset>
                </wp:positionV>
                <wp:extent cx="3540760" cy="0"/>
                <wp:effectExtent l="0" t="76200" r="21590" b="95250"/>
                <wp:wrapNone/>
                <wp:docPr id="51" name="Straight Arrow Connector 50"/>
                <wp:cNvGraphicFramePr/>
                <a:graphic xmlns:a="http://schemas.openxmlformats.org/drawingml/2006/main">
                  <a:graphicData uri="http://schemas.microsoft.com/office/word/2010/wordprocessingShape">
                    <wps:wsp>
                      <wps:cNvCnPr/>
                      <wps:spPr>
                        <a:xfrm>
                          <a:off x="0" y="0"/>
                          <a:ext cx="3540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335A1E1" id="Straight Arrow Connector 50" o:spid="_x0000_s1026" type="#_x0000_t32" style="position:absolute;margin-left:103.8pt;margin-top:18.9pt;width:278.8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" strokecolor="#5b9bd5 [3204]" strokeweight=".5pt">
                <v:stroke endarrow="block" joinstyle="miter"/>
              </v:shape>
            </w:pict>
          </mc:Fallback>
        </mc:AlternateContent>
      </w:r>
      <w:r w:rsidR="006F66D7" w:rsidRPr="00125D40">
        <w:rPr>
          <w:noProof/>
          <w:lang w:eastAsia="zh-CN"/>
        </w:rPr>
        <mc:AlternateContent>
          <mc:Choice Requires="wps">
            <w:drawing>
              <wp:anchor distT="0" distB="0" distL="114300" distR="114300" simplePos="0" relativeHeight="252026880" behindDoc="0" locked="0" layoutInCell="1" allowOverlap="1" wp14:anchorId="50ED5A6B" wp14:editId="3D945C14">
                <wp:simplePos x="0" y="0"/>
                <wp:positionH relativeFrom="column">
                  <wp:posOffset>2735580</wp:posOffset>
                </wp:positionH>
                <wp:positionV relativeFrom="paragraph">
                  <wp:posOffset>4445</wp:posOffset>
                </wp:positionV>
                <wp:extent cx="824865" cy="283210"/>
                <wp:effectExtent l="0" t="0" r="0" b="0"/>
                <wp:wrapNone/>
                <wp:docPr id="45" name="TextBox 49"/>
                <wp:cNvGraphicFramePr/>
                <a:graphic xmlns:a="http://schemas.openxmlformats.org/drawingml/2006/main">
                  <a:graphicData uri="http://schemas.microsoft.com/office/word/2010/wordprocessingShape">
                    <wps:wsp>
                      <wps:cNvSpPr txBox="1"/>
                      <wps:spPr>
                        <a:xfrm>
                          <a:off x="0" y="0"/>
                          <a:ext cx="824865" cy="283210"/>
                        </a:xfrm>
                        <a:prstGeom prst="rect">
                          <a:avLst/>
                        </a:prstGeom>
                        <a:noFill/>
                      </wps:spPr>
                      <wps:txbx>
                        <w:txbxContent>
                          <w:p w14:paraId="69526FB6" w14:textId="10B1BD48" w:rsidR="00CE103E" w:rsidRDefault="00CE103E" w:rsidP="006F66D7">
                            <w:pPr>
                              <w:pStyle w:val="NormalWeb"/>
                              <w:spacing w:before="0" w:beforeAutospacing="0" w:after="0" w:afterAutospacing="0"/>
                            </w:pPr>
                            <w:r>
                              <w:rPr>
                                <w:rFonts w:asciiTheme="minorHAnsi" w:hAnsi="Calibri" w:cstheme="minorBidi"/>
                                <w:color w:val="000000" w:themeColor="text1"/>
                                <w:kern w:val="24"/>
                              </w:rPr>
                              <w:t>Get Request</w:t>
                            </w:r>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0ED5A6B" id="_x0000_s1045" type="#_x0000_t202" style="position:absolute;margin-left:215.4pt;margin-top:.35pt;width:64.95pt;height:22.3pt;z-index:25202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" filled="f" stroked="f">
                <v:textbox style="mso-fit-shape-to-text:t">
                  <w:txbxContent>
                    <w:p w14:paraId="69526FB6" w14:textId="10B1BD48" w:rsidR="00CE103E" w:rsidRDefault="00CE103E" w:rsidP="006F66D7">
                      <w:pPr>
                        <w:pStyle w:val="NormalWeb"/>
                        <w:spacing w:before="0" w:beforeAutospacing="0" w:after="0" w:afterAutospacing="0"/>
                      </w:pPr>
                      <w:r>
                        <w:rPr>
                          <w:rFonts w:asciiTheme="minorHAnsi" w:hAnsi="Calibri" w:cstheme="minorBidi"/>
                          <w:color w:val="000000" w:themeColor="text1"/>
                          <w:kern w:val="24"/>
                        </w:rPr>
                        <w:t>Get Request</w:t>
                      </w:r>
                    </w:p>
                  </w:txbxContent>
                </v:textbox>
              </v:shape>
            </w:pict>
          </mc:Fallback>
        </mc:AlternateContent>
      </w:r>
    </w:p>
    <w:p w14:paraId="73F4F64A" w14:textId="37819F81" w:rsidR="00125D40" w:rsidRDefault="0001563F" w:rsidP="00F11153">
      <w:r w:rsidRPr="0001563F">
        <w:rPr>
          <w:noProof/>
          <w:lang w:eastAsia="zh-CN"/>
        </w:rPr>
        <mc:AlternateContent>
          <mc:Choice Requires="wps">
            <w:drawing>
              <wp:anchor distT="0" distB="0" distL="114300" distR="114300" simplePos="0" relativeHeight="252169216" behindDoc="0" locked="0" layoutInCell="1" allowOverlap="1" wp14:anchorId="29766E64" wp14:editId="7F9D452D">
                <wp:simplePos x="0" y="0"/>
                <wp:positionH relativeFrom="column">
                  <wp:posOffset>2476817</wp:posOffset>
                </wp:positionH>
                <wp:positionV relativeFrom="paragraph">
                  <wp:posOffset>275273</wp:posOffset>
                </wp:positionV>
                <wp:extent cx="998855" cy="302260"/>
                <wp:effectExtent l="0" t="0" r="0" b="0"/>
                <wp:wrapNone/>
                <wp:docPr id="73" name="TextBox 72"/>
                <wp:cNvGraphicFramePr/>
                <a:graphic xmlns:a="http://schemas.openxmlformats.org/drawingml/2006/main">
                  <a:graphicData uri="http://schemas.microsoft.com/office/word/2010/wordprocessingShape">
                    <wps:wsp>
                      <wps:cNvSpPr txBox="1"/>
                      <wps:spPr>
                        <a:xfrm rot="16200000">
                          <a:off x="0" y="0"/>
                          <a:ext cx="998855" cy="302260"/>
                        </a:xfrm>
                        <a:prstGeom prst="rect">
                          <a:avLst/>
                        </a:prstGeom>
                        <a:noFill/>
                      </wps:spPr>
                      <wps:txbx>
                        <w:txbxContent>
                          <w:p w14:paraId="2909E809" w14:textId="77777777" w:rsidR="00CE103E" w:rsidRDefault="00CE103E" w:rsidP="0001563F">
                            <w:pPr>
                              <w:pStyle w:val="NormalWeb"/>
                              <w:spacing w:before="0" w:beforeAutospacing="0" w:after="0" w:afterAutospacing="0"/>
                            </w:pPr>
                            <w:r>
                              <w:rPr>
                                <w:rFonts w:asciiTheme="minorHAnsi" w:hAnsi="Calibri" w:cstheme="minorBidi"/>
                                <w:b/>
                                <w:bCs/>
                                <w:color w:val="000000" w:themeColor="text1"/>
                                <w:kern w:val="24"/>
                                <w:sz w:val="32"/>
                                <w:szCs w:val="32"/>
                              </w:rPr>
                              <w:t>.  .  .  .  .  .</w:t>
                            </w:r>
                          </w:p>
                        </w:txbxContent>
                      </wps:txbx>
                      <wps:bodyPr wrap="none" rtlCol="0">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9766E64" id="TextBox 72" o:spid="_x0000_s1046" type="#_x0000_t202" style="position:absolute;margin-left:195pt;margin-top:21.7pt;width:78.65pt;height:23.8pt;rotation:-90;z-index:252169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" filled="f" stroked="f">
                <v:textbox style="mso-fit-shape-to-text:t">
                  <w:txbxContent>
                    <w:p w14:paraId="2909E809" w14:textId="77777777" w:rsidR="00CE103E" w:rsidRDefault="00CE103E" w:rsidP="0001563F">
                      <w:pPr>
                        <w:pStyle w:val="NormalWeb"/>
                        <w:spacing w:before="0" w:beforeAutospacing="0" w:after="0" w:afterAutospacing="0"/>
                      </w:pPr>
                      <w:r>
                        <w:rPr>
                          <w:rFonts w:asciiTheme="minorHAnsi" w:hAnsi="Calibri" w:cstheme="minorBidi"/>
                          <w:b/>
                          <w:bCs/>
                          <w:color w:val="000000" w:themeColor="text1"/>
                          <w:kern w:val="24"/>
                          <w:sz w:val="32"/>
                          <w:szCs w:val="32"/>
                        </w:rPr>
                        <w:t>.  .  .  .  .  .</w:t>
                      </w:r>
                    </w:p>
                  </w:txbxContent>
                </v:textbox>
              </v:shape>
            </w:pict>
          </mc:Fallback>
        </mc:AlternateContent>
      </w:r>
    </w:p>
    <w:p w14:paraId="17996B46" w14:textId="1823FBDA" w:rsidR="00125D40" w:rsidRDefault="007144FE" w:rsidP="00F11153">
      <w:r w:rsidRPr="007144FE">
        <w:rPr>
          <w:b/>
          <w:bCs/>
        </w:rPr>
        <w:t xml:space="preserve">  </w:t>
      </w:r>
    </w:p>
    <w:p w14:paraId="73B50F9A" w14:textId="0DCFDD5D" w:rsidR="00125D40" w:rsidRDefault="00125D40" w:rsidP="00F11153"/>
    <w:p w14:paraId="04248979" w14:textId="69B12D84" w:rsidR="00125D40" w:rsidRDefault="007144FE" w:rsidP="00F11153">
      <w:r w:rsidRPr="00125D40">
        <w:rPr>
          <w:noProof/>
          <w:lang w:eastAsia="zh-CN"/>
        </w:rPr>
        <mc:AlternateContent>
          <mc:Choice Requires="wps">
            <w:drawing>
              <wp:anchor distT="0" distB="0" distL="114300" distR="114300" simplePos="0" relativeHeight="252014592" behindDoc="0" locked="0" layoutInCell="1" allowOverlap="1" wp14:anchorId="2A6D8FB1" wp14:editId="4F73CE5A">
                <wp:simplePos x="0" y="0"/>
                <wp:positionH relativeFrom="column">
                  <wp:posOffset>1310640</wp:posOffset>
                </wp:positionH>
                <wp:positionV relativeFrom="paragraph">
                  <wp:posOffset>66040</wp:posOffset>
                </wp:positionV>
                <wp:extent cx="3540760" cy="0"/>
                <wp:effectExtent l="0" t="76200" r="21590" b="95250"/>
                <wp:wrapNone/>
                <wp:docPr id="44" name="Straight Arrow Connector 34"/>
                <wp:cNvGraphicFramePr/>
                <a:graphic xmlns:a="http://schemas.openxmlformats.org/drawingml/2006/main">
                  <a:graphicData uri="http://schemas.microsoft.com/office/word/2010/wordprocessingShape">
                    <wps:wsp>
                      <wps:cNvCnPr/>
                      <wps:spPr>
                        <a:xfrm>
                          <a:off x="0" y="0"/>
                          <a:ext cx="3540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17D0326" id="Straight Arrow Connector 34" o:spid="_x0000_s1026" type="#_x0000_t32" style="position:absolute;margin-left:103.2pt;margin-top:5.2pt;width:278.8pt;height:0;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" strokecolor="#5b9bd5 [3204]" strokeweight=".5pt">
                <v:stroke endarrow="block" joinstyle="miter"/>
              </v:shape>
            </w:pict>
          </mc:Fallback>
        </mc:AlternateContent>
      </w:r>
    </w:p>
    <w:p w14:paraId="6BDCAB67" w14:textId="5C712094" w:rsidR="00200E13" w:rsidRDefault="00700BEF" w:rsidP="00700BEF">
      <w:pPr>
        <w:pStyle w:val="Heading2"/>
      </w:pPr>
      <w:bookmarkStart w:id="230" w:name="_Toc438624627"/>
      <w:r>
        <w:t>In-Service Restart</w:t>
      </w:r>
      <w:bookmarkEnd w:id="230"/>
    </w:p>
    <w:p w14:paraId="33F9A6A1" w14:textId="41FDCDBF" w:rsidR="009C5505" w:rsidRDefault="009C5505" w:rsidP="00F11153">
      <w:r>
        <w:t>During init SAI exchanges the below parameters required for a restart.</w:t>
      </w:r>
    </w:p>
    <w:p w14:paraId="1C13E325" w14:textId="29053CC4" w:rsidR="009C5505" w:rsidRDefault="009C5505" w:rsidP="009C5505">
      <w:pPr>
        <w:pStyle w:val="ListParagraph"/>
        <w:numPr>
          <w:ilvl w:val="0"/>
          <w:numId w:val="29"/>
        </w:numPr>
      </w:pPr>
      <w:r>
        <w:lastRenderedPageBreak/>
        <w:t>Restart type – Planned or unplanned or both. The choice depends on the capability of the underlying hardware.</w:t>
      </w:r>
    </w:p>
    <w:p w14:paraId="2240BFA7" w14:textId="0C1BB647" w:rsidR="009C5505" w:rsidRDefault="00700BEF" w:rsidP="009C5505">
      <w:pPr>
        <w:pStyle w:val="ListParagraph"/>
        <w:numPr>
          <w:ilvl w:val="0"/>
          <w:numId w:val="29"/>
        </w:numPr>
      </w:pPr>
      <w:r>
        <w:t>Nonvolatile</w:t>
      </w:r>
      <w:r w:rsidR="009C5505">
        <w:t xml:space="preserve"> storage – Required by SAI and the NPU to store and retrieve the data stored prior to restart. The size of the storage will include the space required both by the NPU and SAI. Both SAI and NPU may decide to store the data either periodically or based on a trigger from the </w:t>
      </w:r>
      <w:r w:rsidR="006353E2">
        <w:t>Host Adapter</w:t>
      </w:r>
      <w:r w:rsidR="009C5505">
        <w:t>.</w:t>
      </w:r>
    </w:p>
    <w:p w14:paraId="3495985E" w14:textId="5A09229D" w:rsidR="009C5505" w:rsidRDefault="00200E13" w:rsidP="009C5505">
      <w:pPr>
        <w:pStyle w:val="ListParagraph"/>
        <w:numPr>
          <w:ilvl w:val="0"/>
          <w:numId w:val="29"/>
        </w:numPr>
      </w:pPr>
      <w:r>
        <w:t xml:space="preserve">Minimum restart interval </w:t>
      </w:r>
      <w:r w:rsidR="009C5505">
        <w:t xml:space="preserve">– The minimum time interval required by SAI to come out of restart. </w:t>
      </w:r>
    </w:p>
    <w:p w14:paraId="188A13F2" w14:textId="77777777" w:rsidR="007E7ADE" w:rsidRDefault="009C5505" w:rsidP="009C5505">
      <w:pPr>
        <w:rPr>
          <w:ins w:id="231" w:author="Guohan Lu" w:date="2015-11-16T01:21:00Z"/>
        </w:rPr>
      </w:pPr>
      <w:r>
        <w:t xml:space="preserve">The </w:t>
      </w:r>
      <w:r w:rsidR="006353E2">
        <w:t>Host Adapter</w:t>
      </w:r>
      <w:r>
        <w:t xml:space="preserve"> may trigger the SAI restart </w:t>
      </w:r>
      <w:ins w:id="232" w:author="Guohan Lu" w:date="2015-11-16T01:21:00Z">
        <w:r w:rsidR="007E7ADE">
          <w:t>with shutdown_switch(true)</w:t>
        </w:r>
      </w:ins>
      <w:del w:id="233" w:author="Guohan Lu" w:date="2015-11-16T01:21:00Z">
        <w:r w:rsidDel="007E7ADE">
          <w:delText xml:space="preserve">with an event </w:delText>
        </w:r>
        <w:r w:rsidRPr="009C5505" w:rsidDel="007E7ADE">
          <w:delText>RESTART_IMMINENT</w:delText>
        </w:r>
      </w:del>
      <w:r>
        <w:t xml:space="preserve"> </w:t>
      </w:r>
      <w:del w:id="234" w:author="Guohan Lu" w:date="2015-11-16T01:21:00Z">
        <w:r w:rsidDel="007E7ADE">
          <w:delText>to SAI</w:delText>
        </w:r>
        <w:r w:rsidR="00200E13" w:rsidDel="007E7ADE">
          <w:delText xml:space="preserve"> for </w:delText>
        </w:r>
      </w:del>
      <w:ins w:id="235" w:author="Guohan Lu" w:date="2015-11-16T01:21:00Z">
        <w:r w:rsidR="007E7ADE">
          <w:t xml:space="preserve">for </w:t>
        </w:r>
      </w:ins>
      <w:r w:rsidR="00200E13">
        <w:t xml:space="preserve">a planned </w:t>
      </w:r>
      <w:ins w:id="236" w:author="Guohan Lu" w:date="2015-11-16T01:21:00Z">
        <w:r w:rsidR="007E7ADE">
          <w:t xml:space="preserve">warm restart </w:t>
        </w:r>
      </w:ins>
      <w:r w:rsidR="00200E13">
        <w:t>restart</w:t>
      </w:r>
      <w:r>
        <w:t xml:space="preserve">. </w:t>
      </w:r>
      <w:r w:rsidR="00200E13">
        <w:t xml:space="preserve">SAI may dump its contents to the data store and the underlying NPU would also enter the restart sequence. </w:t>
      </w:r>
    </w:p>
    <w:p w14:paraId="2C3BEA39" w14:textId="28A20583" w:rsidR="00200E13" w:rsidRDefault="007E7ADE" w:rsidP="009C5505">
      <w:ins w:id="237" w:author="Guohan Lu" w:date="2015-11-16T01:22:00Z">
        <w:r>
          <w:t xml:space="preserve">When host adapter re-initiates the SAI, setup </w:t>
        </w:r>
      </w:ins>
      <w:ins w:id="238" w:author="Guohan Lu" w:date="2015-11-16T01:23:00Z">
        <w:r>
          <w:t xml:space="preserve">init </w:t>
        </w:r>
      </w:ins>
      <w:ins w:id="239" w:author="Guohan Lu" w:date="2015-11-16T01:22:00Z">
        <w:r>
          <w:t xml:space="preserve">profile KV values to </w:t>
        </w:r>
      </w:ins>
      <w:ins w:id="240" w:author="Guohan Lu" w:date="2015-11-16T01:23:00Z">
        <w:r>
          <w:t xml:space="preserve">and NV storage location, and then call initiate_switch(). </w:t>
        </w:r>
      </w:ins>
      <w:r w:rsidR="00200E13">
        <w:t xml:space="preserve">During this process SAI Init will block and </w:t>
      </w:r>
      <w:r w:rsidR="006353E2">
        <w:t>Host Adapter</w:t>
      </w:r>
      <w:r w:rsidR="00200E13">
        <w:t xml:space="preserve"> should wait for the minimum restart interval before bringing down SAI due to init failure.</w:t>
      </w:r>
      <w:ins w:id="241" w:author="Guohan Lu" w:date="2015-12-04T01:31:00Z">
        <w:r w:rsidR="003630F5">
          <w:t xml:space="preserve"> When warm boot </w:t>
        </w:r>
      </w:ins>
      <w:ins w:id="242" w:author="Guohan Lu" w:date="2015-12-04T01:33:00Z">
        <w:r w:rsidR="00AC57F0">
          <w:t>fail</w:t>
        </w:r>
      </w:ins>
      <w:ins w:id="243" w:author="Guohan Lu" w:date="2015-12-04T01:31:00Z">
        <w:r w:rsidR="003630F5">
          <w:t xml:space="preserve">, host adapter can </w:t>
        </w:r>
      </w:ins>
      <w:ins w:id="244" w:author="Guohan Lu" w:date="2015-12-04T01:35:00Z">
        <w:r w:rsidR="00CA0D66">
          <w:t xml:space="preserve">set </w:t>
        </w:r>
      </w:ins>
      <w:ins w:id="245" w:author="Guohan Lu" w:date="2015-12-04T01:36:00Z">
        <w:r w:rsidR="00CA0D66">
          <w:t xml:space="preserve">warm </w:t>
        </w:r>
      </w:ins>
      <w:ins w:id="246" w:author="Guohan Lu" w:date="2015-12-04T01:31:00Z">
        <w:r w:rsidR="003630F5">
          <w:t xml:space="preserve">boot type </w:t>
        </w:r>
      </w:ins>
      <w:ins w:id="247" w:author="Guohan Lu" w:date="2015-12-04T01:36:00Z">
        <w:r w:rsidR="00CA0D66">
          <w:t>to 0, and call initiate_switch() to do cold boot.</w:t>
        </w:r>
      </w:ins>
    </w:p>
    <w:p w14:paraId="5D1AD915" w14:textId="5C1765D4" w:rsidR="00200E13" w:rsidRDefault="00200E13" w:rsidP="009C5505">
      <w:r>
        <w:t xml:space="preserve">Once init is complete the </w:t>
      </w:r>
      <w:r w:rsidR="006353E2">
        <w:t>Host Adapter</w:t>
      </w:r>
      <w:r>
        <w:t xml:space="preserve"> will choose to retrieve the SAI objects to bring the </w:t>
      </w:r>
      <w:r w:rsidR="006353E2">
        <w:t>Host Adapter</w:t>
      </w:r>
      <w:r w:rsidR="00021158">
        <w:t xml:space="preserve"> in sync with the SAI objects.</w:t>
      </w:r>
      <w:r>
        <w:t xml:space="preserve"> This would be done by </w:t>
      </w:r>
      <w:r w:rsidR="006353E2">
        <w:t>Host Adapter</w:t>
      </w:r>
      <w:r>
        <w:t xml:space="preserve"> and SAI would be passive. </w:t>
      </w:r>
    </w:p>
    <w:p w14:paraId="7C304A0F" w14:textId="1453BF40" w:rsidR="00125D40" w:rsidRDefault="00200E13" w:rsidP="00F11153">
      <w:r>
        <w:t>Unplanned restart support depends on the underlying NPU and SAI will provide best effort reconciliation with the NPU. A failure would be declared if unplanned restart is not supported.</w:t>
      </w:r>
    </w:p>
    <w:p w14:paraId="5413BD58" w14:textId="7AFBB889" w:rsidR="00200E13" w:rsidRDefault="00700BEF" w:rsidP="00700BEF">
      <w:pPr>
        <w:pStyle w:val="Heading2"/>
      </w:pPr>
      <w:bookmarkStart w:id="248" w:name="_Toc438624628"/>
      <w:r>
        <w:t>In-Service Upgrade</w:t>
      </w:r>
      <w:bookmarkEnd w:id="248"/>
    </w:p>
    <w:p w14:paraId="3D78D15E" w14:textId="0F28195F" w:rsidR="00F11153" w:rsidRDefault="00700BEF" w:rsidP="00F11153">
      <w:pPr>
        <w:rPr>
          <w:ins w:id="249" w:author="Guohan Lu" w:date="2015-11-16T00:22:00Z"/>
        </w:rPr>
      </w:pPr>
      <w:r>
        <w:t xml:space="preserve">The upgrade process would follow the planned restart sequence with the difference that SAI would come up with a new software version after restart. In case of incompatible version the </w:t>
      </w:r>
      <w:r w:rsidR="006353E2">
        <w:t>Host Adapter</w:t>
      </w:r>
      <w:r>
        <w:t xml:space="preserve"> would bring down SAI and log a critical error.</w:t>
      </w:r>
    </w:p>
    <w:p w14:paraId="44F5A22D" w14:textId="606D145F" w:rsidR="00980DC7" w:rsidRPr="00814263" w:rsidDel="003630F5" w:rsidRDefault="00980DC7">
      <w:pPr>
        <w:rPr>
          <w:del w:id="250" w:author="Guohan Lu" w:date="2015-12-04T01:28:00Z"/>
        </w:rPr>
      </w:pPr>
      <w:bookmarkStart w:id="251" w:name="_Toc436957999"/>
      <w:bookmarkStart w:id="252" w:name="_Toc436958011"/>
      <w:bookmarkStart w:id="253" w:name="_Toc438624629"/>
      <w:bookmarkEnd w:id="251"/>
      <w:bookmarkEnd w:id="252"/>
      <w:bookmarkEnd w:id="253"/>
    </w:p>
    <w:p w14:paraId="4059967B" w14:textId="1BCA7E4F" w:rsidR="00EC65A9" w:rsidRPr="00EC65A9" w:rsidRDefault="00354F69" w:rsidP="00EC65A9">
      <w:pPr>
        <w:pStyle w:val="Heading1"/>
      </w:pPr>
      <w:bookmarkStart w:id="254" w:name="_Toc438624630"/>
      <w:r>
        <w:t>Specification</w:t>
      </w:r>
      <w:bookmarkEnd w:id="254"/>
    </w:p>
    <w:p w14:paraId="24EA367C" w14:textId="5A27C0A0" w:rsidR="002178A4" w:rsidRDefault="000B451F" w:rsidP="000B451F">
      <w:pPr>
        <w:pStyle w:val="Heading2"/>
      </w:pPr>
      <w:bookmarkStart w:id="255" w:name="_Toc438624631"/>
      <w:r>
        <w:t>Changes to saiswitch.h</w:t>
      </w:r>
      <w:bookmarkEnd w:id="255"/>
    </w:p>
    <w:p w14:paraId="41405DB3" w14:textId="21B6B203" w:rsidR="00631E3A" w:rsidRDefault="00631E3A" w:rsidP="002178A4">
      <w:pPr>
        <w:pStyle w:val="code"/>
      </w:pPr>
      <w:r>
        <w:t>typedef enum _</w:t>
      </w:r>
      <w:r w:rsidR="00A74E32">
        <w:t>sai_switch</w:t>
      </w:r>
      <w:r>
        <w:t>_restart_type_t</w:t>
      </w:r>
    </w:p>
    <w:p w14:paraId="2F5EFCBC" w14:textId="5A49615E" w:rsidR="00631E3A" w:rsidRDefault="00631E3A" w:rsidP="002178A4">
      <w:pPr>
        <w:pStyle w:val="code"/>
      </w:pPr>
      <w:r>
        <w:t>{</w:t>
      </w:r>
    </w:p>
    <w:p w14:paraId="5038E74A" w14:textId="320DE803" w:rsidR="00631E3A" w:rsidRDefault="00631E3A" w:rsidP="002178A4">
      <w:pPr>
        <w:pStyle w:val="code"/>
      </w:pPr>
      <w:r>
        <w:t xml:space="preserve">   /* Planned restart only */</w:t>
      </w:r>
    </w:p>
    <w:p w14:paraId="64DF017F" w14:textId="639B6CFA" w:rsidR="00631E3A" w:rsidRDefault="00631E3A" w:rsidP="002178A4">
      <w:pPr>
        <w:pStyle w:val="code"/>
      </w:pPr>
      <w:r>
        <w:t xml:space="preserve">   SAI_RESTART_TYPE_PLANNED,</w:t>
      </w:r>
    </w:p>
    <w:p w14:paraId="4C293322" w14:textId="7D19752A" w:rsidR="00631E3A" w:rsidRDefault="00631E3A" w:rsidP="002178A4">
      <w:pPr>
        <w:pStyle w:val="code"/>
      </w:pPr>
      <w:r>
        <w:t xml:space="preserve">  </w:t>
      </w:r>
    </w:p>
    <w:p w14:paraId="5A8A84AB" w14:textId="0F107C33" w:rsidR="00631E3A" w:rsidRDefault="00631E3A" w:rsidP="002178A4">
      <w:pPr>
        <w:pStyle w:val="code"/>
      </w:pPr>
      <w:r>
        <w:t xml:space="preserve">   /* Unplanned restart only */</w:t>
      </w:r>
    </w:p>
    <w:p w14:paraId="5CB0938D" w14:textId="1E3BD5A2" w:rsidR="00631E3A" w:rsidRDefault="00631E3A" w:rsidP="002178A4">
      <w:pPr>
        <w:pStyle w:val="code"/>
      </w:pPr>
      <w:r>
        <w:t xml:space="preserve">   SAI_RESTART_TYPE_UNPLANNED,</w:t>
      </w:r>
    </w:p>
    <w:p w14:paraId="54B0D081" w14:textId="77777777" w:rsidR="00631E3A" w:rsidRDefault="00631E3A" w:rsidP="002178A4">
      <w:pPr>
        <w:pStyle w:val="code"/>
      </w:pPr>
    </w:p>
    <w:p w14:paraId="06796F79" w14:textId="7BB6183F" w:rsidR="00631E3A" w:rsidRDefault="00631E3A" w:rsidP="002178A4">
      <w:pPr>
        <w:pStyle w:val="code"/>
      </w:pPr>
      <w:r>
        <w:t xml:space="preserve">   /* Both planned and unplanned restart */</w:t>
      </w:r>
    </w:p>
    <w:p w14:paraId="787F697C" w14:textId="29E8733D" w:rsidR="00631E3A" w:rsidRDefault="00631E3A" w:rsidP="002178A4">
      <w:pPr>
        <w:pStyle w:val="code"/>
      </w:pPr>
      <w:r>
        <w:t xml:space="preserve">   SAI_RESTART_TYPE_BOTH,</w:t>
      </w:r>
    </w:p>
    <w:p w14:paraId="7AF81881" w14:textId="77777777" w:rsidR="004F2E7C" w:rsidRDefault="004F2E7C" w:rsidP="002178A4">
      <w:pPr>
        <w:pStyle w:val="code"/>
      </w:pPr>
    </w:p>
    <w:p w14:paraId="16D405F0" w14:textId="0F351A39" w:rsidR="004F2E7C" w:rsidRDefault="004F2E7C" w:rsidP="002178A4">
      <w:pPr>
        <w:pStyle w:val="code"/>
      </w:pPr>
      <w:r>
        <w:t xml:space="preserve">   /* NPU doesn’t support warmboot */</w:t>
      </w:r>
    </w:p>
    <w:p w14:paraId="1AD0F46B" w14:textId="1C469A2C" w:rsidR="004F2E7C" w:rsidRDefault="004F2E7C" w:rsidP="002178A4">
      <w:pPr>
        <w:pStyle w:val="code"/>
      </w:pPr>
      <w:r>
        <w:t xml:space="preserve">   SAI_RESTART_TYPE_NONE,</w:t>
      </w:r>
    </w:p>
    <w:p w14:paraId="4AFEBEBF" w14:textId="77777777" w:rsidR="00631E3A" w:rsidRDefault="00631E3A" w:rsidP="002178A4">
      <w:pPr>
        <w:pStyle w:val="code"/>
      </w:pPr>
    </w:p>
    <w:p w14:paraId="5599BA6F" w14:textId="0F0F26CF" w:rsidR="00631E3A" w:rsidRDefault="00631E3A" w:rsidP="002178A4">
      <w:pPr>
        <w:pStyle w:val="code"/>
      </w:pPr>
      <w:r>
        <w:t>}</w:t>
      </w:r>
      <w:r w:rsidR="00A353D1">
        <w:t xml:space="preserve"> </w:t>
      </w:r>
      <w:r w:rsidR="00A74E32">
        <w:t>sai_switch</w:t>
      </w:r>
      <w:r w:rsidR="00A353D1">
        <w:t>_restart_type_t;</w:t>
      </w:r>
    </w:p>
    <w:p w14:paraId="61B2630F" w14:textId="73732280" w:rsidR="00906B31" w:rsidRDefault="00906B31" w:rsidP="002178A4">
      <w:pPr>
        <w:pStyle w:val="code"/>
      </w:pPr>
    </w:p>
    <w:p w14:paraId="4838F030" w14:textId="2777A884" w:rsidR="002178A4" w:rsidRPr="00603BE5" w:rsidRDefault="000B451F" w:rsidP="002178A4">
      <w:pPr>
        <w:pStyle w:val="code"/>
      </w:pPr>
      <w:r>
        <w:t>typedef enum _sai_switch_attr_t</w:t>
      </w:r>
    </w:p>
    <w:p w14:paraId="4B6343AB" w14:textId="77777777" w:rsidR="002178A4" w:rsidRPr="00735A5F" w:rsidRDefault="002178A4" w:rsidP="002178A4">
      <w:pPr>
        <w:pStyle w:val="code"/>
      </w:pPr>
      <w:r w:rsidRPr="00735A5F">
        <w:t>{</w:t>
      </w:r>
    </w:p>
    <w:p w14:paraId="484CE2A5" w14:textId="1ABBD5B6" w:rsidR="008D6812" w:rsidRPr="008D6812" w:rsidRDefault="008D6812" w:rsidP="008D6812">
      <w:pPr>
        <w:pStyle w:val="code"/>
      </w:pPr>
      <w:r w:rsidRPr="008D6812">
        <w:t xml:space="preserve">   /* READ_ONLY */</w:t>
      </w:r>
    </w:p>
    <w:p w14:paraId="04FBA31B" w14:textId="6EF74814" w:rsidR="008D6812" w:rsidRPr="008D6812" w:rsidRDefault="008D6812" w:rsidP="002178A4">
      <w:pPr>
        <w:pStyle w:val="code"/>
      </w:pPr>
      <w:r w:rsidRPr="008D6812">
        <w:t xml:space="preserve">   /* </w:t>
      </w:r>
      <w:r>
        <w:t>Type of rest</w:t>
      </w:r>
      <w:r w:rsidR="00316F94">
        <w:t xml:space="preserve">art </w:t>
      </w:r>
      <w:ins w:id="256" w:author="Guohan Lu" w:date="2015-11-16T00:18:00Z">
        <w:r w:rsidR="00195BF3">
          <w:t xml:space="preserve">supported </w:t>
        </w:r>
      </w:ins>
      <w:r w:rsidR="00316F94">
        <w:t>[sai_switch_restart_type_t].</w:t>
      </w:r>
      <w:r>
        <w:t xml:space="preserve">*/ </w:t>
      </w:r>
    </w:p>
    <w:p w14:paraId="61A77359" w14:textId="51AD0F3B" w:rsidR="002178A4" w:rsidRDefault="002178A4" w:rsidP="00603BE5">
      <w:pPr>
        <w:pStyle w:val="code"/>
      </w:pPr>
      <w:r w:rsidRPr="008D6812">
        <w:t xml:space="preserve">    </w:t>
      </w:r>
      <w:r w:rsidR="000B451F">
        <w:t>SAI_SWITCH</w:t>
      </w:r>
      <w:r w:rsidR="00603BE5" w:rsidRPr="008D6812">
        <w:t>_ATTR_RESTART_TYPE,</w:t>
      </w:r>
    </w:p>
    <w:p w14:paraId="16157848" w14:textId="77777777" w:rsidR="001E0DBC" w:rsidRPr="009D2A66" w:rsidRDefault="001E0DBC" w:rsidP="00603BE5">
      <w:pPr>
        <w:pStyle w:val="code"/>
      </w:pPr>
    </w:p>
    <w:p w14:paraId="2969659C" w14:textId="77777777" w:rsidR="001E0DBC" w:rsidRPr="001E0DBC" w:rsidRDefault="001E0DBC" w:rsidP="00603BE5">
      <w:pPr>
        <w:pStyle w:val="code"/>
      </w:pPr>
      <w:r w:rsidRPr="001E0DBC">
        <w:lastRenderedPageBreak/>
        <w:t xml:space="preserve">   /* READ_ONLY */</w:t>
      </w:r>
    </w:p>
    <w:p w14:paraId="5FF13866" w14:textId="4318443D" w:rsidR="001E0DBC" w:rsidRDefault="001E0DBC" w:rsidP="00603BE5">
      <w:pPr>
        <w:pStyle w:val="code"/>
      </w:pPr>
      <w:r w:rsidRPr="001E0DBC">
        <w:t xml:space="preserve">   /* Minimum i</w:t>
      </w:r>
      <w:r>
        <w:t>nterval of time required by SAI for planned restart [sai_uint32_t]</w:t>
      </w:r>
    </w:p>
    <w:p w14:paraId="615B8FD4" w14:textId="13757CFF" w:rsidR="006B6372" w:rsidRDefault="006B6372" w:rsidP="00603BE5">
      <w:pPr>
        <w:pStyle w:val="code"/>
      </w:pPr>
      <w:r>
        <w:t xml:space="preserve">    in milliseconds</w:t>
      </w:r>
      <w:r w:rsidR="00316F94">
        <w:t>. Will be 0 for SAI_RESTART_TYPE_NONE</w:t>
      </w:r>
      <w:ins w:id="257" w:author="Guohan Lu" w:date="2015-12-04T02:03:00Z">
        <w:r w:rsidR="008D1D8E">
          <w:t xml:space="preserve"> </w:t>
        </w:r>
      </w:ins>
      <w:r>
        <w:t>*/</w:t>
      </w:r>
    </w:p>
    <w:p w14:paraId="467A5B67" w14:textId="7C0C0A9E" w:rsidR="00EE1084" w:rsidRDefault="00EE1084" w:rsidP="00603BE5">
      <w:pPr>
        <w:pStyle w:val="code"/>
      </w:pPr>
      <w:r>
        <w:t xml:space="preserve">   /* The Host Adapter will have to wait for this minimum interval of time before it decides</w:t>
      </w:r>
    </w:p>
    <w:p w14:paraId="2383381A" w14:textId="287ED2BF" w:rsidR="00EE1084" w:rsidRPr="001E0DBC" w:rsidRDefault="00EE1084" w:rsidP="00603BE5">
      <w:pPr>
        <w:pStyle w:val="code"/>
      </w:pPr>
      <w:r>
        <w:t xml:space="preserve">      to bring down SAI due to init failure. */</w:t>
      </w:r>
    </w:p>
    <w:p w14:paraId="67087B95" w14:textId="750F3139" w:rsidR="001E0DBC" w:rsidRPr="00735A5F" w:rsidRDefault="001E0DBC" w:rsidP="001E0DBC">
      <w:pPr>
        <w:pStyle w:val="code"/>
      </w:pPr>
      <w:r w:rsidRPr="001E0DBC">
        <w:t xml:space="preserve">    </w:t>
      </w:r>
      <w:r w:rsidR="000B451F">
        <w:t>SAI_SWITCH</w:t>
      </w:r>
      <w:r w:rsidRPr="00735A5F">
        <w:t>_ATTR_MIN_PLANNED_RESTART_INTERVAL,</w:t>
      </w:r>
    </w:p>
    <w:p w14:paraId="440D9904" w14:textId="0C9263BA" w:rsidR="001E0DBC" w:rsidRPr="00735A5F" w:rsidRDefault="001E0DBC" w:rsidP="00603BE5">
      <w:pPr>
        <w:pStyle w:val="code"/>
      </w:pPr>
    </w:p>
    <w:p w14:paraId="583AD20B" w14:textId="77777777" w:rsidR="00603BE5" w:rsidRPr="00735A5F" w:rsidRDefault="00603BE5" w:rsidP="00603BE5">
      <w:pPr>
        <w:pStyle w:val="code"/>
      </w:pPr>
    </w:p>
    <w:p w14:paraId="3BCE6FEF" w14:textId="027A4F8B" w:rsidR="008D6812" w:rsidRDefault="008D6812" w:rsidP="00603BE5">
      <w:pPr>
        <w:pStyle w:val="code"/>
      </w:pPr>
      <w:r w:rsidRPr="00735A5F">
        <w:t xml:space="preserve">    </w:t>
      </w:r>
      <w:r w:rsidR="00AE7E55">
        <w:t>/* READ_ONLY</w:t>
      </w:r>
      <w:r>
        <w:t xml:space="preserve"> */</w:t>
      </w:r>
    </w:p>
    <w:p w14:paraId="0F8830C5" w14:textId="77777777" w:rsidR="00316F94" w:rsidRDefault="008D6812" w:rsidP="00603BE5">
      <w:pPr>
        <w:pStyle w:val="code"/>
      </w:pPr>
      <w:r>
        <w:t xml:space="preserve">     /* Nonvolatile storage required by </w:t>
      </w:r>
      <w:r w:rsidR="00316F94">
        <w:t>both SAI and NPU [sai_uint64_t]. Will be 0</w:t>
      </w:r>
    </w:p>
    <w:p w14:paraId="0E0F25A5" w14:textId="4F2EC7B3" w:rsidR="008D6812" w:rsidRPr="008D6812" w:rsidRDefault="00316F94" w:rsidP="00603BE5">
      <w:pPr>
        <w:pStyle w:val="code"/>
      </w:pPr>
      <w:r>
        <w:t xml:space="preserve">      for SAI_RESTART_TYPE_NONE </w:t>
      </w:r>
      <w:r w:rsidR="008D6812">
        <w:t>*/</w:t>
      </w:r>
    </w:p>
    <w:p w14:paraId="7B18DF28" w14:textId="5262E55C" w:rsidR="00603BE5" w:rsidRDefault="00603BE5" w:rsidP="00603BE5">
      <w:pPr>
        <w:pStyle w:val="code"/>
      </w:pPr>
      <w:r w:rsidRPr="00603BE5">
        <w:t xml:space="preserve">    </w:t>
      </w:r>
      <w:r w:rsidR="000B451F">
        <w:t>SAI_SWITCH</w:t>
      </w:r>
      <w:r w:rsidR="009D2A66">
        <w:t>_</w:t>
      </w:r>
      <w:r w:rsidRPr="00603BE5">
        <w:t>ATTR_NV_STORAGE_SIZE,</w:t>
      </w:r>
    </w:p>
    <w:p w14:paraId="4CC60F6A" w14:textId="259FF572" w:rsidR="00603BE5" w:rsidRDefault="000B451F" w:rsidP="00603BE5">
      <w:pPr>
        <w:pStyle w:val="code"/>
      </w:pPr>
      <w:r>
        <w:t xml:space="preserve">   </w:t>
      </w:r>
      <w:r w:rsidR="001E0DBC">
        <w:t xml:space="preserve"> </w:t>
      </w:r>
    </w:p>
    <w:p w14:paraId="1EC6FD6F" w14:textId="0C93AB87" w:rsidR="002178A4" w:rsidRPr="008003D0" w:rsidRDefault="00603BE5" w:rsidP="002178A4">
      <w:pPr>
        <w:pStyle w:val="code"/>
      </w:pPr>
      <w:r w:rsidRPr="008003D0">
        <w:t>}</w:t>
      </w:r>
      <w:r w:rsidR="000B451F" w:rsidRPr="008003D0">
        <w:t xml:space="preserve"> sai_switch_attr_t</w:t>
      </w:r>
      <w:r w:rsidR="002178A4" w:rsidRPr="008003D0">
        <w:t>;</w:t>
      </w:r>
    </w:p>
    <w:p w14:paraId="79BE6C5F" w14:textId="77777777" w:rsidR="006A7077" w:rsidRPr="008003D0" w:rsidRDefault="006A7077" w:rsidP="002178A4">
      <w:pPr>
        <w:pStyle w:val="code"/>
      </w:pPr>
    </w:p>
    <w:p w14:paraId="195065C3" w14:textId="77777777" w:rsidR="006A7077" w:rsidRPr="008003D0" w:rsidRDefault="006A7077" w:rsidP="002178A4">
      <w:pPr>
        <w:pStyle w:val="code"/>
      </w:pPr>
    </w:p>
    <w:p w14:paraId="3C5C9706" w14:textId="60051FA7" w:rsidR="006A7077" w:rsidRPr="00692F9E" w:rsidRDefault="006A7077" w:rsidP="002178A4">
      <w:pPr>
        <w:pStyle w:val="code"/>
        <w:rPr>
          <w:b/>
        </w:rPr>
      </w:pPr>
      <w:r w:rsidRPr="00692F9E">
        <w:rPr>
          <w:b/>
        </w:rPr>
        <w:t>Key value pair for reboot type and filename used for recovery</w:t>
      </w:r>
    </w:p>
    <w:p w14:paraId="471A88F6" w14:textId="660E19B8" w:rsidR="006A7077" w:rsidRDefault="006A7077" w:rsidP="002178A4">
      <w:pPr>
        <w:pStyle w:val="code"/>
        <w:rPr>
          <w:ins w:id="258" w:author="Guohan Lu" w:date="2015-12-04T02:02:00Z"/>
        </w:rPr>
      </w:pPr>
    </w:p>
    <w:p w14:paraId="45FD87E7" w14:textId="6002395E" w:rsidR="008D1D8E" w:rsidRDefault="008D1D8E" w:rsidP="002178A4">
      <w:pPr>
        <w:pStyle w:val="code"/>
      </w:pPr>
      <w:ins w:id="259" w:author="Guohan Lu" w:date="2015-12-04T02:02:00Z">
        <w:r>
          <w:t>/* 0: means cold boot, and 1: means warm boot */</w:t>
        </w:r>
      </w:ins>
    </w:p>
    <w:p w14:paraId="13F38A7F" w14:textId="4899EA3C" w:rsidR="00B62CA2" w:rsidRDefault="00906B31" w:rsidP="002178A4">
      <w:pPr>
        <w:pStyle w:val="code"/>
      </w:pPr>
      <w:r>
        <w:t>#define SAI_KEY_</w:t>
      </w:r>
      <w:ins w:id="260" w:author="Guohan Lu" w:date="2015-12-04T01:34:00Z">
        <w:r w:rsidR="00AC57F0">
          <w:t>WARM</w:t>
        </w:r>
      </w:ins>
      <w:del w:id="261" w:author="Guohan Lu" w:date="2015-12-04T01:34:00Z">
        <w:r w:rsidDel="00AC57F0">
          <w:delText>I</w:delText>
        </w:r>
      </w:del>
      <w:del w:id="262" w:author="Guohan Lu" w:date="2015-12-04T01:33:00Z">
        <w:r w:rsidDel="00AC57F0">
          <w:delText>NIT</w:delText>
        </w:r>
      </w:del>
      <w:r>
        <w:t>_BOOT</w:t>
      </w:r>
      <w:del w:id="263" w:author="Guohan Lu" w:date="2015-12-04T01:34:00Z">
        <w:r w:rsidDel="00AC57F0">
          <w:delText>_TYPE</w:delText>
        </w:r>
      </w:del>
      <w:r>
        <w:t xml:space="preserve">               </w:t>
      </w:r>
      <w:ins w:id="264" w:author="Guohan Lu" w:date="2015-12-04T01:34:00Z">
        <w:r w:rsidR="00AC57F0">
          <w:t xml:space="preserve">     </w:t>
        </w:r>
      </w:ins>
      <w:r>
        <w:t>“SAI_</w:t>
      </w:r>
      <w:ins w:id="265" w:author="Guohan Lu" w:date="2015-12-04T01:34:00Z">
        <w:r w:rsidR="00AC57F0">
          <w:t>WARM</w:t>
        </w:r>
      </w:ins>
      <w:del w:id="266" w:author="Guohan Lu" w:date="2015-12-04T01:34:00Z">
        <w:r w:rsidDel="00AC57F0">
          <w:delText>INIT</w:delText>
        </w:r>
      </w:del>
      <w:r>
        <w:t>_</w:t>
      </w:r>
      <w:del w:id="267" w:author="Guohan Lu" w:date="2015-12-04T01:31:00Z">
        <w:r w:rsidDel="003630F5">
          <w:delText>TYPE</w:delText>
        </w:r>
      </w:del>
      <w:ins w:id="268" w:author="Guohan Lu" w:date="2015-12-04T01:31:00Z">
        <w:r w:rsidR="003630F5">
          <w:t>BOOT</w:t>
        </w:r>
      </w:ins>
      <w:del w:id="269" w:author="Guohan Lu" w:date="2015-12-04T01:34:00Z">
        <w:r w:rsidDel="00AC57F0">
          <w:delText>_</w:delText>
        </w:r>
      </w:del>
      <w:del w:id="270" w:author="Guohan Lu" w:date="2015-12-04T01:31:00Z">
        <w:r w:rsidDel="003630F5">
          <w:delText>WAR</w:delText>
        </w:r>
      </w:del>
      <w:del w:id="271" w:author="Guohan Lu" w:date="2015-12-04T01:32:00Z">
        <w:r w:rsidDel="003630F5">
          <w:delText>M</w:delText>
        </w:r>
      </w:del>
      <w:r>
        <w:t>”</w:t>
      </w:r>
      <w:ins w:id="272" w:author="Guohan Lu" w:date="2015-12-04T02:02:00Z">
        <w:r w:rsidR="008D1D8E">
          <w:t xml:space="preserve">  </w:t>
        </w:r>
      </w:ins>
    </w:p>
    <w:p w14:paraId="2E89CE3D" w14:textId="4561EB71" w:rsidR="00906B31" w:rsidRDefault="00906B31" w:rsidP="002178A4">
      <w:pPr>
        <w:pStyle w:val="code"/>
        <w:rPr>
          <w:ins w:id="273" w:author="Guohan Lu" w:date="2015-12-04T02:05:00Z"/>
        </w:rPr>
      </w:pPr>
    </w:p>
    <w:p w14:paraId="589231C7" w14:textId="22E70342" w:rsidR="008D1D8E" w:rsidRDefault="008D1D8E" w:rsidP="002178A4">
      <w:pPr>
        <w:pStyle w:val="code"/>
      </w:pPr>
      <w:ins w:id="274" w:author="Guohan Lu" w:date="2015-12-04T02:05:00Z">
        <w:r>
          <w:t>/* The file to recover SAI/NPU state from */</w:t>
        </w:r>
      </w:ins>
    </w:p>
    <w:p w14:paraId="77B9D100" w14:textId="41791D61" w:rsidR="00906B31" w:rsidRDefault="00906B31" w:rsidP="002178A4">
      <w:pPr>
        <w:pStyle w:val="code"/>
        <w:rPr>
          <w:ins w:id="275" w:author="Guohan Lu" w:date="2015-12-04T01:32:00Z"/>
        </w:rPr>
      </w:pPr>
      <w:r>
        <w:t>#define SAI_KEY_WARM_BOOT_</w:t>
      </w:r>
      <w:ins w:id="276" w:author="Guohan Lu" w:date="2015-12-04T01:32:00Z">
        <w:r w:rsidR="00B62CA2">
          <w:t>READ_</w:t>
        </w:r>
      </w:ins>
      <w:r>
        <w:t>FILE</w:t>
      </w:r>
      <w:r>
        <w:tab/>
        <w:t xml:space="preserve">        </w:t>
      </w:r>
      <w:ins w:id="277" w:author="Guohan Lu" w:date="2015-12-04T02:02:00Z">
        <w:r w:rsidR="008D1D8E">
          <w:t xml:space="preserve"> </w:t>
        </w:r>
      </w:ins>
      <w:del w:id="278" w:author="Guohan Lu" w:date="2015-12-04T02:02:00Z">
        <w:r w:rsidDel="008D1D8E">
          <w:delText xml:space="preserve"> </w:delText>
        </w:r>
      </w:del>
      <w:r>
        <w:t>“SAI_WARM_BOOT_</w:t>
      </w:r>
      <w:ins w:id="279" w:author="Guohan Lu" w:date="2015-12-04T01:32:00Z">
        <w:r w:rsidR="0059491D">
          <w:t>READ_</w:t>
        </w:r>
      </w:ins>
      <w:r>
        <w:t>FILE”</w:t>
      </w:r>
    </w:p>
    <w:p w14:paraId="1E9D3E83" w14:textId="314A6EE1" w:rsidR="00B62CA2" w:rsidRDefault="00B62CA2" w:rsidP="002178A4">
      <w:pPr>
        <w:pStyle w:val="code"/>
        <w:rPr>
          <w:ins w:id="280" w:author="Guohan Lu" w:date="2015-12-04T02:06:00Z"/>
        </w:rPr>
      </w:pPr>
    </w:p>
    <w:p w14:paraId="0F8C8E8D" w14:textId="7D7D2A22" w:rsidR="008D1D8E" w:rsidRDefault="008D1D8E" w:rsidP="002178A4">
      <w:pPr>
        <w:pStyle w:val="code"/>
        <w:rPr>
          <w:ins w:id="281" w:author="Guohan Lu" w:date="2015-12-04T01:32:00Z"/>
        </w:rPr>
      </w:pPr>
      <w:ins w:id="282" w:author="Guohan Lu" w:date="2015-12-04T02:06:00Z">
        <w:r>
          <w:t>/* The file to write SAI/NPU state to */</w:t>
        </w:r>
      </w:ins>
    </w:p>
    <w:p w14:paraId="0056A0C5" w14:textId="3D0ECDE1" w:rsidR="00B62CA2" w:rsidRDefault="00B62CA2" w:rsidP="002178A4">
      <w:pPr>
        <w:pStyle w:val="code"/>
      </w:pPr>
      <w:ins w:id="283" w:author="Guohan Lu" w:date="2015-12-04T01:32:00Z">
        <w:r>
          <w:t>#define SAI_KEY_WARM_BOOT_WRITE_FILE</w:t>
        </w:r>
        <w:r w:rsidR="0059491D">
          <w:t xml:space="preserve">         “SAI_WARM_BOOT_WRITE_FILE”</w:t>
        </w:r>
      </w:ins>
    </w:p>
    <w:p w14:paraId="32D6374D" w14:textId="71637538" w:rsidR="00850F06" w:rsidRDefault="00850F06" w:rsidP="002178A4">
      <w:pPr>
        <w:pStyle w:val="code"/>
      </w:pPr>
    </w:p>
    <w:p w14:paraId="71B4D98B" w14:textId="3BAD4097" w:rsidR="00C77BA6" w:rsidRDefault="00C77BA6" w:rsidP="00C77BA6">
      <w:pPr>
        <w:pStyle w:val="Heading2"/>
      </w:pPr>
      <w:bookmarkStart w:id="284" w:name="_Toc438624632"/>
      <w:r>
        <w:t>Changes to saitypes.h</w:t>
      </w:r>
      <w:bookmarkEnd w:id="284"/>
    </w:p>
    <w:p w14:paraId="4394B9EB" w14:textId="277E533D" w:rsidR="00C77BA6" w:rsidRDefault="00954C8E" w:rsidP="00435775">
      <w:pPr>
        <w:pStyle w:val="code"/>
      </w:pPr>
      <w:r w:rsidRPr="00954C8E">
        <w:t>typedef enum _sai_object_type_t {</w:t>
      </w:r>
    </w:p>
    <w:p w14:paraId="344C16C4" w14:textId="578E442D" w:rsidR="00954C8E" w:rsidRDefault="00954C8E" w:rsidP="00435775">
      <w:pPr>
        <w:pStyle w:val="code"/>
      </w:pPr>
      <w:r w:rsidRPr="00954C8E">
        <w:t>SAI_OBJECT_TYPE_</w:t>
      </w:r>
      <w:r>
        <w:t>FDB = 26,</w:t>
      </w:r>
    </w:p>
    <w:p w14:paraId="22376791" w14:textId="77777777" w:rsidR="00435775" w:rsidRDefault="00435775" w:rsidP="00435775">
      <w:pPr>
        <w:pStyle w:val="code"/>
      </w:pPr>
    </w:p>
    <w:p w14:paraId="1002D411" w14:textId="430D0EF5" w:rsidR="00954C8E" w:rsidRDefault="00954C8E" w:rsidP="00435775">
      <w:pPr>
        <w:pStyle w:val="code"/>
      </w:pPr>
      <w:r w:rsidRPr="00954C8E">
        <w:t>SAI_OBJECT_TYPE_</w:t>
      </w:r>
      <w:r>
        <w:t>ROUTE = 27,</w:t>
      </w:r>
    </w:p>
    <w:p w14:paraId="22269F92" w14:textId="77777777" w:rsidR="00435775" w:rsidRDefault="00435775" w:rsidP="00435775">
      <w:pPr>
        <w:pStyle w:val="code"/>
      </w:pPr>
    </w:p>
    <w:p w14:paraId="77779E9E" w14:textId="7564D5BE" w:rsidR="00954C8E" w:rsidRDefault="00954C8E" w:rsidP="00435775">
      <w:pPr>
        <w:pStyle w:val="code"/>
      </w:pPr>
      <w:r w:rsidRPr="00954C8E">
        <w:t>SAI_OBJECT_TYPE_</w:t>
      </w:r>
      <w:r>
        <w:t>NEIGHBOR = 28,</w:t>
      </w:r>
    </w:p>
    <w:p w14:paraId="1085F04A" w14:textId="77777777" w:rsidR="00435775" w:rsidRDefault="00435775" w:rsidP="00435775">
      <w:pPr>
        <w:pStyle w:val="code"/>
      </w:pPr>
    </w:p>
    <w:p w14:paraId="397C6CC0" w14:textId="2577C12C" w:rsidR="00954C8E" w:rsidRDefault="00954C8E" w:rsidP="00435775">
      <w:pPr>
        <w:pStyle w:val="code"/>
      </w:pPr>
      <w:r w:rsidRPr="00954C8E">
        <w:t>SAI_OBJECT_TYPE_</w:t>
      </w:r>
      <w:r>
        <w:t>VLAN = 29,</w:t>
      </w:r>
    </w:p>
    <w:p w14:paraId="3EC46C92" w14:textId="77777777" w:rsidR="00435775" w:rsidRDefault="00435775" w:rsidP="00435775">
      <w:pPr>
        <w:pStyle w:val="code"/>
      </w:pPr>
    </w:p>
    <w:p w14:paraId="6D63B731" w14:textId="6F7BAC91" w:rsidR="00954C8E" w:rsidRDefault="00954C8E" w:rsidP="00435775">
      <w:pPr>
        <w:pStyle w:val="code"/>
      </w:pPr>
      <w:r w:rsidRPr="00954C8E">
        <w:t>SAI_OBJECT_TYPE_</w:t>
      </w:r>
      <w:r>
        <w:t>MAX = 30,</w:t>
      </w:r>
    </w:p>
    <w:p w14:paraId="3F710FE5" w14:textId="7D132826" w:rsidR="00954C8E" w:rsidRDefault="00954C8E" w:rsidP="00435775">
      <w:pPr>
        <w:pStyle w:val="code"/>
        <w:rPr>
          <w:ins w:id="285" w:author="Guohan Lu" w:date="2015-11-16T00:20:00Z"/>
        </w:rPr>
      </w:pPr>
      <w:r>
        <w:t>}</w:t>
      </w:r>
      <w:ins w:id="286" w:author="Guohan Lu" w:date="2015-11-16T00:20:00Z">
        <w:r w:rsidR="00195BF3">
          <w:t xml:space="preserve"> </w:t>
        </w:r>
      </w:ins>
      <w:r>
        <w:t>sai_object_type_t;</w:t>
      </w:r>
    </w:p>
    <w:p w14:paraId="62F83CED" w14:textId="0EA0E81A" w:rsidR="00195BF3" w:rsidRDefault="00195BF3" w:rsidP="00435775">
      <w:pPr>
        <w:pStyle w:val="code"/>
        <w:rPr>
          <w:ins w:id="287" w:author="Guohan Lu" w:date="2015-12-04T01:38:00Z"/>
        </w:rPr>
      </w:pPr>
    </w:p>
    <w:p w14:paraId="778C18D9" w14:textId="77777777" w:rsidR="00B96295" w:rsidRPr="008F5851" w:rsidRDefault="00B96295" w:rsidP="00B96295">
      <w:pPr>
        <w:pStyle w:val="code"/>
        <w:rPr>
          <w:ins w:id="288" w:author="Guohan Lu" w:date="2015-12-04T01:38:00Z"/>
        </w:rPr>
      </w:pPr>
      <w:ins w:id="289" w:author="Guohan Lu" w:date="2015-12-04T01:38:00Z">
        <w:r w:rsidRPr="008F5851">
          <w:t>typedef struct _sai_object_key_t</w:t>
        </w:r>
      </w:ins>
    </w:p>
    <w:p w14:paraId="54A242BA" w14:textId="77777777" w:rsidR="00B96295" w:rsidRPr="008F5851" w:rsidRDefault="00B96295" w:rsidP="00B96295">
      <w:pPr>
        <w:pStyle w:val="code"/>
        <w:rPr>
          <w:ins w:id="290" w:author="Guohan Lu" w:date="2015-12-04T01:38:00Z"/>
        </w:rPr>
      </w:pPr>
      <w:ins w:id="291" w:author="Guohan Lu" w:date="2015-12-04T01:38:00Z">
        <w:r w:rsidRPr="008F5851">
          <w:t>{</w:t>
        </w:r>
      </w:ins>
    </w:p>
    <w:p w14:paraId="6FE6CA2F" w14:textId="77777777" w:rsidR="00B96295" w:rsidRPr="008F5851" w:rsidRDefault="00B96295" w:rsidP="00B96295">
      <w:pPr>
        <w:pStyle w:val="code"/>
        <w:rPr>
          <w:ins w:id="292" w:author="Guohan Lu" w:date="2015-12-04T01:38:00Z"/>
        </w:rPr>
      </w:pPr>
      <w:ins w:id="293" w:author="Guohan Lu" w:date="2015-12-04T01:38:00Z">
        <w:r w:rsidRPr="008F5851">
          <w:t xml:space="preserve">    union</w:t>
        </w:r>
      </w:ins>
    </w:p>
    <w:p w14:paraId="03E76D81" w14:textId="77777777" w:rsidR="00B96295" w:rsidRPr="008F5851" w:rsidRDefault="00B96295" w:rsidP="00B96295">
      <w:pPr>
        <w:pStyle w:val="code"/>
        <w:rPr>
          <w:ins w:id="294" w:author="Guohan Lu" w:date="2015-12-04T01:38:00Z"/>
        </w:rPr>
      </w:pPr>
      <w:ins w:id="295" w:author="Guohan Lu" w:date="2015-12-04T01:38:00Z">
        <w:r w:rsidRPr="008F5851">
          <w:t xml:space="preserve">    {</w:t>
        </w:r>
      </w:ins>
    </w:p>
    <w:p w14:paraId="6060AE3A" w14:textId="77777777" w:rsidR="00B96295" w:rsidRDefault="00B96295" w:rsidP="00B96295">
      <w:pPr>
        <w:pStyle w:val="code"/>
        <w:rPr>
          <w:ins w:id="296" w:author="Guohan Lu" w:date="2015-12-04T01:38:00Z"/>
        </w:rPr>
      </w:pPr>
      <w:ins w:id="297" w:author="Guohan Lu" w:date="2015-12-04T01:38:00Z">
        <w:r w:rsidRPr="008F5851">
          <w:t xml:space="preserve">        sai_object_id_t </w:t>
        </w:r>
        <w:r>
          <w:t xml:space="preserve">          </w:t>
        </w:r>
        <w:r w:rsidRPr="008F5851">
          <w:t>object_id;</w:t>
        </w:r>
      </w:ins>
    </w:p>
    <w:p w14:paraId="7808C208" w14:textId="77777777" w:rsidR="00B96295" w:rsidRPr="00466F96" w:rsidRDefault="00B96295" w:rsidP="00B96295">
      <w:pPr>
        <w:pStyle w:val="code"/>
        <w:rPr>
          <w:ins w:id="298" w:author="Guohan Lu" w:date="2015-12-04T01:38:00Z"/>
          <w:lang w:val="fi-FI"/>
          <w:rPrChange w:id="299" w:author="Natchimuth, Anbalagan" w:date="2015-12-23T08:54:00Z">
            <w:rPr>
              <w:ins w:id="300" w:author="Guohan Lu" w:date="2015-12-04T01:38:00Z"/>
            </w:rPr>
          </w:rPrChange>
        </w:rPr>
      </w:pPr>
      <w:ins w:id="301" w:author="Guohan Lu" w:date="2015-12-04T01:38:00Z">
        <w:r>
          <w:t xml:space="preserve">        </w:t>
        </w:r>
        <w:r w:rsidRPr="008F5851">
          <w:rPr>
            <w:lang w:val="fi-FI"/>
          </w:rPr>
          <w:t xml:space="preserve">sai_vlan_id_t   </w:t>
        </w:r>
        <w:r>
          <w:rPr>
            <w:lang w:val="fi-FI"/>
          </w:rPr>
          <w:t xml:space="preserve">          </w:t>
        </w:r>
        <w:r w:rsidRPr="008F5851">
          <w:rPr>
            <w:lang w:val="fi-FI"/>
          </w:rPr>
          <w:t>vlan_id;</w:t>
        </w:r>
      </w:ins>
    </w:p>
    <w:p w14:paraId="03089A61" w14:textId="77777777" w:rsidR="00B96295" w:rsidRPr="008F5851" w:rsidRDefault="00B96295" w:rsidP="00B96295">
      <w:pPr>
        <w:pStyle w:val="code"/>
        <w:rPr>
          <w:ins w:id="302" w:author="Guohan Lu" w:date="2015-12-04T01:38:00Z"/>
        </w:rPr>
      </w:pPr>
      <w:ins w:id="303" w:author="Guohan Lu" w:date="2015-12-04T01:38:00Z">
        <w:r w:rsidRPr="00466F96">
          <w:rPr>
            <w:lang w:val="fi-FI"/>
            <w:rPrChange w:id="304" w:author="Natchimuth, Anbalagan" w:date="2015-12-23T08:54:00Z">
              <w:rPr/>
            </w:rPrChange>
          </w:rPr>
          <w:t xml:space="preserve">        </w:t>
        </w:r>
        <w:r w:rsidRPr="008F5851">
          <w:t xml:space="preserve">sai_fdb_entry_t </w:t>
        </w:r>
        <w:r>
          <w:t xml:space="preserve">          </w:t>
        </w:r>
        <w:r w:rsidRPr="008F5851">
          <w:t>fdb_entry;</w:t>
        </w:r>
      </w:ins>
    </w:p>
    <w:p w14:paraId="7C173D3F" w14:textId="77777777" w:rsidR="00B96295" w:rsidRPr="008F5851" w:rsidRDefault="00B96295" w:rsidP="00B96295">
      <w:pPr>
        <w:pStyle w:val="code"/>
        <w:rPr>
          <w:ins w:id="305" w:author="Guohan Lu" w:date="2015-12-04T01:38:00Z"/>
        </w:rPr>
      </w:pPr>
      <w:ins w:id="306" w:author="Guohan Lu" w:date="2015-12-04T01:38:00Z">
        <w:r w:rsidRPr="008F5851">
          <w:t xml:space="preserve">        sai_</w:t>
        </w:r>
        <w:r>
          <w:t>neighbor</w:t>
        </w:r>
        <w:r w:rsidRPr="008F5851">
          <w:t xml:space="preserve">_entry_t </w:t>
        </w:r>
        <w:r>
          <w:t xml:space="preserve">     neighbor</w:t>
        </w:r>
        <w:r w:rsidRPr="008F5851">
          <w:t>_entry;</w:t>
        </w:r>
      </w:ins>
    </w:p>
    <w:p w14:paraId="22959B11" w14:textId="77777777" w:rsidR="00B96295" w:rsidRPr="008F5851" w:rsidRDefault="00B96295" w:rsidP="00B96295">
      <w:pPr>
        <w:pStyle w:val="code"/>
        <w:rPr>
          <w:ins w:id="307" w:author="Guohan Lu" w:date="2015-12-04T01:38:00Z"/>
          <w:lang w:val="fr-FR"/>
        </w:rPr>
      </w:pPr>
      <w:ins w:id="308" w:author="Guohan Lu" w:date="2015-12-04T01:38:00Z">
        <w:r w:rsidRPr="008003D0">
          <w:t xml:space="preserve">        </w:t>
        </w:r>
        <w:r w:rsidRPr="008F5851">
          <w:rPr>
            <w:lang w:val="fr-FR"/>
          </w:rPr>
          <w:t>sai_unicast_route_entry_t route_entry;</w:t>
        </w:r>
      </w:ins>
    </w:p>
    <w:p w14:paraId="606AAB6C" w14:textId="77777777" w:rsidR="00B96295" w:rsidRPr="00466F96" w:rsidRDefault="00B96295" w:rsidP="00B96295">
      <w:pPr>
        <w:pStyle w:val="code"/>
        <w:rPr>
          <w:ins w:id="309" w:author="Guohan Lu" w:date="2015-12-04T01:38:00Z"/>
          <w:lang w:val="fr-FR"/>
          <w:rPrChange w:id="310" w:author="Natchimuth, Anbalagan" w:date="2015-12-23T08:54:00Z">
            <w:rPr>
              <w:ins w:id="311" w:author="Guohan Lu" w:date="2015-12-04T01:38:00Z"/>
              <w:lang w:val="fi-FI"/>
            </w:rPr>
          </w:rPrChange>
        </w:rPr>
      </w:pPr>
      <w:ins w:id="312" w:author="Guohan Lu" w:date="2015-12-04T01:38:00Z">
        <w:r w:rsidRPr="008003D0">
          <w:rPr>
            <w:lang w:val="fr-FR"/>
          </w:rPr>
          <w:t xml:space="preserve">        </w:t>
        </w:r>
      </w:ins>
    </w:p>
    <w:p w14:paraId="773F3CAD" w14:textId="77777777" w:rsidR="00B96295" w:rsidRPr="008003D0" w:rsidRDefault="00B96295" w:rsidP="00B96295">
      <w:pPr>
        <w:pStyle w:val="code"/>
        <w:rPr>
          <w:ins w:id="313" w:author="Guohan Lu" w:date="2015-12-04T01:38:00Z"/>
        </w:rPr>
      </w:pPr>
      <w:ins w:id="314" w:author="Guohan Lu" w:date="2015-12-04T01:38:00Z">
        <w:r w:rsidRPr="00466F96">
          <w:rPr>
            <w:lang w:val="fr-FR"/>
            <w:rPrChange w:id="315" w:author="Natchimuth, Anbalagan" w:date="2015-12-23T08:54:00Z">
              <w:rPr>
                <w:lang w:val="fi-FI"/>
              </w:rPr>
            </w:rPrChange>
          </w:rPr>
          <w:t xml:space="preserve">    </w:t>
        </w:r>
        <w:r w:rsidRPr="008003D0">
          <w:t>}</w:t>
        </w:r>
        <w:r>
          <w:t xml:space="preserve"> </w:t>
        </w:r>
        <w:r w:rsidRPr="008003D0">
          <w:t>key;</w:t>
        </w:r>
      </w:ins>
    </w:p>
    <w:p w14:paraId="5328F287" w14:textId="4E8B6091" w:rsidR="00195BF3" w:rsidRPr="001053E1" w:rsidDel="00B96295" w:rsidRDefault="00B96295" w:rsidP="00195BF3">
      <w:pPr>
        <w:pStyle w:val="code"/>
        <w:rPr>
          <w:del w:id="316" w:author="Guohan Lu" w:date="2015-12-04T01:38:00Z"/>
          <w:moveTo w:id="317" w:author="Guohan Lu" w:date="2015-11-16T00:20:00Z"/>
        </w:rPr>
      </w:pPr>
      <w:ins w:id="318" w:author="Guohan Lu" w:date="2015-12-04T01:38:00Z">
        <w:r w:rsidRPr="008003D0">
          <w:t>}</w:t>
        </w:r>
        <w:r>
          <w:t xml:space="preserve"> </w:t>
        </w:r>
        <w:r w:rsidRPr="008003D0">
          <w:t>sai_object_key_t;</w:t>
        </w:r>
      </w:ins>
      <w:moveToRangeStart w:id="319" w:author="Guohan Lu" w:date="2015-11-16T00:20:00Z" w:name="move435396536"/>
      <w:moveTo w:id="320" w:author="Guohan Lu" w:date="2015-11-16T00:20:00Z">
        <w:del w:id="321" w:author="Guohan Lu" w:date="2015-12-04T01:38:00Z">
          <w:r w:rsidR="00195BF3" w:rsidDel="00B96295">
            <w:delText>/*</w:delText>
          </w:r>
        </w:del>
      </w:moveTo>
    </w:p>
    <w:p w14:paraId="64ED094C" w14:textId="439F6E5C" w:rsidR="00195BF3" w:rsidRPr="007C0B8D" w:rsidDel="00B96295" w:rsidRDefault="00195BF3" w:rsidP="00195BF3">
      <w:pPr>
        <w:pStyle w:val="code"/>
        <w:rPr>
          <w:del w:id="322" w:author="Guohan Lu" w:date="2015-12-04T01:38:00Z"/>
          <w:moveTo w:id="323" w:author="Guohan Lu" w:date="2015-11-16T00:20:00Z"/>
        </w:rPr>
      </w:pPr>
      <w:moveTo w:id="324" w:author="Guohan Lu" w:date="2015-11-16T00:20:00Z">
        <w:del w:id="325" w:author="Guohan Lu" w:date="2015-12-04T01:38:00Z">
          <w:r w:rsidRPr="007C0B8D" w:rsidDel="00B96295">
            <w:delText>* Routine Description:</w:delText>
          </w:r>
        </w:del>
      </w:moveTo>
    </w:p>
    <w:p w14:paraId="748A83CB" w14:textId="17B3726D" w:rsidR="00195BF3" w:rsidRPr="007C0B8D" w:rsidDel="00B96295" w:rsidRDefault="00195BF3" w:rsidP="00195BF3">
      <w:pPr>
        <w:pStyle w:val="code"/>
        <w:rPr>
          <w:del w:id="326" w:author="Guohan Lu" w:date="2015-12-04T01:38:00Z"/>
          <w:moveTo w:id="327" w:author="Guohan Lu" w:date="2015-11-16T00:20:00Z"/>
        </w:rPr>
      </w:pPr>
      <w:moveTo w:id="328" w:author="Guohan Lu" w:date="2015-11-16T00:20:00Z">
        <w:del w:id="329" w:author="Guohan Lu" w:date="2015-12-04T01:38:00Z">
          <w:r w:rsidRPr="007C0B8D" w:rsidDel="00B96295">
            <w:delText xml:space="preserve">* </w:delText>
          </w:r>
          <w:r w:rsidDel="00B96295">
            <w:delText xml:space="preserve"> @brief Get the number of objects present in SAI</w:delText>
          </w:r>
        </w:del>
      </w:moveTo>
    </w:p>
    <w:p w14:paraId="00EF0520" w14:textId="69EC26F8" w:rsidR="00195BF3" w:rsidRPr="007C0B8D" w:rsidDel="00B96295" w:rsidRDefault="00195BF3" w:rsidP="00195BF3">
      <w:pPr>
        <w:pStyle w:val="code"/>
        <w:rPr>
          <w:del w:id="330" w:author="Guohan Lu" w:date="2015-12-04T01:38:00Z"/>
          <w:moveTo w:id="331" w:author="Guohan Lu" w:date="2015-11-16T00:20:00Z"/>
        </w:rPr>
      </w:pPr>
      <w:moveTo w:id="332" w:author="Guohan Lu" w:date="2015-11-16T00:20:00Z">
        <w:del w:id="333" w:author="Guohan Lu" w:date="2015-12-04T01:38:00Z">
          <w:r w:rsidRPr="007C0B8D" w:rsidDel="00B96295">
            <w:delText>* Arguments:</w:delText>
          </w:r>
        </w:del>
      </w:moveTo>
    </w:p>
    <w:p w14:paraId="6CA45232" w14:textId="7C1EB222" w:rsidR="00195BF3" w:rsidRPr="00735A5F" w:rsidDel="00980DC7" w:rsidRDefault="00195BF3" w:rsidP="00195BF3">
      <w:pPr>
        <w:pStyle w:val="code"/>
        <w:rPr>
          <w:del w:id="334" w:author="Guohan Lu" w:date="2015-11-16T00:46:00Z"/>
          <w:moveTo w:id="335" w:author="Guohan Lu" w:date="2015-11-16T00:20:00Z"/>
        </w:rPr>
      </w:pPr>
      <w:moveTo w:id="336" w:author="Guohan Lu" w:date="2015-11-16T00:20:00Z">
        <w:del w:id="337" w:author="Guohan Lu" w:date="2015-11-16T00:46:00Z">
          <w:r w:rsidDel="00980DC7">
            <w:delText>* [in] sai_object_type_t  - SAI object type</w:delText>
          </w:r>
        </w:del>
      </w:moveTo>
    </w:p>
    <w:p w14:paraId="76F2437F" w14:textId="1AAEDEA9" w:rsidR="00195BF3" w:rsidDel="00B96295" w:rsidRDefault="00195BF3" w:rsidP="00195BF3">
      <w:pPr>
        <w:pStyle w:val="code"/>
        <w:rPr>
          <w:del w:id="338" w:author="Guohan Lu" w:date="2015-12-04T01:38:00Z"/>
          <w:moveTo w:id="339" w:author="Guohan Lu" w:date="2015-11-16T00:20:00Z"/>
        </w:rPr>
      </w:pPr>
      <w:moveTo w:id="340" w:author="Guohan Lu" w:date="2015-11-16T00:20:00Z">
        <w:del w:id="341" w:author="Guohan Lu" w:date="2015-12-04T01:38:00Z">
          <w:r w:rsidDel="00B96295">
            <w:delText>* [</w:delText>
          </w:r>
        </w:del>
        <w:del w:id="342" w:author="Guohan Lu" w:date="2015-11-16T00:46:00Z">
          <w:r w:rsidDel="00980DC7">
            <w:delText>ino</w:delText>
          </w:r>
        </w:del>
        <w:del w:id="343" w:author="Guohan Lu" w:date="2015-12-04T01:38:00Z">
          <w:r w:rsidDel="00B96295">
            <w:delText>ut]</w:delText>
          </w:r>
          <w:r w:rsidRPr="00144C06" w:rsidDel="00B96295">
            <w:delText xml:space="preserve"> </w:delText>
          </w:r>
          <w:r w:rsidDel="00B96295">
            <w:delText>count – number of objects in SAI</w:delText>
          </w:r>
        </w:del>
      </w:moveTo>
    </w:p>
    <w:p w14:paraId="471443C4" w14:textId="4FF762F0" w:rsidR="00195BF3" w:rsidRPr="007C0B8D" w:rsidDel="00B96295" w:rsidRDefault="00195BF3" w:rsidP="00195BF3">
      <w:pPr>
        <w:pStyle w:val="code"/>
        <w:rPr>
          <w:del w:id="344" w:author="Guohan Lu" w:date="2015-12-04T01:38:00Z"/>
          <w:moveTo w:id="345" w:author="Guohan Lu" w:date="2015-11-16T00:20:00Z"/>
        </w:rPr>
      </w:pPr>
      <w:moveTo w:id="346" w:author="Guohan Lu" w:date="2015-11-16T00:20:00Z">
        <w:del w:id="347" w:author="Guohan Lu" w:date="2015-12-04T01:38:00Z">
          <w:r w:rsidRPr="007C0B8D" w:rsidDel="00B96295">
            <w:delText>*</w:delText>
          </w:r>
        </w:del>
      </w:moveTo>
    </w:p>
    <w:p w14:paraId="6F788DF1" w14:textId="48C1368C" w:rsidR="00195BF3" w:rsidRPr="007C0B8D" w:rsidDel="00B96295" w:rsidRDefault="00195BF3" w:rsidP="00195BF3">
      <w:pPr>
        <w:pStyle w:val="code"/>
        <w:rPr>
          <w:del w:id="348" w:author="Guohan Lu" w:date="2015-12-04T01:38:00Z"/>
          <w:moveTo w:id="349" w:author="Guohan Lu" w:date="2015-11-16T00:20:00Z"/>
        </w:rPr>
      </w:pPr>
      <w:moveTo w:id="350" w:author="Guohan Lu" w:date="2015-11-16T00:20:00Z">
        <w:del w:id="351" w:author="Guohan Lu" w:date="2015-12-04T01:38:00Z">
          <w:r w:rsidRPr="007C0B8D" w:rsidDel="00B96295">
            <w:delText>* Return Values:</w:delText>
          </w:r>
        </w:del>
      </w:moveTo>
    </w:p>
    <w:p w14:paraId="7EEA4B49" w14:textId="09BA775E" w:rsidR="00195BF3" w:rsidRPr="007C0B8D" w:rsidDel="00B96295" w:rsidRDefault="00195BF3" w:rsidP="00195BF3">
      <w:pPr>
        <w:pStyle w:val="code"/>
        <w:rPr>
          <w:del w:id="352" w:author="Guohan Lu" w:date="2015-12-04T01:38:00Z"/>
          <w:moveTo w:id="353" w:author="Guohan Lu" w:date="2015-11-16T00:20:00Z"/>
        </w:rPr>
      </w:pPr>
      <w:moveTo w:id="354" w:author="Guohan Lu" w:date="2015-11-16T00:20:00Z">
        <w:del w:id="355" w:author="Guohan Lu" w:date="2015-12-04T01:38:00Z">
          <w:r w:rsidRPr="007C0B8D" w:rsidDel="00B96295">
            <w:delText>* SAI_STATUS_SUCCESS on success</w:delText>
          </w:r>
        </w:del>
      </w:moveTo>
    </w:p>
    <w:p w14:paraId="7D572FB8" w14:textId="05095384" w:rsidR="00195BF3" w:rsidRPr="00466F96" w:rsidDel="00B96295" w:rsidRDefault="00195BF3" w:rsidP="00195BF3">
      <w:pPr>
        <w:pStyle w:val="code"/>
        <w:rPr>
          <w:del w:id="356" w:author="Guohan Lu" w:date="2015-12-04T01:38:00Z"/>
          <w:moveTo w:id="357" w:author="Guohan Lu" w:date="2015-11-16T00:20:00Z"/>
          <w:rPrChange w:id="358" w:author="Natchimuth, Anbalagan" w:date="2015-12-23T08:54:00Z">
            <w:rPr>
              <w:del w:id="359" w:author="Guohan Lu" w:date="2015-12-04T01:38:00Z"/>
              <w:moveTo w:id="360" w:author="Guohan Lu" w:date="2015-11-16T00:20:00Z"/>
              <w:lang w:val="fr-FR"/>
            </w:rPr>
          </w:rPrChange>
        </w:rPr>
      </w:pPr>
      <w:moveTo w:id="361" w:author="Guohan Lu" w:date="2015-11-16T00:20:00Z">
        <w:del w:id="362" w:author="Guohan Lu" w:date="2015-12-04T01:38:00Z">
          <w:r w:rsidRPr="00466F96" w:rsidDel="00B96295">
            <w:rPr>
              <w:rPrChange w:id="363" w:author="Natchimuth, Anbalagan" w:date="2015-12-23T08:54:00Z">
                <w:rPr>
                  <w:lang w:val="fr-FR"/>
                </w:rPr>
              </w:rPrChange>
            </w:rPr>
            <w:delText>* Failure status code on error</w:delText>
          </w:r>
        </w:del>
      </w:moveTo>
    </w:p>
    <w:p w14:paraId="14CE9DF5" w14:textId="0A8615FE" w:rsidR="00195BF3" w:rsidRPr="00466F96" w:rsidDel="00B96295" w:rsidRDefault="00195BF3" w:rsidP="00195BF3">
      <w:pPr>
        <w:pStyle w:val="code"/>
        <w:rPr>
          <w:del w:id="364" w:author="Guohan Lu" w:date="2015-12-04T01:38:00Z"/>
          <w:moveTo w:id="365" w:author="Guohan Lu" w:date="2015-11-16T00:20:00Z"/>
          <w:rPrChange w:id="366" w:author="Natchimuth, Anbalagan" w:date="2015-12-23T08:54:00Z">
            <w:rPr>
              <w:del w:id="367" w:author="Guohan Lu" w:date="2015-12-04T01:38:00Z"/>
              <w:moveTo w:id="368" w:author="Guohan Lu" w:date="2015-11-16T00:20:00Z"/>
              <w:lang w:val="fr-FR"/>
            </w:rPr>
          </w:rPrChange>
        </w:rPr>
      </w:pPr>
      <w:moveTo w:id="369" w:author="Guohan Lu" w:date="2015-11-16T00:20:00Z">
        <w:del w:id="370" w:author="Guohan Lu" w:date="2015-12-04T01:38:00Z">
          <w:r w:rsidRPr="00466F96" w:rsidDel="00B96295">
            <w:rPr>
              <w:rPrChange w:id="371" w:author="Natchimuth, Anbalagan" w:date="2015-12-23T08:54:00Z">
                <w:rPr>
                  <w:lang w:val="fr-FR"/>
                </w:rPr>
              </w:rPrChange>
            </w:rPr>
            <w:delText>*/</w:delText>
          </w:r>
        </w:del>
      </w:moveTo>
    </w:p>
    <w:p w14:paraId="558E7A13" w14:textId="606ED7DC" w:rsidR="00195BF3" w:rsidRPr="000A342E" w:rsidDel="00B96295" w:rsidRDefault="00195BF3" w:rsidP="00195BF3">
      <w:pPr>
        <w:pStyle w:val="code"/>
        <w:rPr>
          <w:del w:id="372" w:author="Guohan Lu" w:date="2015-12-04T01:38:00Z"/>
          <w:moveTo w:id="373" w:author="Guohan Lu" w:date="2015-11-16T00:20:00Z"/>
        </w:rPr>
      </w:pPr>
      <w:moveTo w:id="374" w:author="Guohan Lu" w:date="2015-11-16T00:20:00Z">
        <w:del w:id="375" w:author="Guohan Lu" w:date="2015-12-04T01:38:00Z">
          <w:r w:rsidRPr="000A342E" w:rsidDel="00B96295">
            <w:delText>typ</w:delText>
          </w:r>
          <w:r w:rsidDel="00B96295">
            <w:delText>edef sai_status_t (*sai_</w:delText>
          </w:r>
          <w:r w:rsidRPr="000A342E" w:rsidDel="00B96295">
            <w:delText>get_object_count</w:delText>
          </w:r>
          <w:r w:rsidDel="00B96295">
            <w:delText>_fn</w:delText>
          </w:r>
          <w:r w:rsidRPr="000A342E" w:rsidDel="00B96295">
            <w:delText>)(</w:delText>
          </w:r>
        </w:del>
      </w:moveTo>
    </w:p>
    <w:p w14:paraId="55EDFBF9" w14:textId="256C17D6" w:rsidR="00195BF3" w:rsidRPr="00466F96" w:rsidDel="00980DC7" w:rsidRDefault="00195BF3" w:rsidP="00195BF3">
      <w:pPr>
        <w:pStyle w:val="code"/>
        <w:rPr>
          <w:del w:id="376" w:author="Guohan Lu" w:date="2015-11-16T00:45:00Z"/>
          <w:moveTo w:id="377" w:author="Guohan Lu" w:date="2015-11-16T00:20:00Z"/>
          <w:rPrChange w:id="378" w:author="Natchimuth, Anbalagan" w:date="2015-12-23T08:54:00Z">
            <w:rPr>
              <w:del w:id="379" w:author="Guohan Lu" w:date="2015-11-16T00:45:00Z"/>
              <w:moveTo w:id="380" w:author="Guohan Lu" w:date="2015-11-16T00:20:00Z"/>
              <w:lang w:val="fr-FR"/>
            </w:rPr>
          </w:rPrChange>
        </w:rPr>
      </w:pPr>
      <w:moveTo w:id="381" w:author="Guohan Lu" w:date="2015-11-16T00:20:00Z">
        <w:del w:id="382" w:author="Guohan Lu" w:date="2015-11-16T00:45:00Z">
          <w:r w:rsidRPr="00C27F1A" w:rsidDel="00980DC7">
            <w:delText xml:space="preserve">                          </w:delText>
          </w:r>
          <w:r w:rsidRPr="00466F96" w:rsidDel="00980DC7">
            <w:rPr>
              <w:rPrChange w:id="383" w:author="Natchimuth, Anbalagan" w:date="2015-12-23T08:54:00Z">
                <w:rPr>
                  <w:lang w:val="fr-FR"/>
                </w:rPr>
              </w:rPrChange>
            </w:rPr>
            <w:delText>_In_ sai_object_type_t object_type,</w:delText>
          </w:r>
        </w:del>
      </w:moveTo>
    </w:p>
    <w:p w14:paraId="25E86DD4" w14:textId="134B957F" w:rsidR="00195BF3" w:rsidRPr="00466F96" w:rsidDel="00B96295" w:rsidRDefault="00195BF3" w:rsidP="00195BF3">
      <w:pPr>
        <w:pStyle w:val="code"/>
        <w:rPr>
          <w:del w:id="384" w:author="Guohan Lu" w:date="2015-12-04T01:38:00Z"/>
          <w:moveTo w:id="385" w:author="Guohan Lu" w:date="2015-11-16T00:20:00Z"/>
          <w:rPrChange w:id="386" w:author="Natchimuth, Anbalagan" w:date="2015-12-23T08:54:00Z">
            <w:rPr>
              <w:del w:id="387" w:author="Guohan Lu" w:date="2015-12-04T01:38:00Z"/>
              <w:moveTo w:id="388" w:author="Guohan Lu" w:date="2015-11-16T00:20:00Z"/>
              <w:lang w:val="fr-FR"/>
            </w:rPr>
          </w:rPrChange>
        </w:rPr>
      </w:pPr>
      <w:moveTo w:id="389" w:author="Guohan Lu" w:date="2015-11-16T00:20:00Z">
        <w:del w:id="390" w:author="Guohan Lu" w:date="2015-12-04T01:38:00Z">
          <w:r w:rsidRPr="00466F96" w:rsidDel="00B96295">
            <w:rPr>
              <w:rPrChange w:id="391" w:author="Natchimuth, Anbalagan" w:date="2015-12-23T08:54:00Z">
                <w:rPr>
                  <w:lang w:val="fr-FR"/>
                </w:rPr>
              </w:rPrChange>
            </w:rPr>
            <w:delText xml:space="preserve">                          _</w:delText>
          </w:r>
        </w:del>
        <w:del w:id="392" w:author="Guohan Lu" w:date="2015-11-16T00:45:00Z">
          <w:r w:rsidRPr="00466F96" w:rsidDel="00980DC7">
            <w:rPr>
              <w:rPrChange w:id="393" w:author="Natchimuth, Anbalagan" w:date="2015-12-23T08:54:00Z">
                <w:rPr>
                  <w:lang w:val="fr-FR"/>
                </w:rPr>
              </w:rPrChange>
            </w:rPr>
            <w:delText>In</w:delText>
          </w:r>
        </w:del>
        <w:del w:id="394" w:author="Guohan Lu" w:date="2015-12-04T01:38:00Z">
          <w:r w:rsidRPr="00466F96" w:rsidDel="00B96295">
            <w:rPr>
              <w:rPrChange w:id="395" w:author="Natchimuth, Anbalagan" w:date="2015-12-23T08:54:00Z">
                <w:rPr>
                  <w:lang w:val="fr-FR"/>
                </w:rPr>
              </w:rPrChange>
            </w:rPr>
            <w:delText>Out_ uint32_t *count);</w:delText>
          </w:r>
        </w:del>
      </w:moveTo>
    </w:p>
    <w:p w14:paraId="60CA26D8" w14:textId="55B2DB0A" w:rsidR="00195BF3" w:rsidRPr="00466F96" w:rsidDel="00B96295" w:rsidRDefault="00195BF3" w:rsidP="00195BF3">
      <w:pPr>
        <w:pStyle w:val="code"/>
        <w:rPr>
          <w:del w:id="396" w:author="Guohan Lu" w:date="2015-12-04T01:38:00Z"/>
          <w:moveTo w:id="397" w:author="Guohan Lu" w:date="2015-11-16T00:20:00Z"/>
          <w:rPrChange w:id="398" w:author="Natchimuth, Anbalagan" w:date="2015-12-23T08:54:00Z">
            <w:rPr>
              <w:del w:id="399" w:author="Guohan Lu" w:date="2015-12-04T01:38:00Z"/>
              <w:moveTo w:id="400" w:author="Guohan Lu" w:date="2015-11-16T00:20:00Z"/>
              <w:lang w:val="fr-FR"/>
            </w:rPr>
          </w:rPrChange>
        </w:rPr>
      </w:pPr>
    </w:p>
    <w:p w14:paraId="46411B96" w14:textId="4A7FFD70" w:rsidR="00195BF3" w:rsidRPr="00466F96" w:rsidDel="00B96295" w:rsidRDefault="00195BF3" w:rsidP="00195BF3">
      <w:pPr>
        <w:pStyle w:val="code"/>
        <w:rPr>
          <w:del w:id="401" w:author="Guohan Lu" w:date="2015-12-04T01:38:00Z"/>
          <w:moveTo w:id="402" w:author="Guohan Lu" w:date="2015-11-16T00:20:00Z"/>
          <w:rPrChange w:id="403" w:author="Natchimuth, Anbalagan" w:date="2015-12-23T08:54:00Z">
            <w:rPr>
              <w:del w:id="404" w:author="Guohan Lu" w:date="2015-12-04T01:38:00Z"/>
              <w:moveTo w:id="405" w:author="Guohan Lu" w:date="2015-11-16T00:20:00Z"/>
              <w:lang w:val="fr-FR"/>
            </w:rPr>
          </w:rPrChange>
        </w:rPr>
      </w:pPr>
      <w:moveTo w:id="406" w:author="Guohan Lu" w:date="2015-11-16T00:20:00Z">
        <w:del w:id="407" w:author="Guohan Lu" w:date="2015-12-04T01:38:00Z">
          <w:r w:rsidRPr="00466F96" w:rsidDel="00B96295">
            <w:rPr>
              <w:rPrChange w:id="408" w:author="Natchimuth, Anbalagan" w:date="2015-12-23T08:54:00Z">
                <w:rPr>
                  <w:lang w:val="fr-FR"/>
                </w:rPr>
              </w:rPrChange>
            </w:rPr>
            <w:delText>/*</w:delText>
          </w:r>
        </w:del>
      </w:moveTo>
    </w:p>
    <w:p w14:paraId="4ACC31A4" w14:textId="1D0BEB21" w:rsidR="00195BF3" w:rsidRPr="00466F96" w:rsidDel="00B96295" w:rsidRDefault="00195BF3" w:rsidP="00195BF3">
      <w:pPr>
        <w:pStyle w:val="code"/>
        <w:rPr>
          <w:del w:id="409" w:author="Guohan Lu" w:date="2015-12-04T01:38:00Z"/>
          <w:moveTo w:id="410" w:author="Guohan Lu" w:date="2015-11-16T00:20:00Z"/>
          <w:rPrChange w:id="411" w:author="Natchimuth, Anbalagan" w:date="2015-12-23T08:54:00Z">
            <w:rPr>
              <w:del w:id="412" w:author="Guohan Lu" w:date="2015-12-04T01:38:00Z"/>
              <w:moveTo w:id="413" w:author="Guohan Lu" w:date="2015-11-16T00:20:00Z"/>
              <w:lang w:val="fr-FR"/>
            </w:rPr>
          </w:rPrChange>
        </w:rPr>
      </w:pPr>
      <w:moveTo w:id="414" w:author="Guohan Lu" w:date="2015-11-16T00:20:00Z">
        <w:del w:id="415" w:author="Guohan Lu" w:date="2015-12-04T01:38:00Z">
          <w:r w:rsidRPr="00466F96" w:rsidDel="00B96295">
            <w:rPr>
              <w:rPrChange w:id="416" w:author="Natchimuth, Anbalagan" w:date="2015-12-23T08:54:00Z">
                <w:rPr>
                  <w:lang w:val="fr-FR"/>
                </w:rPr>
              </w:rPrChange>
            </w:rPr>
            <w:delText>* Routine Description:</w:delText>
          </w:r>
        </w:del>
      </w:moveTo>
    </w:p>
    <w:p w14:paraId="16994CDA" w14:textId="5EE789E6" w:rsidR="00195BF3" w:rsidRPr="007C0B8D" w:rsidDel="00B96295" w:rsidRDefault="00195BF3" w:rsidP="00195BF3">
      <w:pPr>
        <w:pStyle w:val="code"/>
        <w:rPr>
          <w:del w:id="417" w:author="Guohan Lu" w:date="2015-12-04T01:38:00Z"/>
          <w:moveTo w:id="418" w:author="Guohan Lu" w:date="2015-11-16T00:20:00Z"/>
        </w:rPr>
      </w:pPr>
      <w:moveTo w:id="419" w:author="Guohan Lu" w:date="2015-11-16T00:20:00Z">
        <w:del w:id="420" w:author="Guohan Lu" w:date="2015-12-04T01:38:00Z">
          <w:r w:rsidRPr="007C0B8D" w:rsidDel="00B96295">
            <w:delText xml:space="preserve">* </w:delText>
          </w:r>
          <w:r w:rsidDel="00B96295">
            <w:delText xml:space="preserve"> @brief Get the list of object keys present in SAI</w:delText>
          </w:r>
        </w:del>
      </w:moveTo>
    </w:p>
    <w:p w14:paraId="12260CBB" w14:textId="2DEB5F39" w:rsidR="00195BF3" w:rsidRPr="007C0B8D" w:rsidDel="00B96295" w:rsidRDefault="00195BF3" w:rsidP="00195BF3">
      <w:pPr>
        <w:pStyle w:val="code"/>
        <w:rPr>
          <w:del w:id="421" w:author="Guohan Lu" w:date="2015-12-04T01:38:00Z"/>
          <w:moveTo w:id="422" w:author="Guohan Lu" w:date="2015-11-16T00:20:00Z"/>
        </w:rPr>
      </w:pPr>
      <w:moveTo w:id="423" w:author="Guohan Lu" w:date="2015-11-16T00:20:00Z">
        <w:del w:id="424" w:author="Guohan Lu" w:date="2015-12-04T01:38:00Z">
          <w:r w:rsidRPr="007C0B8D" w:rsidDel="00B96295">
            <w:delText>* Arguments:</w:delText>
          </w:r>
        </w:del>
      </w:moveTo>
    </w:p>
    <w:p w14:paraId="58C32AFD" w14:textId="731CD6C7" w:rsidR="00195BF3" w:rsidRPr="00735A5F" w:rsidDel="00980DC7" w:rsidRDefault="00195BF3" w:rsidP="00195BF3">
      <w:pPr>
        <w:pStyle w:val="code"/>
        <w:rPr>
          <w:del w:id="425" w:author="Guohan Lu" w:date="2015-11-16T00:46:00Z"/>
          <w:moveTo w:id="426" w:author="Guohan Lu" w:date="2015-11-16T00:20:00Z"/>
        </w:rPr>
      </w:pPr>
      <w:moveTo w:id="427" w:author="Guohan Lu" w:date="2015-11-16T00:20:00Z">
        <w:del w:id="428" w:author="Guohan Lu" w:date="2015-11-16T00:46:00Z">
          <w:r w:rsidDel="00980DC7">
            <w:delText>* [in] sai_object_type_t  - SAI object type</w:delText>
          </w:r>
        </w:del>
      </w:moveTo>
    </w:p>
    <w:p w14:paraId="52550992" w14:textId="323A2B12" w:rsidR="00195BF3" w:rsidDel="00B96295" w:rsidRDefault="00195BF3" w:rsidP="00195BF3">
      <w:pPr>
        <w:pStyle w:val="code"/>
        <w:rPr>
          <w:del w:id="429" w:author="Guohan Lu" w:date="2015-12-04T01:38:00Z"/>
          <w:moveTo w:id="430" w:author="Guohan Lu" w:date="2015-11-16T00:20:00Z"/>
        </w:rPr>
      </w:pPr>
      <w:moveTo w:id="431" w:author="Guohan Lu" w:date="2015-11-16T00:20:00Z">
        <w:del w:id="432" w:author="Guohan Lu" w:date="2015-12-04T01:38:00Z">
          <w:r w:rsidDel="00B96295">
            <w:delText>* [in]</w:delText>
          </w:r>
          <w:r w:rsidRPr="00144C06" w:rsidDel="00B96295">
            <w:delText xml:space="preserve"> </w:delText>
          </w:r>
          <w:r w:rsidDel="00B96295">
            <w:delText>count – number of objects in SAI</w:delText>
          </w:r>
        </w:del>
      </w:moveTo>
    </w:p>
    <w:p w14:paraId="235D01D4" w14:textId="79DB6C7A" w:rsidR="00195BF3" w:rsidDel="00B96295" w:rsidRDefault="00195BF3" w:rsidP="00195BF3">
      <w:pPr>
        <w:pStyle w:val="code"/>
        <w:rPr>
          <w:del w:id="433" w:author="Guohan Lu" w:date="2015-12-04T01:38:00Z"/>
          <w:moveTo w:id="434" w:author="Guohan Lu" w:date="2015-11-16T00:20:00Z"/>
        </w:rPr>
      </w:pPr>
      <w:moveTo w:id="435" w:author="Guohan Lu" w:date="2015-11-16T00:20:00Z">
        <w:del w:id="436" w:author="Guohan Lu" w:date="2015-12-04T01:38:00Z">
          <w:r w:rsidRPr="007C0B8D" w:rsidDel="00B96295">
            <w:delText>*</w:delText>
          </w:r>
          <w:r w:rsidDel="00B96295">
            <w:delText xml:space="preserve"> [in] object_list – List of SAI objects or keys</w:delText>
          </w:r>
        </w:del>
      </w:moveTo>
    </w:p>
    <w:p w14:paraId="421BE90C" w14:textId="71DD8BF0" w:rsidR="00195BF3" w:rsidRPr="007C0B8D" w:rsidDel="00B96295" w:rsidRDefault="00195BF3" w:rsidP="00195BF3">
      <w:pPr>
        <w:pStyle w:val="code"/>
        <w:rPr>
          <w:del w:id="437" w:author="Guohan Lu" w:date="2015-12-04T01:38:00Z"/>
          <w:moveTo w:id="438" w:author="Guohan Lu" w:date="2015-11-16T00:20:00Z"/>
        </w:rPr>
      </w:pPr>
    </w:p>
    <w:p w14:paraId="43C852B1" w14:textId="6AD33B13" w:rsidR="00195BF3" w:rsidRPr="007C0B8D" w:rsidDel="00B96295" w:rsidRDefault="00195BF3" w:rsidP="00195BF3">
      <w:pPr>
        <w:pStyle w:val="code"/>
        <w:rPr>
          <w:del w:id="439" w:author="Guohan Lu" w:date="2015-12-04T01:38:00Z"/>
          <w:moveTo w:id="440" w:author="Guohan Lu" w:date="2015-11-16T00:20:00Z"/>
        </w:rPr>
      </w:pPr>
      <w:moveTo w:id="441" w:author="Guohan Lu" w:date="2015-11-16T00:20:00Z">
        <w:del w:id="442" w:author="Guohan Lu" w:date="2015-12-04T01:38:00Z">
          <w:r w:rsidRPr="007C0B8D" w:rsidDel="00B96295">
            <w:delText>* Return Values:</w:delText>
          </w:r>
        </w:del>
      </w:moveTo>
    </w:p>
    <w:p w14:paraId="77192843" w14:textId="1F51BE13" w:rsidR="00195BF3" w:rsidRPr="007C0B8D" w:rsidDel="00B96295" w:rsidRDefault="00195BF3" w:rsidP="00195BF3">
      <w:pPr>
        <w:pStyle w:val="code"/>
        <w:rPr>
          <w:del w:id="443" w:author="Guohan Lu" w:date="2015-12-04T01:38:00Z"/>
          <w:moveTo w:id="444" w:author="Guohan Lu" w:date="2015-11-16T00:20:00Z"/>
        </w:rPr>
      </w:pPr>
      <w:moveTo w:id="445" w:author="Guohan Lu" w:date="2015-11-16T00:20:00Z">
        <w:del w:id="446" w:author="Guohan Lu" w:date="2015-12-04T01:38:00Z">
          <w:r w:rsidRPr="007C0B8D" w:rsidDel="00B96295">
            <w:delText>* SAI_STATUS_SUCCESS on success</w:delText>
          </w:r>
        </w:del>
      </w:moveTo>
    </w:p>
    <w:p w14:paraId="1B2A9BFC" w14:textId="74C05995" w:rsidR="00195BF3" w:rsidRPr="00466F96" w:rsidDel="00B96295" w:rsidRDefault="00195BF3" w:rsidP="00195BF3">
      <w:pPr>
        <w:pStyle w:val="code"/>
        <w:rPr>
          <w:del w:id="447" w:author="Guohan Lu" w:date="2015-12-04T01:38:00Z"/>
          <w:moveTo w:id="448" w:author="Guohan Lu" w:date="2015-11-16T00:20:00Z"/>
          <w:rPrChange w:id="449" w:author="Natchimuth, Anbalagan" w:date="2015-12-23T08:54:00Z">
            <w:rPr>
              <w:del w:id="450" w:author="Guohan Lu" w:date="2015-12-04T01:38:00Z"/>
              <w:moveTo w:id="451" w:author="Guohan Lu" w:date="2015-11-16T00:20:00Z"/>
              <w:lang w:val="fr-FR"/>
            </w:rPr>
          </w:rPrChange>
        </w:rPr>
      </w:pPr>
      <w:moveTo w:id="452" w:author="Guohan Lu" w:date="2015-11-16T00:20:00Z">
        <w:del w:id="453" w:author="Guohan Lu" w:date="2015-12-04T01:38:00Z">
          <w:r w:rsidRPr="00466F96" w:rsidDel="00B96295">
            <w:rPr>
              <w:rPrChange w:id="454" w:author="Natchimuth, Anbalagan" w:date="2015-12-23T08:54:00Z">
                <w:rPr>
                  <w:lang w:val="fr-FR"/>
                </w:rPr>
              </w:rPrChange>
            </w:rPr>
            <w:delText>* Failure status code on error</w:delText>
          </w:r>
        </w:del>
      </w:moveTo>
    </w:p>
    <w:p w14:paraId="4CAEDFF3" w14:textId="4924D36C" w:rsidR="00195BF3" w:rsidRPr="00466F96" w:rsidDel="00B96295" w:rsidRDefault="00195BF3" w:rsidP="00195BF3">
      <w:pPr>
        <w:pStyle w:val="code"/>
        <w:rPr>
          <w:del w:id="455" w:author="Guohan Lu" w:date="2015-12-04T01:38:00Z"/>
          <w:moveTo w:id="456" w:author="Guohan Lu" w:date="2015-11-16T00:20:00Z"/>
          <w:rPrChange w:id="457" w:author="Natchimuth, Anbalagan" w:date="2015-12-23T08:54:00Z">
            <w:rPr>
              <w:del w:id="458" w:author="Guohan Lu" w:date="2015-12-04T01:38:00Z"/>
              <w:moveTo w:id="459" w:author="Guohan Lu" w:date="2015-11-16T00:20:00Z"/>
              <w:lang w:val="fr-FR"/>
            </w:rPr>
          </w:rPrChange>
        </w:rPr>
      </w:pPr>
      <w:moveTo w:id="460" w:author="Guohan Lu" w:date="2015-11-16T00:20:00Z">
        <w:del w:id="461" w:author="Guohan Lu" w:date="2015-12-04T01:38:00Z">
          <w:r w:rsidRPr="00466F96" w:rsidDel="00B96295">
            <w:rPr>
              <w:rPrChange w:id="462" w:author="Natchimuth, Anbalagan" w:date="2015-12-23T08:54:00Z">
                <w:rPr>
                  <w:lang w:val="fr-FR"/>
                </w:rPr>
              </w:rPrChange>
            </w:rPr>
            <w:delText>*/</w:delText>
          </w:r>
        </w:del>
      </w:moveTo>
    </w:p>
    <w:p w14:paraId="6BD2391A" w14:textId="0A44679B" w:rsidR="00195BF3" w:rsidRPr="000A342E" w:rsidDel="00B96295" w:rsidRDefault="00195BF3" w:rsidP="00195BF3">
      <w:pPr>
        <w:pStyle w:val="code"/>
        <w:rPr>
          <w:del w:id="463" w:author="Guohan Lu" w:date="2015-12-04T01:38:00Z"/>
          <w:moveTo w:id="464" w:author="Guohan Lu" w:date="2015-11-16T00:20:00Z"/>
        </w:rPr>
      </w:pPr>
      <w:moveTo w:id="465" w:author="Guohan Lu" w:date="2015-11-16T00:20:00Z">
        <w:del w:id="466" w:author="Guohan Lu" w:date="2015-12-04T01:38:00Z">
          <w:r w:rsidRPr="000A342E" w:rsidDel="00B96295">
            <w:delText>typ</w:delText>
          </w:r>
          <w:r w:rsidDel="00B96295">
            <w:delText>edef sai_status_t (*sai_get_object_key_fn</w:delText>
          </w:r>
          <w:r w:rsidRPr="000A342E" w:rsidDel="00B96295">
            <w:delText>)(</w:delText>
          </w:r>
        </w:del>
      </w:moveTo>
    </w:p>
    <w:p w14:paraId="7AE593C0" w14:textId="7154E8FF" w:rsidR="00195BF3" w:rsidRPr="0028477B" w:rsidDel="00980DC7" w:rsidRDefault="00195BF3" w:rsidP="00195BF3">
      <w:pPr>
        <w:pStyle w:val="code"/>
        <w:rPr>
          <w:del w:id="467" w:author="Guohan Lu" w:date="2015-11-16T00:46:00Z"/>
          <w:moveTo w:id="468" w:author="Guohan Lu" w:date="2015-11-16T00:20:00Z"/>
        </w:rPr>
      </w:pPr>
      <w:moveTo w:id="469" w:author="Guohan Lu" w:date="2015-11-16T00:20:00Z">
        <w:del w:id="470" w:author="Guohan Lu" w:date="2015-11-16T00:46:00Z">
          <w:r w:rsidRPr="00C27F1A" w:rsidDel="00980DC7">
            <w:delText xml:space="preserve">                          </w:delText>
          </w:r>
          <w:r w:rsidRPr="0028477B" w:rsidDel="00980DC7">
            <w:delText>_In_ sai_object_type_t object_type,</w:delText>
          </w:r>
        </w:del>
      </w:moveTo>
    </w:p>
    <w:p w14:paraId="54622FF3" w14:textId="367BF94D" w:rsidR="00195BF3" w:rsidRPr="0028477B" w:rsidDel="00B96295" w:rsidRDefault="00195BF3" w:rsidP="00195BF3">
      <w:pPr>
        <w:pStyle w:val="code"/>
        <w:rPr>
          <w:del w:id="471" w:author="Guohan Lu" w:date="2015-12-04T01:38:00Z"/>
          <w:moveTo w:id="472" w:author="Guohan Lu" w:date="2015-11-16T00:20:00Z"/>
        </w:rPr>
      </w:pPr>
      <w:moveTo w:id="473" w:author="Guohan Lu" w:date="2015-11-16T00:20:00Z">
        <w:del w:id="474" w:author="Guohan Lu" w:date="2015-12-04T01:38:00Z">
          <w:r w:rsidRPr="0028477B" w:rsidDel="00B96295">
            <w:delText xml:space="preserve">                          _In_ uint32_t object_count,</w:delText>
          </w:r>
        </w:del>
      </w:moveTo>
    </w:p>
    <w:p w14:paraId="55D65937" w14:textId="4A102D28" w:rsidR="00195BF3" w:rsidRPr="00466F96" w:rsidDel="00B96295" w:rsidRDefault="00195BF3" w:rsidP="00195BF3">
      <w:pPr>
        <w:pStyle w:val="code"/>
        <w:rPr>
          <w:del w:id="475" w:author="Guohan Lu" w:date="2015-12-04T01:38:00Z"/>
          <w:moveTo w:id="476" w:author="Guohan Lu" w:date="2015-11-16T00:20:00Z"/>
          <w:rPrChange w:id="477" w:author="Natchimuth, Anbalagan" w:date="2015-12-23T08:54:00Z">
            <w:rPr>
              <w:del w:id="478" w:author="Guohan Lu" w:date="2015-12-04T01:38:00Z"/>
              <w:moveTo w:id="479" w:author="Guohan Lu" w:date="2015-11-16T00:20:00Z"/>
              <w:lang w:val="fr-FR"/>
            </w:rPr>
          </w:rPrChange>
        </w:rPr>
      </w:pPr>
      <w:moveTo w:id="480" w:author="Guohan Lu" w:date="2015-11-16T00:20:00Z">
        <w:del w:id="481" w:author="Guohan Lu" w:date="2015-12-04T01:38:00Z">
          <w:r w:rsidRPr="008003D0" w:rsidDel="00B96295">
            <w:delText xml:space="preserve">                          </w:delText>
          </w:r>
          <w:r w:rsidRPr="00466F96" w:rsidDel="00B96295">
            <w:rPr>
              <w:rPrChange w:id="482" w:author="Natchimuth, Anbalagan" w:date="2015-12-23T08:54:00Z">
                <w:rPr>
                  <w:lang w:val="fr-FR"/>
                </w:rPr>
              </w:rPrChange>
            </w:rPr>
            <w:delText>_InOut_ sai_object_id_t *object_list);</w:delText>
          </w:r>
        </w:del>
      </w:moveTo>
    </w:p>
    <w:p w14:paraId="1B2967F4" w14:textId="69A12DC6" w:rsidR="00195BF3" w:rsidRPr="00466F96" w:rsidDel="00B96295" w:rsidRDefault="00195BF3" w:rsidP="00195BF3">
      <w:pPr>
        <w:pStyle w:val="code"/>
        <w:rPr>
          <w:del w:id="483" w:author="Guohan Lu" w:date="2015-12-04T01:38:00Z"/>
          <w:moveTo w:id="484" w:author="Guohan Lu" w:date="2015-11-16T00:20:00Z"/>
          <w:rPrChange w:id="485" w:author="Natchimuth, Anbalagan" w:date="2015-12-23T08:54:00Z">
            <w:rPr>
              <w:del w:id="486" w:author="Guohan Lu" w:date="2015-12-04T01:38:00Z"/>
              <w:moveTo w:id="487" w:author="Guohan Lu" w:date="2015-11-16T00:20:00Z"/>
              <w:lang w:val="fr-FR"/>
            </w:rPr>
          </w:rPrChange>
        </w:rPr>
      </w:pPr>
    </w:p>
    <w:p w14:paraId="1E85AE5F" w14:textId="4A8498B6" w:rsidR="00195BF3" w:rsidRPr="008003D0" w:rsidDel="00B96295" w:rsidRDefault="00195BF3" w:rsidP="00195BF3">
      <w:pPr>
        <w:pStyle w:val="code"/>
        <w:rPr>
          <w:del w:id="488" w:author="Guohan Lu" w:date="2015-12-04T01:38:00Z"/>
          <w:moveTo w:id="489" w:author="Guohan Lu" w:date="2015-11-16T00:20:00Z"/>
        </w:rPr>
      </w:pPr>
      <w:moveTo w:id="490" w:author="Guohan Lu" w:date="2015-11-16T00:20:00Z">
        <w:del w:id="491" w:author="Guohan Lu" w:date="2015-12-04T01:38:00Z">
          <w:r w:rsidRPr="008003D0" w:rsidDel="00B96295">
            <w:delText>/*</w:delText>
          </w:r>
        </w:del>
      </w:moveTo>
    </w:p>
    <w:p w14:paraId="097F24DE" w14:textId="3D02748C" w:rsidR="00195BF3" w:rsidRPr="008003D0" w:rsidDel="00B96295" w:rsidRDefault="00195BF3" w:rsidP="00195BF3">
      <w:pPr>
        <w:pStyle w:val="code"/>
        <w:rPr>
          <w:del w:id="492" w:author="Guohan Lu" w:date="2015-12-04T01:38:00Z"/>
          <w:moveTo w:id="493" w:author="Guohan Lu" w:date="2015-11-16T00:20:00Z"/>
        </w:rPr>
      </w:pPr>
      <w:moveTo w:id="494" w:author="Guohan Lu" w:date="2015-11-16T00:20:00Z">
        <w:del w:id="495" w:author="Guohan Lu" w:date="2015-12-04T01:38:00Z">
          <w:r w:rsidRPr="008003D0" w:rsidDel="00B96295">
            <w:delText>* Routine Description:</w:delText>
          </w:r>
        </w:del>
      </w:moveTo>
    </w:p>
    <w:p w14:paraId="6DB60E85" w14:textId="15F51EE5" w:rsidR="00195BF3" w:rsidRPr="007C0B8D" w:rsidDel="00B96295" w:rsidRDefault="00195BF3" w:rsidP="00195BF3">
      <w:pPr>
        <w:pStyle w:val="code"/>
        <w:rPr>
          <w:del w:id="496" w:author="Guohan Lu" w:date="2015-12-04T01:38:00Z"/>
          <w:moveTo w:id="497" w:author="Guohan Lu" w:date="2015-11-16T00:20:00Z"/>
        </w:rPr>
      </w:pPr>
      <w:moveTo w:id="498" w:author="Guohan Lu" w:date="2015-11-16T00:20:00Z">
        <w:del w:id="499" w:author="Guohan Lu" w:date="2015-12-04T01:38:00Z">
          <w:r w:rsidRPr="007C0B8D" w:rsidDel="00B96295">
            <w:delText xml:space="preserve">* </w:delText>
          </w:r>
          <w:r w:rsidDel="00B96295">
            <w:delText xml:space="preserve"> @brief Get the bulk list of attributes for given object count</w:delText>
          </w:r>
        </w:del>
      </w:moveTo>
    </w:p>
    <w:p w14:paraId="7C57F528" w14:textId="0B42813F" w:rsidR="00195BF3" w:rsidDel="00B96295" w:rsidRDefault="00195BF3" w:rsidP="00195BF3">
      <w:pPr>
        <w:pStyle w:val="code"/>
        <w:rPr>
          <w:del w:id="500" w:author="Guohan Lu" w:date="2015-12-04T01:38:00Z"/>
          <w:moveTo w:id="501" w:author="Guohan Lu" w:date="2015-11-16T00:20:00Z"/>
        </w:rPr>
      </w:pPr>
      <w:moveTo w:id="502" w:author="Guohan Lu" w:date="2015-11-16T00:20:00Z">
        <w:del w:id="503" w:author="Guohan Lu" w:date="2015-12-04T01:38:00Z">
          <w:r w:rsidRPr="007C0B8D" w:rsidDel="00B96295">
            <w:delText>* Arguments:</w:delText>
          </w:r>
        </w:del>
      </w:moveTo>
    </w:p>
    <w:p w14:paraId="5564EEA6" w14:textId="5577EA2D" w:rsidR="00195BF3" w:rsidDel="00980DC7" w:rsidRDefault="00195BF3" w:rsidP="00195BF3">
      <w:pPr>
        <w:pStyle w:val="code"/>
        <w:rPr>
          <w:del w:id="504" w:author="Guohan Lu" w:date="2015-11-16T00:46:00Z"/>
          <w:moveTo w:id="505" w:author="Guohan Lu" w:date="2015-11-16T00:20:00Z"/>
        </w:rPr>
      </w:pPr>
      <w:moveTo w:id="506" w:author="Guohan Lu" w:date="2015-11-16T00:20:00Z">
        <w:del w:id="507" w:author="Guohan Lu" w:date="2015-11-16T00:46:00Z">
          <w:r w:rsidDel="00980DC7">
            <w:delText>* [in] object_type – sai object type</w:delText>
          </w:r>
        </w:del>
      </w:moveTo>
    </w:p>
    <w:p w14:paraId="1C243E88" w14:textId="26E83B87" w:rsidR="00195BF3" w:rsidDel="00B96295" w:rsidRDefault="00195BF3" w:rsidP="00195BF3">
      <w:pPr>
        <w:pStyle w:val="code"/>
        <w:rPr>
          <w:del w:id="508" w:author="Guohan Lu" w:date="2015-12-04T01:38:00Z"/>
          <w:moveTo w:id="509" w:author="Guohan Lu" w:date="2015-11-16T00:20:00Z"/>
        </w:rPr>
      </w:pPr>
      <w:moveTo w:id="510" w:author="Guohan Lu" w:date="2015-11-16T00:20:00Z">
        <w:del w:id="511" w:author="Guohan Lu" w:date="2015-12-04T01:38:00Z">
          <w:r w:rsidDel="00B96295">
            <w:delText>* [in]</w:delText>
          </w:r>
          <w:r w:rsidRPr="00144C06" w:rsidDel="00B96295">
            <w:delText xml:space="preserve"> </w:delText>
          </w:r>
          <w:r w:rsidDel="00B96295">
            <w:delText>object_count – number of objects</w:delText>
          </w:r>
        </w:del>
      </w:moveTo>
    </w:p>
    <w:p w14:paraId="357FB449" w14:textId="5EE8E222" w:rsidR="00195BF3" w:rsidRPr="00735A5F" w:rsidDel="00B96295" w:rsidRDefault="00195BF3" w:rsidP="00195BF3">
      <w:pPr>
        <w:pStyle w:val="code"/>
        <w:rPr>
          <w:del w:id="512" w:author="Guohan Lu" w:date="2015-12-04T01:38:00Z"/>
          <w:moveTo w:id="513" w:author="Guohan Lu" w:date="2015-11-16T00:20:00Z"/>
        </w:rPr>
      </w:pPr>
      <w:moveTo w:id="514" w:author="Guohan Lu" w:date="2015-11-16T00:20:00Z">
        <w:del w:id="515" w:author="Guohan Lu" w:date="2015-12-04T01:38:00Z">
          <w:r w:rsidDel="00B96295">
            <w:delText>* [in] object_id  - List of objects</w:delText>
          </w:r>
        </w:del>
      </w:moveTo>
    </w:p>
    <w:p w14:paraId="7F3415EE" w14:textId="517D026B" w:rsidR="00195BF3" w:rsidDel="00B96295" w:rsidRDefault="00195BF3" w:rsidP="00195BF3">
      <w:pPr>
        <w:pStyle w:val="code"/>
        <w:rPr>
          <w:del w:id="516" w:author="Guohan Lu" w:date="2015-12-04T01:38:00Z"/>
          <w:moveTo w:id="517" w:author="Guohan Lu" w:date="2015-11-16T00:20:00Z"/>
        </w:rPr>
      </w:pPr>
      <w:moveTo w:id="518" w:author="Guohan Lu" w:date="2015-11-16T00:20:00Z">
        <w:del w:id="519" w:author="Guohan Lu" w:date="2015-12-04T01:38:00Z">
          <w:r w:rsidRPr="007C0B8D" w:rsidDel="00B96295">
            <w:delText>*</w:delText>
          </w:r>
          <w:r w:rsidDel="00B96295">
            <w:delText xml:space="preserve"> [in]</w:delText>
          </w:r>
          <w:r w:rsidRPr="00144C06" w:rsidDel="00B96295">
            <w:delText xml:space="preserve"> </w:delText>
          </w:r>
          <w:r w:rsidDel="00B96295">
            <w:delText>attr_count – number of attributes</w:delText>
          </w:r>
        </w:del>
      </w:moveTo>
    </w:p>
    <w:p w14:paraId="0C3A3B42" w14:textId="150B4BD1" w:rsidR="00195BF3" w:rsidDel="00B96295" w:rsidRDefault="00195BF3" w:rsidP="00195BF3">
      <w:pPr>
        <w:pStyle w:val="code"/>
        <w:rPr>
          <w:del w:id="520" w:author="Guohan Lu" w:date="2015-12-04T01:38:00Z"/>
          <w:moveTo w:id="521" w:author="Guohan Lu" w:date="2015-11-16T00:20:00Z"/>
        </w:rPr>
      </w:pPr>
      <w:moveTo w:id="522" w:author="Guohan Lu" w:date="2015-11-16T00:20:00Z">
        <w:del w:id="523" w:author="Guohan Lu" w:date="2015-12-04T01:38:00Z">
          <w:r w:rsidDel="00B96295">
            <w:delText>* [in] attr_id – list of attributes</w:delText>
          </w:r>
        </w:del>
      </w:moveTo>
    </w:p>
    <w:p w14:paraId="310006C1" w14:textId="197EC037" w:rsidR="00195BF3" w:rsidDel="00B96295" w:rsidRDefault="00195BF3" w:rsidP="00195BF3">
      <w:pPr>
        <w:pStyle w:val="code"/>
        <w:rPr>
          <w:del w:id="524" w:author="Guohan Lu" w:date="2015-12-04T01:38:00Z"/>
          <w:moveTo w:id="525" w:author="Guohan Lu" w:date="2015-11-16T00:20:00Z"/>
        </w:rPr>
      </w:pPr>
      <w:moveTo w:id="526" w:author="Guohan Lu" w:date="2015-11-16T00:20:00Z">
        <w:del w:id="527" w:author="Guohan Lu" w:date="2015-12-04T01:38:00Z">
          <w:r w:rsidDel="00B96295">
            <w:delText>* [</w:delText>
          </w:r>
        </w:del>
        <w:del w:id="528" w:author="Guohan Lu" w:date="2015-11-16T00:47:00Z">
          <w:r w:rsidDel="00980DC7">
            <w:delText>in</w:delText>
          </w:r>
        </w:del>
        <w:del w:id="529" w:author="Guohan Lu" w:date="2015-12-04T01:38:00Z">
          <w:r w:rsidDel="00B96295">
            <w:delText>] attr_value – list of values for the attributes</w:delText>
          </w:r>
        </w:del>
      </w:moveTo>
    </w:p>
    <w:p w14:paraId="690FE14B" w14:textId="7C31DA12" w:rsidR="00195BF3" w:rsidRPr="007C0B8D" w:rsidDel="00B96295" w:rsidRDefault="00195BF3" w:rsidP="00195BF3">
      <w:pPr>
        <w:pStyle w:val="code"/>
        <w:rPr>
          <w:del w:id="530" w:author="Guohan Lu" w:date="2015-12-04T01:38:00Z"/>
          <w:moveTo w:id="531" w:author="Guohan Lu" w:date="2015-11-16T00:20:00Z"/>
        </w:rPr>
      </w:pPr>
      <w:moveTo w:id="532" w:author="Guohan Lu" w:date="2015-11-16T00:20:00Z">
        <w:del w:id="533" w:author="Guohan Lu" w:date="2015-12-04T01:38:00Z">
          <w:r w:rsidDel="00B96295">
            <w:delText>* [</w:delText>
          </w:r>
        </w:del>
        <w:del w:id="534" w:author="Guohan Lu" w:date="2015-11-16T00:47:00Z">
          <w:r w:rsidDel="00980DC7">
            <w:delText>in</w:delText>
          </w:r>
        </w:del>
        <w:del w:id="535" w:author="Guohan Lu" w:date="2015-12-04T01:38:00Z">
          <w:r w:rsidDel="00B96295">
            <w:delText>] statuses – status for each object</w:delText>
          </w:r>
        </w:del>
      </w:moveTo>
    </w:p>
    <w:p w14:paraId="2142E984" w14:textId="3B5F1EC5" w:rsidR="00195BF3" w:rsidRPr="007C0B8D" w:rsidDel="00B96295" w:rsidRDefault="00195BF3" w:rsidP="00195BF3">
      <w:pPr>
        <w:pStyle w:val="code"/>
        <w:rPr>
          <w:del w:id="536" w:author="Guohan Lu" w:date="2015-12-04T01:38:00Z"/>
          <w:moveTo w:id="537" w:author="Guohan Lu" w:date="2015-11-16T00:20:00Z"/>
        </w:rPr>
      </w:pPr>
      <w:moveTo w:id="538" w:author="Guohan Lu" w:date="2015-11-16T00:20:00Z">
        <w:del w:id="539" w:author="Guohan Lu" w:date="2015-12-04T01:38:00Z">
          <w:r w:rsidRPr="007C0B8D" w:rsidDel="00B96295">
            <w:delText>* Return Values:</w:delText>
          </w:r>
        </w:del>
      </w:moveTo>
    </w:p>
    <w:p w14:paraId="1F053CAE" w14:textId="7D698D33" w:rsidR="00195BF3" w:rsidRPr="007C0B8D" w:rsidDel="00B96295" w:rsidRDefault="00195BF3" w:rsidP="00195BF3">
      <w:pPr>
        <w:pStyle w:val="code"/>
        <w:rPr>
          <w:del w:id="540" w:author="Guohan Lu" w:date="2015-12-04T01:38:00Z"/>
          <w:moveTo w:id="541" w:author="Guohan Lu" w:date="2015-11-16T00:20:00Z"/>
        </w:rPr>
      </w:pPr>
      <w:moveTo w:id="542" w:author="Guohan Lu" w:date="2015-11-16T00:20:00Z">
        <w:del w:id="543" w:author="Guohan Lu" w:date="2015-12-04T01:38:00Z">
          <w:r w:rsidRPr="007C0B8D" w:rsidDel="00B96295">
            <w:delText>* SAI_STATUS_SUCCESS on success</w:delText>
          </w:r>
        </w:del>
      </w:moveTo>
    </w:p>
    <w:p w14:paraId="26F59CE1" w14:textId="17EB1846" w:rsidR="00195BF3" w:rsidRPr="00466F96" w:rsidDel="00B96295" w:rsidRDefault="00195BF3" w:rsidP="00195BF3">
      <w:pPr>
        <w:pStyle w:val="code"/>
        <w:rPr>
          <w:del w:id="544" w:author="Guohan Lu" w:date="2015-12-04T01:38:00Z"/>
          <w:moveTo w:id="545" w:author="Guohan Lu" w:date="2015-11-16T00:20:00Z"/>
          <w:rPrChange w:id="546" w:author="Natchimuth, Anbalagan" w:date="2015-12-23T08:54:00Z">
            <w:rPr>
              <w:del w:id="547" w:author="Guohan Lu" w:date="2015-12-04T01:38:00Z"/>
              <w:moveTo w:id="548" w:author="Guohan Lu" w:date="2015-11-16T00:20:00Z"/>
              <w:lang w:val="fr-FR"/>
            </w:rPr>
          </w:rPrChange>
        </w:rPr>
      </w:pPr>
      <w:moveTo w:id="549" w:author="Guohan Lu" w:date="2015-11-16T00:20:00Z">
        <w:del w:id="550" w:author="Guohan Lu" w:date="2015-12-04T01:38:00Z">
          <w:r w:rsidRPr="00466F96" w:rsidDel="00B96295">
            <w:rPr>
              <w:rPrChange w:id="551" w:author="Natchimuth, Anbalagan" w:date="2015-12-23T08:54:00Z">
                <w:rPr>
                  <w:lang w:val="fr-FR"/>
                </w:rPr>
              </w:rPrChange>
            </w:rPr>
            <w:delText>* Failure status code on error</w:delText>
          </w:r>
        </w:del>
      </w:moveTo>
    </w:p>
    <w:p w14:paraId="37902A06" w14:textId="27C15326" w:rsidR="00195BF3" w:rsidRPr="00466F96" w:rsidDel="00B96295" w:rsidRDefault="00195BF3" w:rsidP="00195BF3">
      <w:pPr>
        <w:pStyle w:val="code"/>
        <w:rPr>
          <w:del w:id="552" w:author="Guohan Lu" w:date="2015-12-04T01:38:00Z"/>
          <w:moveTo w:id="553" w:author="Guohan Lu" w:date="2015-11-16T00:20:00Z"/>
          <w:rPrChange w:id="554" w:author="Natchimuth, Anbalagan" w:date="2015-12-23T08:54:00Z">
            <w:rPr>
              <w:del w:id="555" w:author="Guohan Lu" w:date="2015-12-04T01:38:00Z"/>
              <w:moveTo w:id="556" w:author="Guohan Lu" w:date="2015-11-16T00:20:00Z"/>
              <w:lang w:val="fr-FR"/>
            </w:rPr>
          </w:rPrChange>
        </w:rPr>
      </w:pPr>
      <w:moveTo w:id="557" w:author="Guohan Lu" w:date="2015-11-16T00:20:00Z">
        <w:del w:id="558" w:author="Guohan Lu" w:date="2015-12-04T01:38:00Z">
          <w:r w:rsidRPr="00466F96" w:rsidDel="00B96295">
            <w:rPr>
              <w:rPrChange w:id="559" w:author="Natchimuth, Anbalagan" w:date="2015-12-23T08:54:00Z">
                <w:rPr>
                  <w:lang w:val="fr-FR"/>
                </w:rPr>
              </w:rPrChange>
            </w:rPr>
            <w:delText>*/</w:delText>
          </w:r>
        </w:del>
      </w:moveTo>
    </w:p>
    <w:p w14:paraId="30A8EA31" w14:textId="3E9F9CD7" w:rsidR="00195BF3" w:rsidRPr="00466F96" w:rsidDel="00B96295" w:rsidRDefault="00195BF3" w:rsidP="00195BF3">
      <w:pPr>
        <w:pStyle w:val="code"/>
        <w:rPr>
          <w:del w:id="560" w:author="Guohan Lu" w:date="2015-12-04T01:38:00Z"/>
          <w:moveTo w:id="561" w:author="Guohan Lu" w:date="2015-11-16T00:20:00Z"/>
          <w:rPrChange w:id="562" w:author="Natchimuth, Anbalagan" w:date="2015-12-23T08:54:00Z">
            <w:rPr>
              <w:del w:id="563" w:author="Guohan Lu" w:date="2015-12-04T01:38:00Z"/>
              <w:moveTo w:id="564" w:author="Guohan Lu" w:date="2015-11-16T00:20:00Z"/>
              <w:lang w:val="fr-FR"/>
            </w:rPr>
          </w:rPrChange>
        </w:rPr>
      </w:pPr>
    </w:p>
    <w:p w14:paraId="5B2D349D" w14:textId="102C433F" w:rsidR="00195BF3" w:rsidRPr="00466F96" w:rsidDel="00B96295" w:rsidRDefault="00195BF3" w:rsidP="00195BF3">
      <w:pPr>
        <w:pStyle w:val="code"/>
        <w:rPr>
          <w:del w:id="565" w:author="Guohan Lu" w:date="2015-12-04T01:38:00Z"/>
          <w:moveTo w:id="566" w:author="Guohan Lu" w:date="2015-11-16T00:20:00Z"/>
          <w:rPrChange w:id="567" w:author="Natchimuth, Anbalagan" w:date="2015-12-23T08:54:00Z">
            <w:rPr>
              <w:del w:id="568" w:author="Guohan Lu" w:date="2015-12-04T01:38:00Z"/>
              <w:moveTo w:id="569" w:author="Guohan Lu" w:date="2015-11-16T00:20:00Z"/>
              <w:lang w:val="fr-FR"/>
            </w:rPr>
          </w:rPrChange>
        </w:rPr>
      </w:pPr>
      <w:moveTo w:id="570" w:author="Guohan Lu" w:date="2015-11-16T00:20:00Z">
        <w:del w:id="571" w:author="Guohan Lu" w:date="2015-12-04T01:38:00Z">
          <w:r w:rsidRPr="00466F96" w:rsidDel="00B96295">
            <w:rPr>
              <w:rPrChange w:id="572" w:author="Natchimuth, Anbalagan" w:date="2015-12-23T08:54:00Z">
                <w:rPr>
                  <w:lang w:val="fr-FR"/>
                </w:rPr>
              </w:rPrChange>
            </w:rPr>
            <w:delText>typedef sai_status_t (*sai_bulk_get_attribute_fn)(</w:delText>
          </w:r>
        </w:del>
      </w:moveTo>
    </w:p>
    <w:p w14:paraId="70484A91" w14:textId="1F1D9DFE" w:rsidR="00195BF3" w:rsidRPr="00466F96" w:rsidDel="00980DC7" w:rsidRDefault="00195BF3" w:rsidP="00195BF3">
      <w:pPr>
        <w:pStyle w:val="code"/>
        <w:rPr>
          <w:del w:id="573" w:author="Guohan Lu" w:date="2015-11-16T00:46:00Z"/>
          <w:moveTo w:id="574" w:author="Guohan Lu" w:date="2015-11-16T00:20:00Z"/>
          <w:rPrChange w:id="575" w:author="Natchimuth, Anbalagan" w:date="2015-12-23T08:54:00Z">
            <w:rPr>
              <w:del w:id="576" w:author="Guohan Lu" w:date="2015-11-16T00:46:00Z"/>
              <w:moveTo w:id="577" w:author="Guohan Lu" w:date="2015-11-16T00:20:00Z"/>
              <w:lang w:val="fr-FR"/>
            </w:rPr>
          </w:rPrChange>
        </w:rPr>
      </w:pPr>
      <w:moveTo w:id="578" w:author="Guohan Lu" w:date="2015-11-16T00:20:00Z">
        <w:del w:id="579" w:author="Guohan Lu" w:date="2015-11-16T00:46:00Z">
          <w:r w:rsidRPr="00466F96" w:rsidDel="00980DC7">
            <w:rPr>
              <w:rPrChange w:id="580" w:author="Natchimuth, Anbalagan" w:date="2015-12-23T08:54:00Z">
                <w:rPr>
                  <w:lang w:val="fr-FR"/>
                </w:rPr>
              </w:rPrChange>
            </w:rPr>
            <w:delText xml:space="preserve">    _In_ sai_object_type_t object_type,</w:delText>
          </w:r>
        </w:del>
      </w:moveTo>
    </w:p>
    <w:p w14:paraId="20618D38" w14:textId="17E0BA08" w:rsidR="00195BF3" w:rsidRPr="00466F96" w:rsidDel="00B96295" w:rsidRDefault="00195BF3" w:rsidP="00195BF3">
      <w:pPr>
        <w:pStyle w:val="code"/>
        <w:rPr>
          <w:del w:id="581" w:author="Guohan Lu" w:date="2015-12-04T01:38:00Z"/>
          <w:moveTo w:id="582" w:author="Guohan Lu" w:date="2015-11-16T00:20:00Z"/>
          <w:rPrChange w:id="583" w:author="Natchimuth, Anbalagan" w:date="2015-12-23T08:54:00Z">
            <w:rPr>
              <w:del w:id="584" w:author="Guohan Lu" w:date="2015-12-04T01:38:00Z"/>
              <w:moveTo w:id="585" w:author="Guohan Lu" w:date="2015-11-16T00:20:00Z"/>
              <w:lang w:val="fr-FR"/>
            </w:rPr>
          </w:rPrChange>
        </w:rPr>
      </w:pPr>
      <w:moveTo w:id="586" w:author="Guohan Lu" w:date="2015-11-16T00:20:00Z">
        <w:del w:id="587" w:author="Guohan Lu" w:date="2015-12-04T01:38:00Z">
          <w:r w:rsidRPr="00466F96" w:rsidDel="00B96295">
            <w:rPr>
              <w:rPrChange w:id="588" w:author="Natchimuth, Anbalagan" w:date="2015-12-23T08:54:00Z">
                <w:rPr>
                  <w:lang w:val="fr-FR"/>
                </w:rPr>
              </w:rPrChange>
            </w:rPr>
            <w:delText xml:space="preserve">    _In_ uint32_t object_count,</w:delText>
          </w:r>
        </w:del>
      </w:moveTo>
    </w:p>
    <w:p w14:paraId="59737096" w14:textId="31D92F52" w:rsidR="00195BF3" w:rsidRPr="00EE2397" w:rsidDel="00B96295" w:rsidRDefault="00195BF3" w:rsidP="00195BF3">
      <w:pPr>
        <w:pStyle w:val="code"/>
        <w:rPr>
          <w:del w:id="589" w:author="Guohan Lu" w:date="2015-12-04T01:38:00Z"/>
          <w:moveTo w:id="590" w:author="Guohan Lu" w:date="2015-11-16T00:20:00Z"/>
        </w:rPr>
      </w:pPr>
      <w:moveTo w:id="591" w:author="Guohan Lu" w:date="2015-11-16T00:20:00Z">
        <w:del w:id="592" w:author="Guohan Lu" w:date="2015-12-04T01:38:00Z">
          <w:r w:rsidRPr="00466F96" w:rsidDel="00B96295">
            <w:rPr>
              <w:rPrChange w:id="593" w:author="Natchimuth, Anbalagan" w:date="2015-12-23T08:54:00Z">
                <w:rPr>
                  <w:lang w:val="fr-FR"/>
                </w:rPr>
              </w:rPrChange>
            </w:rPr>
            <w:delText xml:space="preserve">    </w:delText>
          </w:r>
          <w:r w:rsidRPr="00EE2397" w:rsidDel="00B96295">
            <w:delText>_In_ sai_object_id_t* object_id,</w:delText>
          </w:r>
        </w:del>
      </w:moveTo>
    </w:p>
    <w:p w14:paraId="3CB32321" w14:textId="06966C9F" w:rsidR="00195BF3" w:rsidDel="00B96295" w:rsidRDefault="00195BF3" w:rsidP="00195BF3">
      <w:pPr>
        <w:pStyle w:val="code"/>
        <w:rPr>
          <w:del w:id="594" w:author="Guohan Lu" w:date="2015-12-04T01:38:00Z"/>
          <w:moveTo w:id="595" w:author="Guohan Lu" w:date="2015-11-16T00:20:00Z"/>
        </w:rPr>
      </w:pPr>
      <w:moveTo w:id="596" w:author="Guohan Lu" w:date="2015-11-16T00:20:00Z">
        <w:del w:id="597" w:author="Guohan Lu" w:date="2015-12-04T01:38:00Z">
          <w:r w:rsidRPr="00EE2397" w:rsidDel="00B96295">
            <w:delText xml:space="preserve">    </w:delText>
          </w:r>
        </w:del>
        <w:del w:id="598" w:author="Guohan Lu" w:date="2015-11-16T00:46:00Z">
          <w:r w:rsidDel="00980DC7">
            <w:delText xml:space="preserve"> </w:delText>
          </w:r>
        </w:del>
        <w:del w:id="599" w:author="Guohan Lu" w:date="2015-12-04T01:38:00Z">
          <w:r w:rsidDel="00B96295">
            <w:delText>_In_ uint32_t attr_count,</w:delText>
          </w:r>
        </w:del>
      </w:moveTo>
    </w:p>
    <w:p w14:paraId="3F576D66" w14:textId="2F1C8547" w:rsidR="00195BF3" w:rsidDel="00B96295" w:rsidRDefault="00195BF3" w:rsidP="00195BF3">
      <w:pPr>
        <w:pStyle w:val="code"/>
        <w:rPr>
          <w:del w:id="600" w:author="Guohan Lu" w:date="2015-12-04T01:38:00Z"/>
          <w:moveTo w:id="601" w:author="Guohan Lu" w:date="2015-11-16T00:20:00Z"/>
        </w:rPr>
      </w:pPr>
      <w:moveTo w:id="602" w:author="Guohan Lu" w:date="2015-11-16T00:20:00Z">
        <w:del w:id="603" w:author="Guohan Lu" w:date="2015-12-04T01:38:00Z">
          <w:r w:rsidDel="00B96295">
            <w:delText xml:space="preserve">    _In_ sai_attr_id_t *attr_id,</w:delText>
          </w:r>
        </w:del>
      </w:moveTo>
    </w:p>
    <w:p w14:paraId="180CB5AD" w14:textId="3EE7FB08" w:rsidR="00195BF3" w:rsidDel="00B96295" w:rsidRDefault="00195BF3" w:rsidP="00195BF3">
      <w:pPr>
        <w:pStyle w:val="code"/>
        <w:rPr>
          <w:del w:id="604" w:author="Guohan Lu" w:date="2015-12-04T01:38:00Z"/>
          <w:moveTo w:id="605" w:author="Guohan Lu" w:date="2015-11-16T00:20:00Z"/>
        </w:rPr>
      </w:pPr>
      <w:moveTo w:id="606" w:author="Guohan Lu" w:date="2015-11-16T00:20:00Z">
        <w:del w:id="607" w:author="Guohan Lu" w:date="2015-12-04T01:38:00Z">
          <w:r w:rsidDel="00B96295">
            <w:delText xml:space="preserve">    _</w:delText>
          </w:r>
        </w:del>
        <w:del w:id="608" w:author="Guohan Lu" w:date="2015-11-16T00:47:00Z">
          <w:r w:rsidDel="00980DC7">
            <w:delText>Ino</w:delText>
          </w:r>
        </w:del>
        <w:del w:id="609" w:author="Guohan Lu" w:date="2015-12-04T01:38:00Z">
          <w:r w:rsidDel="00B96295">
            <w:delText>ut_ sai_attribute_value_t **attr_value,</w:delText>
          </w:r>
        </w:del>
      </w:moveTo>
    </w:p>
    <w:p w14:paraId="4F91F2AC" w14:textId="189C6960" w:rsidR="00195BF3" w:rsidDel="00B96295" w:rsidRDefault="00195BF3" w:rsidP="00195BF3">
      <w:pPr>
        <w:pStyle w:val="code"/>
        <w:rPr>
          <w:del w:id="610" w:author="Guohan Lu" w:date="2015-12-04T01:38:00Z"/>
        </w:rPr>
      </w:pPr>
      <w:moveTo w:id="611" w:author="Guohan Lu" w:date="2015-11-16T00:20:00Z">
        <w:del w:id="612" w:author="Guohan Lu" w:date="2015-12-04T01:38:00Z">
          <w:r w:rsidRPr="008003D0" w:rsidDel="00B96295">
            <w:delText xml:space="preserve">    </w:delText>
          </w:r>
          <w:r w:rsidRPr="00466F96" w:rsidDel="00B96295">
            <w:rPr>
              <w:rPrChange w:id="613" w:author="Natchimuth, Anbalagan" w:date="2015-12-23T08:54:00Z">
                <w:rPr>
                  <w:lang w:val="fr-FR"/>
                </w:rPr>
              </w:rPrChange>
            </w:rPr>
            <w:delText>_</w:delText>
          </w:r>
        </w:del>
        <w:del w:id="614" w:author="Guohan Lu" w:date="2015-11-16T00:47:00Z">
          <w:r w:rsidRPr="00466F96" w:rsidDel="00980DC7">
            <w:rPr>
              <w:rPrChange w:id="615" w:author="Natchimuth, Anbalagan" w:date="2015-12-23T08:54:00Z">
                <w:rPr>
                  <w:lang w:val="fr-FR"/>
                </w:rPr>
              </w:rPrChange>
            </w:rPr>
            <w:delText>Ino</w:delText>
          </w:r>
        </w:del>
        <w:del w:id="616" w:author="Guohan Lu" w:date="2015-12-04T01:38:00Z">
          <w:r w:rsidRPr="00466F96" w:rsidDel="00B96295">
            <w:rPr>
              <w:rPrChange w:id="617" w:author="Natchimuth, Anbalagan" w:date="2015-12-23T08:54:00Z">
                <w:rPr>
                  <w:lang w:val="fr-FR"/>
                </w:rPr>
              </w:rPrChange>
            </w:rPr>
            <w:delText>ut sai_status_t *statuses);</w:delText>
          </w:r>
        </w:del>
      </w:moveTo>
      <w:moveToRangeEnd w:id="319"/>
    </w:p>
    <w:p w14:paraId="61E4F2B9" w14:textId="77777777" w:rsidR="00435775" w:rsidRPr="00C77BA6" w:rsidRDefault="00435775" w:rsidP="00435775">
      <w:pPr>
        <w:pStyle w:val="code"/>
      </w:pPr>
    </w:p>
    <w:p w14:paraId="15FD1D84" w14:textId="6EE74AAC" w:rsidR="001E2BEB" w:rsidRDefault="001E2BEB" w:rsidP="001E2BEB">
      <w:pPr>
        <w:pStyle w:val="Heading2"/>
        <w:rPr>
          <w:lang w:val="fr-FR"/>
        </w:rPr>
      </w:pPr>
      <w:bookmarkStart w:id="618" w:name="_Toc438624633"/>
      <w:r>
        <w:rPr>
          <w:lang w:val="fr-FR"/>
        </w:rPr>
        <w:t>Changes to saistatus.h</w:t>
      </w:r>
      <w:bookmarkEnd w:id="618"/>
    </w:p>
    <w:p w14:paraId="00DD22BB" w14:textId="03C83706" w:rsidR="00E77D35" w:rsidRPr="00466F96" w:rsidRDefault="00E77D35" w:rsidP="002178A4">
      <w:pPr>
        <w:pStyle w:val="code"/>
        <w:rPr>
          <w:rPrChange w:id="619" w:author="Natchimuth, Anbalagan" w:date="2015-12-23T08:54:00Z">
            <w:rPr>
              <w:lang w:val="sv-SE"/>
            </w:rPr>
          </w:rPrChange>
        </w:rPr>
      </w:pPr>
      <w:r w:rsidRPr="00E77D35">
        <w:t>/* The NV storage used is either invalid or corr</w:t>
      </w:r>
      <w:r>
        <w:t>upt.</w:t>
      </w:r>
      <w:ins w:id="620" w:author="Guohan Lu" w:date="2015-11-16T01:11:00Z">
        <w:r w:rsidR="00814263">
          <w:t xml:space="preserve"> </w:t>
        </w:r>
      </w:ins>
      <w:ins w:id="621" w:author="Guohan Lu" w:date="2015-12-04T01:39:00Z">
        <w:r w:rsidR="00B96295">
          <w:t xml:space="preserve">(rv for initialize_switch()) </w:t>
        </w:r>
      </w:ins>
      <w:del w:id="622" w:author="Guohan Lu" w:date="2015-11-16T01:11:00Z">
        <w:r w:rsidDel="00814263">
          <w:delText xml:space="preserve"> </w:delText>
        </w:r>
      </w:del>
      <w:r w:rsidRPr="00466F96">
        <w:rPr>
          <w:rPrChange w:id="623" w:author="Natchimuth, Anbalagan" w:date="2015-12-23T08:54:00Z">
            <w:rPr>
              <w:lang w:val="sv-SE"/>
            </w:rPr>
          </w:rPrChange>
        </w:rPr>
        <w:t>*/</w:t>
      </w:r>
    </w:p>
    <w:p w14:paraId="13DF1988" w14:textId="754C51BC" w:rsidR="004A0352" w:rsidRPr="00466F96" w:rsidRDefault="001E2BEB" w:rsidP="002178A4">
      <w:pPr>
        <w:pStyle w:val="code"/>
        <w:rPr>
          <w:rPrChange w:id="624" w:author="Natchimuth, Anbalagan" w:date="2015-12-23T08:54:00Z">
            <w:rPr>
              <w:lang w:val="sv-SE"/>
            </w:rPr>
          </w:rPrChange>
        </w:rPr>
      </w:pPr>
      <w:r w:rsidRPr="00466F96">
        <w:rPr>
          <w:rPrChange w:id="625" w:author="Natchimuth, Anbalagan" w:date="2015-12-23T08:54:00Z">
            <w:rPr>
              <w:lang w:val="sv-SE"/>
            </w:rPr>
          </w:rPrChange>
        </w:rPr>
        <w:t>SAI_STATUS_INVALID_NV_STORAGE                 SAI_STATUS_CODE(0x00000014L)</w:t>
      </w:r>
    </w:p>
    <w:p w14:paraId="0BE8857F" w14:textId="60E0D28C" w:rsidR="001E2BEB" w:rsidRPr="00466F96" w:rsidRDefault="001E2BEB" w:rsidP="002178A4">
      <w:pPr>
        <w:pStyle w:val="code"/>
        <w:rPr>
          <w:ins w:id="626" w:author="Guohan Lu" w:date="2015-12-04T01:39:00Z"/>
          <w:rPrChange w:id="627" w:author="Natchimuth, Anbalagan" w:date="2015-12-23T08:54:00Z">
            <w:rPr>
              <w:ins w:id="628" w:author="Guohan Lu" w:date="2015-12-04T01:39:00Z"/>
              <w:lang w:val="sv-SE"/>
            </w:rPr>
          </w:rPrChange>
        </w:rPr>
      </w:pPr>
    </w:p>
    <w:p w14:paraId="2DEE9F65" w14:textId="735A7812" w:rsidR="00B96295" w:rsidRDefault="00B96295" w:rsidP="00B96295">
      <w:pPr>
        <w:pStyle w:val="code"/>
        <w:rPr>
          <w:moveTo w:id="629" w:author="Guohan Lu" w:date="2015-12-04T01:39:00Z"/>
        </w:rPr>
      </w:pPr>
      <w:moveToRangeStart w:id="630" w:author="Guohan Lu" w:date="2015-12-04T01:39:00Z" w:name="move436956506"/>
      <w:moveTo w:id="631" w:author="Guohan Lu" w:date="2015-12-04T01:39:00Z">
        <w:r>
          <w:t xml:space="preserve">/* Version mismatch in case of Inservice upgrade </w:t>
        </w:r>
      </w:moveTo>
      <w:ins w:id="632" w:author="Guohan Lu" w:date="2015-12-04T01:39:00Z">
        <w:r>
          <w:t xml:space="preserve">(rv for initialize_switch()) </w:t>
        </w:r>
      </w:ins>
      <w:moveTo w:id="633" w:author="Guohan Lu" w:date="2015-12-04T01:39:00Z">
        <w:r>
          <w:t>*/</w:t>
        </w:r>
      </w:moveTo>
    </w:p>
    <w:p w14:paraId="3665BA83" w14:textId="77777777" w:rsidR="00B96295" w:rsidRDefault="00B96295" w:rsidP="00B96295">
      <w:pPr>
        <w:pStyle w:val="code"/>
        <w:rPr>
          <w:moveTo w:id="634" w:author="Guohan Lu" w:date="2015-12-04T01:39:00Z"/>
        </w:rPr>
      </w:pPr>
      <w:moveTo w:id="635" w:author="Guohan Lu" w:date="2015-12-04T01:39:00Z">
        <w:r>
          <w:t>SAI_STATUS_SW_UPGRADE_VERSION_MISMATCH        SAI_STATUS_CODE(</w:t>
        </w:r>
        <w:r w:rsidRPr="00E77D35">
          <w:t>0x0000001</w:t>
        </w:r>
        <w:r>
          <w:t>6L)</w:t>
        </w:r>
      </w:moveTo>
    </w:p>
    <w:moveToRangeEnd w:id="630"/>
    <w:p w14:paraId="2BFA29F0" w14:textId="77777777" w:rsidR="00B96295" w:rsidRPr="00B96295" w:rsidRDefault="00B96295" w:rsidP="002178A4">
      <w:pPr>
        <w:pStyle w:val="code"/>
        <w:rPr>
          <w:rPrChange w:id="636" w:author="Guohan Lu" w:date="2015-12-04T01:39:00Z">
            <w:rPr>
              <w:lang w:val="sv-SE"/>
            </w:rPr>
          </w:rPrChange>
        </w:rPr>
      </w:pPr>
    </w:p>
    <w:p w14:paraId="725617B3" w14:textId="4D612B7B" w:rsidR="001E2BEB" w:rsidRPr="00E77D35" w:rsidRDefault="00E77D35" w:rsidP="002178A4">
      <w:pPr>
        <w:pStyle w:val="code"/>
      </w:pPr>
      <w:r>
        <w:lastRenderedPageBreak/>
        <w:t xml:space="preserve">/* The NV storage is full. </w:t>
      </w:r>
      <w:ins w:id="637" w:author="Guohan Lu" w:date="2015-12-04T01:40:00Z">
        <w:r w:rsidR="00B96295">
          <w:t xml:space="preserve">(rv </w:t>
        </w:r>
      </w:ins>
      <w:ins w:id="638" w:author="Guohan Lu" w:date="2015-12-04T01:39:00Z">
        <w:r w:rsidR="00B96295">
          <w:t xml:space="preserve">for </w:t>
        </w:r>
      </w:ins>
      <w:ins w:id="639" w:author="Guohan Lu" w:date="2015-11-16T01:11:00Z">
        <w:r w:rsidR="00814263">
          <w:t>shutdown_switch()</w:t>
        </w:r>
      </w:ins>
      <w:ins w:id="640" w:author="Guohan Lu" w:date="2015-12-04T01:40:00Z">
        <w:r w:rsidR="00B96295">
          <w:t>)</w:t>
        </w:r>
      </w:ins>
      <w:ins w:id="641" w:author="Guohan Lu" w:date="2015-11-16T01:11:00Z">
        <w:r w:rsidR="00814263">
          <w:t xml:space="preserve"> </w:t>
        </w:r>
      </w:ins>
      <w:r>
        <w:t>*/</w:t>
      </w:r>
    </w:p>
    <w:p w14:paraId="6BD82190" w14:textId="75C52940" w:rsidR="001E2BEB" w:rsidDel="00785D8E" w:rsidRDefault="00E77D35" w:rsidP="002178A4">
      <w:pPr>
        <w:pStyle w:val="code"/>
        <w:rPr>
          <w:del w:id="642" w:author="Guohan Lu" w:date="2015-12-04T01:40:00Z"/>
        </w:rPr>
      </w:pPr>
      <w:r>
        <w:t>SAI_STATUS_NV_STORAGE_FULL                    SAI_STATUS_CODE(</w:t>
      </w:r>
      <w:r w:rsidRPr="00E77D35">
        <w:t>0x0000001</w:t>
      </w:r>
      <w:r>
        <w:t>5L)</w:t>
      </w:r>
    </w:p>
    <w:p w14:paraId="5C5C76DB" w14:textId="77777777" w:rsidR="00E77D35" w:rsidRDefault="00E77D35" w:rsidP="002178A4">
      <w:pPr>
        <w:pStyle w:val="code"/>
      </w:pPr>
    </w:p>
    <w:p w14:paraId="167DC0B1" w14:textId="66F572B6" w:rsidR="00E77D35" w:rsidDel="00B96295" w:rsidRDefault="00E77D35" w:rsidP="002178A4">
      <w:pPr>
        <w:pStyle w:val="code"/>
        <w:rPr>
          <w:moveFrom w:id="643" w:author="Guohan Lu" w:date="2015-12-04T01:39:00Z"/>
        </w:rPr>
      </w:pPr>
      <w:moveFromRangeStart w:id="644" w:author="Guohan Lu" w:date="2015-12-04T01:39:00Z" w:name="move436956506"/>
      <w:moveFrom w:id="645" w:author="Guohan Lu" w:date="2015-12-04T01:39:00Z">
        <w:r w:rsidDel="00B96295">
          <w:t>/* Version mismatch in case of Inservice upgrade */</w:t>
        </w:r>
      </w:moveFrom>
    </w:p>
    <w:p w14:paraId="41FD7847" w14:textId="5454801D" w:rsidR="00E77D35" w:rsidDel="00B96295" w:rsidRDefault="00E77D35" w:rsidP="002178A4">
      <w:pPr>
        <w:pStyle w:val="code"/>
        <w:rPr>
          <w:moveFrom w:id="646" w:author="Guohan Lu" w:date="2015-12-04T01:39:00Z"/>
        </w:rPr>
      </w:pPr>
      <w:moveFrom w:id="647" w:author="Guohan Lu" w:date="2015-12-04T01:39:00Z">
        <w:r w:rsidDel="00B96295">
          <w:t>SAI_STATUS_SW_UPGRADE_VERSION_MISMATCH        SAI_STATUS_CODE(</w:t>
        </w:r>
        <w:r w:rsidRPr="00E77D35" w:rsidDel="00B96295">
          <w:t>0x0000001</w:t>
        </w:r>
        <w:r w:rsidDel="00B96295">
          <w:t>6L)</w:t>
        </w:r>
      </w:moveFrom>
    </w:p>
    <w:moveFromRangeEnd w:id="644"/>
    <w:p w14:paraId="4BE894ED" w14:textId="7A1FBFFB" w:rsidR="006147A5" w:rsidDel="003630F5" w:rsidRDefault="006147A5" w:rsidP="002178A4">
      <w:pPr>
        <w:pStyle w:val="code"/>
        <w:rPr>
          <w:del w:id="648" w:author="Guohan Lu" w:date="2015-12-04T01:28:00Z"/>
        </w:rPr>
      </w:pPr>
    </w:p>
    <w:p w14:paraId="34A617F9" w14:textId="53D03AA7" w:rsidR="006147A5" w:rsidDel="003630F5" w:rsidRDefault="006147A5" w:rsidP="006147A5">
      <w:pPr>
        <w:pStyle w:val="Heading2"/>
        <w:rPr>
          <w:del w:id="649" w:author="Guohan Lu" w:date="2015-12-04T01:28:00Z"/>
        </w:rPr>
      </w:pPr>
      <w:del w:id="650" w:author="Guohan Lu" w:date="2015-12-04T01:28:00Z">
        <w:r w:rsidDel="003630F5">
          <w:delText>Changes to saiacl.h</w:delText>
        </w:r>
      </w:del>
    </w:p>
    <w:p w14:paraId="491F15CA" w14:textId="3F9C5543" w:rsidR="006147A5" w:rsidRPr="001053E1" w:rsidDel="00D160C0" w:rsidRDefault="006147A5" w:rsidP="00980DC7">
      <w:pPr>
        <w:pStyle w:val="code"/>
        <w:rPr>
          <w:del w:id="651" w:author="Guohan Lu" w:date="2015-11-16T00:50:00Z"/>
          <w:moveFrom w:id="652" w:author="Guohan Lu" w:date="2015-11-16T00:20:00Z"/>
        </w:rPr>
      </w:pPr>
      <w:moveFromRangeStart w:id="653" w:author="Guohan Lu" w:date="2015-11-16T00:20:00Z" w:name="move435396536"/>
      <w:moveFrom w:id="654" w:author="Guohan Lu" w:date="2015-11-16T00:20:00Z">
        <w:del w:id="655" w:author="Guohan Lu" w:date="2015-11-16T00:50:00Z">
          <w:r w:rsidDel="00D160C0">
            <w:delText>/*</w:delText>
          </w:r>
          <w:bookmarkStart w:id="656" w:name="_Toc435398663"/>
          <w:bookmarkEnd w:id="656"/>
        </w:del>
      </w:moveFrom>
    </w:p>
    <w:p w14:paraId="4893B98E" w14:textId="6B7FCB9F" w:rsidR="006147A5" w:rsidRPr="007C0B8D" w:rsidDel="00D160C0" w:rsidRDefault="006147A5" w:rsidP="006147A5">
      <w:pPr>
        <w:pStyle w:val="code"/>
        <w:rPr>
          <w:del w:id="657" w:author="Guohan Lu" w:date="2015-11-16T00:50:00Z"/>
          <w:moveFrom w:id="658" w:author="Guohan Lu" w:date="2015-11-16T00:20:00Z"/>
        </w:rPr>
      </w:pPr>
      <w:moveFrom w:id="659" w:author="Guohan Lu" w:date="2015-11-16T00:20:00Z">
        <w:del w:id="660" w:author="Guohan Lu" w:date="2015-11-16T00:50:00Z">
          <w:r w:rsidRPr="007C0B8D" w:rsidDel="00D160C0">
            <w:delText>* Routine Description:</w:delText>
          </w:r>
          <w:bookmarkStart w:id="661" w:name="_Toc435398664"/>
          <w:bookmarkEnd w:id="661"/>
        </w:del>
      </w:moveFrom>
    </w:p>
    <w:p w14:paraId="664247E3" w14:textId="0A44F6F1" w:rsidR="006147A5" w:rsidRPr="007C0B8D" w:rsidDel="00D160C0" w:rsidRDefault="006147A5" w:rsidP="006147A5">
      <w:pPr>
        <w:pStyle w:val="code"/>
        <w:rPr>
          <w:del w:id="662" w:author="Guohan Lu" w:date="2015-11-16T00:50:00Z"/>
          <w:moveFrom w:id="663" w:author="Guohan Lu" w:date="2015-11-16T00:20:00Z"/>
        </w:rPr>
      </w:pPr>
      <w:moveFrom w:id="664" w:author="Guohan Lu" w:date="2015-11-16T00:20:00Z">
        <w:del w:id="665" w:author="Guohan Lu" w:date="2015-11-16T00:50:00Z">
          <w:r w:rsidRPr="007C0B8D" w:rsidDel="00D160C0">
            <w:delText xml:space="preserve">* </w:delText>
          </w:r>
          <w:r w:rsidDel="00D160C0">
            <w:delText xml:space="preserve"> @brief Get the number of objects present in SAI</w:delText>
          </w:r>
          <w:bookmarkStart w:id="666" w:name="_Toc435398665"/>
          <w:bookmarkEnd w:id="666"/>
        </w:del>
      </w:moveFrom>
    </w:p>
    <w:p w14:paraId="17CCBE5D" w14:textId="12C224FD" w:rsidR="006147A5" w:rsidRPr="007C0B8D" w:rsidDel="00D160C0" w:rsidRDefault="006147A5" w:rsidP="006147A5">
      <w:pPr>
        <w:pStyle w:val="code"/>
        <w:rPr>
          <w:del w:id="667" w:author="Guohan Lu" w:date="2015-11-16T00:50:00Z"/>
          <w:moveFrom w:id="668" w:author="Guohan Lu" w:date="2015-11-16T00:20:00Z"/>
        </w:rPr>
      </w:pPr>
      <w:moveFrom w:id="669" w:author="Guohan Lu" w:date="2015-11-16T00:20:00Z">
        <w:del w:id="670" w:author="Guohan Lu" w:date="2015-11-16T00:50:00Z">
          <w:r w:rsidRPr="007C0B8D" w:rsidDel="00D160C0">
            <w:delText>* Arguments:</w:delText>
          </w:r>
          <w:bookmarkStart w:id="671" w:name="_Toc435398666"/>
          <w:bookmarkEnd w:id="671"/>
        </w:del>
      </w:moveFrom>
    </w:p>
    <w:p w14:paraId="24AFA2AB" w14:textId="6D613705" w:rsidR="006147A5" w:rsidRPr="00735A5F" w:rsidDel="00D160C0" w:rsidRDefault="006147A5" w:rsidP="006147A5">
      <w:pPr>
        <w:pStyle w:val="code"/>
        <w:rPr>
          <w:del w:id="672" w:author="Guohan Lu" w:date="2015-11-16T00:50:00Z"/>
          <w:moveFrom w:id="673" w:author="Guohan Lu" w:date="2015-11-16T00:20:00Z"/>
        </w:rPr>
      </w:pPr>
      <w:moveFrom w:id="674" w:author="Guohan Lu" w:date="2015-11-16T00:20:00Z">
        <w:del w:id="675" w:author="Guohan Lu" w:date="2015-11-16T00:50:00Z">
          <w:r w:rsidDel="00D160C0">
            <w:delText>* [in] sai_object_type_t  - SAI object type</w:delText>
          </w:r>
          <w:bookmarkStart w:id="676" w:name="_Toc435398667"/>
          <w:bookmarkEnd w:id="676"/>
        </w:del>
      </w:moveFrom>
    </w:p>
    <w:p w14:paraId="01004C66" w14:textId="2DEB5CC4" w:rsidR="006147A5" w:rsidDel="00D160C0" w:rsidRDefault="006147A5" w:rsidP="006147A5">
      <w:pPr>
        <w:pStyle w:val="code"/>
        <w:rPr>
          <w:del w:id="677" w:author="Guohan Lu" w:date="2015-11-16T00:50:00Z"/>
          <w:moveFrom w:id="678" w:author="Guohan Lu" w:date="2015-11-16T00:20:00Z"/>
        </w:rPr>
      </w:pPr>
      <w:moveFrom w:id="679" w:author="Guohan Lu" w:date="2015-11-16T00:20:00Z">
        <w:del w:id="680" w:author="Guohan Lu" w:date="2015-11-16T00:50:00Z">
          <w:r w:rsidDel="00D160C0">
            <w:delText>* [inout]</w:delText>
          </w:r>
          <w:r w:rsidRPr="00144C06" w:rsidDel="00D160C0">
            <w:delText xml:space="preserve"> </w:delText>
          </w:r>
          <w:r w:rsidDel="00D160C0">
            <w:delText>count – number of objects in SAI</w:delText>
          </w:r>
          <w:bookmarkStart w:id="681" w:name="_Toc435398668"/>
          <w:bookmarkEnd w:id="681"/>
        </w:del>
      </w:moveFrom>
    </w:p>
    <w:p w14:paraId="037F831B" w14:textId="39528F04" w:rsidR="006147A5" w:rsidRPr="007C0B8D" w:rsidDel="00D160C0" w:rsidRDefault="006147A5" w:rsidP="006147A5">
      <w:pPr>
        <w:pStyle w:val="code"/>
        <w:rPr>
          <w:del w:id="682" w:author="Guohan Lu" w:date="2015-11-16T00:50:00Z"/>
          <w:moveFrom w:id="683" w:author="Guohan Lu" w:date="2015-11-16T00:20:00Z"/>
        </w:rPr>
      </w:pPr>
      <w:moveFrom w:id="684" w:author="Guohan Lu" w:date="2015-11-16T00:20:00Z">
        <w:del w:id="685" w:author="Guohan Lu" w:date="2015-11-16T00:50:00Z">
          <w:r w:rsidRPr="007C0B8D" w:rsidDel="00D160C0">
            <w:delText>*</w:delText>
          </w:r>
          <w:bookmarkStart w:id="686" w:name="_Toc435398669"/>
          <w:bookmarkEnd w:id="686"/>
        </w:del>
      </w:moveFrom>
    </w:p>
    <w:p w14:paraId="4DD55011" w14:textId="2F454EB1" w:rsidR="006147A5" w:rsidRPr="007C0B8D" w:rsidDel="00D160C0" w:rsidRDefault="006147A5" w:rsidP="006147A5">
      <w:pPr>
        <w:pStyle w:val="code"/>
        <w:rPr>
          <w:del w:id="687" w:author="Guohan Lu" w:date="2015-11-16T00:50:00Z"/>
          <w:moveFrom w:id="688" w:author="Guohan Lu" w:date="2015-11-16T00:20:00Z"/>
        </w:rPr>
      </w:pPr>
      <w:moveFrom w:id="689" w:author="Guohan Lu" w:date="2015-11-16T00:20:00Z">
        <w:del w:id="690" w:author="Guohan Lu" w:date="2015-11-16T00:50:00Z">
          <w:r w:rsidRPr="007C0B8D" w:rsidDel="00D160C0">
            <w:delText>* Return Values:</w:delText>
          </w:r>
          <w:bookmarkStart w:id="691" w:name="_Toc435398670"/>
          <w:bookmarkEnd w:id="691"/>
        </w:del>
      </w:moveFrom>
    </w:p>
    <w:p w14:paraId="0B6D766D" w14:textId="10E8A5A9" w:rsidR="006147A5" w:rsidRPr="007C0B8D" w:rsidDel="00D160C0" w:rsidRDefault="006147A5" w:rsidP="006147A5">
      <w:pPr>
        <w:pStyle w:val="code"/>
        <w:rPr>
          <w:del w:id="692" w:author="Guohan Lu" w:date="2015-11-16T00:50:00Z"/>
          <w:moveFrom w:id="693" w:author="Guohan Lu" w:date="2015-11-16T00:20:00Z"/>
        </w:rPr>
      </w:pPr>
      <w:moveFrom w:id="694" w:author="Guohan Lu" w:date="2015-11-16T00:20:00Z">
        <w:del w:id="695" w:author="Guohan Lu" w:date="2015-11-16T00:50:00Z">
          <w:r w:rsidRPr="007C0B8D" w:rsidDel="00D160C0">
            <w:delText>* SAI_STATUS_SUCCESS on success</w:delText>
          </w:r>
          <w:bookmarkStart w:id="696" w:name="_Toc435398671"/>
          <w:bookmarkEnd w:id="696"/>
        </w:del>
      </w:moveFrom>
    </w:p>
    <w:p w14:paraId="0164EA73" w14:textId="3F5D2332" w:rsidR="006147A5" w:rsidRPr="00466F96" w:rsidDel="00D160C0" w:rsidRDefault="006147A5" w:rsidP="006147A5">
      <w:pPr>
        <w:pStyle w:val="code"/>
        <w:rPr>
          <w:del w:id="697" w:author="Guohan Lu" w:date="2015-11-16T00:50:00Z"/>
          <w:moveFrom w:id="698" w:author="Guohan Lu" w:date="2015-11-16T00:20:00Z"/>
          <w:rPrChange w:id="699" w:author="Natchimuth, Anbalagan" w:date="2015-12-23T08:54:00Z">
            <w:rPr>
              <w:del w:id="700" w:author="Guohan Lu" w:date="2015-11-16T00:50:00Z"/>
              <w:moveFrom w:id="701" w:author="Guohan Lu" w:date="2015-11-16T00:20:00Z"/>
              <w:lang w:val="fr-FR"/>
            </w:rPr>
          </w:rPrChange>
        </w:rPr>
      </w:pPr>
      <w:moveFrom w:id="702" w:author="Guohan Lu" w:date="2015-11-16T00:20:00Z">
        <w:del w:id="703" w:author="Guohan Lu" w:date="2015-11-16T00:50:00Z">
          <w:r w:rsidRPr="00466F96" w:rsidDel="00D160C0">
            <w:rPr>
              <w:rPrChange w:id="704" w:author="Natchimuth, Anbalagan" w:date="2015-12-23T08:54:00Z">
                <w:rPr>
                  <w:lang w:val="fr-FR"/>
                </w:rPr>
              </w:rPrChange>
            </w:rPr>
            <w:delText>* Failure status code on error</w:delText>
          </w:r>
          <w:bookmarkStart w:id="705" w:name="_Toc435398672"/>
          <w:bookmarkEnd w:id="705"/>
        </w:del>
      </w:moveFrom>
    </w:p>
    <w:p w14:paraId="1782EFC2" w14:textId="731BFDB1" w:rsidR="006147A5" w:rsidRPr="00466F96" w:rsidDel="00D160C0" w:rsidRDefault="006147A5" w:rsidP="006147A5">
      <w:pPr>
        <w:pStyle w:val="code"/>
        <w:rPr>
          <w:del w:id="706" w:author="Guohan Lu" w:date="2015-11-16T00:50:00Z"/>
          <w:moveFrom w:id="707" w:author="Guohan Lu" w:date="2015-11-16T00:20:00Z"/>
          <w:rPrChange w:id="708" w:author="Natchimuth, Anbalagan" w:date="2015-12-23T08:54:00Z">
            <w:rPr>
              <w:del w:id="709" w:author="Guohan Lu" w:date="2015-11-16T00:50:00Z"/>
              <w:moveFrom w:id="710" w:author="Guohan Lu" w:date="2015-11-16T00:20:00Z"/>
              <w:lang w:val="fr-FR"/>
            </w:rPr>
          </w:rPrChange>
        </w:rPr>
      </w:pPr>
      <w:moveFrom w:id="711" w:author="Guohan Lu" w:date="2015-11-16T00:20:00Z">
        <w:del w:id="712" w:author="Guohan Lu" w:date="2015-11-16T00:50:00Z">
          <w:r w:rsidRPr="00466F96" w:rsidDel="00D160C0">
            <w:rPr>
              <w:rPrChange w:id="713" w:author="Natchimuth, Anbalagan" w:date="2015-12-23T08:54:00Z">
                <w:rPr>
                  <w:lang w:val="fr-FR"/>
                </w:rPr>
              </w:rPrChange>
            </w:rPr>
            <w:delText>*/</w:delText>
          </w:r>
          <w:bookmarkStart w:id="714" w:name="_Toc435398673"/>
          <w:bookmarkEnd w:id="714"/>
        </w:del>
      </w:moveFrom>
    </w:p>
    <w:p w14:paraId="15349EE0" w14:textId="2C0E85D2" w:rsidR="006147A5" w:rsidRPr="000A342E" w:rsidDel="00D160C0" w:rsidRDefault="006147A5" w:rsidP="006147A5">
      <w:pPr>
        <w:pStyle w:val="code"/>
        <w:rPr>
          <w:del w:id="715" w:author="Guohan Lu" w:date="2015-11-16T00:50:00Z"/>
          <w:moveFrom w:id="716" w:author="Guohan Lu" w:date="2015-11-16T00:20:00Z"/>
        </w:rPr>
      </w:pPr>
      <w:moveFrom w:id="717" w:author="Guohan Lu" w:date="2015-11-16T00:20:00Z">
        <w:del w:id="718" w:author="Guohan Lu" w:date="2015-11-16T00:50: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719" w:name="_Toc435398674"/>
          <w:bookmarkEnd w:id="719"/>
        </w:del>
      </w:moveFrom>
    </w:p>
    <w:p w14:paraId="1EBFBB99" w14:textId="18E65B0D" w:rsidR="006147A5" w:rsidRPr="00466F96" w:rsidDel="00D160C0" w:rsidRDefault="006147A5" w:rsidP="006147A5">
      <w:pPr>
        <w:pStyle w:val="code"/>
        <w:rPr>
          <w:del w:id="720" w:author="Guohan Lu" w:date="2015-11-16T00:50:00Z"/>
          <w:moveFrom w:id="721" w:author="Guohan Lu" w:date="2015-11-16T00:20:00Z"/>
          <w:rPrChange w:id="722" w:author="Natchimuth, Anbalagan" w:date="2015-12-23T08:54:00Z">
            <w:rPr>
              <w:del w:id="723" w:author="Guohan Lu" w:date="2015-11-16T00:50:00Z"/>
              <w:moveFrom w:id="724" w:author="Guohan Lu" w:date="2015-11-16T00:20:00Z"/>
              <w:lang w:val="fr-FR"/>
            </w:rPr>
          </w:rPrChange>
        </w:rPr>
      </w:pPr>
      <w:moveFrom w:id="725" w:author="Guohan Lu" w:date="2015-11-16T00:20:00Z">
        <w:del w:id="726" w:author="Guohan Lu" w:date="2015-11-16T00:50:00Z">
          <w:r w:rsidRPr="00C27F1A" w:rsidDel="00D160C0">
            <w:delText xml:space="preserve">                          </w:delText>
          </w:r>
          <w:r w:rsidRPr="00466F96" w:rsidDel="00D160C0">
            <w:rPr>
              <w:rPrChange w:id="727" w:author="Natchimuth, Anbalagan" w:date="2015-12-23T08:54:00Z">
                <w:rPr>
                  <w:lang w:val="fr-FR"/>
                </w:rPr>
              </w:rPrChange>
            </w:rPr>
            <w:delText>_In_ sai_object_type_t object_type,</w:delText>
          </w:r>
          <w:bookmarkStart w:id="728" w:name="_Toc435398675"/>
          <w:bookmarkEnd w:id="728"/>
        </w:del>
      </w:moveFrom>
    </w:p>
    <w:p w14:paraId="3C8CB1F7" w14:textId="56693D88" w:rsidR="006147A5" w:rsidRPr="00466F96" w:rsidDel="00D160C0" w:rsidRDefault="006147A5" w:rsidP="006147A5">
      <w:pPr>
        <w:pStyle w:val="code"/>
        <w:rPr>
          <w:del w:id="729" w:author="Guohan Lu" w:date="2015-11-16T00:50:00Z"/>
          <w:moveFrom w:id="730" w:author="Guohan Lu" w:date="2015-11-16T00:20:00Z"/>
          <w:rPrChange w:id="731" w:author="Natchimuth, Anbalagan" w:date="2015-12-23T08:54:00Z">
            <w:rPr>
              <w:del w:id="732" w:author="Guohan Lu" w:date="2015-11-16T00:50:00Z"/>
              <w:moveFrom w:id="733" w:author="Guohan Lu" w:date="2015-11-16T00:20:00Z"/>
              <w:lang w:val="fr-FR"/>
            </w:rPr>
          </w:rPrChange>
        </w:rPr>
      </w:pPr>
      <w:moveFrom w:id="734" w:author="Guohan Lu" w:date="2015-11-16T00:20:00Z">
        <w:del w:id="735" w:author="Guohan Lu" w:date="2015-11-16T00:50:00Z">
          <w:r w:rsidRPr="00466F96" w:rsidDel="00D160C0">
            <w:rPr>
              <w:rPrChange w:id="736" w:author="Natchimuth, Anbalagan" w:date="2015-12-23T08:54:00Z">
                <w:rPr>
                  <w:lang w:val="fr-FR"/>
                </w:rPr>
              </w:rPrChange>
            </w:rPr>
            <w:delText xml:space="preserve">                          _InOut_ uint32_t *count);</w:delText>
          </w:r>
          <w:bookmarkStart w:id="737" w:name="_Toc435398676"/>
          <w:bookmarkEnd w:id="737"/>
        </w:del>
      </w:moveFrom>
    </w:p>
    <w:p w14:paraId="7C941699" w14:textId="1E6A6DD7" w:rsidR="006147A5" w:rsidRPr="00466F96" w:rsidDel="00D160C0" w:rsidRDefault="006147A5" w:rsidP="006147A5">
      <w:pPr>
        <w:pStyle w:val="code"/>
        <w:rPr>
          <w:del w:id="738" w:author="Guohan Lu" w:date="2015-11-16T00:50:00Z"/>
          <w:moveFrom w:id="739" w:author="Guohan Lu" w:date="2015-11-16T00:20:00Z"/>
          <w:rPrChange w:id="740" w:author="Natchimuth, Anbalagan" w:date="2015-12-23T08:54:00Z">
            <w:rPr>
              <w:del w:id="741" w:author="Guohan Lu" w:date="2015-11-16T00:50:00Z"/>
              <w:moveFrom w:id="742" w:author="Guohan Lu" w:date="2015-11-16T00:20:00Z"/>
              <w:lang w:val="fr-FR"/>
            </w:rPr>
          </w:rPrChange>
        </w:rPr>
      </w:pPr>
      <w:bookmarkStart w:id="743" w:name="_Toc435398677"/>
      <w:bookmarkEnd w:id="743"/>
    </w:p>
    <w:p w14:paraId="5B22BEED" w14:textId="74048601" w:rsidR="00D62793" w:rsidRPr="00466F96" w:rsidDel="00D160C0" w:rsidRDefault="00D62793" w:rsidP="00D62793">
      <w:pPr>
        <w:pStyle w:val="code"/>
        <w:rPr>
          <w:del w:id="744" w:author="Guohan Lu" w:date="2015-11-16T00:50:00Z"/>
          <w:moveFrom w:id="745" w:author="Guohan Lu" w:date="2015-11-16T00:20:00Z"/>
          <w:rPrChange w:id="746" w:author="Natchimuth, Anbalagan" w:date="2015-12-23T08:54:00Z">
            <w:rPr>
              <w:del w:id="747" w:author="Guohan Lu" w:date="2015-11-16T00:50:00Z"/>
              <w:moveFrom w:id="748" w:author="Guohan Lu" w:date="2015-11-16T00:20:00Z"/>
              <w:lang w:val="fr-FR"/>
            </w:rPr>
          </w:rPrChange>
        </w:rPr>
      </w:pPr>
      <w:moveFrom w:id="749" w:author="Guohan Lu" w:date="2015-11-16T00:20:00Z">
        <w:del w:id="750" w:author="Guohan Lu" w:date="2015-11-16T00:50:00Z">
          <w:r w:rsidRPr="00466F96" w:rsidDel="00D160C0">
            <w:rPr>
              <w:rPrChange w:id="751" w:author="Natchimuth, Anbalagan" w:date="2015-12-23T08:54:00Z">
                <w:rPr>
                  <w:lang w:val="fr-FR"/>
                </w:rPr>
              </w:rPrChange>
            </w:rPr>
            <w:delText>/*</w:delText>
          </w:r>
          <w:bookmarkStart w:id="752" w:name="_Toc435398678"/>
          <w:bookmarkEnd w:id="752"/>
        </w:del>
      </w:moveFrom>
    </w:p>
    <w:p w14:paraId="5F0366DB" w14:textId="6C95B757" w:rsidR="00D62793" w:rsidRPr="00466F96" w:rsidDel="00D160C0" w:rsidRDefault="00D62793" w:rsidP="00D62793">
      <w:pPr>
        <w:pStyle w:val="code"/>
        <w:rPr>
          <w:del w:id="753" w:author="Guohan Lu" w:date="2015-11-16T00:50:00Z"/>
          <w:moveFrom w:id="754" w:author="Guohan Lu" w:date="2015-11-16T00:20:00Z"/>
          <w:rPrChange w:id="755" w:author="Natchimuth, Anbalagan" w:date="2015-12-23T08:54:00Z">
            <w:rPr>
              <w:del w:id="756" w:author="Guohan Lu" w:date="2015-11-16T00:50:00Z"/>
              <w:moveFrom w:id="757" w:author="Guohan Lu" w:date="2015-11-16T00:20:00Z"/>
              <w:lang w:val="fr-FR"/>
            </w:rPr>
          </w:rPrChange>
        </w:rPr>
      </w:pPr>
      <w:moveFrom w:id="758" w:author="Guohan Lu" w:date="2015-11-16T00:20:00Z">
        <w:del w:id="759" w:author="Guohan Lu" w:date="2015-11-16T00:50:00Z">
          <w:r w:rsidRPr="00466F96" w:rsidDel="00D160C0">
            <w:rPr>
              <w:rPrChange w:id="760" w:author="Natchimuth, Anbalagan" w:date="2015-12-23T08:54:00Z">
                <w:rPr>
                  <w:lang w:val="fr-FR"/>
                </w:rPr>
              </w:rPrChange>
            </w:rPr>
            <w:delText>* Routine Description:</w:delText>
          </w:r>
          <w:bookmarkStart w:id="761" w:name="_Toc435398679"/>
          <w:bookmarkEnd w:id="761"/>
        </w:del>
      </w:moveFrom>
    </w:p>
    <w:p w14:paraId="208DDAD1" w14:textId="4BE9F871" w:rsidR="00D62793" w:rsidRPr="007C0B8D" w:rsidDel="00D160C0" w:rsidRDefault="00D62793" w:rsidP="00D62793">
      <w:pPr>
        <w:pStyle w:val="code"/>
        <w:rPr>
          <w:del w:id="762" w:author="Guohan Lu" w:date="2015-11-16T00:50:00Z"/>
          <w:moveFrom w:id="763" w:author="Guohan Lu" w:date="2015-11-16T00:20:00Z"/>
        </w:rPr>
      </w:pPr>
      <w:moveFrom w:id="764" w:author="Guohan Lu" w:date="2015-11-16T00:20:00Z">
        <w:del w:id="765" w:author="Guohan Lu" w:date="2015-11-16T00:50:00Z">
          <w:r w:rsidRPr="007C0B8D" w:rsidDel="00D160C0">
            <w:delText xml:space="preserve">* </w:delText>
          </w:r>
          <w:r w:rsidDel="00D160C0">
            <w:delText xml:space="preserve"> @brief Get the list of objec</w:delText>
          </w:r>
          <w:r w:rsidR="002D1E66" w:rsidDel="00D160C0">
            <w:delText>t keys</w:delText>
          </w:r>
          <w:r w:rsidDel="00D160C0">
            <w:delText xml:space="preserve"> present in SAI</w:delText>
          </w:r>
          <w:bookmarkStart w:id="766" w:name="_Toc435398680"/>
          <w:bookmarkEnd w:id="766"/>
        </w:del>
      </w:moveFrom>
    </w:p>
    <w:p w14:paraId="7D10560B" w14:textId="69ECEF6C" w:rsidR="00D62793" w:rsidRPr="007C0B8D" w:rsidDel="00D160C0" w:rsidRDefault="00D62793" w:rsidP="00D62793">
      <w:pPr>
        <w:pStyle w:val="code"/>
        <w:rPr>
          <w:del w:id="767" w:author="Guohan Lu" w:date="2015-11-16T00:50:00Z"/>
          <w:moveFrom w:id="768" w:author="Guohan Lu" w:date="2015-11-16T00:20:00Z"/>
        </w:rPr>
      </w:pPr>
      <w:moveFrom w:id="769" w:author="Guohan Lu" w:date="2015-11-16T00:20:00Z">
        <w:del w:id="770" w:author="Guohan Lu" w:date="2015-11-16T00:50:00Z">
          <w:r w:rsidRPr="007C0B8D" w:rsidDel="00D160C0">
            <w:delText>* Arguments:</w:delText>
          </w:r>
          <w:bookmarkStart w:id="771" w:name="_Toc435398681"/>
          <w:bookmarkEnd w:id="771"/>
        </w:del>
      </w:moveFrom>
    </w:p>
    <w:p w14:paraId="76C1E731" w14:textId="3251B2AE" w:rsidR="00D62793" w:rsidRPr="00735A5F" w:rsidDel="00D160C0" w:rsidRDefault="00D62793" w:rsidP="00D62793">
      <w:pPr>
        <w:pStyle w:val="code"/>
        <w:rPr>
          <w:del w:id="772" w:author="Guohan Lu" w:date="2015-11-16T00:50:00Z"/>
          <w:moveFrom w:id="773" w:author="Guohan Lu" w:date="2015-11-16T00:20:00Z"/>
        </w:rPr>
      </w:pPr>
      <w:moveFrom w:id="774" w:author="Guohan Lu" w:date="2015-11-16T00:20:00Z">
        <w:del w:id="775" w:author="Guohan Lu" w:date="2015-11-16T00:50:00Z">
          <w:r w:rsidDel="00D160C0">
            <w:delText>* [in] sai_object_type_t  - SAI object type</w:delText>
          </w:r>
          <w:bookmarkStart w:id="776" w:name="_Toc435398682"/>
          <w:bookmarkEnd w:id="776"/>
        </w:del>
      </w:moveFrom>
    </w:p>
    <w:p w14:paraId="07CF451B" w14:textId="46DBF37B" w:rsidR="00D62793" w:rsidDel="00D160C0" w:rsidRDefault="00ED3C21" w:rsidP="00D62793">
      <w:pPr>
        <w:pStyle w:val="code"/>
        <w:rPr>
          <w:del w:id="777" w:author="Guohan Lu" w:date="2015-11-16T00:50:00Z"/>
          <w:moveFrom w:id="778" w:author="Guohan Lu" w:date="2015-11-16T00:20:00Z"/>
        </w:rPr>
      </w:pPr>
      <w:moveFrom w:id="779" w:author="Guohan Lu" w:date="2015-11-16T00:20:00Z">
        <w:del w:id="780" w:author="Guohan Lu" w:date="2015-11-16T00:50:00Z">
          <w:r w:rsidDel="00D160C0">
            <w:delText>* [in</w:delText>
          </w:r>
          <w:r w:rsidR="00D62793" w:rsidDel="00D160C0">
            <w:delText>]</w:delText>
          </w:r>
          <w:r w:rsidR="00D62793" w:rsidRPr="00144C06" w:rsidDel="00D160C0">
            <w:delText xml:space="preserve"> </w:delText>
          </w:r>
          <w:r w:rsidR="00D62793" w:rsidDel="00D160C0">
            <w:delText>count – number of objects in SAI</w:delText>
          </w:r>
          <w:bookmarkStart w:id="781" w:name="_Toc435398683"/>
          <w:bookmarkEnd w:id="781"/>
        </w:del>
      </w:moveFrom>
    </w:p>
    <w:p w14:paraId="359ACB7D" w14:textId="22BD7A6B" w:rsidR="00D62793" w:rsidDel="00D160C0" w:rsidRDefault="00D62793" w:rsidP="00D62793">
      <w:pPr>
        <w:pStyle w:val="code"/>
        <w:rPr>
          <w:del w:id="782" w:author="Guohan Lu" w:date="2015-11-16T00:50:00Z"/>
          <w:moveFrom w:id="783" w:author="Guohan Lu" w:date="2015-11-16T00:20:00Z"/>
        </w:rPr>
      </w:pPr>
      <w:moveFrom w:id="784" w:author="Guohan Lu" w:date="2015-11-16T00:20:00Z">
        <w:del w:id="785" w:author="Guohan Lu" w:date="2015-11-16T00:50:00Z">
          <w:r w:rsidRPr="007C0B8D" w:rsidDel="00D160C0">
            <w:delText>*</w:delText>
          </w:r>
          <w:r w:rsidR="00ED3C21" w:rsidDel="00D160C0">
            <w:delText xml:space="preserve"> [in] object_list – List of SAI objects or keys</w:delText>
          </w:r>
          <w:bookmarkStart w:id="786" w:name="_Toc435398684"/>
          <w:bookmarkEnd w:id="786"/>
        </w:del>
      </w:moveFrom>
    </w:p>
    <w:p w14:paraId="50AD72E4" w14:textId="5A0E0DF9" w:rsidR="00ED3C21" w:rsidRPr="007C0B8D" w:rsidDel="00D160C0" w:rsidRDefault="00ED3C21" w:rsidP="00D62793">
      <w:pPr>
        <w:pStyle w:val="code"/>
        <w:rPr>
          <w:del w:id="787" w:author="Guohan Lu" w:date="2015-11-16T00:50:00Z"/>
          <w:moveFrom w:id="788" w:author="Guohan Lu" w:date="2015-11-16T00:20:00Z"/>
        </w:rPr>
      </w:pPr>
      <w:bookmarkStart w:id="789" w:name="_Toc435398685"/>
      <w:bookmarkEnd w:id="789"/>
    </w:p>
    <w:p w14:paraId="0E7D5A79" w14:textId="683ADEA6" w:rsidR="00D62793" w:rsidRPr="007C0B8D" w:rsidDel="00D160C0" w:rsidRDefault="00D62793" w:rsidP="00D62793">
      <w:pPr>
        <w:pStyle w:val="code"/>
        <w:rPr>
          <w:del w:id="790" w:author="Guohan Lu" w:date="2015-11-16T00:50:00Z"/>
          <w:moveFrom w:id="791" w:author="Guohan Lu" w:date="2015-11-16T00:20:00Z"/>
        </w:rPr>
      </w:pPr>
      <w:moveFrom w:id="792" w:author="Guohan Lu" w:date="2015-11-16T00:20:00Z">
        <w:del w:id="793" w:author="Guohan Lu" w:date="2015-11-16T00:50:00Z">
          <w:r w:rsidRPr="007C0B8D" w:rsidDel="00D160C0">
            <w:delText>* Return Values:</w:delText>
          </w:r>
          <w:bookmarkStart w:id="794" w:name="_Toc435398686"/>
          <w:bookmarkEnd w:id="794"/>
        </w:del>
      </w:moveFrom>
    </w:p>
    <w:p w14:paraId="7A04822F" w14:textId="357C744D" w:rsidR="00D62793" w:rsidRPr="007C0B8D" w:rsidDel="00D160C0" w:rsidRDefault="00D62793" w:rsidP="00D62793">
      <w:pPr>
        <w:pStyle w:val="code"/>
        <w:rPr>
          <w:del w:id="795" w:author="Guohan Lu" w:date="2015-11-16T00:50:00Z"/>
          <w:moveFrom w:id="796" w:author="Guohan Lu" w:date="2015-11-16T00:20:00Z"/>
        </w:rPr>
      </w:pPr>
      <w:moveFrom w:id="797" w:author="Guohan Lu" w:date="2015-11-16T00:20:00Z">
        <w:del w:id="798" w:author="Guohan Lu" w:date="2015-11-16T00:50:00Z">
          <w:r w:rsidRPr="007C0B8D" w:rsidDel="00D160C0">
            <w:delText>* SAI_STATUS_SUCCESS on success</w:delText>
          </w:r>
          <w:bookmarkStart w:id="799" w:name="_Toc435398687"/>
          <w:bookmarkEnd w:id="799"/>
        </w:del>
      </w:moveFrom>
    </w:p>
    <w:p w14:paraId="1A03480D" w14:textId="02867A54" w:rsidR="00D62793" w:rsidRPr="00466F96" w:rsidDel="00D160C0" w:rsidRDefault="00D62793" w:rsidP="00D62793">
      <w:pPr>
        <w:pStyle w:val="code"/>
        <w:rPr>
          <w:del w:id="800" w:author="Guohan Lu" w:date="2015-11-16T00:50:00Z"/>
          <w:moveFrom w:id="801" w:author="Guohan Lu" w:date="2015-11-16T00:20:00Z"/>
          <w:rPrChange w:id="802" w:author="Natchimuth, Anbalagan" w:date="2015-12-23T08:54:00Z">
            <w:rPr>
              <w:del w:id="803" w:author="Guohan Lu" w:date="2015-11-16T00:50:00Z"/>
              <w:moveFrom w:id="804" w:author="Guohan Lu" w:date="2015-11-16T00:20:00Z"/>
              <w:lang w:val="fr-FR"/>
            </w:rPr>
          </w:rPrChange>
        </w:rPr>
      </w:pPr>
      <w:moveFrom w:id="805" w:author="Guohan Lu" w:date="2015-11-16T00:20:00Z">
        <w:del w:id="806" w:author="Guohan Lu" w:date="2015-11-16T00:50:00Z">
          <w:r w:rsidRPr="00466F96" w:rsidDel="00D160C0">
            <w:rPr>
              <w:rPrChange w:id="807" w:author="Natchimuth, Anbalagan" w:date="2015-12-23T08:54:00Z">
                <w:rPr>
                  <w:lang w:val="fr-FR"/>
                </w:rPr>
              </w:rPrChange>
            </w:rPr>
            <w:delText>* Failure status code on error</w:delText>
          </w:r>
          <w:bookmarkStart w:id="808" w:name="_Toc435398688"/>
          <w:bookmarkEnd w:id="808"/>
        </w:del>
      </w:moveFrom>
    </w:p>
    <w:p w14:paraId="0AEFE1AF" w14:textId="7C0F9F82" w:rsidR="00D62793" w:rsidRPr="00466F96" w:rsidDel="00D160C0" w:rsidRDefault="00D62793" w:rsidP="00D62793">
      <w:pPr>
        <w:pStyle w:val="code"/>
        <w:rPr>
          <w:del w:id="809" w:author="Guohan Lu" w:date="2015-11-16T00:50:00Z"/>
          <w:moveFrom w:id="810" w:author="Guohan Lu" w:date="2015-11-16T00:20:00Z"/>
          <w:rPrChange w:id="811" w:author="Natchimuth, Anbalagan" w:date="2015-12-23T08:54:00Z">
            <w:rPr>
              <w:del w:id="812" w:author="Guohan Lu" w:date="2015-11-16T00:50:00Z"/>
              <w:moveFrom w:id="813" w:author="Guohan Lu" w:date="2015-11-16T00:20:00Z"/>
              <w:lang w:val="fr-FR"/>
            </w:rPr>
          </w:rPrChange>
        </w:rPr>
      </w:pPr>
      <w:moveFrom w:id="814" w:author="Guohan Lu" w:date="2015-11-16T00:20:00Z">
        <w:del w:id="815" w:author="Guohan Lu" w:date="2015-11-16T00:50:00Z">
          <w:r w:rsidRPr="00466F96" w:rsidDel="00D160C0">
            <w:rPr>
              <w:rPrChange w:id="816" w:author="Natchimuth, Anbalagan" w:date="2015-12-23T08:54:00Z">
                <w:rPr>
                  <w:lang w:val="fr-FR"/>
                </w:rPr>
              </w:rPrChange>
            </w:rPr>
            <w:delText>*/</w:delText>
          </w:r>
          <w:bookmarkStart w:id="817" w:name="_Toc435398689"/>
          <w:bookmarkEnd w:id="817"/>
        </w:del>
      </w:moveFrom>
    </w:p>
    <w:p w14:paraId="2FB1AA93" w14:textId="7A0B81DE" w:rsidR="00D62793" w:rsidRPr="000A342E" w:rsidDel="00D160C0" w:rsidRDefault="00D62793" w:rsidP="00D62793">
      <w:pPr>
        <w:pStyle w:val="code"/>
        <w:rPr>
          <w:del w:id="818" w:author="Guohan Lu" w:date="2015-11-16T00:50:00Z"/>
          <w:moveFrom w:id="819" w:author="Guohan Lu" w:date="2015-11-16T00:20:00Z"/>
        </w:rPr>
      </w:pPr>
      <w:moveFrom w:id="820" w:author="Guohan Lu" w:date="2015-11-16T00:20:00Z">
        <w:del w:id="821" w:author="Guohan Lu" w:date="2015-11-16T00:50:00Z">
          <w:r w:rsidRPr="000A342E" w:rsidDel="00D160C0">
            <w:delText>typ</w:delText>
          </w:r>
          <w:r w:rsidDel="00D160C0">
            <w:delText>edef sai_status_t (*sai_</w:delText>
          </w:r>
          <w:r w:rsidR="007D7B30" w:rsidDel="00D160C0">
            <w:delText>get_object_key</w:delText>
          </w:r>
          <w:r w:rsidDel="00D160C0">
            <w:delText>_fn</w:delText>
          </w:r>
          <w:r w:rsidRPr="000A342E" w:rsidDel="00D160C0">
            <w:delText>)(</w:delText>
          </w:r>
          <w:bookmarkStart w:id="822" w:name="_Toc435398690"/>
          <w:bookmarkEnd w:id="822"/>
        </w:del>
      </w:moveFrom>
    </w:p>
    <w:p w14:paraId="4DE9A57D" w14:textId="66657BE1" w:rsidR="00D62793" w:rsidRPr="0028477B" w:rsidDel="00D160C0" w:rsidRDefault="00D62793" w:rsidP="00D62793">
      <w:pPr>
        <w:pStyle w:val="code"/>
        <w:rPr>
          <w:del w:id="823" w:author="Guohan Lu" w:date="2015-11-16T00:50:00Z"/>
          <w:moveFrom w:id="824" w:author="Guohan Lu" w:date="2015-11-16T00:20:00Z"/>
        </w:rPr>
      </w:pPr>
      <w:moveFrom w:id="825" w:author="Guohan Lu" w:date="2015-11-16T00:20:00Z">
        <w:del w:id="826" w:author="Guohan Lu" w:date="2015-11-16T00:50:00Z">
          <w:r w:rsidRPr="00C27F1A" w:rsidDel="00D160C0">
            <w:delText xml:space="preserve">                          </w:delText>
          </w:r>
          <w:r w:rsidRPr="0028477B" w:rsidDel="00D160C0">
            <w:delText>_In_ sai_object_type_t object_type,</w:delText>
          </w:r>
          <w:bookmarkStart w:id="827" w:name="_Toc435398691"/>
          <w:bookmarkEnd w:id="827"/>
        </w:del>
      </w:moveFrom>
    </w:p>
    <w:p w14:paraId="401590F1" w14:textId="7C71CF87" w:rsidR="0028477B" w:rsidRPr="0028477B" w:rsidDel="00D160C0" w:rsidRDefault="00D62793" w:rsidP="00D62793">
      <w:pPr>
        <w:pStyle w:val="code"/>
        <w:rPr>
          <w:del w:id="828" w:author="Guohan Lu" w:date="2015-11-16T00:50:00Z"/>
          <w:moveFrom w:id="829" w:author="Guohan Lu" w:date="2015-11-16T00:20:00Z"/>
        </w:rPr>
      </w:pPr>
      <w:moveFrom w:id="830" w:author="Guohan Lu" w:date="2015-11-16T00:20:00Z">
        <w:del w:id="831" w:author="Guohan Lu" w:date="2015-11-16T00:50:00Z">
          <w:r w:rsidRPr="0028477B" w:rsidDel="00D160C0">
            <w:delText xml:space="preserve">                          </w:delText>
          </w:r>
          <w:r w:rsidR="0028477B" w:rsidRPr="0028477B" w:rsidDel="00D160C0">
            <w:delText>_In_ uint32_t object_count,</w:delText>
          </w:r>
          <w:bookmarkStart w:id="832" w:name="_Toc435398692"/>
          <w:bookmarkEnd w:id="832"/>
        </w:del>
      </w:moveFrom>
    </w:p>
    <w:p w14:paraId="177E8F51" w14:textId="64F49383" w:rsidR="00D62793" w:rsidRPr="00466F96" w:rsidDel="00D160C0" w:rsidRDefault="0028477B" w:rsidP="00D62793">
      <w:pPr>
        <w:pStyle w:val="code"/>
        <w:rPr>
          <w:del w:id="833" w:author="Guohan Lu" w:date="2015-11-16T00:50:00Z"/>
          <w:moveFrom w:id="834" w:author="Guohan Lu" w:date="2015-11-16T00:20:00Z"/>
          <w:rPrChange w:id="835" w:author="Natchimuth, Anbalagan" w:date="2015-12-23T08:54:00Z">
            <w:rPr>
              <w:del w:id="836" w:author="Guohan Lu" w:date="2015-11-16T00:50:00Z"/>
              <w:moveFrom w:id="837" w:author="Guohan Lu" w:date="2015-11-16T00:20:00Z"/>
              <w:lang w:val="fr-FR"/>
            </w:rPr>
          </w:rPrChange>
        </w:rPr>
      </w:pPr>
      <w:moveFrom w:id="838" w:author="Guohan Lu" w:date="2015-11-16T00:20:00Z">
        <w:del w:id="839" w:author="Guohan Lu" w:date="2015-11-16T00:50:00Z">
          <w:r w:rsidRPr="008003D0" w:rsidDel="00D160C0">
            <w:delText xml:space="preserve">                          </w:delText>
          </w:r>
          <w:r w:rsidRPr="00466F96" w:rsidDel="00D160C0">
            <w:rPr>
              <w:rPrChange w:id="840" w:author="Natchimuth, Anbalagan" w:date="2015-12-23T08:54:00Z">
                <w:rPr>
                  <w:lang w:val="fr-FR"/>
                </w:rPr>
              </w:rPrChange>
            </w:rPr>
            <w:delText>_InOut_ sai_object_id_t *object_list</w:delText>
          </w:r>
          <w:r w:rsidR="00D62793" w:rsidRPr="00466F96" w:rsidDel="00D160C0">
            <w:rPr>
              <w:rPrChange w:id="841" w:author="Natchimuth, Anbalagan" w:date="2015-12-23T08:54:00Z">
                <w:rPr>
                  <w:lang w:val="fr-FR"/>
                </w:rPr>
              </w:rPrChange>
            </w:rPr>
            <w:delText>);</w:delText>
          </w:r>
          <w:bookmarkStart w:id="842" w:name="_Toc435398693"/>
          <w:bookmarkEnd w:id="842"/>
        </w:del>
      </w:moveFrom>
    </w:p>
    <w:p w14:paraId="0A4D8638" w14:textId="15CBE9B3" w:rsidR="00D62793" w:rsidRPr="00466F96" w:rsidDel="00D160C0" w:rsidRDefault="00D62793" w:rsidP="006147A5">
      <w:pPr>
        <w:pStyle w:val="code"/>
        <w:rPr>
          <w:del w:id="843" w:author="Guohan Lu" w:date="2015-11-16T00:50:00Z"/>
          <w:moveFrom w:id="844" w:author="Guohan Lu" w:date="2015-11-16T00:20:00Z"/>
          <w:rPrChange w:id="845" w:author="Natchimuth, Anbalagan" w:date="2015-12-23T08:54:00Z">
            <w:rPr>
              <w:del w:id="846" w:author="Guohan Lu" w:date="2015-11-16T00:50:00Z"/>
              <w:moveFrom w:id="847" w:author="Guohan Lu" w:date="2015-11-16T00:20:00Z"/>
              <w:lang w:val="fr-FR"/>
            </w:rPr>
          </w:rPrChange>
        </w:rPr>
      </w:pPr>
      <w:bookmarkStart w:id="848" w:name="_Toc435398694"/>
      <w:bookmarkEnd w:id="848"/>
    </w:p>
    <w:p w14:paraId="5833E736" w14:textId="4AD13B16" w:rsidR="006147A5" w:rsidRPr="008003D0" w:rsidDel="00D160C0" w:rsidRDefault="006147A5" w:rsidP="006147A5">
      <w:pPr>
        <w:pStyle w:val="code"/>
        <w:rPr>
          <w:del w:id="849" w:author="Guohan Lu" w:date="2015-11-16T00:50:00Z"/>
          <w:moveFrom w:id="850" w:author="Guohan Lu" w:date="2015-11-16T00:20:00Z"/>
        </w:rPr>
      </w:pPr>
      <w:moveFrom w:id="851" w:author="Guohan Lu" w:date="2015-11-16T00:20:00Z">
        <w:del w:id="852" w:author="Guohan Lu" w:date="2015-11-16T00:50:00Z">
          <w:r w:rsidRPr="008003D0" w:rsidDel="00D160C0">
            <w:delText>/*</w:delText>
          </w:r>
          <w:bookmarkStart w:id="853" w:name="_Toc435398695"/>
          <w:bookmarkEnd w:id="853"/>
        </w:del>
      </w:moveFrom>
    </w:p>
    <w:p w14:paraId="5A39F7BB" w14:textId="57D4AAA2" w:rsidR="006147A5" w:rsidRPr="008003D0" w:rsidDel="00D160C0" w:rsidRDefault="006147A5" w:rsidP="006147A5">
      <w:pPr>
        <w:pStyle w:val="code"/>
        <w:rPr>
          <w:del w:id="854" w:author="Guohan Lu" w:date="2015-11-16T00:50:00Z"/>
          <w:moveFrom w:id="855" w:author="Guohan Lu" w:date="2015-11-16T00:20:00Z"/>
        </w:rPr>
      </w:pPr>
      <w:moveFrom w:id="856" w:author="Guohan Lu" w:date="2015-11-16T00:20:00Z">
        <w:del w:id="857" w:author="Guohan Lu" w:date="2015-11-16T00:50:00Z">
          <w:r w:rsidRPr="008003D0" w:rsidDel="00D160C0">
            <w:delText>* Routine Description:</w:delText>
          </w:r>
          <w:bookmarkStart w:id="858" w:name="_Toc435398696"/>
          <w:bookmarkEnd w:id="858"/>
        </w:del>
      </w:moveFrom>
    </w:p>
    <w:p w14:paraId="7CE19719" w14:textId="547A37F8" w:rsidR="006147A5" w:rsidRPr="007C0B8D" w:rsidDel="00D160C0" w:rsidRDefault="006147A5" w:rsidP="006147A5">
      <w:pPr>
        <w:pStyle w:val="code"/>
        <w:rPr>
          <w:del w:id="859" w:author="Guohan Lu" w:date="2015-11-16T00:50:00Z"/>
          <w:moveFrom w:id="860" w:author="Guohan Lu" w:date="2015-11-16T00:20:00Z"/>
        </w:rPr>
      </w:pPr>
      <w:moveFrom w:id="861" w:author="Guohan Lu" w:date="2015-11-16T00:20:00Z">
        <w:del w:id="862" w:author="Guohan Lu" w:date="2015-11-16T00:50:00Z">
          <w:r w:rsidRPr="007C0B8D" w:rsidDel="00D160C0">
            <w:delText xml:space="preserve">* </w:delText>
          </w:r>
          <w:r w:rsidDel="00D160C0">
            <w:delText xml:space="preserve"> @brief Get the </w:delText>
          </w:r>
          <w:r w:rsidR="00C60D8D" w:rsidDel="00D160C0">
            <w:delText>bulk list of attributes for given object count</w:delText>
          </w:r>
          <w:bookmarkStart w:id="863" w:name="_Toc435398697"/>
          <w:bookmarkEnd w:id="863"/>
        </w:del>
      </w:moveFrom>
    </w:p>
    <w:p w14:paraId="756E95F0" w14:textId="029FAE81" w:rsidR="006147A5" w:rsidDel="00D160C0" w:rsidRDefault="006147A5" w:rsidP="006147A5">
      <w:pPr>
        <w:pStyle w:val="code"/>
        <w:rPr>
          <w:del w:id="864" w:author="Guohan Lu" w:date="2015-11-16T00:50:00Z"/>
          <w:moveFrom w:id="865" w:author="Guohan Lu" w:date="2015-11-16T00:20:00Z"/>
        </w:rPr>
      </w:pPr>
      <w:moveFrom w:id="866" w:author="Guohan Lu" w:date="2015-11-16T00:20:00Z">
        <w:del w:id="867" w:author="Guohan Lu" w:date="2015-11-16T00:50:00Z">
          <w:r w:rsidRPr="007C0B8D" w:rsidDel="00D160C0">
            <w:delText>* Arguments:</w:delText>
          </w:r>
          <w:bookmarkStart w:id="868" w:name="_Toc435398698"/>
          <w:bookmarkEnd w:id="868"/>
        </w:del>
      </w:moveFrom>
    </w:p>
    <w:p w14:paraId="7E0C97E9" w14:textId="42F64DA0" w:rsidR="006B3F91" w:rsidDel="00D160C0" w:rsidRDefault="006B3F91" w:rsidP="006147A5">
      <w:pPr>
        <w:pStyle w:val="code"/>
        <w:rPr>
          <w:del w:id="869" w:author="Guohan Lu" w:date="2015-11-16T00:50:00Z"/>
          <w:moveFrom w:id="870" w:author="Guohan Lu" w:date="2015-11-16T00:20:00Z"/>
        </w:rPr>
      </w:pPr>
      <w:moveFrom w:id="871" w:author="Guohan Lu" w:date="2015-11-16T00:20:00Z">
        <w:del w:id="872" w:author="Guohan Lu" w:date="2015-11-16T00:50:00Z">
          <w:r w:rsidDel="00D160C0">
            <w:delText>* [in] object_type – sai object type</w:delText>
          </w:r>
          <w:bookmarkStart w:id="873" w:name="_Toc435398699"/>
          <w:bookmarkEnd w:id="873"/>
        </w:del>
      </w:moveFrom>
    </w:p>
    <w:p w14:paraId="5BB67284" w14:textId="1FA7CCF7" w:rsidR="00D26A01" w:rsidDel="00D160C0" w:rsidRDefault="00D26A01" w:rsidP="00D26A01">
      <w:pPr>
        <w:pStyle w:val="code"/>
        <w:rPr>
          <w:del w:id="874" w:author="Guohan Lu" w:date="2015-11-16T00:50:00Z"/>
          <w:moveFrom w:id="875" w:author="Guohan Lu" w:date="2015-11-16T00:20:00Z"/>
        </w:rPr>
      </w:pPr>
      <w:moveFrom w:id="876" w:author="Guohan Lu" w:date="2015-11-16T00:20:00Z">
        <w:del w:id="877" w:author="Guohan Lu" w:date="2015-11-16T00:50:00Z">
          <w:r w:rsidDel="00D160C0">
            <w:delText>* [in]</w:delText>
          </w:r>
          <w:r w:rsidRPr="00144C06" w:rsidDel="00D160C0">
            <w:delText xml:space="preserve"> </w:delText>
          </w:r>
          <w:r w:rsidDel="00D160C0">
            <w:delText>object_count – number of objects</w:delText>
          </w:r>
          <w:bookmarkStart w:id="878" w:name="_Toc435398700"/>
          <w:bookmarkEnd w:id="878"/>
        </w:del>
      </w:moveFrom>
    </w:p>
    <w:p w14:paraId="2E7AFBC5" w14:textId="4D3F0EB6" w:rsidR="006147A5" w:rsidRPr="00735A5F" w:rsidDel="00D160C0" w:rsidRDefault="006147A5" w:rsidP="006147A5">
      <w:pPr>
        <w:pStyle w:val="code"/>
        <w:rPr>
          <w:del w:id="879" w:author="Guohan Lu" w:date="2015-11-16T00:50:00Z"/>
          <w:moveFrom w:id="880" w:author="Guohan Lu" w:date="2015-11-16T00:20:00Z"/>
        </w:rPr>
      </w:pPr>
      <w:moveFrom w:id="881" w:author="Guohan Lu" w:date="2015-11-16T00:20:00Z">
        <w:del w:id="882" w:author="Guohan Lu" w:date="2015-11-16T00:50:00Z">
          <w:r w:rsidDel="00D160C0">
            <w:delText>* [in] object_id  - List of objects</w:delText>
          </w:r>
          <w:bookmarkStart w:id="883" w:name="_Toc435398701"/>
          <w:bookmarkEnd w:id="883"/>
        </w:del>
      </w:moveFrom>
    </w:p>
    <w:p w14:paraId="4F096507" w14:textId="7A4EBD88" w:rsidR="006147A5" w:rsidDel="00D160C0" w:rsidRDefault="006147A5" w:rsidP="006147A5">
      <w:pPr>
        <w:pStyle w:val="code"/>
        <w:rPr>
          <w:del w:id="884" w:author="Guohan Lu" w:date="2015-11-16T00:50:00Z"/>
          <w:moveFrom w:id="885" w:author="Guohan Lu" w:date="2015-11-16T00:20:00Z"/>
        </w:rPr>
      </w:pPr>
      <w:moveFrom w:id="886" w:author="Guohan Lu" w:date="2015-11-16T00:20:00Z">
        <w:del w:id="887" w:author="Guohan Lu" w:date="2015-11-16T00:50: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888" w:name="_Toc435398702"/>
          <w:bookmarkEnd w:id="888"/>
        </w:del>
      </w:moveFrom>
    </w:p>
    <w:p w14:paraId="367591FD" w14:textId="39C9F2B5" w:rsidR="006147A5" w:rsidDel="00D160C0" w:rsidRDefault="006147A5" w:rsidP="006147A5">
      <w:pPr>
        <w:pStyle w:val="code"/>
        <w:rPr>
          <w:del w:id="889" w:author="Guohan Lu" w:date="2015-11-16T00:50:00Z"/>
          <w:moveFrom w:id="890" w:author="Guohan Lu" w:date="2015-11-16T00:20:00Z"/>
        </w:rPr>
      </w:pPr>
      <w:moveFrom w:id="891" w:author="Guohan Lu" w:date="2015-11-16T00:20:00Z">
        <w:del w:id="892" w:author="Guohan Lu" w:date="2015-11-16T00:50:00Z">
          <w:r w:rsidDel="00D160C0">
            <w:delText>* [in] attr_id – list of attributes</w:delText>
          </w:r>
          <w:bookmarkStart w:id="893" w:name="_Toc435398703"/>
          <w:bookmarkEnd w:id="893"/>
        </w:del>
      </w:moveFrom>
    </w:p>
    <w:p w14:paraId="576E6595" w14:textId="6BF21A3C" w:rsidR="006147A5" w:rsidDel="00D160C0" w:rsidRDefault="006147A5" w:rsidP="006147A5">
      <w:pPr>
        <w:pStyle w:val="code"/>
        <w:rPr>
          <w:del w:id="894" w:author="Guohan Lu" w:date="2015-11-16T00:50:00Z"/>
          <w:moveFrom w:id="895" w:author="Guohan Lu" w:date="2015-11-16T00:20:00Z"/>
        </w:rPr>
      </w:pPr>
      <w:moveFrom w:id="896" w:author="Guohan Lu" w:date="2015-11-16T00:20:00Z">
        <w:del w:id="897" w:author="Guohan Lu" w:date="2015-11-16T00:50:00Z">
          <w:r w:rsidDel="00D160C0">
            <w:delText>* [in] attr_value – list of values for the attributes</w:delText>
          </w:r>
          <w:bookmarkStart w:id="898" w:name="_Toc435398704"/>
          <w:bookmarkEnd w:id="898"/>
        </w:del>
      </w:moveFrom>
    </w:p>
    <w:p w14:paraId="413BFAB1" w14:textId="179F5D6D" w:rsidR="006147A5" w:rsidRPr="007C0B8D" w:rsidDel="00D160C0" w:rsidRDefault="006147A5" w:rsidP="006147A5">
      <w:pPr>
        <w:pStyle w:val="code"/>
        <w:rPr>
          <w:del w:id="899" w:author="Guohan Lu" w:date="2015-11-16T00:50:00Z"/>
          <w:moveFrom w:id="900" w:author="Guohan Lu" w:date="2015-11-16T00:20:00Z"/>
        </w:rPr>
      </w:pPr>
      <w:moveFrom w:id="901" w:author="Guohan Lu" w:date="2015-11-16T00:20:00Z">
        <w:del w:id="902" w:author="Guohan Lu" w:date="2015-11-16T00:50:00Z">
          <w:r w:rsidDel="00D160C0">
            <w:delText>* [in] statuses – status for each object</w:delText>
          </w:r>
          <w:bookmarkStart w:id="903" w:name="_Toc435398705"/>
          <w:bookmarkEnd w:id="903"/>
        </w:del>
      </w:moveFrom>
    </w:p>
    <w:p w14:paraId="350D31EA" w14:textId="57CFD824" w:rsidR="006147A5" w:rsidRPr="007C0B8D" w:rsidDel="00D160C0" w:rsidRDefault="006147A5" w:rsidP="006147A5">
      <w:pPr>
        <w:pStyle w:val="code"/>
        <w:rPr>
          <w:del w:id="904" w:author="Guohan Lu" w:date="2015-11-16T00:50:00Z"/>
          <w:moveFrom w:id="905" w:author="Guohan Lu" w:date="2015-11-16T00:20:00Z"/>
        </w:rPr>
      </w:pPr>
      <w:moveFrom w:id="906" w:author="Guohan Lu" w:date="2015-11-16T00:20:00Z">
        <w:del w:id="907" w:author="Guohan Lu" w:date="2015-11-16T00:50:00Z">
          <w:r w:rsidRPr="007C0B8D" w:rsidDel="00D160C0">
            <w:delText>* Return Values:</w:delText>
          </w:r>
          <w:bookmarkStart w:id="908" w:name="_Toc435398706"/>
          <w:bookmarkEnd w:id="908"/>
        </w:del>
      </w:moveFrom>
    </w:p>
    <w:p w14:paraId="5640C123" w14:textId="5BA3CA19" w:rsidR="006147A5" w:rsidRPr="007C0B8D" w:rsidDel="00D160C0" w:rsidRDefault="006147A5" w:rsidP="006147A5">
      <w:pPr>
        <w:pStyle w:val="code"/>
        <w:rPr>
          <w:del w:id="909" w:author="Guohan Lu" w:date="2015-11-16T00:50:00Z"/>
          <w:moveFrom w:id="910" w:author="Guohan Lu" w:date="2015-11-16T00:20:00Z"/>
        </w:rPr>
      </w:pPr>
      <w:moveFrom w:id="911" w:author="Guohan Lu" w:date="2015-11-16T00:20:00Z">
        <w:del w:id="912" w:author="Guohan Lu" w:date="2015-11-16T00:50:00Z">
          <w:r w:rsidRPr="007C0B8D" w:rsidDel="00D160C0">
            <w:delText>* SAI_STATUS_SUCCESS on success</w:delText>
          </w:r>
          <w:bookmarkStart w:id="913" w:name="_Toc435398707"/>
          <w:bookmarkEnd w:id="913"/>
        </w:del>
      </w:moveFrom>
    </w:p>
    <w:p w14:paraId="0D3E4179" w14:textId="358D05F0" w:rsidR="006147A5" w:rsidRPr="00466F96" w:rsidDel="00D160C0" w:rsidRDefault="006147A5" w:rsidP="006147A5">
      <w:pPr>
        <w:pStyle w:val="code"/>
        <w:rPr>
          <w:del w:id="914" w:author="Guohan Lu" w:date="2015-11-16T00:50:00Z"/>
          <w:moveFrom w:id="915" w:author="Guohan Lu" w:date="2015-11-16T00:20:00Z"/>
          <w:rPrChange w:id="916" w:author="Natchimuth, Anbalagan" w:date="2015-12-23T08:54:00Z">
            <w:rPr>
              <w:del w:id="917" w:author="Guohan Lu" w:date="2015-11-16T00:50:00Z"/>
              <w:moveFrom w:id="918" w:author="Guohan Lu" w:date="2015-11-16T00:20:00Z"/>
              <w:lang w:val="fr-FR"/>
            </w:rPr>
          </w:rPrChange>
        </w:rPr>
      </w:pPr>
      <w:moveFrom w:id="919" w:author="Guohan Lu" w:date="2015-11-16T00:20:00Z">
        <w:del w:id="920" w:author="Guohan Lu" w:date="2015-11-16T00:50:00Z">
          <w:r w:rsidRPr="00466F96" w:rsidDel="00D160C0">
            <w:rPr>
              <w:rPrChange w:id="921" w:author="Natchimuth, Anbalagan" w:date="2015-12-23T08:54:00Z">
                <w:rPr>
                  <w:lang w:val="fr-FR"/>
                </w:rPr>
              </w:rPrChange>
            </w:rPr>
            <w:delText>* Failure status code on error</w:delText>
          </w:r>
          <w:bookmarkStart w:id="922" w:name="_Toc435398708"/>
          <w:bookmarkEnd w:id="922"/>
        </w:del>
      </w:moveFrom>
    </w:p>
    <w:p w14:paraId="286265B2" w14:textId="7E298E64" w:rsidR="006147A5" w:rsidRPr="00466F96" w:rsidDel="00D160C0" w:rsidRDefault="006147A5" w:rsidP="006147A5">
      <w:pPr>
        <w:pStyle w:val="code"/>
        <w:rPr>
          <w:del w:id="923" w:author="Guohan Lu" w:date="2015-11-16T00:50:00Z"/>
          <w:moveFrom w:id="924" w:author="Guohan Lu" w:date="2015-11-16T00:20:00Z"/>
          <w:rPrChange w:id="925" w:author="Natchimuth, Anbalagan" w:date="2015-12-23T08:54:00Z">
            <w:rPr>
              <w:del w:id="926" w:author="Guohan Lu" w:date="2015-11-16T00:50:00Z"/>
              <w:moveFrom w:id="927" w:author="Guohan Lu" w:date="2015-11-16T00:20:00Z"/>
              <w:lang w:val="fr-FR"/>
            </w:rPr>
          </w:rPrChange>
        </w:rPr>
      </w:pPr>
      <w:moveFrom w:id="928" w:author="Guohan Lu" w:date="2015-11-16T00:20:00Z">
        <w:del w:id="929" w:author="Guohan Lu" w:date="2015-11-16T00:50:00Z">
          <w:r w:rsidRPr="00466F96" w:rsidDel="00D160C0">
            <w:rPr>
              <w:rPrChange w:id="930" w:author="Natchimuth, Anbalagan" w:date="2015-12-23T08:54:00Z">
                <w:rPr>
                  <w:lang w:val="fr-FR"/>
                </w:rPr>
              </w:rPrChange>
            </w:rPr>
            <w:delText>*/</w:delText>
          </w:r>
          <w:bookmarkStart w:id="931" w:name="_Toc435398709"/>
          <w:bookmarkEnd w:id="931"/>
        </w:del>
      </w:moveFrom>
    </w:p>
    <w:p w14:paraId="61E433FB" w14:textId="1B489A1A" w:rsidR="006147A5" w:rsidRPr="00466F96" w:rsidDel="00D160C0" w:rsidRDefault="006147A5" w:rsidP="006147A5">
      <w:pPr>
        <w:pStyle w:val="code"/>
        <w:rPr>
          <w:del w:id="932" w:author="Guohan Lu" w:date="2015-11-16T00:50:00Z"/>
          <w:moveFrom w:id="933" w:author="Guohan Lu" w:date="2015-11-16T00:20:00Z"/>
          <w:rPrChange w:id="934" w:author="Natchimuth, Anbalagan" w:date="2015-12-23T08:54:00Z">
            <w:rPr>
              <w:del w:id="935" w:author="Guohan Lu" w:date="2015-11-16T00:50:00Z"/>
              <w:moveFrom w:id="936" w:author="Guohan Lu" w:date="2015-11-16T00:20:00Z"/>
              <w:lang w:val="fr-FR"/>
            </w:rPr>
          </w:rPrChange>
        </w:rPr>
      </w:pPr>
      <w:bookmarkStart w:id="937" w:name="_Toc435398710"/>
      <w:bookmarkEnd w:id="937"/>
    </w:p>
    <w:p w14:paraId="0AAB079E" w14:textId="4B4C9004" w:rsidR="006147A5" w:rsidRPr="00466F96" w:rsidDel="00D160C0" w:rsidRDefault="006147A5" w:rsidP="006147A5">
      <w:pPr>
        <w:pStyle w:val="code"/>
        <w:rPr>
          <w:del w:id="938" w:author="Guohan Lu" w:date="2015-11-16T00:50:00Z"/>
          <w:moveFrom w:id="939" w:author="Guohan Lu" w:date="2015-11-16T00:20:00Z"/>
          <w:rPrChange w:id="940" w:author="Natchimuth, Anbalagan" w:date="2015-12-23T08:54:00Z">
            <w:rPr>
              <w:del w:id="941" w:author="Guohan Lu" w:date="2015-11-16T00:50:00Z"/>
              <w:moveFrom w:id="942" w:author="Guohan Lu" w:date="2015-11-16T00:20:00Z"/>
              <w:lang w:val="fr-FR"/>
            </w:rPr>
          </w:rPrChange>
        </w:rPr>
      </w:pPr>
      <w:moveFrom w:id="943" w:author="Guohan Lu" w:date="2015-11-16T00:20:00Z">
        <w:del w:id="944" w:author="Guohan Lu" w:date="2015-11-16T00:50:00Z">
          <w:r w:rsidRPr="00466F96" w:rsidDel="00D160C0">
            <w:rPr>
              <w:rPrChange w:id="945" w:author="Natchimuth, Anbalagan" w:date="2015-12-23T08:54:00Z">
                <w:rPr>
                  <w:lang w:val="fr-FR"/>
                </w:rPr>
              </w:rPrChange>
            </w:rPr>
            <w:delText>typedef sai_status_t (*sai_bulk_get_attribute_fn)(</w:delText>
          </w:r>
          <w:bookmarkStart w:id="946" w:name="_Toc435398711"/>
          <w:bookmarkEnd w:id="946"/>
        </w:del>
      </w:moveFrom>
    </w:p>
    <w:p w14:paraId="19A593BF" w14:textId="1BEFE277" w:rsidR="007606B1" w:rsidRPr="00466F96" w:rsidDel="00D160C0" w:rsidRDefault="007606B1" w:rsidP="006147A5">
      <w:pPr>
        <w:pStyle w:val="code"/>
        <w:rPr>
          <w:del w:id="947" w:author="Guohan Lu" w:date="2015-11-16T00:50:00Z"/>
          <w:moveFrom w:id="948" w:author="Guohan Lu" w:date="2015-11-16T00:20:00Z"/>
          <w:rPrChange w:id="949" w:author="Natchimuth, Anbalagan" w:date="2015-12-23T08:54:00Z">
            <w:rPr>
              <w:del w:id="950" w:author="Guohan Lu" w:date="2015-11-16T00:50:00Z"/>
              <w:moveFrom w:id="951" w:author="Guohan Lu" w:date="2015-11-16T00:20:00Z"/>
              <w:lang w:val="fr-FR"/>
            </w:rPr>
          </w:rPrChange>
        </w:rPr>
      </w:pPr>
      <w:moveFrom w:id="952" w:author="Guohan Lu" w:date="2015-11-16T00:20:00Z">
        <w:del w:id="953" w:author="Guohan Lu" w:date="2015-11-16T00:50:00Z">
          <w:r w:rsidRPr="00466F96" w:rsidDel="00D160C0">
            <w:rPr>
              <w:rPrChange w:id="954" w:author="Natchimuth, Anbalagan" w:date="2015-12-23T08:54:00Z">
                <w:rPr>
                  <w:lang w:val="fr-FR"/>
                </w:rPr>
              </w:rPrChange>
            </w:rPr>
            <w:delText xml:space="preserve">    _In_ sai_object_type_t object_type,</w:delText>
          </w:r>
          <w:bookmarkStart w:id="955" w:name="_Toc435398712"/>
          <w:bookmarkEnd w:id="955"/>
        </w:del>
      </w:moveFrom>
    </w:p>
    <w:p w14:paraId="794A1367" w14:textId="5CCFA720" w:rsidR="007606B1" w:rsidRPr="00466F96" w:rsidDel="00D160C0" w:rsidRDefault="007606B1" w:rsidP="006147A5">
      <w:pPr>
        <w:pStyle w:val="code"/>
        <w:rPr>
          <w:del w:id="956" w:author="Guohan Lu" w:date="2015-11-16T00:50:00Z"/>
          <w:moveFrom w:id="957" w:author="Guohan Lu" w:date="2015-11-16T00:20:00Z"/>
          <w:rPrChange w:id="958" w:author="Natchimuth, Anbalagan" w:date="2015-12-23T08:54:00Z">
            <w:rPr>
              <w:del w:id="959" w:author="Guohan Lu" w:date="2015-11-16T00:50:00Z"/>
              <w:moveFrom w:id="960" w:author="Guohan Lu" w:date="2015-11-16T00:20:00Z"/>
              <w:lang w:val="fr-FR"/>
            </w:rPr>
          </w:rPrChange>
        </w:rPr>
      </w:pPr>
      <w:moveFrom w:id="961" w:author="Guohan Lu" w:date="2015-11-16T00:20:00Z">
        <w:del w:id="962" w:author="Guohan Lu" w:date="2015-11-16T00:50:00Z">
          <w:r w:rsidRPr="00466F96" w:rsidDel="00D160C0">
            <w:rPr>
              <w:rPrChange w:id="963" w:author="Natchimuth, Anbalagan" w:date="2015-12-23T08:54:00Z">
                <w:rPr>
                  <w:lang w:val="fr-FR"/>
                </w:rPr>
              </w:rPrChange>
            </w:rPr>
            <w:delText xml:space="preserve">    _In_ uint32_t object_count,</w:delText>
          </w:r>
          <w:bookmarkStart w:id="964" w:name="_Toc435398713"/>
          <w:bookmarkEnd w:id="964"/>
        </w:del>
      </w:moveFrom>
    </w:p>
    <w:p w14:paraId="5E4FED4C" w14:textId="58405589" w:rsidR="006147A5" w:rsidRPr="00EE2397" w:rsidDel="00D160C0" w:rsidRDefault="006147A5" w:rsidP="006147A5">
      <w:pPr>
        <w:pStyle w:val="code"/>
        <w:rPr>
          <w:del w:id="965" w:author="Guohan Lu" w:date="2015-11-16T00:50:00Z"/>
          <w:moveFrom w:id="966" w:author="Guohan Lu" w:date="2015-11-16T00:20:00Z"/>
        </w:rPr>
      </w:pPr>
      <w:moveFrom w:id="967" w:author="Guohan Lu" w:date="2015-11-16T00:20:00Z">
        <w:del w:id="968" w:author="Guohan Lu" w:date="2015-11-16T00:50:00Z">
          <w:r w:rsidRPr="00466F96" w:rsidDel="00D160C0">
            <w:rPr>
              <w:rPrChange w:id="969" w:author="Natchimuth, Anbalagan" w:date="2015-12-23T08:54:00Z">
                <w:rPr>
                  <w:lang w:val="fr-FR"/>
                </w:rPr>
              </w:rPrChange>
            </w:rPr>
            <w:delText xml:space="preserve">    </w:delText>
          </w:r>
          <w:r w:rsidRPr="00EE2397" w:rsidDel="00D160C0">
            <w:delText>_In_ sai_object_id_t* object_id,</w:delText>
          </w:r>
          <w:bookmarkStart w:id="970" w:name="_Toc435398714"/>
          <w:bookmarkEnd w:id="970"/>
        </w:del>
      </w:moveFrom>
    </w:p>
    <w:p w14:paraId="6F12FBAB" w14:textId="00A9EE0E" w:rsidR="006147A5" w:rsidDel="00D160C0" w:rsidRDefault="006147A5" w:rsidP="006147A5">
      <w:pPr>
        <w:pStyle w:val="code"/>
        <w:rPr>
          <w:del w:id="971" w:author="Guohan Lu" w:date="2015-11-16T00:50:00Z"/>
          <w:moveFrom w:id="972" w:author="Guohan Lu" w:date="2015-11-16T00:20:00Z"/>
        </w:rPr>
      </w:pPr>
      <w:moveFrom w:id="973" w:author="Guohan Lu" w:date="2015-11-16T00:20:00Z">
        <w:del w:id="974" w:author="Guohan Lu" w:date="2015-11-16T00:50:00Z">
          <w:r w:rsidRPr="00EE2397" w:rsidDel="00D160C0">
            <w:delText xml:space="preserve">    </w:delText>
          </w:r>
          <w:r w:rsidR="0035739F" w:rsidDel="00D160C0">
            <w:delText xml:space="preserve"> </w:delText>
          </w:r>
          <w:r w:rsidDel="00D160C0">
            <w:delText>_In_ uint32_t attr_count,</w:delText>
          </w:r>
          <w:bookmarkStart w:id="975" w:name="_Toc435398715"/>
          <w:bookmarkEnd w:id="975"/>
        </w:del>
      </w:moveFrom>
    </w:p>
    <w:p w14:paraId="464DCAD4" w14:textId="173ED1D5" w:rsidR="006147A5" w:rsidDel="00D160C0" w:rsidRDefault="006147A5" w:rsidP="006147A5">
      <w:pPr>
        <w:pStyle w:val="code"/>
        <w:rPr>
          <w:del w:id="976" w:author="Guohan Lu" w:date="2015-11-16T00:50:00Z"/>
          <w:moveFrom w:id="977" w:author="Guohan Lu" w:date="2015-11-16T00:20:00Z"/>
        </w:rPr>
      </w:pPr>
      <w:moveFrom w:id="978" w:author="Guohan Lu" w:date="2015-11-16T00:20:00Z">
        <w:del w:id="979" w:author="Guohan Lu" w:date="2015-11-16T00:50:00Z">
          <w:r w:rsidDel="00D160C0">
            <w:delText xml:space="preserve">    _In_ </w:delText>
          </w:r>
          <w:r w:rsidR="00D4681A" w:rsidDel="00D160C0">
            <w:delText>sai_attr_id_t</w:delText>
          </w:r>
          <w:r w:rsidDel="00D160C0">
            <w:delText xml:space="preserve"> *attr_id,</w:delText>
          </w:r>
          <w:bookmarkStart w:id="980" w:name="_Toc435398716"/>
          <w:bookmarkEnd w:id="980"/>
        </w:del>
      </w:moveFrom>
    </w:p>
    <w:p w14:paraId="316AFCA9" w14:textId="60049B40" w:rsidR="006147A5" w:rsidDel="00D160C0" w:rsidRDefault="006147A5" w:rsidP="006147A5">
      <w:pPr>
        <w:pStyle w:val="code"/>
        <w:rPr>
          <w:del w:id="981" w:author="Guohan Lu" w:date="2015-11-16T00:50:00Z"/>
          <w:moveFrom w:id="982" w:author="Guohan Lu" w:date="2015-11-16T00:20:00Z"/>
        </w:rPr>
      </w:pPr>
      <w:moveFrom w:id="983" w:author="Guohan Lu" w:date="2015-11-16T00:20:00Z">
        <w:del w:id="984" w:author="Guohan Lu" w:date="2015-11-16T00:50:00Z">
          <w:r w:rsidDel="00D160C0">
            <w:delText xml:space="preserve">    _Inout_ sai_attribute_value_t **attr_value,</w:delText>
          </w:r>
          <w:bookmarkStart w:id="985" w:name="_Toc435398717"/>
          <w:bookmarkEnd w:id="985"/>
        </w:del>
      </w:moveFrom>
    </w:p>
    <w:p w14:paraId="706BAA78" w14:textId="32C9009D" w:rsidR="006147A5" w:rsidRPr="00466F96" w:rsidDel="00D160C0" w:rsidRDefault="006147A5" w:rsidP="006147A5">
      <w:pPr>
        <w:pStyle w:val="code"/>
        <w:rPr>
          <w:del w:id="986" w:author="Guohan Lu" w:date="2015-11-16T00:50:00Z"/>
          <w:rPrChange w:id="987" w:author="Natchimuth, Anbalagan" w:date="2015-12-23T08:54:00Z">
            <w:rPr>
              <w:del w:id="988" w:author="Guohan Lu" w:date="2015-11-16T00:50:00Z"/>
              <w:lang w:val="fr-FR"/>
            </w:rPr>
          </w:rPrChange>
        </w:rPr>
      </w:pPr>
      <w:moveFrom w:id="989" w:author="Guohan Lu" w:date="2015-11-16T00:20:00Z">
        <w:del w:id="990" w:author="Guohan Lu" w:date="2015-11-16T00:50:00Z">
          <w:r w:rsidRPr="008003D0" w:rsidDel="00D160C0">
            <w:delText xml:space="preserve">    </w:delText>
          </w:r>
          <w:r w:rsidRPr="00466F96" w:rsidDel="00D160C0">
            <w:rPr>
              <w:rPrChange w:id="991" w:author="Natchimuth, Anbalagan" w:date="2015-12-23T08:54:00Z">
                <w:rPr>
                  <w:lang w:val="fr-FR"/>
                </w:rPr>
              </w:rPrChange>
            </w:rPr>
            <w:delText>_Inout sai_status_t *statuses);</w:delText>
          </w:r>
        </w:del>
      </w:moveFrom>
      <w:bookmarkStart w:id="992" w:name="_Toc435398718"/>
      <w:bookmarkEnd w:id="992"/>
      <w:moveFromRangeEnd w:id="653"/>
    </w:p>
    <w:p w14:paraId="0E0DF93B" w14:textId="2E19E04A" w:rsidR="006147A5" w:rsidRPr="006147A5" w:rsidDel="00D160C0" w:rsidRDefault="00C60D8D" w:rsidP="00C60D8D">
      <w:pPr>
        <w:pStyle w:val="Heading2"/>
        <w:rPr>
          <w:del w:id="993" w:author="Guohan Lu" w:date="2015-11-16T00:52:00Z"/>
        </w:rPr>
      </w:pPr>
      <w:del w:id="994" w:author="Guohan Lu" w:date="2015-11-16T00:52:00Z">
        <w:r w:rsidDel="00D160C0">
          <w:delText>Changes to saibuffer.h</w:delText>
        </w:r>
        <w:bookmarkStart w:id="995" w:name="_Toc435398719"/>
        <w:bookmarkEnd w:id="995"/>
      </w:del>
    </w:p>
    <w:p w14:paraId="787C1B6B" w14:textId="7FA1532B" w:rsidR="00D33277" w:rsidRPr="001053E1" w:rsidDel="00D160C0" w:rsidRDefault="00D33277" w:rsidP="00D33277">
      <w:pPr>
        <w:pStyle w:val="code"/>
        <w:rPr>
          <w:del w:id="996" w:author="Guohan Lu" w:date="2015-11-16T00:52:00Z"/>
        </w:rPr>
      </w:pPr>
      <w:del w:id="997" w:author="Guohan Lu" w:date="2015-11-16T00:52:00Z">
        <w:r w:rsidDel="00D160C0">
          <w:delText>/*</w:delText>
        </w:r>
        <w:bookmarkStart w:id="998" w:name="_Toc435398720"/>
        <w:bookmarkEnd w:id="998"/>
      </w:del>
    </w:p>
    <w:p w14:paraId="4C34CD49" w14:textId="0F8F3870" w:rsidR="00D33277" w:rsidRPr="007C0B8D" w:rsidDel="00D160C0" w:rsidRDefault="00D33277" w:rsidP="00D33277">
      <w:pPr>
        <w:pStyle w:val="code"/>
        <w:rPr>
          <w:del w:id="999" w:author="Guohan Lu" w:date="2015-11-16T00:52:00Z"/>
        </w:rPr>
      </w:pPr>
      <w:del w:id="1000" w:author="Guohan Lu" w:date="2015-11-16T00:52:00Z">
        <w:r w:rsidRPr="007C0B8D" w:rsidDel="00D160C0">
          <w:delText>* Routine Description:</w:delText>
        </w:r>
        <w:bookmarkStart w:id="1001" w:name="_Toc435398721"/>
        <w:bookmarkEnd w:id="1001"/>
      </w:del>
    </w:p>
    <w:p w14:paraId="20B43546" w14:textId="40D8604C" w:rsidR="00D33277" w:rsidRPr="007C0B8D" w:rsidDel="00D160C0" w:rsidRDefault="00D33277" w:rsidP="00D33277">
      <w:pPr>
        <w:pStyle w:val="code"/>
        <w:rPr>
          <w:del w:id="1002" w:author="Guohan Lu" w:date="2015-11-16T00:52:00Z"/>
        </w:rPr>
      </w:pPr>
      <w:del w:id="1003" w:author="Guohan Lu" w:date="2015-11-16T00:52:00Z">
        <w:r w:rsidRPr="007C0B8D" w:rsidDel="00D160C0">
          <w:delText xml:space="preserve">* </w:delText>
        </w:r>
        <w:r w:rsidDel="00D160C0">
          <w:delText xml:space="preserve"> @brief Get the number of objects present in SAI</w:delText>
        </w:r>
        <w:bookmarkStart w:id="1004" w:name="_Toc435398722"/>
        <w:bookmarkEnd w:id="1004"/>
      </w:del>
    </w:p>
    <w:p w14:paraId="3C6C8A68" w14:textId="47F32384" w:rsidR="00D33277" w:rsidRPr="007C0B8D" w:rsidDel="00D160C0" w:rsidRDefault="00D33277" w:rsidP="00D33277">
      <w:pPr>
        <w:pStyle w:val="code"/>
        <w:rPr>
          <w:del w:id="1005" w:author="Guohan Lu" w:date="2015-11-16T00:52:00Z"/>
        </w:rPr>
      </w:pPr>
      <w:del w:id="1006" w:author="Guohan Lu" w:date="2015-11-16T00:52:00Z">
        <w:r w:rsidRPr="007C0B8D" w:rsidDel="00D160C0">
          <w:delText>* Arguments:</w:delText>
        </w:r>
        <w:bookmarkStart w:id="1007" w:name="_Toc435398723"/>
        <w:bookmarkEnd w:id="1007"/>
      </w:del>
    </w:p>
    <w:p w14:paraId="2B0698AA" w14:textId="6C89144F" w:rsidR="00D33277" w:rsidRPr="00735A5F" w:rsidDel="00D160C0" w:rsidRDefault="00D33277" w:rsidP="00D33277">
      <w:pPr>
        <w:pStyle w:val="code"/>
        <w:rPr>
          <w:del w:id="1008" w:author="Guohan Lu" w:date="2015-11-16T00:52:00Z"/>
        </w:rPr>
      </w:pPr>
      <w:del w:id="1009" w:author="Guohan Lu" w:date="2015-11-16T00:52:00Z">
        <w:r w:rsidDel="00D160C0">
          <w:delText>* [in] sai_object_type_t  - SAI object type</w:delText>
        </w:r>
        <w:bookmarkStart w:id="1010" w:name="_Toc435398724"/>
        <w:bookmarkEnd w:id="1010"/>
      </w:del>
    </w:p>
    <w:p w14:paraId="371B8647" w14:textId="2296B7C4" w:rsidR="00D33277" w:rsidDel="00D160C0" w:rsidRDefault="00D33277" w:rsidP="00D33277">
      <w:pPr>
        <w:pStyle w:val="code"/>
        <w:rPr>
          <w:del w:id="1011" w:author="Guohan Lu" w:date="2015-11-16T00:52:00Z"/>
        </w:rPr>
      </w:pPr>
      <w:del w:id="1012" w:author="Guohan Lu" w:date="2015-11-16T00:52:00Z">
        <w:r w:rsidDel="00D160C0">
          <w:delText>* [inout]</w:delText>
        </w:r>
        <w:r w:rsidRPr="00144C06" w:rsidDel="00D160C0">
          <w:delText xml:space="preserve"> </w:delText>
        </w:r>
        <w:r w:rsidDel="00D160C0">
          <w:delText>count – number of objects in SAI</w:delText>
        </w:r>
        <w:bookmarkStart w:id="1013" w:name="_Toc435398725"/>
        <w:bookmarkEnd w:id="1013"/>
      </w:del>
    </w:p>
    <w:p w14:paraId="35FB2770" w14:textId="0B148EE2" w:rsidR="00D33277" w:rsidRPr="007C0B8D" w:rsidDel="00D160C0" w:rsidRDefault="00D33277" w:rsidP="00D33277">
      <w:pPr>
        <w:pStyle w:val="code"/>
        <w:rPr>
          <w:del w:id="1014" w:author="Guohan Lu" w:date="2015-11-16T00:52:00Z"/>
        </w:rPr>
      </w:pPr>
      <w:del w:id="1015" w:author="Guohan Lu" w:date="2015-11-16T00:52:00Z">
        <w:r w:rsidRPr="007C0B8D" w:rsidDel="00D160C0">
          <w:delText>*</w:delText>
        </w:r>
        <w:bookmarkStart w:id="1016" w:name="_Toc435398726"/>
        <w:bookmarkEnd w:id="1016"/>
      </w:del>
    </w:p>
    <w:p w14:paraId="7F24BEC3" w14:textId="2EBA1BD1" w:rsidR="00D33277" w:rsidRPr="007C0B8D" w:rsidDel="00D160C0" w:rsidRDefault="00D33277" w:rsidP="00D33277">
      <w:pPr>
        <w:pStyle w:val="code"/>
        <w:rPr>
          <w:del w:id="1017" w:author="Guohan Lu" w:date="2015-11-16T00:52:00Z"/>
        </w:rPr>
      </w:pPr>
      <w:del w:id="1018" w:author="Guohan Lu" w:date="2015-11-16T00:52:00Z">
        <w:r w:rsidRPr="007C0B8D" w:rsidDel="00D160C0">
          <w:delText>* Return Values:</w:delText>
        </w:r>
        <w:bookmarkStart w:id="1019" w:name="_Toc435398727"/>
        <w:bookmarkEnd w:id="1019"/>
      </w:del>
    </w:p>
    <w:p w14:paraId="3FB73F31" w14:textId="34C9DEBE" w:rsidR="00D33277" w:rsidRPr="007C0B8D" w:rsidDel="00D160C0" w:rsidRDefault="00D33277" w:rsidP="00D33277">
      <w:pPr>
        <w:pStyle w:val="code"/>
        <w:rPr>
          <w:del w:id="1020" w:author="Guohan Lu" w:date="2015-11-16T00:52:00Z"/>
        </w:rPr>
      </w:pPr>
      <w:del w:id="1021" w:author="Guohan Lu" w:date="2015-11-16T00:52:00Z">
        <w:r w:rsidRPr="007C0B8D" w:rsidDel="00D160C0">
          <w:delText>* SAI_STATUS_SUCCESS on success</w:delText>
        </w:r>
        <w:bookmarkStart w:id="1022" w:name="_Toc435398728"/>
        <w:bookmarkEnd w:id="1022"/>
      </w:del>
    </w:p>
    <w:p w14:paraId="74001A7B" w14:textId="3F72F33E" w:rsidR="00D33277" w:rsidRPr="00466F96" w:rsidDel="00D160C0" w:rsidRDefault="00D33277" w:rsidP="00D33277">
      <w:pPr>
        <w:pStyle w:val="code"/>
        <w:rPr>
          <w:del w:id="1023" w:author="Guohan Lu" w:date="2015-11-16T00:52:00Z"/>
          <w:rPrChange w:id="1024" w:author="Natchimuth, Anbalagan" w:date="2015-12-23T08:54:00Z">
            <w:rPr>
              <w:del w:id="1025" w:author="Guohan Lu" w:date="2015-11-16T00:52:00Z"/>
              <w:lang w:val="fr-FR"/>
            </w:rPr>
          </w:rPrChange>
        </w:rPr>
      </w:pPr>
      <w:del w:id="1026" w:author="Guohan Lu" w:date="2015-11-16T00:52:00Z">
        <w:r w:rsidRPr="00466F96" w:rsidDel="00D160C0">
          <w:rPr>
            <w:rPrChange w:id="1027" w:author="Natchimuth, Anbalagan" w:date="2015-12-23T08:54:00Z">
              <w:rPr>
                <w:lang w:val="fr-FR"/>
              </w:rPr>
            </w:rPrChange>
          </w:rPr>
          <w:delText>* Failure status code on error</w:delText>
        </w:r>
        <w:bookmarkStart w:id="1028" w:name="_Toc435398729"/>
        <w:bookmarkEnd w:id="1028"/>
      </w:del>
    </w:p>
    <w:p w14:paraId="4304DF2A" w14:textId="37EA71A8" w:rsidR="00D33277" w:rsidRPr="00466F96" w:rsidDel="00D160C0" w:rsidRDefault="00D33277" w:rsidP="00D33277">
      <w:pPr>
        <w:pStyle w:val="code"/>
        <w:rPr>
          <w:del w:id="1029" w:author="Guohan Lu" w:date="2015-11-16T00:52:00Z"/>
          <w:rPrChange w:id="1030" w:author="Natchimuth, Anbalagan" w:date="2015-12-23T08:54:00Z">
            <w:rPr>
              <w:del w:id="1031" w:author="Guohan Lu" w:date="2015-11-16T00:52:00Z"/>
              <w:lang w:val="fr-FR"/>
            </w:rPr>
          </w:rPrChange>
        </w:rPr>
      </w:pPr>
      <w:del w:id="1032" w:author="Guohan Lu" w:date="2015-11-16T00:52:00Z">
        <w:r w:rsidRPr="00466F96" w:rsidDel="00D160C0">
          <w:rPr>
            <w:rPrChange w:id="1033" w:author="Natchimuth, Anbalagan" w:date="2015-12-23T08:54:00Z">
              <w:rPr>
                <w:lang w:val="fr-FR"/>
              </w:rPr>
            </w:rPrChange>
          </w:rPr>
          <w:delText>*/</w:delText>
        </w:r>
        <w:bookmarkStart w:id="1034" w:name="_Toc435398730"/>
        <w:bookmarkEnd w:id="1034"/>
      </w:del>
    </w:p>
    <w:p w14:paraId="2CF2191D" w14:textId="5F132FAB" w:rsidR="00D33277" w:rsidRPr="000A342E" w:rsidDel="00D160C0" w:rsidRDefault="00D33277" w:rsidP="00D33277">
      <w:pPr>
        <w:pStyle w:val="code"/>
        <w:rPr>
          <w:del w:id="1035" w:author="Guohan Lu" w:date="2015-11-16T00:52:00Z"/>
        </w:rPr>
      </w:pPr>
      <w:del w:id="1036" w:author="Guohan Lu" w:date="2015-11-16T00:52: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1037" w:name="_Toc435398731"/>
        <w:bookmarkEnd w:id="1037"/>
      </w:del>
    </w:p>
    <w:p w14:paraId="5EBA329E" w14:textId="111DB170" w:rsidR="00D33277" w:rsidRPr="00466F96" w:rsidDel="00D160C0" w:rsidRDefault="00D33277" w:rsidP="00D33277">
      <w:pPr>
        <w:pStyle w:val="code"/>
        <w:rPr>
          <w:del w:id="1038" w:author="Guohan Lu" w:date="2015-11-16T00:52:00Z"/>
          <w:rPrChange w:id="1039" w:author="Natchimuth, Anbalagan" w:date="2015-12-23T08:54:00Z">
            <w:rPr>
              <w:del w:id="1040" w:author="Guohan Lu" w:date="2015-11-16T00:52:00Z"/>
              <w:lang w:val="fr-FR"/>
            </w:rPr>
          </w:rPrChange>
        </w:rPr>
      </w:pPr>
      <w:del w:id="1041" w:author="Guohan Lu" w:date="2015-11-16T00:52:00Z">
        <w:r w:rsidRPr="00C27F1A" w:rsidDel="00D160C0">
          <w:delText xml:space="preserve">                          </w:delText>
        </w:r>
        <w:r w:rsidRPr="00466F96" w:rsidDel="00D160C0">
          <w:rPr>
            <w:rPrChange w:id="1042" w:author="Natchimuth, Anbalagan" w:date="2015-12-23T08:54:00Z">
              <w:rPr>
                <w:lang w:val="fr-FR"/>
              </w:rPr>
            </w:rPrChange>
          </w:rPr>
          <w:delText>_In_ sai_object_type_t object_type,</w:delText>
        </w:r>
        <w:bookmarkStart w:id="1043" w:name="_Toc435398732"/>
        <w:bookmarkEnd w:id="1043"/>
      </w:del>
    </w:p>
    <w:p w14:paraId="2834C35F" w14:textId="3D3CF098" w:rsidR="00D33277" w:rsidRPr="00466F96" w:rsidDel="00D160C0" w:rsidRDefault="00D33277" w:rsidP="00D33277">
      <w:pPr>
        <w:pStyle w:val="code"/>
        <w:rPr>
          <w:del w:id="1044" w:author="Guohan Lu" w:date="2015-11-16T00:52:00Z"/>
          <w:rPrChange w:id="1045" w:author="Natchimuth, Anbalagan" w:date="2015-12-23T08:54:00Z">
            <w:rPr>
              <w:del w:id="1046" w:author="Guohan Lu" w:date="2015-11-16T00:52:00Z"/>
              <w:lang w:val="fr-FR"/>
            </w:rPr>
          </w:rPrChange>
        </w:rPr>
      </w:pPr>
      <w:del w:id="1047" w:author="Guohan Lu" w:date="2015-11-16T00:52:00Z">
        <w:r w:rsidRPr="00466F96" w:rsidDel="00D160C0">
          <w:rPr>
            <w:rPrChange w:id="1048" w:author="Natchimuth, Anbalagan" w:date="2015-12-23T08:54:00Z">
              <w:rPr>
                <w:lang w:val="fr-FR"/>
              </w:rPr>
            </w:rPrChange>
          </w:rPr>
          <w:delText xml:space="preserve">                          _InOut_ uint32_t *count);</w:delText>
        </w:r>
        <w:bookmarkStart w:id="1049" w:name="_Toc435398733"/>
        <w:bookmarkEnd w:id="1049"/>
      </w:del>
    </w:p>
    <w:p w14:paraId="30634927" w14:textId="65E6DC38" w:rsidR="00044FCC" w:rsidRPr="00466F96" w:rsidDel="00D160C0" w:rsidRDefault="00044FCC" w:rsidP="00044FCC">
      <w:pPr>
        <w:pStyle w:val="code"/>
        <w:rPr>
          <w:del w:id="1050" w:author="Guohan Lu" w:date="2015-11-16T00:52:00Z"/>
          <w:rPrChange w:id="1051" w:author="Natchimuth, Anbalagan" w:date="2015-12-23T08:54:00Z">
            <w:rPr>
              <w:del w:id="1052" w:author="Guohan Lu" w:date="2015-11-16T00:52:00Z"/>
              <w:lang w:val="fr-FR"/>
            </w:rPr>
          </w:rPrChange>
        </w:rPr>
      </w:pPr>
      <w:del w:id="1053" w:author="Guohan Lu" w:date="2015-11-16T00:52:00Z">
        <w:r w:rsidRPr="00466F96" w:rsidDel="00D160C0">
          <w:rPr>
            <w:rPrChange w:id="1054" w:author="Natchimuth, Anbalagan" w:date="2015-12-23T08:54:00Z">
              <w:rPr>
                <w:lang w:val="fr-FR"/>
              </w:rPr>
            </w:rPrChange>
          </w:rPr>
          <w:delText>/*</w:delText>
        </w:r>
        <w:bookmarkStart w:id="1055" w:name="_Toc435398734"/>
        <w:bookmarkEnd w:id="1055"/>
      </w:del>
    </w:p>
    <w:p w14:paraId="6BFA24B9" w14:textId="649B4AD9" w:rsidR="00044FCC" w:rsidRPr="00466F96" w:rsidDel="00D160C0" w:rsidRDefault="00044FCC" w:rsidP="00044FCC">
      <w:pPr>
        <w:pStyle w:val="code"/>
        <w:rPr>
          <w:del w:id="1056" w:author="Guohan Lu" w:date="2015-11-16T00:52:00Z"/>
          <w:rPrChange w:id="1057" w:author="Natchimuth, Anbalagan" w:date="2015-12-23T08:54:00Z">
            <w:rPr>
              <w:del w:id="1058" w:author="Guohan Lu" w:date="2015-11-16T00:52:00Z"/>
              <w:lang w:val="fr-FR"/>
            </w:rPr>
          </w:rPrChange>
        </w:rPr>
      </w:pPr>
      <w:del w:id="1059" w:author="Guohan Lu" w:date="2015-11-16T00:52:00Z">
        <w:r w:rsidRPr="00466F96" w:rsidDel="00D160C0">
          <w:rPr>
            <w:rPrChange w:id="1060" w:author="Natchimuth, Anbalagan" w:date="2015-12-23T08:54:00Z">
              <w:rPr>
                <w:lang w:val="fr-FR"/>
              </w:rPr>
            </w:rPrChange>
          </w:rPr>
          <w:delText>* Routine Description:</w:delText>
        </w:r>
        <w:bookmarkStart w:id="1061" w:name="_Toc435398735"/>
        <w:bookmarkEnd w:id="1061"/>
      </w:del>
    </w:p>
    <w:p w14:paraId="765FB8F3" w14:textId="1CDF5EED" w:rsidR="00044FCC" w:rsidRPr="007C0B8D" w:rsidDel="00D160C0" w:rsidRDefault="00044FCC" w:rsidP="00044FCC">
      <w:pPr>
        <w:pStyle w:val="code"/>
        <w:rPr>
          <w:del w:id="1062" w:author="Guohan Lu" w:date="2015-11-16T00:52:00Z"/>
        </w:rPr>
      </w:pPr>
      <w:del w:id="1063" w:author="Guohan Lu" w:date="2015-11-16T00:52:00Z">
        <w:r w:rsidRPr="007C0B8D" w:rsidDel="00D160C0">
          <w:delText xml:space="preserve">* </w:delText>
        </w:r>
        <w:r w:rsidDel="00D160C0">
          <w:delText xml:space="preserve"> @brief Get the list of object keys present in SAI</w:delText>
        </w:r>
        <w:bookmarkStart w:id="1064" w:name="_Toc435398736"/>
        <w:bookmarkEnd w:id="1064"/>
      </w:del>
    </w:p>
    <w:p w14:paraId="51474A45" w14:textId="404974F4" w:rsidR="00044FCC" w:rsidRPr="007C0B8D" w:rsidDel="00D160C0" w:rsidRDefault="00044FCC" w:rsidP="00044FCC">
      <w:pPr>
        <w:pStyle w:val="code"/>
        <w:rPr>
          <w:del w:id="1065" w:author="Guohan Lu" w:date="2015-11-16T00:52:00Z"/>
        </w:rPr>
      </w:pPr>
      <w:del w:id="1066" w:author="Guohan Lu" w:date="2015-11-16T00:52:00Z">
        <w:r w:rsidRPr="007C0B8D" w:rsidDel="00D160C0">
          <w:delText>* Arguments:</w:delText>
        </w:r>
        <w:bookmarkStart w:id="1067" w:name="_Toc435398737"/>
        <w:bookmarkEnd w:id="1067"/>
      </w:del>
    </w:p>
    <w:p w14:paraId="36F92CFB" w14:textId="71E1A6BB" w:rsidR="00044FCC" w:rsidRPr="00735A5F" w:rsidDel="00D160C0" w:rsidRDefault="00044FCC" w:rsidP="00044FCC">
      <w:pPr>
        <w:pStyle w:val="code"/>
        <w:rPr>
          <w:del w:id="1068" w:author="Guohan Lu" w:date="2015-11-16T00:52:00Z"/>
        </w:rPr>
      </w:pPr>
      <w:del w:id="1069" w:author="Guohan Lu" w:date="2015-11-16T00:52:00Z">
        <w:r w:rsidDel="00D160C0">
          <w:delText>* [in] sai_object_type_t  - SAI object type</w:delText>
        </w:r>
        <w:bookmarkStart w:id="1070" w:name="_Toc435398738"/>
        <w:bookmarkEnd w:id="1070"/>
      </w:del>
    </w:p>
    <w:p w14:paraId="103F72F3" w14:textId="51B0ABBD" w:rsidR="00044FCC" w:rsidDel="00D160C0" w:rsidRDefault="00044FCC" w:rsidP="00044FCC">
      <w:pPr>
        <w:pStyle w:val="code"/>
        <w:rPr>
          <w:del w:id="1071" w:author="Guohan Lu" w:date="2015-11-16T00:52:00Z"/>
        </w:rPr>
      </w:pPr>
      <w:del w:id="1072" w:author="Guohan Lu" w:date="2015-11-16T00:52:00Z">
        <w:r w:rsidDel="00D160C0">
          <w:delText>* [in]</w:delText>
        </w:r>
        <w:r w:rsidRPr="00144C06" w:rsidDel="00D160C0">
          <w:delText xml:space="preserve"> </w:delText>
        </w:r>
        <w:r w:rsidDel="00D160C0">
          <w:delText>count – number of objects in SAI</w:delText>
        </w:r>
        <w:bookmarkStart w:id="1073" w:name="_Toc435398739"/>
        <w:bookmarkEnd w:id="1073"/>
      </w:del>
    </w:p>
    <w:p w14:paraId="6D299EFA" w14:textId="3B0B50C3" w:rsidR="00044FCC" w:rsidDel="00D160C0" w:rsidRDefault="00044FCC" w:rsidP="00044FCC">
      <w:pPr>
        <w:pStyle w:val="code"/>
        <w:rPr>
          <w:del w:id="1074" w:author="Guohan Lu" w:date="2015-11-16T00:52:00Z"/>
        </w:rPr>
      </w:pPr>
      <w:del w:id="1075" w:author="Guohan Lu" w:date="2015-11-16T00:52:00Z">
        <w:r w:rsidRPr="007C0B8D" w:rsidDel="00D160C0">
          <w:delText>*</w:delText>
        </w:r>
        <w:r w:rsidDel="00D160C0">
          <w:delText xml:space="preserve"> [in] object_list – List of SAI objects or keys</w:delText>
        </w:r>
        <w:bookmarkStart w:id="1076" w:name="_Toc435398740"/>
        <w:bookmarkEnd w:id="1076"/>
      </w:del>
    </w:p>
    <w:p w14:paraId="70C4E0B1" w14:textId="3C26133F" w:rsidR="00044FCC" w:rsidRPr="007C0B8D" w:rsidDel="00D160C0" w:rsidRDefault="00044FCC" w:rsidP="00044FCC">
      <w:pPr>
        <w:pStyle w:val="code"/>
        <w:rPr>
          <w:del w:id="1077" w:author="Guohan Lu" w:date="2015-11-16T00:52:00Z"/>
        </w:rPr>
      </w:pPr>
      <w:bookmarkStart w:id="1078" w:name="_Toc435398741"/>
      <w:bookmarkEnd w:id="1078"/>
    </w:p>
    <w:p w14:paraId="4BECDA84" w14:textId="1BBD3088" w:rsidR="00044FCC" w:rsidRPr="007C0B8D" w:rsidDel="00D160C0" w:rsidRDefault="00044FCC" w:rsidP="00044FCC">
      <w:pPr>
        <w:pStyle w:val="code"/>
        <w:rPr>
          <w:del w:id="1079" w:author="Guohan Lu" w:date="2015-11-16T00:52:00Z"/>
        </w:rPr>
      </w:pPr>
      <w:del w:id="1080" w:author="Guohan Lu" w:date="2015-11-16T00:52:00Z">
        <w:r w:rsidRPr="007C0B8D" w:rsidDel="00D160C0">
          <w:delText>* Return Values:</w:delText>
        </w:r>
        <w:bookmarkStart w:id="1081" w:name="_Toc435398742"/>
        <w:bookmarkEnd w:id="1081"/>
      </w:del>
    </w:p>
    <w:p w14:paraId="5887C94D" w14:textId="43FB8050" w:rsidR="00044FCC" w:rsidRPr="007C0B8D" w:rsidDel="00D160C0" w:rsidRDefault="00044FCC" w:rsidP="00044FCC">
      <w:pPr>
        <w:pStyle w:val="code"/>
        <w:rPr>
          <w:del w:id="1082" w:author="Guohan Lu" w:date="2015-11-16T00:52:00Z"/>
        </w:rPr>
      </w:pPr>
      <w:del w:id="1083" w:author="Guohan Lu" w:date="2015-11-16T00:52:00Z">
        <w:r w:rsidRPr="007C0B8D" w:rsidDel="00D160C0">
          <w:delText>* SAI_STATUS_SUCCESS on success</w:delText>
        </w:r>
        <w:bookmarkStart w:id="1084" w:name="_Toc435398743"/>
        <w:bookmarkEnd w:id="1084"/>
      </w:del>
    </w:p>
    <w:p w14:paraId="6C427685" w14:textId="22764BAA" w:rsidR="00044FCC" w:rsidRPr="00466F96" w:rsidDel="00D160C0" w:rsidRDefault="00044FCC" w:rsidP="00044FCC">
      <w:pPr>
        <w:pStyle w:val="code"/>
        <w:rPr>
          <w:del w:id="1085" w:author="Guohan Lu" w:date="2015-11-16T00:52:00Z"/>
          <w:rPrChange w:id="1086" w:author="Natchimuth, Anbalagan" w:date="2015-12-23T08:54:00Z">
            <w:rPr>
              <w:del w:id="1087" w:author="Guohan Lu" w:date="2015-11-16T00:52:00Z"/>
              <w:lang w:val="fr-FR"/>
            </w:rPr>
          </w:rPrChange>
        </w:rPr>
      </w:pPr>
      <w:del w:id="1088" w:author="Guohan Lu" w:date="2015-11-16T00:52:00Z">
        <w:r w:rsidRPr="00466F96" w:rsidDel="00D160C0">
          <w:rPr>
            <w:rPrChange w:id="1089" w:author="Natchimuth, Anbalagan" w:date="2015-12-23T08:54:00Z">
              <w:rPr>
                <w:lang w:val="fr-FR"/>
              </w:rPr>
            </w:rPrChange>
          </w:rPr>
          <w:delText>* Failure status code on error</w:delText>
        </w:r>
        <w:bookmarkStart w:id="1090" w:name="_Toc435398744"/>
        <w:bookmarkEnd w:id="1090"/>
      </w:del>
    </w:p>
    <w:p w14:paraId="4CC9CD91" w14:textId="2F4180FD" w:rsidR="00044FCC" w:rsidRPr="00466F96" w:rsidDel="00D160C0" w:rsidRDefault="00044FCC" w:rsidP="00044FCC">
      <w:pPr>
        <w:pStyle w:val="code"/>
        <w:rPr>
          <w:del w:id="1091" w:author="Guohan Lu" w:date="2015-11-16T00:52:00Z"/>
          <w:rPrChange w:id="1092" w:author="Natchimuth, Anbalagan" w:date="2015-12-23T08:54:00Z">
            <w:rPr>
              <w:del w:id="1093" w:author="Guohan Lu" w:date="2015-11-16T00:52:00Z"/>
              <w:lang w:val="fr-FR"/>
            </w:rPr>
          </w:rPrChange>
        </w:rPr>
      </w:pPr>
      <w:del w:id="1094" w:author="Guohan Lu" w:date="2015-11-16T00:52:00Z">
        <w:r w:rsidRPr="00466F96" w:rsidDel="00D160C0">
          <w:rPr>
            <w:rPrChange w:id="1095" w:author="Natchimuth, Anbalagan" w:date="2015-12-23T08:54:00Z">
              <w:rPr>
                <w:lang w:val="fr-FR"/>
              </w:rPr>
            </w:rPrChange>
          </w:rPr>
          <w:delText>*/</w:delText>
        </w:r>
        <w:bookmarkStart w:id="1096" w:name="_Toc435398745"/>
        <w:bookmarkEnd w:id="1096"/>
      </w:del>
    </w:p>
    <w:p w14:paraId="74E01A40" w14:textId="78D898B5" w:rsidR="00044FCC" w:rsidRPr="000A342E" w:rsidDel="00D160C0" w:rsidRDefault="00044FCC" w:rsidP="00044FCC">
      <w:pPr>
        <w:pStyle w:val="code"/>
        <w:rPr>
          <w:del w:id="1097" w:author="Guohan Lu" w:date="2015-11-16T00:52:00Z"/>
        </w:rPr>
      </w:pPr>
      <w:del w:id="1098" w:author="Guohan Lu" w:date="2015-11-16T00:52:00Z">
        <w:r w:rsidRPr="000A342E" w:rsidDel="00D160C0">
          <w:delText>typ</w:delText>
        </w:r>
        <w:r w:rsidDel="00D160C0">
          <w:delText>edef sai_status_t (*sai_get_object_key_fn</w:delText>
        </w:r>
        <w:r w:rsidRPr="000A342E" w:rsidDel="00D160C0">
          <w:delText>)(</w:delText>
        </w:r>
        <w:bookmarkStart w:id="1099" w:name="_Toc435398746"/>
        <w:bookmarkEnd w:id="1099"/>
      </w:del>
    </w:p>
    <w:p w14:paraId="545BFCA3" w14:textId="1EA92F22" w:rsidR="00044FCC" w:rsidRPr="0028477B" w:rsidDel="00D160C0" w:rsidRDefault="00044FCC" w:rsidP="00044FCC">
      <w:pPr>
        <w:pStyle w:val="code"/>
        <w:rPr>
          <w:del w:id="1100" w:author="Guohan Lu" w:date="2015-11-16T00:52:00Z"/>
        </w:rPr>
      </w:pPr>
      <w:del w:id="1101" w:author="Guohan Lu" w:date="2015-11-16T00:52:00Z">
        <w:r w:rsidRPr="00C27F1A" w:rsidDel="00D160C0">
          <w:delText xml:space="preserve">                          </w:delText>
        </w:r>
        <w:r w:rsidRPr="0028477B" w:rsidDel="00D160C0">
          <w:delText>_In_ sai_object_type_t object_type,</w:delText>
        </w:r>
        <w:bookmarkStart w:id="1102" w:name="_Toc435398747"/>
        <w:bookmarkEnd w:id="1102"/>
      </w:del>
    </w:p>
    <w:p w14:paraId="67F7EEED" w14:textId="5B81F6BA" w:rsidR="00044FCC" w:rsidRPr="0028477B" w:rsidDel="00D160C0" w:rsidRDefault="00044FCC" w:rsidP="00044FCC">
      <w:pPr>
        <w:pStyle w:val="code"/>
        <w:rPr>
          <w:del w:id="1103" w:author="Guohan Lu" w:date="2015-11-16T00:52:00Z"/>
        </w:rPr>
      </w:pPr>
      <w:del w:id="1104" w:author="Guohan Lu" w:date="2015-11-16T00:52:00Z">
        <w:r w:rsidRPr="0028477B" w:rsidDel="00D160C0">
          <w:delText xml:space="preserve">                          _In_ uint32_t object_count,</w:delText>
        </w:r>
        <w:bookmarkStart w:id="1105" w:name="_Toc435398748"/>
        <w:bookmarkEnd w:id="1105"/>
      </w:del>
    </w:p>
    <w:p w14:paraId="2D95E1A6" w14:textId="7CEEE47B" w:rsidR="00044FCC" w:rsidRPr="00466F96" w:rsidDel="00D160C0" w:rsidRDefault="00044FCC" w:rsidP="00044FCC">
      <w:pPr>
        <w:pStyle w:val="code"/>
        <w:rPr>
          <w:del w:id="1106" w:author="Guohan Lu" w:date="2015-11-16T00:52:00Z"/>
          <w:rPrChange w:id="1107" w:author="Natchimuth, Anbalagan" w:date="2015-12-23T08:54:00Z">
            <w:rPr>
              <w:del w:id="1108" w:author="Guohan Lu" w:date="2015-11-16T00:52:00Z"/>
              <w:lang w:val="fr-FR"/>
            </w:rPr>
          </w:rPrChange>
        </w:rPr>
      </w:pPr>
      <w:del w:id="1109" w:author="Guohan Lu" w:date="2015-11-16T00:52:00Z">
        <w:r w:rsidRPr="00044FCC" w:rsidDel="00D160C0">
          <w:delText xml:space="preserve">                          </w:delText>
        </w:r>
        <w:r w:rsidRPr="00466F96" w:rsidDel="00D160C0">
          <w:rPr>
            <w:rPrChange w:id="1110" w:author="Natchimuth, Anbalagan" w:date="2015-12-23T08:54:00Z">
              <w:rPr>
                <w:lang w:val="fr-FR"/>
              </w:rPr>
            </w:rPrChange>
          </w:rPr>
          <w:delText>_InOut_ sai_object_id_t *object_list);</w:delText>
        </w:r>
        <w:bookmarkStart w:id="1111" w:name="_Toc435398749"/>
        <w:bookmarkEnd w:id="1111"/>
      </w:del>
    </w:p>
    <w:p w14:paraId="0B37E38A" w14:textId="73C04E6C" w:rsidR="00D33277" w:rsidRPr="00466F96" w:rsidDel="00D160C0" w:rsidRDefault="00D33277" w:rsidP="00D33277">
      <w:pPr>
        <w:pStyle w:val="code"/>
        <w:rPr>
          <w:del w:id="1112" w:author="Guohan Lu" w:date="2015-11-16T00:52:00Z"/>
          <w:rPrChange w:id="1113" w:author="Natchimuth, Anbalagan" w:date="2015-12-23T08:54:00Z">
            <w:rPr>
              <w:del w:id="1114" w:author="Guohan Lu" w:date="2015-11-16T00:52:00Z"/>
              <w:lang w:val="fr-FR"/>
            </w:rPr>
          </w:rPrChange>
        </w:rPr>
      </w:pPr>
      <w:bookmarkStart w:id="1115" w:name="_Toc435398750"/>
      <w:bookmarkEnd w:id="1115"/>
    </w:p>
    <w:p w14:paraId="7A20D84E" w14:textId="338D7C4C" w:rsidR="00D33277" w:rsidRPr="008003D0" w:rsidDel="00D160C0" w:rsidRDefault="00D33277" w:rsidP="00D33277">
      <w:pPr>
        <w:pStyle w:val="code"/>
        <w:rPr>
          <w:del w:id="1116" w:author="Guohan Lu" w:date="2015-11-16T00:52:00Z"/>
        </w:rPr>
      </w:pPr>
      <w:del w:id="1117" w:author="Guohan Lu" w:date="2015-11-16T00:52:00Z">
        <w:r w:rsidRPr="008003D0" w:rsidDel="00D160C0">
          <w:delText>/*</w:delText>
        </w:r>
        <w:bookmarkStart w:id="1118" w:name="_Toc435398751"/>
        <w:bookmarkEnd w:id="1118"/>
      </w:del>
    </w:p>
    <w:p w14:paraId="59172ADC" w14:textId="55E63B36" w:rsidR="00D33277" w:rsidRPr="008003D0" w:rsidDel="00D160C0" w:rsidRDefault="00D33277" w:rsidP="00D33277">
      <w:pPr>
        <w:pStyle w:val="code"/>
        <w:rPr>
          <w:del w:id="1119" w:author="Guohan Lu" w:date="2015-11-16T00:52:00Z"/>
        </w:rPr>
      </w:pPr>
      <w:del w:id="1120" w:author="Guohan Lu" w:date="2015-11-16T00:52:00Z">
        <w:r w:rsidRPr="008003D0" w:rsidDel="00D160C0">
          <w:delText>* Routine Description:</w:delText>
        </w:r>
        <w:bookmarkStart w:id="1121" w:name="_Toc435398752"/>
        <w:bookmarkEnd w:id="1121"/>
      </w:del>
    </w:p>
    <w:p w14:paraId="68D423F1" w14:textId="2D66926C" w:rsidR="00D33277" w:rsidRPr="007C0B8D" w:rsidDel="00D160C0" w:rsidRDefault="00D33277" w:rsidP="00D33277">
      <w:pPr>
        <w:pStyle w:val="code"/>
        <w:rPr>
          <w:del w:id="1122" w:author="Guohan Lu" w:date="2015-11-16T00:52:00Z"/>
        </w:rPr>
      </w:pPr>
      <w:del w:id="1123" w:author="Guohan Lu" w:date="2015-11-16T00:52:00Z">
        <w:r w:rsidRPr="007C0B8D" w:rsidDel="00D160C0">
          <w:delText xml:space="preserve">* </w:delText>
        </w:r>
        <w:r w:rsidDel="00D160C0">
          <w:delText xml:space="preserve"> @brief Get the bulk list of attributes for given object count</w:delText>
        </w:r>
        <w:bookmarkStart w:id="1124" w:name="_Toc435398753"/>
        <w:bookmarkEnd w:id="1124"/>
      </w:del>
    </w:p>
    <w:p w14:paraId="2D73D594" w14:textId="0FE8C13A" w:rsidR="00D33277" w:rsidDel="00D160C0" w:rsidRDefault="00D33277" w:rsidP="00D33277">
      <w:pPr>
        <w:pStyle w:val="code"/>
        <w:rPr>
          <w:del w:id="1125" w:author="Guohan Lu" w:date="2015-11-16T00:52:00Z"/>
        </w:rPr>
      </w:pPr>
      <w:del w:id="1126" w:author="Guohan Lu" w:date="2015-11-16T00:52:00Z">
        <w:r w:rsidRPr="007C0B8D" w:rsidDel="00D160C0">
          <w:delText>* Arguments:</w:delText>
        </w:r>
        <w:bookmarkStart w:id="1127" w:name="_Toc435398754"/>
        <w:bookmarkEnd w:id="1127"/>
      </w:del>
    </w:p>
    <w:p w14:paraId="7DBF1D1F" w14:textId="6F498105" w:rsidR="00AA2EF5" w:rsidDel="00D160C0" w:rsidRDefault="00AA2EF5" w:rsidP="00D33277">
      <w:pPr>
        <w:pStyle w:val="code"/>
        <w:rPr>
          <w:del w:id="1128" w:author="Guohan Lu" w:date="2015-11-16T00:52:00Z"/>
        </w:rPr>
      </w:pPr>
      <w:del w:id="1129" w:author="Guohan Lu" w:date="2015-11-16T00:52:00Z">
        <w:r w:rsidDel="00D160C0">
          <w:delText>* [in] object_type – sai object type</w:delText>
        </w:r>
        <w:bookmarkStart w:id="1130" w:name="_Toc435398755"/>
        <w:bookmarkEnd w:id="1130"/>
      </w:del>
    </w:p>
    <w:p w14:paraId="09CC8582" w14:textId="2F22D1DD" w:rsidR="000F6192" w:rsidDel="00D160C0" w:rsidRDefault="000F6192" w:rsidP="000F6192">
      <w:pPr>
        <w:pStyle w:val="code"/>
        <w:rPr>
          <w:del w:id="1131" w:author="Guohan Lu" w:date="2015-11-16T00:52:00Z"/>
        </w:rPr>
      </w:pPr>
      <w:del w:id="1132" w:author="Guohan Lu" w:date="2015-11-16T00:52:00Z">
        <w:r w:rsidDel="00D160C0">
          <w:delText>* [in]</w:delText>
        </w:r>
        <w:r w:rsidRPr="00144C06" w:rsidDel="00D160C0">
          <w:delText xml:space="preserve"> </w:delText>
        </w:r>
        <w:r w:rsidDel="00D160C0">
          <w:delText>object_count – number of objects</w:delText>
        </w:r>
        <w:bookmarkStart w:id="1133" w:name="_Toc435398756"/>
        <w:bookmarkEnd w:id="1133"/>
      </w:del>
    </w:p>
    <w:p w14:paraId="4FD5605D" w14:textId="6F7A995C" w:rsidR="00D33277" w:rsidRPr="00735A5F" w:rsidDel="00D160C0" w:rsidRDefault="00D33277" w:rsidP="00D33277">
      <w:pPr>
        <w:pStyle w:val="code"/>
        <w:rPr>
          <w:del w:id="1134" w:author="Guohan Lu" w:date="2015-11-16T00:52:00Z"/>
        </w:rPr>
      </w:pPr>
      <w:del w:id="1135" w:author="Guohan Lu" w:date="2015-11-16T00:52:00Z">
        <w:r w:rsidDel="00D160C0">
          <w:delText>* [in] object_id  - List of objects</w:delText>
        </w:r>
        <w:bookmarkStart w:id="1136" w:name="_Toc435398757"/>
        <w:bookmarkEnd w:id="1136"/>
      </w:del>
    </w:p>
    <w:p w14:paraId="43019D9A" w14:textId="5B138BC9" w:rsidR="00D33277" w:rsidDel="00D160C0" w:rsidRDefault="00D33277" w:rsidP="00D33277">
      <w:pPr>
        <w:pStyle w:val="code"/>
        <w:rPr>
          <w:del w:id="1137" w:author="Guohan Lu" w:date="2015-11-16T00:52:00Z"/>
        </w:rPr>
      </w:pPr>
      <w:del w:id="1138" w:author="Guohan Lu" w:date="2015-11-16T00:52: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1139" w:name="_Toc435398758"/>
        <w:bookmarkEnd w:id="1139"/>
      </w:del>
    </w:p>
    <w:p w14:paraId="3007E853" w14:textId="17E674F0" w:rsidR="00D33277" w:rsidDel="00D160C0" w:rsidRDefault="00D33277" w:rsidP="00D33277">
      <w:pPr>
        <w:pStyle w:val="code"/>
        <w:rPr>
          <w:del w:id="1140" w:author="Guohan Lu" w:date="2015-11-16T00:52:00Z"/>
        </w:rPr>
      </w:pPr>
      <w:del w:id="1141" w:author="Guohan Lu" w:date="2015-11-16T00:52:00Z">
        <w:r w:rsidDel="00D160C0">
          <w:delText>* [in] attr_id – list of attributes</w:delText>
        </w:r>
        <w:bookmarkStart w:id="1142" w:name="_Toc435398759"/>
        <w:bookmarkEnd w:id="1142"/>
      </w:del>
    </w:p>
    <w:p w14:paraId="3A6887A7" w14:textId="2CAFF2E0" w:rsidR="00D33277" w:rsidDel="00D160C0" w:rsidRDefault="00D33277" w:rsidP="00D33277">
      <w:pPr>
        <w:pStyle w:val="code"/>
        <w:rPr>
          <w:del w:id="1143" w:author="Guohan Lu" w:date="2015-11-16T00:52:00Z"/>
        </w:rPr>
      </w:pPr>
      <w:del w:id="1144" w:author="Guohan Lu" w:date="2015-11-16T00:52:00Z">
        <w:r w:rsidDel="00D160C0">
          <w:delText>* [in] attr_value – list of values for the attributes</w:delText>
        </w:r>
        <w:bookmarkStart w:id="1145" w:name="_Toc435398760"/>
        <w:bookmarkEnd w:id="1145"/>
      </w:del>
    </w:p>
    <w:p w14:paraId="5728E0CB" w14:textId="64BA9DA8" w:rsidR="00D33277" w:rsidRPr="007C0B8D" w:rsidDel="00D160C0" w:rsidRDefault="00D33277" w:rsidP="00D33277">
      <w:pPr>
        <w:pStyle w:val="code"/>
        <w:rPr>
          <w:del w:id="1146" w:author="Guohan Lu" w:date="2015-11-16T00:52:00Z"/>
        </w:rPr>
      </w:pPr>
      <w:del w:id="1147" w:author="Guohan Lu" w:date="2015-11-16T00:52:00Z">
        <w:r w:rsidDel="00D160C0">
          <w:delText>* [in] statuses – status for each object</w:delText>
        </w:r>
        <w:bookmarkStart w:id="1148" w:name="_Toc435398761"/>
        <w:bookmarkEnd w:id="1148"/>
      </w:del>
    </w:p>
    <w:p w14:paraId="56449E64" w14:textId="663F1E41" w:rsidR="00D33277" w:rsidRPr="007C0B8D" w:rsidDel="00D160C0" w:rsidRDefault="00D33277" w:rsidP="00D33277">
      <w:pPr>
        <w:pStyle w:val="code"/>
        <w:rPr>
          <w:del w:id="1149" w:author="Guohan Lu" w:date="2015-11-16T00:52:00Z"/>
        </w:rPr>
      </w:pPr>
      <w:del w:id="1150" w:author="Guohan Lu" w:date="2015-11-16T00:52:00Z">
        <w:r w:rsidRPr="007C0B8D" w:rsidDel="00D160C0">
          <w:delText>* Return Values:</w:delText>
        </w:r>
        <w:bookmarkStart w:id="1151" w:name="_Toc435398762"/>
        <w:bookmarkEnd w:id="1151"/>
      </w:del>
    </w:p>
    <w:p w14:paraId="217D4995" w14:textId="1E7896DB" w:rsidR="00D33277" w:rsidRPr="007C0B8D" w:rsidDel="00D160C0" w:rsidRDefault="00D33277" w:rsidP="00D33277">
      <w:pPr>
        <w:pStyle w:val="code"/>
        <w:rPr>
          <w:del w:id="1152" w:author="Guohan Lu" w:date="2015-11-16T00:52:00Z"/>
        </w:rPr>
      </w:pPr>
      <w:del w:id="1153" w:author="Guohan Lu" w:date="2015-11-16T00:52:00Z">
        <w:r w:rsidRPr="007C0B8D" w:rsidDel="00D160C0">
          <w:delText>* SAI_STATUS_SUCCESS on success</w:delText>
        </w:r>
        <w:bookmarkStart w:id="1154" w:name="_Toc435398763"/>
        <w:bookmarkEnd w:id="1154"/>
      </w:del>
    </w:p>
    <w:p w14:paraId="5E7C9824" w14:textId="134010F9" w:rsidR="00D33277" w:rsidRPr="00466F96" w:rsidDel="00D160C0" w:rsidRDefault="00D33277" w:rsidP="00D33277">
      <w:pPr>
        <w:pStyle w:val="code"/>
        <w:rPr>
          <w:del w:id="1155" w:author="Guohan Lu" w:date="2015-11-16T00:52:00Z"/>
          <w:rPrChange w:id="1156" w:author="Natchimuth, Anbalagan" w:date="2015-12-23T08:54:00Z">
            <w:rPr>
              <w:del w:id="1157" w:author="Guohan Lu" w:date="2015-11-16T00:52:00Z"/>
              <w:lang w:val="fr-FR"/>
            </w:rPr>
          </w:rPrChange>
        </w:rPr>
      </w:pPr>
      <w:del w:id="1158" w:author="Guohan Lu" w:date="2015-11-16T00:52:00Z">
        <w:r w:rsidRPr="00466F96" w:rsidDel="00D160C0">
          <w:rPr>
            <w:rPrChange w:id="1159" w:author="Natchimuth, Anbalagan" w:date="2015-12-23T08:54:00Z">
              <w:rPr>
                <w:lang w:val="fr-FR"/>
              </w:rPr>
            </w:rPrChange>
          </w:rPr>
          <w:delText>* Failure status code on error</w:delText>
        </w:r>
        <w:bookmarkStart w:id="1160" w:name="_Toc435398764"/>
        <w:bookmarkEnd w:id="1160"/>
      </w:del>
    </w:p>
    <w:p w14:paraId="6CE59410" w14:textId="1BD7E9E4" w:rsidR="00D33277" w:rsidRPr="00466F96" w:rsidDel="00D160C0" w:rsidRDefault="00D33277" w:rsidP="00D33277">
      <w:pPr>
        <w:pStyle w:val="code"/>
        <w:rPr>
          <w:del w:id="1161" w:author="Guohan Lu" w:date="2015-11-16T00:52:00Z"/>
          <w:rPrChange w:id="1162" w:author="Natchimuth, Anbalagan" w:date="2015-12-23T08:54:00Z">
            <w:rPr>
              <w:del w:id="1163" w:author="Guohan Lu" w:date="2015-11-16T00:52:00Z"/>
              <w:lang w:val="fr-FR"/>
            </w:rPr>
          </w:rPrChange>
        </w:rPr>
      </w:pPr>
      <w:del w:id="1164" w:author="Guohan Lu" w:date="2015-11-16T00:52:00Z">
        <w:r w:rsidRPr="00466F96" w:rsidDel="00D160C0">
          <w:rPr>
            <w:rPrChange w:id="1165" w:author="Natchimuth, Anbalagan" w:date="2015-12-23T08:54:00Z">
              <w:rPr>
                <w:lang w:val="fr-FR"/>
              </w:rPr>
            </w:rPrChange>
          </w:rPr>
          <w:delText>*/</w:delText>
        </w:r>
        <w:bookmarkStart w:id="1166" w:name="_Toc435398765"/>
        <w:bookmarkEnd w:id="1166"/>
      </w:del>
    </w:p>
    <w:p w14:paraId="3E6E14BC" w14:textId="4534839B" w:rsidR="00D33277" w:rsidRPr="00466F96" w:rsidDel="00D160C0" w:rsidRDefault="00D33277" w:rsidP="00D33277">
      <w:pPr>
        <w:pStyle w:val="code"/>
        <w:rPr>
          <w:del w:id="1167" w:author="Guohan Lu" w:date="2015-11-16T00:52:00Z"/>
          <w:rPrChange w:id="1168" w:author="Natchimuth, Anbalagan" w:date="2015-12-23T08:54:00Z">
            <w:rPr>
              <w:del w:id="1169" w:author="Guohan Lu" w:date="2015-11-16T00:52:00Z"/>
              <w:lang w:val="fr-FR"/>
            </w:rPr>
          </w:rPrChange>
        </w:rPr>
      </w:pPr>
      <w:bookmarkStart w:id="1170" w:name="_Toc435398766"/>
      <w:bookmarkEnd w:id="1170"/>
    </w:p>
    <w:p w14:paraId="201E51EE" w14:textId="0AA9987E" w:rsidR="00D33277" w:rsidRPr="00466F96" w:rsidDel="00D160C0" w:rsidRDefault="00D33277" w:rsidP="00D33277">
      <w:pPr>
        <w:pStyle w:val="code"/>
        <w:rPr>
          <w:del w:id="1171" w:author="Guohan Lu" w:date="2015-11-16T00:52:00Z"/>
          <w:rPrChange w:id="1172" w:author="Natchimuth, Anbalagan" w:date="2015-12-23T08:54:00Z">
            <w:rPr>
              <w:del w:id="1173" w:author="Guohan Lu" w:date="2015-11-16T00:52:00Z"/>
              <w:lang w:val="fr-FR"/>
            </w:rPr>
          </w:rPrChange>
        </w:rPr>
      </w:pPr>
      <w:del w:id="1174" w:author="Guohan Lu" w:date="2015-11-16T00:52:00Z">
        <w:r w:rsidRPr="00466F96" w:rsidDel="00D160C0">
          <w:rPr>
            <w:rPrChange w:id="1175" w:author="Natchimuth, Anbalagan" w:date="2015-12-23T08:54:00Z">
              <w:rPr>
                <w:lang w:val="fr-FR"/>
              </w:rPr>
            </w:rPrChange>
          </w:rPr>
          <w:delText>typedef sai_status_t (*sai_bulk_get_attribute_fn)(</w:delText>
        </w:r>
        <w:bookmarkStart w:id="1176" w:name="_Toc435398767"/>
        <w:bookmarkEnd w:id="1176"/>
      </w:del>
    </w:p>
    <w:p w14:paraId="10F5C0CD" w14:textId="3C4B40DB" w:rsidR="00DD7EA1" w:rsidRPr="00466F96" w:rsidDel="00D160C0" w:rsidRDefault="00DD7EA1" w:rsidP="00D33277">
      <w:pPr>
        <w:pStyle w:val="code"/>
        <w:rPr>
          <w:del w:id="1177" w:author="Guohan Lu" w:date="2015-11-16T00:52:00Z"/>
          <w:rPrChange w:id="1178" w:author="Natchimuth, Anbalagan" w:date="2015-12-23T08:54:00Z">
            <w:rPr>
              <w:del w:id="1179" w:author="Guohan Lu" w:date="2015-11-16T00:52:00Z"/>
              <w:lang w:val="fr-FR"/>
            </w:rPr>
          </w:rPrChange>
        </w:rPr>
      </w:pPr>
      <w:del w:id="1180" w:author="Guohan Lu" w:date="2015-11-16T00:52:00Z">
        <w:r w:rsidRPr="00466F96" w:rsidDel="00D160C0">
          <w:rPr>
            <w:rPrChange w:id="1181" w:author="Natchimuth, Anbalagan" w:date="2015-12-23T08:54:00Z">
              <w:rPr>
                <w:lang w:val="fr-FR"/>
              </w:rPr>
            </w:rPrChange>
          </w:rPr>
          <w:delText xml:space="preserve">    _In_ sai_object_type_t object_type,</w:delText>
        </w:r>
        <w:bookmarkStart w:id="1182" w:name="_Toc435398768"/>
        <w:bookmarkEnd w:id="1182"/>
      </w:del>
    </w:p>
    <w:p w14:paraId="1EADDDB1" w14:textId="647C3B7B" w:rsidR="000F6192" w:rsidRPr="00466F96" w:rsidDel="00D160C0" w:rsidRDefault="000F6192" w:rsidP="000F6192">
      <w:pPr>
        <w:pStyle w:val="code"/>
        <w:rPr>
          <w:del w:id="1183" w:author="Guohan Lu" w:date="2015-11-16T00:52:00Z"/>
          <w:rPrChange w:id="1184" w:author="Natchimuth, Anbalagan" w:date="2015-12-23T08:54:00Z">
            <w:rPr>
              <w:del w:id="1185" w:author="Guohan Lu" w:date="2015-11-16T00:52:00Z"/>
              <w:lang w:val="fr-FR"/>
            </w:rPr>
          </w:rPrChange>
        </w:rPr>
      </w:pPr>
      <w:del w:id="1186" w:author="Guohan Lu" w:date="2015-11-16T00:52:00Z">
        <w:r w:rsidRPr="00466F96" w:rsidDel="00D160C0">
          <w:rPr>
            <w:rPrChange w:id="1187" w:author="Natchimuth, Anbalagan" w:date="2015-12-23T08:54:00Z">
              <w:rPr>
                <w:lang w:val="fr-FR"/>
              </w:rPr>
            </w:rPrChange>
          </w:rPr>
          <w:delText xml:space="preserve">    _In_ uint32_t object_count,</w:delText>
        </w:r>
        <w:bookmarkStart w:id="1188" w:name="_Toc435398769"/>
        <w:bookmarkEnd w:id="1188"/>
      </w:del>
    </w:p>
    <w:p w14:paraId="4639E4F0" w14:textId="3C6CBFAC" w:rsidR="00D33277" w:rsidRPr="00D33277" w:rsidDel="00D160C0" w:rsidRDefault="00D33277" w:rsidP="00D33277">
      <w:pPr>
        <w:pStyle w:val="code"/>
        <w:rPr>
          <w:del w:id="1189" w:author="Guohan Lu" w:date="2015-11-16T00:52:00Z"/>
        </w:rPr>
      </w:pPr>
      <w:del w:id="1190" w:author="Guohan Lu" w:date="2015-11-16T00:52:00Z">
        <w:r w:rsidRPr="00466F96" w:rsidDel="00D160C0">
          <w:rPr>
            <w:rPrChange w:id="1191" w:author="Natchimuth, Anbalagan" w:date="2015-12-23T08:54:00Z">
              <w:rPr>
                <w:lang w:val="fr-FR"/>
              </w:rPr>
            </w:rPrChange>
          </w:rPr>
          <w:delText xml:space="preserve">    </w:delText>
        </w:r>
        <w:r w:rsidRPr="00D33277" w:rsidDel="00D160C0">
          <w:delText>_In_ sai_object_id_t* object_id,</w:delText>
        </w:r>
        <w:bookmarkStart w:id="1192" w:name="_Toc435398770"/>
        <w:bookmarkEnd w:id="1192"/>
      </w:del>
    </w:p>
    <w:p w14:paraId="36899B5F" w14:textId="6CED93DA" w:rsidR="00D33277" w:rsidDel="00D160C0" w:rsidRDefault="000F6192" w:rsidP="00D33277">
      <w:pPr>
        <w:pStyle w:val="code"/>
        <w:rPr>
          <w:del w:id="1193" w:author="Guohan Lu" w:date="2015-11-16T00:52:00Z"/>
        </w:rPr>
      </w:pPr>
      <w:del w:id="1194" w:author="Guohan Lu" w:date="2015-11-16T00:52:00Z">
        <w:r w:rsidDel="00D160C0">
          <w:delText xml:space="preserve"> </w:delText>
        </w:r>
        <w:r w:rsidR="00D33277" w:rsidDel="00D160C0">
          <w:delText xml:space="preserve">   _In_ uint32_t attr_count,</w:delText>
        </w:r>
        <w:bookmarkStart w:id="1195" w:name="_Toc435398771"/>
        <w:bookmarkEnd w:id="1195"/>
      </w:del>
    </w:p>
    <w:p w14:paraId="581A68A5" w14:textId="06DF966B" w:rsidR="00D33277" w:rsidDel="00D160C0" w:rsidRDefault="00D33277" w:rsidP="00D33277">
      <w:pPr>
        <w:pStyle w:val="code"/>
        <w:rPr>
          <w:del w:id="1196" w:author="Guohan Lu" w:date="2015-11-16T00:52:00Z"/>
        </w:rPr>
      </w:pPr>
      <w:del w:id="1197" w:author="Guohan Lu" w:date="2015-11-16T00:52:00Z">
        <w:r w:rsidDel="00D160C0">
          <w:delText xml:space="preserve">    _In_ </w:delText>
        </w:r>
        <w:r w:rsidR="00D4681A" w:rsidDel="00D160C0">
          <w:delText>sai_attr_id_t</w:delText>
        </w:r>
        <w:r w:rsidDel="00D160C0">
          <w:delText xml:space="preserve"> *attr_id,</w:delText>
        </w:r>
        <w:bookmarkStart w:id="1198" w:name="_Toc435398772"/>
        <w:bookmarkEnd w:id="1198"/>
      </w:del>
    </w:p>
    <w:p w14:paraId="082D79AE" w14:textId="4A9A3D45" w:rsidR="00D33277" w:rsidDel="00D160C0" w:rsidRDefault="00D33277" w:rsidP="00D33277">
      <w:pPr>
        <w:pStyle w:val="code"/>
        <w:rPr>
          <w:del w:id="1199" w:author="Guohan Lu" w:date="2015-11-16T00:52:00Z"/>
        </w:rPr>
      </w:pPr>
      <w:del w:id="1200" w:author="Guohan Lu" w:date="2015-11-16T00:52:00Z">
        <w:r w:rsidDel="00D160C0">
          <w:delText xml:space="preserve">    _Inout_ sai_attribute_value_t **attr_value,</w:delText>
        </w:r>
        <w:bookmarkStart w:id="1201" w:name="_Toc435398773"/>
        <w:bookmarkEnd w:id="1201"/>
      </w:del>
    </w:p>
    <w:p w14:paraId="53A1C5BA" w14:textId="5821337D" w:rsidR="00D33277" w:rsidRPr="00466F96" w:rsidDel="00D160C0" w:rsidRDefault="00D33277" w:rsidP="00D33277">
      <w:pPr>
        <w:pStyle w:val="code"/>
        <w:rPr>
          <w:del w:id="1202" w:author="Guohan Lu" w:date="2015-11-16T00:52:00Z"/>
          <w:rPrChange w:id="1203" w:author="Natchimuth, Anbalagan" w:date="2015-12-23T08:54:00Z">
            <w:rPr>
              <w:del w:id="1204" w:author="Guohan Lu" w:date="2015-11-16T00:52:00Z"/>
              <w:lang w:val="fr-FR"/>
            </w:rPr>
          </w:rPrChange>
        </w:rPr>
      </w:pPr>
      <w:del w:id="1205" w:author="Guohan Lu" w:date="2015-11-16T00:52:00Z">
        <w:r w:rsidRPr="008003D0" w:rsidDel="00D160C0">
          <w:delText xml:space="preserve">    </w:delText>
        </w:r>
        <w:r w:rsidRPr="00466F96" w:rsidDel="00D160C0">
          <w:rPr>
            <w:rPrChange w:id="1206" w:author="Natchimuth, Anbalagan" w:date="2015-12-23T08:54:00Z">
              <w:rPr>
                <w:lang w:val="fr-FR"/>
              </w:rPr>
            </w:rPrChange>
          </w:rPr>
          <w:delText>_Inout sai_status_t *statuses);</w:delText>
        </w:r>
        <w:bookmarkStart w:id="1207" w:name="_Toc435398774"/>
        <w:bookmarkEnd w:id="1207"/>
      </w:del>
    </w:p>
    <w:p w14:paraId="55F84544" w14:textId="4BE0FDF6" w:rsidR="00735A5F" w:rsidDel="003630F5" w:rsidRDefault="00C25252" w:rsidP="00C25252">
      <w:pPr>
        <w:pStyle w:val="Heading2"/>
        <w:rPr>
          <w:del w:id="1208" w:author="Guohan Lu" w:date="2015-12-04T01:28:00Z"/>
        </w:rPr>
      </w:pPr>
      <w:del w:id="1209" w:author="Guohan Lu" w:date="2015-12-04T01:28:00Z">
        <w:r w:rsidDel="003630F5">
          <w:delText>Changes to saifdb.h</w:delText>
        </w:r>
      </w:del>
    </w:p>
    <w:p w14:paraId="1323564D" w14:textId="1D6F0076" w:rsidR="00C25252" w:rsidRPr="001053E1" w:rsidDel="00D160C0" w:rsidRDefault="00C25252" w:rsidP="00C25252">
      <w:pPr>
        <w:pStyle w:val="code"/>
        <w:rPr>
          <w:del w:id="1210" w:author="Guohan Lu" w:date="2015-11-16T00:55:00Z"/>
        </w:rPr>
      </w:pPr>
      <w:del w:id="1211" w:author="Guohan Lu" w:date="2015-11-16T00:55:00Z">
        <w:r w:rsidDel="00D160C0">
          <w:delText>/*</w:delText>
        </w:r>
      </w:del>
    </w:p>
    <w:p w14:paraId="4DB2809E" w14:textId="46716BA2" w:rsidR="00C25252" w:rsidRPr="007C0B8D" w:rsidDel="00D160C0" w:rsidRDefault="00C25252" w:rsidP="00C25252">
      <w:pPr>
        <w:pStyle w:val="code"/>
        <w:rPr>
          <w:del w:id="1212" w:author="Guohan Lu" w:date="2015-11-16T00:55:00Z"/>
        </w:rPr>
      </w:pPr>
      <w:del w:id="1213" w:author="Guohan Lu" w:date="2015-11-16T00:55:00Z">
        <w:r w:rsidRPr="007C0B8D" w:rsidDel="00D160C0">
          <w:delText>* Routine Description:</w:delText>
        </w:r>
      </w:del>
    </w:p>
    <w:p w14:paraId="53FD1386" w14:textId="2E5F524C" w:rsidR="00C25252" w:rsidRPr="007C0B8D" w:rsidDel="00D160C0" w:rsidRDefault="00C25252" w:rsidP="00C25252">
      <w:pPr>
        <w:pStyle w:val="code"/>
        <w:rPr>
          <w:del w:id="1214" w:author="Guohan Lu" w:date="2015-11-16T00:55:00Z"/>
        </w:rPr>
      </w:pPr>
      <w:del w:id="1215" w:author="Guohan Lu" w:date="2015-11-16T00:55:00Z">
        <w:r w:rsidRPr="007C0B8D" w:rsidDel="00D160C0">
          <w:delText xml:space="preserve">* </w:delText>
        </w:r>
        <w:r w:rsidDel="00D160C0">
          <w:delText xml:space="preserve"> @brief Get the number of objects present in SAI</w:delText>
        </w:r>
      </w:del>
    </w:p>
    <w:p w14:paraId="2EE2EBA0" w14:textId="19E508E0" w:rsidR="00C25252" w:rsidRPr="007C0B8D" w:rsidDel="00D160C0" w:rsidRDefault="00C25252" w:rsidP="00C25252">
      <w:pPr>
        <w:pStyle w:val="code"/>
        <w:rPr>
          <w:del w:id="1216" w:author="Guohan Lu" w:date="2015-11-16T00:55:00Z"/>
        </w:rPr>
      </w:pPr>
      <w:del w:id="1217" w:author="Guohan Lu" w:date="2015-11-16T00:55:00Z">
        <w:r w:rsidRPr="007C0B8D" w:rsidDel="00D160C0">
          <w:delText>* Arguments:</w:delText>
        </w:r>
      </w:del>
    </w:p>
    <w:p w14:paraId="52761AD6" w14:textId="3E2E2917" w:rsidR="00C25252" w:rsidRPr="00735A5F" w:rsidDel="00D160C0" w:rsidRDefault="00C25252" w:rsidP="00C25252">
      <w:pPr>
        <w:pStyle w:val="code"/>
        <w:rPr>
          <w:del w:id="1218" w:author="Guohan Lu" w:date="2015-11-16T00:55:00Z"/>
        </w:rPr>
      </w:pPr>
      <w:del w:id="1219" w:author="Guohan Lu" w:date="2015-11-16T00:55:00Z">
        <w:r w:rsidDel="00D160C0">
          <w:delText>* [in] sai_object_type_t  - SAI object type</w:delText>
        </w:r>
      </w:del>
    </w:p>
    <w:p w14:paraId="17F0690C" w14:textId="2E0FBDFD" w:rsidR="00C25252" w:rsidDel="00D160C0" w:rsidRDefault="00C25252" w:rsidP="00C25252">
      <w:pPr>
        <w:pStyle w:val="code"/>
        <w:rPr>
          <w:del w:id="1220" w:author="Guohan Lu" w:date="2015-11-16T00:55:00Z"/>
        </w:rPr>
      </w:pPr>
      <w:del w:id="1221" w:author="Guohan Lu" w:date="2015-11-16T00:55:00Z">
        <w:r w:rsidDel="00D160C0">
          <w:delText>* [inout]</w:delText>
        </w:r>
        <w:r w:rsidRPr="00144C06" w:rsidDel="00D160C0">
          <w:delText xml:space="preserve"> </w:delText>
        </w:r>
        <w:r w:rsidDel="00D160C0">
          <w:delText>count – number of objects in SAI</w:delText>
        </w:r>
      </w:del>
    </w:p>
    <w:p w14:paraId="7CFABB03" w14:textId="2CF871D9" w:rsidR="00C25252" w:rsidRPr="007C0B8D" w:rsidDel="00D160C0" w:rsidRDefault="00C25252" w:rsidP="00C25252">
      <w:pPr>
        <w:pStyle w:val="code"/>
        <w:rPr>
          <w:del w:id="1222" w:author="Guohan Lu" w:date="2015-11-16T00:55:00Z"/>
        </w:rPr>
      </w:pPr>
      <w:del w:id="1223" w:author="Guohan Lu" w:date="2015-11-16T00:55:00Z">
        <w:r w:rsidRPr="007C0B8D" w:rsidDel="00D160C0">
          <w:delText>*</w:delText>
        </w:r>
      </w:del>
    </w:p>
    <w:p w14:paraId="39E55122" w14:textId="52344AA0" w:rsidR="00C25252" w:rsidRPr="007C0B8D" w:rsidDel="00D160C0" w:rsidRDefault="00C25252" w:rsidP="00C25252">
      <w:pPr>
        <w:pStyle w:val="code"/>
        <w:rPr>
          <w:del w:id="1224" w:author="Guohan Lu" w:date="2015-11-16T00:55:00Z"/>
        </w:rPr>
      </w:pPr>
      <w:del w:id="1225" w:author="Guohan Lu" w:date="2015-11-16T00:55:00Z">
        <w:r w:rsidRPr="007C0B8D" w:rsidDel="00D160C0">
          <w:delText>* Return Values:</w:delText>
        </w:r>
      </w:del>
    </w:p>
    <w:p w14:paraId="2D6666AF" w14:textId="3B1FD031" w:rsidR="00C25252" w:rsidRPr="007C0B8D" w:rsidDel="00D160C0" w:rsidRDefault="00C25252" w:rsidP="00C25252">
      <w:pPr>
        <w:pStyle w:val="code"/>
        <w:rPr>
          <w:del w:id="1226" w:author="Guohan Lu" w:date="2015-11-16T00:55:00Z"/>
        </w:rPr>
      </w:pPr>
      <w:del w:id="1227" w:author="Guohan Lu" w:date="2015-11-16T00:55:00Z">
        <w:r w:rsidRPr="007C0B8D" w:rsidDel="00D160C0">
          <w:delText>* SAI_STATUS_SUCCESS on success</w:delText>
        </w:r>
      </w:del>
    </w:p>
    <w:p w14:paraId="4C7E1F8A" w14:textId="4E82A923" w:rsidR="00C25252" w:rsidRPr="00466F96" w:rsidDel="00D160C0" w:rsidRDefault="00C25252" w:rsidP="00C25252">
      <w:pPr>
        <w:pStyle w:val="code"/>
        <w:rPr>
          <w:del w:id="1228" w:author="Guohan Lu" w:date="2015-11-16T00:55:00Z"/>
          <w:rPrChange w:id="1229" w:author="Natchimuth, Anbalagan" w:date="2015-12-23T08:54:00Z">
            <w:rPr>
              <w:del w:id="1230" w:author="Guohan Lu" w:date="2015-11-16T00:55:00Z"/>
              <w:lang w:val="fr-FR"/>
            </w:rPr>
          </w:rPrChange>
        </w:rPr>
      </w:pPr>
      <w:del w:id="1231" w:author="Guohan Lu" w:date="2015-11-16T00:55:00Z">
        <w:r w:rsidRPr="00466F96" w:rsidDel="00D160C0">
          <w:rPr>
            <w:rPrChange w:id="1232" w:author="Natchimuth, Anbalagan" w:date="2015-12-23T08:54:00Z">
              <w:rPr>
                <w:lang w:val="fr-FR"/>
              </w:rPr>
            </w:rPrChange>
          </w:rPr>
          <w:delText>* Failure status code on error</w:delText>
        </w:r>
      </w:del>
    </w:p>
    <w:p w14:paraId="1D8CD46A" w14:textId="059F8C8B" w:rsidR="00C25252" w:rsidRPr="00466F96" w:rsidDel="00D160C0" w:rsidRDefault="00C25252" w:rsidP="00C25252">
      <w:pPr>
        <w:pStyle w:val="code"/>
        <w:rPr>
          <w:del w:id="1233" w:author="Guohan Lu" w:date="2015-11-16T00:55:00Z"/>
          <w:rPrChange w:id="1234" w:author="Natchimuth, Anbalagan" w:date="2015-12-23T08:54:00Z">
            <w:rPr>
              <w:del w:id="1235" w:author="Guohan Lu" w:date="2015-11-16T00:55:00Z"/>
              <w:lang w:val="fr-FR"/>
            </w:rPr>
          </w:rPrChange>
        </w:rPr>
      </w:pPr>
      <w:del w:id="1236" w:author="Guohan Lu" w:date="2015-11-16T00:55:00Z">
        <w:r w:rsidRPr="00466F96" w:rsidDel="00D160C0">
          <w:rPr>
            <w:rPrChange w:id="1237" w:author="Natchimuth, Anbalagan" w:date="2015-12-23T08:54:00Z">
              <w:rPr>
                <w:lang w:val="fr-FR"/>
              </w:rPr>
            </w:rPrChange>
          </w:rPr>
          <w:delText>*/</w:delText>
        </w:r>
      </w:del>
    </w:p>
    <w:p w14:paraId="3EBDB3D6" w14:textId="5965CA01" w:rsidR="00C25252" w:rsidRPr="000A342E" w:rsidDel="00D160C0" w:rsidRDefault="00C25252" w:rsidP="00C25252">
      <w:pPr>
        <w:pStyle w:val="code"/>
        <w:rPr>
          <w:del w:id="1238" w:author="Guohan Lu" w:date="2015-11-16T00:55:00Z"/>
        </w:rPr>
      </w:pPr>
      <w:del w:id="1239"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0EA8DD9B" w14:textId="6A3A124B" w:rsidR="00C25252" w:rsidRPr="00466F96" w:rsidDel="00D160C0" w:rsidRDefault="00C25252" w:rsidP="00C25252">
      <w:pPr>
        <w:pStyle w:val="code"/>
        <w:rPr>
          <w:del w:id="1240" w:author="Guohan Lu" w:date="2015-11-16T00:55:00Z"/>
          <w:rPrChange w:id="1241" w:author="Natchimuth, Anbalagan" w:date="2015-12-23T08:54:00Z">
            <w:rPr>
              <w:del w:id="1242" w:author="Guohan Lu" w:date="2015-11-16T00:55:00Z"/>
              <w:lang w:val="fr-FR"/>
            </w:rPr>
          </w:rPrChange>
        </w:rPr>
      </w:pPr>
      <w:del w:id="1243" w:author="Guohan Lu" w:date="2015-11-16T00:55:00Z">
        <w:r w:rsidRPr="00C27F1A" w:rsidDel="00D160C0">
          <w:delText xml:space="preserve">                          </w:delText>
        </w:r>
        <w:r w:rsidRPr="00466F96" w:rsidDel="00D160C0">
          <w:rPr>
            <w:rPrChange w:id="1244" w:author="Natchimuth, Anbalagan" w:date="2015-12-23T08:54:00Z">
              <w:rPr>
                <w:lang w:val="fr-FR"/>
              </w:rPr>
            </w:rPrChange>
          </w:rPr>
          <w:delText>_In_ sai_object_type_t object_type,</w:delText>
        </w:r>
      </w:del>
    </w:p>
    <w:p w14:paraId="7F4A3402" w14:textId="1BD62A55" w:rsidR="00C25252" w:rsidRPr="00466F96" w:rsidDel="00D160C0" w:rsidRDefault="00C25252" w:rsidP="00C25252">
      <w:pPr>
        <w:pStyle w:val="code"/>
        <w:rPr>
          <w:del w:id="1245" w:author="Guohan Lu" w:date="2015-11-16T00:55:00Z"/>
          <w:rPrChange w:id="1246" w:author="Natchimuth, Anbalagan" w:date="2015-12-23T08:54:00Z">
            <w:rPr>
              <w:del w:id="1247" w:author="Guohan Lu" w:date="2015-11-16T00:55:00Z"/>
              <w:lang w:val="fr-FR"/>
            </w:rPr>
          </w:rPrChange>
        </w:rPr>
      </w:pPr>
      <w:del w:id="1248" w:author="Guohan Lu" w:date="2015-11-16T00:55:00Z">
        <w:r w:rsidRPr="00466F96" w:rsidDel="00D160C0">
          <w:rPr>
            <w:rPrChange w:id="1249" w:author="Natchimuth, Anbalagan" w:date="2015-12-23T08:54:00Z">
              <w:rPr>
                <w:lang w:val="fr-FR"/>
              </w:rPr>
            </w:rPrChange>
          </w:rPr>
          <w:delText xml:space="preserve">                          _InOut_ uint32_t *count);</w:delText>
        </w:r>
      </w:del>
    </w:p>
    <w:p w14:paraId="23C6340B" w14:textId="00A6A92E" w:rsidR="00D45885" w:rsidRPr="00466F96" w:rsidDel="003630F5" w:rsidRDefault="00D45885" w:rsidP="00D45885">
      <w:pPr>
        <w:pStyle w:val="code"/>
        <w:rPr>
          <w:del w:id="1250" w:author="Guohan Lu" w:date="2015-12-04T01:28:00Z"/>
          <w:rPrChange w:id="1251" w:author="Natchimuth, Anbalagan" w:date="2015-12-23T08:54:00Z">
            <w:rPr>
              <w:del w:id="1252" w:author="Guohan Lu" w:date="2015-12-04T01:28:00Z"/>
              <w:lang w:val="fr-FR"/>
            </w:rPr>
          </w:rPrChange>
        </w:rPr>
      </w:pPr>
      <w:del w:id="1253" w:author="Guohan Lu" w:date="2015-12-04T01:28:00Z">
        <w:r w:rsidRPr="00466F96" w:rsidDel="003630F5">
          <w:rPr>
            <w:rPrChange w:id="1254" w:author="Natchimuth, Anbalagan" w:date="2015-12-23T08:54:00Z">
              <w:rPr>
                <w:lang w:val="fr-FR"/>
              </w:rPr>
            </w:rPrChange>
          </w:rPr>
          <w:delText>/*</w:delText>
        </w:r>
      </w:del>
    </w:p>
    <w:p w14:paraId="05C7602B" w14:textId="7FE03AE8" w:rsidR="00D45885" w:rsidRPr="00466F96" w:rsidDel="003630F5" w:rsidRDefault="00D45885" w:rsidP="00D45885">
      <w:pPr>
        <w:pStyle w:val="code"/>
        <w:rPr>
          <w:del w:id="1255" w:author="Guohan Lu" w:date="2015-12-04T01:28:00Z"/>
          <w:rPrChange w:id="1256" w:author="Natchimuth, Anbalagan" w:date="2015-12-23T08:54:00Z">
            <w:rPr>
              <w:del w:id="1257" w:author="Guohan Lu" w:date="2015-12-04T01:28:00Z"/>
              <w:lang w:val="fr-FR"/>
            </w:rPr>
          </w:rPrChange>
        </w:rPr>
      </w:pPr>
      <w:del w:id="1258" w:author="Guohan Lu" w:date="2015-12-04T01:28:00Z">
        <w:r w:rsidRPr="00466F96" w:rsidDel="003630F5">
          <w:rPr>
            <w:rPrChange w:id="1259" w:author="Natchimuth, Anbalagan" w:date="2015-12-23T08:54:00Z">
              <w:rPr>
                <w:lang w:val="fr-FR"/>
              </w:rPr>
            </w:rPrChange>
          </w:rPr>
          <w:delText>* Routine Description:</w:delText>
        </w:r>
      </w:del>
    </w:p>
    <w:p w14:paraId="4CC100C0" w14:textId="28BF251E" w:rsidR="00D45885" w:rsidRPr="007C0B8D" w:rsidDel="003630F5" w:rsidRDefault="00D45885" w:rsidP="00D45885">
      <w:pPr>
        <w:pStyle w:val="code"/>
        <w:rPr>
          <w:del w:id="1260" w:author="Guohan Lu" w:date="2015-12-04T01:28:00Z"/>
        </w:rPr>
      </w:pPr>
      <w:del w:id="1261" w:author="Guohan Lu" w:date="2015-12-04T01:28:00Z">
        <w:r w:rsidRPr="007C0B8D" w:rsidDel="003630F5">
          <w:delText xml:space="preserve">* </w:delText>
        </w:r>
        <w:r w:rsidDel="003630F5">
          <w:delText xml:space="preserve"> @brief Get the list of object keys present in SAI</w:delText>
        </w:r>
      </w:del>
    </w:p>
    <w:p w14:paraId="2346A942" w14:textId="3605E1B8" w:rsidR="00D45885" w:rsidRPr="007C0B8D" w:rsidDel="003630F5" w:rsidRDefault="00D45885" w:rsidP="00D45885">
      <w:pPr>
        <w:pStyle w:val="code"/>
        <w:rPr>
          <w:del w:id="1262" w:author="Guohan Lu" w:date="2015-12-04T01:28:00Z"/>
        </w:rPr>
      </w:pPr>
      <w:del w:id="1263" w:author="Guohan Lu" w:date="2015-12-04T01:28:00Z">
        <w:r w:rsidRPr="007C0B8D" w:rsidDel="003630F5">
          <w:delText>* Arguments:</w:delText>
        </w:r>
      </w:del>
    </w:p>
    <w:p w14:paraId="68D804D8" w14:textId="6B7067E6" w:rsidR="00D45885" w:rsidRPr="00735A5F" w:rsidDel="00D160C0" w:rsidRDefault="00D45885" w:rsidP="00D45885">
      <w:pPr>
        <w:pStyle w:val="code"/>
        <w:rPr>
          <w:del w:id="1264" w:author="Guohan Lu" w:date="2015-11-16T00:56:00Z"/>
        </w:rPr>
      </w:pPr>
      <w:del w:id="1265" w:author="Guohan Lu" w:date="2015-11-16T00:56:00Z">
        <w:r w:rsidDel="00D160C0">
          <w:delText>* [in] sai_object_type_t  - SAI object type</w:delText>
        </w:r>
      </w:del>
    </w:p>
    <w:p w14:paraId="423EB154" w14:textId="2A9C91C5" w:rsidR="00D45885" w:rsidDel="003630F5" w:rsidRDefault="00D45885" w:rsidP="00D45885">
      <w:pPr>
        <w:pStyle w:val="code"/>
        <w:rPr>
          <w:del w:id="1266" w:author="Guohan Lu" w:date="2015-12-04T01:28:00Z"/>
        </w:rPr>
      </w:pPr>
      <w:del w:id="1267" w:author="Guohan Lu" w:date="2015-12-04T01:28:00Z">
        <w:r w:rsidDel="003630F5">
          <w:delText>* [in]</w:delText>
        </w:r>
        <w:r w:rsidRPr="00144C06" w:rsidDel="003630F5">
          <w:delText xml:space="preserve"> </w:delText>
        </w:r>
        <w:r w:rsidDel="003630F5">
          <w:delText>count – number of objects in SAI</w:delText>
        </w:r>
      </w:del>
    </w:p>
    <w:p w14:paraId="7A25BBB4" w14:textId="0F9DBC70" w:rsidR="00D45885" w:rsidDel="003630F5" w:rsidRDefault="00D45885" w:rsidP="00D45885">
      <w:pPr>
        <w:pStyle w:val="code"/>
        <w:rPr>
          <w:del w:id="1268" w:author="Guohan Lu" w:date="2015-12-04T01:28:00Z"/>
        </w:rPr>
      </w:pPr>
      <w:del w:id="1269" w:author="Guohan Lu" w:date="2015-12-04T01:28:00Z">
        <w:r w:rsidRPr="007C0B8D" w:rsidDel="003630F5">
          <w:delText>*</w:delText>
        </w:r>
        <w:r w:rsidDel="003630F5">
          <w:delText xml:space="preserve"> [in] fdb_entry_list – List of SAI objects or keys</w:delText>
        </w:r>
      </w:del>
    </w:p>
    <w:p w14:paraId="149EE094" w14:textId="3152CEC2" w:rsidR="00D45885" w:rsidRPr="007C0B8D" w:rsidDel="003630F5" w:rsidRDefault="00D45885" w:rsidP="00D45885">
      <w:pPr>
        <w:pStyle w:val="code"/>
        <w:rPr>
          <w:del w:id="1270" w:author="Guohan Lu" w:date="2015-12-04T01:28:00Z"/>
        </w:rPr>
      </w:pPr>
    </w:p>
    <w:p w14:paraId="2E1A4EBB" w14:textId="3F251E3B" w:rsidR="00D45885" w:rsidRPr="007C0B8D" w:rsidDel="003630F5" w:rsidRDefault="00D45885" w:rsidP="00D45885">
      <w:pPr>
        <w:pStyle w:val="code"/>
        <w:rPr>
          <w:del w:id="1271" w:author="Guohan Lu" w:date="2015-12-04T01:28:00Z"/>
        </w:rPr>
      </w:pPr>
      <w:del w:id="1272" w:author="Guohan Lu" w:date="2015-12-04T01:28:00Z">
        <w:r w:rsidRPr="007C0B8D" w:rsidDel="003630F5">
          <w:delText>* Return Values:</w:delText>
        </w:r>
      </w:del>
    </w:p>
    <w:p w14:paraId="424B21EB" w14:textId="04FCA776" w:rsidR="00D45885" w:rsidRPr="007C0B8D" w:rsidDel="003630F5" w:rsidRDefault="00D45885" w:rsidP="00D45885">
      <w:pPr>
        <w:pStyle w:val="code"/>
        <w:rPr>
          <w:del w:id="1273" w:author="Guohan Lu" w:date="2015-12-04T01:28:00Z"/>
        </w:rPr>
      </w:pPr>
      <w:del w:id="1274" w:author="Guohan Lu" w:date="2015-12-04T01:28:00Z">
        <w:r w:rsidRPr="007C0B8D" w:rsidDel="003630F5">
          <w:delText>* SAI_STATUS_SUCCESS on success</w:delText>
        </w:r>
      </w:del>
    </w:p>
    <w:p w14:paraId="576100DF" w14:textId="0DE3002A" w:rsidR="00D45885" w:rsidRPr="00466F96" w:rsidDel="003630F5" w:rsidRDefault="00D45885" w:rsidP="00D45885">
      <w:pPr>
        <w:pStyle w:val="code"/>
        <w:rPr>
          <w:del w:id="1275" w:author="Guohan Lu" w:date="2015-12-04T01:28:00Z"/>
          <w:rPrChange w:id="1276" w:author="Natchimuth, Anbalagan" w:date="2015-12-23T08:54:00Z">
            <w:rPr>
              <w:del w:id="1277" w:author="Guohan Lu" w:date="2015-12-04T01:28:00Z"/>
              <w:lang w:val="fr-FR"/>
            </w:rPr>
          </w:rPrChange>
        </w:rPr>
      </w:pPr>
      <w:del w:id="1278" w:author="Guohan Lu" w:date="2015-12-04T01:28:00Z">
        <w:r w:rsidRPr="00466F96" w:rsidDel="003630F5">
          <w:rPr>
            <w:rPrChange w:id="1279" w:author="Natchimuth, Anbalagan" w:date="2015-12-23T08:54:00Z">
              <w:rPr>
                <w:lang w:val="fr-FR"/>
              </w:rPr>
            </w:rPrChange>
          </w:rPr>
          <w:delText>* Failure status code on error</w:delText>
        </w:r>
      </w:del>
    </w:p>
    <w:p w14:paraId="3F6B564F" w14:textId="3F85B4E9" w:rsidR="00D45885" w:rsidRPr="00466F96" w:rsidDel="003630F5" w:rsidRDefault="00D45885" w:rsidP="00D45885">
      <w:pPr>
        <w:pStyle w:val="code"/>
        <w:rPr>
          <w:del w:id="1280" w:author="Guohan Lu" w:date="2015-12-04T01:28:00Z"/>
          <w:rPrChange w:id="1281" w:author="Natchimuth, Anbalagan" w:date="2015-12-23T08:54:00Z">
            <w:rPr>
              <w:del w:id="1282" w:author="Guohan Lu" w:date="2015-12-04T01:28:00Z"/>
              <w:lang w:val="fr-FR"/>
            </w:rPr>
          </w:rPrChange>
        </w:rPr>
      </w:pPr>
      <w:del w:id="1283" w:author="Guohan Lu" w:date="2015-12-04T01:28:00Z">
        <w:r w:rsidRPr="00466F96" w:rsidDel="003630F5">
          <w:rPr>
            <w:rPrChange w:id="1284" w:author="Natchimuth, Anbalagan" w:date="2015-12-23T08:54:00Z">
              <w:rPr>
                <w:lang w:val="fr-FR"/>
              </w:rPr>
            </w:rPrChange>
          </w:rPr>
          <w:delText>*/</w:delText>
        </w:r>
      </w:del>
    </w:p>
    <w:p w14:paraId="13DAF2BD" w14:textId="679AC0E2" w:rsidR="00D45885" w:rsidRPr="000A342E" w:rsidDel="003630F5" w:rsidRDefault="00D45885" w:rsidP="00D45885">
      <w:pPr>
        <w:pStyle w:val="code"/>
        <w:rPr>
          <w:del w:id="1285" w:author="Guohan Lu" w:date="2015-12-04T01:28:00Z"/>
        </w:rPr>
      </w:pPr>
      <w:del w:id="1286" w:author="Guohan Lu" w:date="2015-12-04T01:28:00Z">
        <w:r w:rsidRPr="000A342E" w:rsidDel="003630F5">
          <w:delText>typ</w:delText>
        </w:r>
        <w:r w:rsidDel="003630F5">
          <w:delText>edef sai_status_t (*sai_get_</w:delText>
        </w:r>
      </w:del>
      <w:del w:id="1287" w:author="Guohan Lu" w:date="2015-11-16T00:56:00Z">
        <w:r w:rsidDel="00D160C0">
          <w:delText>object_</w:delText>
        </w:r>
      </w:del>
      <w:del w:id="1288" w:author="Guohan Lu" w:date="2015-12-04T01:28:00Z">
        <w:r w:rsidDel="003630F5">
          <w:delText>key_fn</w:delText>
        </w:r>
        <w:r w:rsidRPr="000A342E" w:rsidDel="003630F5">
          <w:delText>)(</w:delText>
        </w:r>
      </w:del>
    </w:p>
    <w:p w14:paraId="519EEE90" w14:textId="66BCC5A9" w:rsidR="00D45885" w:rsidRPr="0028477B" w:rsidDel="00D160C0" w:rsidRDefault="00D45885" w:rsidP="00D45885">
      <w:pPr>
        <w:pStyle w:val="code"/>
        <w:rPr>
          <w:del w:id="1289" w:author="Guohan Lu" w:date="2015-11-16T00:56:00Z"/>
        </w:rPr>
      </w:pPr>
      <w:del w:id="1290" w:author="Guohan Lu" w:date="2015-11-16T00:56:00Z">
        <w:r w:rsidRPr="00C27F1A" w:rsidDel="00D160C0">
          <w:delText xml:space="preserve">                          </w:delText>
        </w:r>
        <w:r w:rsidRPr="0028477B" w:rsidDel="00D160C0">
          <w:delText>_In_ sai_object_type_t object_type,</w:delText>
        </w:r>
      </w:del>
    </w:p>
    <w:p w14:paraId="5932E31A" w14:textId="78012AB2" w:rsidR="00D45885" w:rsidRPr="0028477B" w:rsidDel="003630F5" w:rsidRDefault="00D45885" w:rsidP="00D45885">
      <w:pPr>
        <w:pStyle w:val="code"/>
        <w:rPr>
          <w:del w:id="1291" w:author="Guohan Lu" w:date="2015-12-04T01:28:00Z"/>
        </w:rPr>
      </w:pPr>
      <w:del w:id="1292" w:author="Guohan Lu" w:date="2015-11-16T00:56:00Z">
        <w:r w:rsidRPr="0028477B" w:rsidDel="00D160C0">
          <w:delText xml:space="preserve">    </w:delText>
        </w:r>
      </w:del>
      <w:del w:id="1293" w:author="Guohan Lu" w:date="2015-12-04T01:28:00Z">
        <w:r w:rsidRPr="0028477B" w:rsidDel="003630F5">
          <w:delText xml:space="preserve">                      _In_ uint32_t </w:delText>
        </w:r>
      </w:del>
      <w:del w:id="1294" w:author="Guohan Lu" w:date="2015-11-16T00:56:00Z">
        <w:r w:rsidRPr="0028477B" w:rsidDel="00D160C0">
          <w:delText>object_</w:delText>
        </w:r>
      </w:del>
      <w:del w:id="1295" w:author="Guohan Lu" w:date="2015-12-04T01:28:00Z">
        <w:r w:rsidRPr="0028477B" w:rsidDel="003630F5">
          <w:delText>count,</w:delText>
        </w:r>
      </w:del>
    </w:p>
    <w:p w14:paraId="103F3FA7" w14:textId="65E3039D" w:rsidR="00D45885" w:rsidRPr="00D45885" w:rsidDel="003630F5" w:rsidRDefault="00D45885" w:rsidP="00D45885">
      <w:pPr>
        <w:pStyle w:val="code"/>
        <w:rPr>
          <w:del w:id="1296" w:author="Guohan Lu" w:date="2015-12-04T01:28:00Z"/>
        </w:rPr>
      </w:pPr>
      <w:del w:id="1297" w:author="Guohan Lu" w:date="2015-11-16T00:56:00Z">
        <w:r w:rsidRPr="00044FCC" w:rsidDel="00D160C0">
          <w:delText xml:space="preserve">    </w:delText>
        </w:r>
      </w:del>
      <w:del w:id="1298" w:author="Guohan Lu" w:date="2015-12-04T01:28:00Z">
        <w:r w:rsidRPr="00044FCC" w:rsidDel="003630F5">
          <w:delText xml:space="preserve">                      </w:delText>
        </w:r>
        <w:r w:rsidRPr="00D45885" w:rsidDel="003630F5">
          <w:delText>_InOut_ sai_fdb_entry_t *fdb_entry_list);</w:delText>
        </w:r>
      </w:del>
    </w:p>
    <w:p w14:paraId="3DCAAFC7" w14:textId="510E9120" w:rsidR="00D45885" w:rsidRPr="00D45885" w:rsidDel="003630F5" w:rsidRDefault="00D45885" w:rsidP="00C25252">
      <w:pPr>
        <w:pStyle w:val="code"/>
        <w:rPr>
          <w:del w:id="1299" w:author="Guohan Lu" w:date="2015-12-04T01:28:00Z"/>
        </w:rPr>
      </w:pPr>
    </w:p>
    <w:p w14:paraId="5CBA337A" w14:textId="36E25277" w:rsidR="00C25252" w:rsidRPr="00D45885" w:rsidDel="003630F5" w:rsidRDefault="00C25252" w:rsidP="00C25252">
      <w:pPr>
        <w:pStyle w:val="code"/>
        <w:rPr>
          <w:del w:id="1300" w:author="Guohan Lu" w:date="2015-12-04T01:28:00Z"/>
        </w:rPr>
      </w:pPr>
    </w:p>
    <w:p w14:paraId="6E55A7CF" w14:textId="5E32274E" w:rsidR="00C25252" w:rsidRPr="008003D0" w:rsidDel="003630F5" w:rsidRDefault="00C25252" w:rsidP="00C25252">
      <w:pPr>
        <w:pStyle w:val="code"/>
        <w:rPr>
          <w:del w:id="1301" w:author="Guohan Lu" w:date="2015-12-04T01:28:00Z"/>
        </w:rPr>
      </w:pPr>
      <w:del w:id="1302" w:author="Guohan Lu" w:date="2015-12-04T01:28:00Z">
        <w:r w:rsidRPr="008003D0" w:rsidDel="003630F5">
          <w:delText>/*</w:delText>
        </w:r>
      </w:del>
    </w:p>
    <w:p w14:paraId="67139DE4" w14:textId="30A782DA" w:rsidR="00C25252" w:rsidRPr="008003D0" w:rsidDel="003630F5" w:rsidRDefault="00C25252" w:rsidP="00C25252">
      <w:pPr>
        <w:pStyle w:val="code"/>
        <w:rPr>
          <w:del w:id="1303" w:author="Guohan Lu" w:date="2015-12-04T01:28:00Z"/>
        </w:rPr>
      </w:pPr>
      <w:del w:id="1304" w:author="Guohan Lu" w:date="2015-12-04T01:28:00Z">
        <w:r w:rsidRPr="008003D0" w:rsidDel="003630F5">
          <w:delText>* Routine Description:</w:delText>
        </w:r>
      </w:del>
    </w:p>
    <w:p w14:paraId="769D3108" w14:textId="7C73AA2A" w:rsidR="00C25252" w:rsidRPr="007C0B8D" w:rsidDel="003630F5" w:rsidRDefault="00C25252" w:rsidP="00C25252">
      <w:pPr>
        <w:pStyle w:val="code"/>
        <w:rPr>
          <w:del w:id="1305" w:author="Guohan Lu" w:date="2015-12-04T01:28:00Z"/>
        </w:rPr>
      </w:pPr>
      <w:del w:id="1306" w:author="Guohan Lu" w:date="2015-12-04T01:28:00Z">
        <w:r w:rsidRPr="007C0B8D" w:rsidDel="003630F5">
          <w:delText xml:space="preserve">* </w:delText>
        </w:r>
        <w:r w:rsidDel="003630F5">
          <w:delText xml:space="preserve"> @brief Get the bulk list of attributes for given object count</w:delText>
        </w:r>
      </w:del>
    </w:p>
    <w:p w14:paraId="076EEDC1" w14:textId="7C540943" w:rsidR="00C25252" w:rsidDel="00D160C0" w:rsidRDefault="00C25252" w:rsidP="007218E2">
      <w:pPr>
        <w:pStyle w:val="code"/>
        <w:rPr>
          <w:del w:id="1307" w:author="Guohan Lu" w:date="2015-11-16T00:56:00Z"/>
        </w:rPr>
      </w:pPr>
      <w:del w:id="1308" w:author="Guohan Lu" w:date="2015-12-04T01:28:00Z">
        <w:r w:rsidRPr="007C0B8D" w:rsidDel="003630F5">
          <w:delText>* Arguments:</w:delText>
        </w:r>
      </w:del>
    </w:p>
    <w:p w14:paraId="352E1C88" w14:textId="51A09353" w:rsidR="00AA2EF5" w:rsidDel="00D160C0" w:rsidRDefault="00AA2EF5" w:rsidP="00AA2EF5">
      <w:pPr>
        <w:pStyle w:val="code"/>
        <w:rPr>
          <w:del w:id="1309" w:author="Guohan Lu" w:date="2015-11-16T00:56:00Z"/>
        </w:rPr>
      </w:pPr>
      <w:del w:id="1310" w:author="Guohan Lu" w:date="2015-11-16T00:56:00Z">
        <w:r w:rsidDel="00D160C0">
          <w:delText>* [in] object_type – sai object type</w:delText>
        </w:r>
      </w:del>
    </w:p>
    <w:p w14:paraId="1F8ABB97" w14:textId="6A816376" w:rsidR="007218E2" w:rsidDel="003630F5" w:rsidRDefault="007218E2" w:rsidP="007218E2">
      <w:pPr>
        <w:pStyle w:val="code"/>
        <w:rPr>
          <w:del w:id="1311" w:author="Guohan Lu" w:date="2015-12-04T01:28:00Z"/>
        </w:rPr>
      </w:pPr>
      <w:del w:id="1312" w:author="Guohan Lu" w:date="2015-12-04T01:28:00Z">
        <w:r w:rsidDel="003630F5">
          <w:delText>* [in]</w:delText>
        </w:r>
        <w:r w:rsidRPr="00144C06" w:rsidDel="003630F5">
          <w:delText xml:space="preserve"> </w:delText>
        </w:r>
        <w:r w:rsidDel="003630F5">
          <w:delText>object_count – number of objects</w:delText>
        </w:r>
      </w:del>
    </w:p>
    <w:p w14:paraId="45A3C3AE" w14:textId="7609E173" w:rsidR="00C25252" w:rsidRPr="00735A5F" w:rsidDel="003630F5" w:rsidRDefault="00C25252" w:rsidP="00C25252">
      <w:pPr>
        <w:pStyle w:val="code"/>
        <w:rPr>
          <w:del w:id="1313" w:author="Guohan Lu" w:date="2015-12-04T01:28:00Z"/>
        </w:rPr>
      </w:pPr>
      <w:del w:id="1314" w:author="Guohan Lu" w:date="2015-12-04T01:28:00Z">
        <w:r w:rsidDel="003630F5">
          <w:delText>* [</w:delText>
        </w:r>
        <w:r w:rsidR="00146EE2" w:rsidDel="003630F5">
          <w:delText>in] fdb_entries  - List of fdb entries</w:delText>
        </w:r>
      </w:del>
    </w:p>
    <w:p w14:paraId="4F062E40" w14:textId="0533AE63" w:rsidR="00C25252" w:rsidDel="003630F5" w:rsidRDefault="00C25252" w:rsidP="00C25252">
      <w:pPr>
        <w:pStyle w:val="code"/>
        <w:rPr>
          <w:del w:id="1315" w:author="Guohan Lu" w:date="2015-12-04T01:28:00Z"/>
        </w:rPr>
      </w:pPr>
      <w:del w:id="1316" w:author="Guohan Lu" w:date="2015-12-04T01:28:00Z">
        <w:r w:rsidRPr="007C0B8D" w:rsidDel="003630F5">
          <w:delText>*</w:delText>
        </w:r>
        <w:r w:rsidDel="003630F5">
          <w:delText xml:space="preserve"> [in]</w:delText>
        </w:r>
        <w:r w:rsidRPr="00144C06" w:rsidDel="003630F5">
          <w:delText xml:space="preserve"> </w:delText>
        </w:r>
        <w:r w:rsidDel="003630F5">
          <w:delText>attr_count – number of attributes</w:delText>
        </w:r>
      </w:del>
    </w:p>
    <w:p w14:paraId="3B292C8F" w14:textId="18982E12" w:rsidR="00C25252" w:rsidDel="003630F5" w:rsidRDefault="00C25252" w:rsidP="00C25252">
      <w:pPr>
        <w:pStyle w:val="code"/>
        <w:rPr>
          <w:del w:id="1317" w:author="Guohan Lu" w:date="2015-12-04T01:28:00Z"/>
        </w:rPr>
      </w:pPr>
      <w:del w:id="1318" w:author="Guohan Lu" w:date="2015-12-04T01:28:00Z">
        <w:r w:rsidDel="003630F5">
          <w:delText>* [in] attr_id – list of attributes</w:delText>
        </w:r>
      </w:del>
    </w:p>
    <w:p w14:paraId="359F4596" w14:textId="37943096" w:rsidR="00C25252" w:rsidDel="003630F5" w:rsidRDefault="00C25252" w:rsidP="00C25252">
      <w:pPr>
        <w:pStyle w:val="code"/>
        <w:rPr>
          <w:del w:id="1319" w:author="Guohan Lu" w:date="2015-12-04T01:28:00Z"/>
        </w:rPr>
      </w:pPr>
      <w:del w:id="1320" w:author="Guohan Lu" w:date="2015-12-04T01:28:00Z">
        <w:r w:rsidDel="003630F5">
          <w:delText>* [in] attr_value – list of values for the attributes</w:delText>
        </w:r>
      </w:del>
    </w:p>
    <w:p w14:paraId="3A3D6AF4" w14:textId="100E441B" w:rsidR="00C25252" w:rsidRPr="007C0B8D" w:rsidDel="003630F5" w:rsidRDefault="00C25252" w:rsidP="00C25252">
      <w:pPr>
        <w:pStyle w:val="code"/>
        <w:rPr>
          <w:del w:id="1321" w:author="Guohan Lu" w:date="2015-12-04T01:28:00Z"/>
        </w:rPr>
      </w:pPr>
      <w:del w:id="1322" w:author="Guohan Lu" w:date="2015-12-04T01:28:00Z">
        <w:r w:rsidDel="003630F5">
          <w:delText>* [in] statuses – status for each object</w:delText>
        </w:r>
      </w:del>
    </w:p>
    <w:p w14:paraId="613CD5D9" w14:textId="4D86B6D4" w:rsidR="00C25252" w:rsidRPr="007C0B8D" w:rsidDel="003630F5" w:rsidRDefault="00C25252" w:rsidP="00C25252">
      <w:pPr>
        <w:pStyle w:val="code"/>
        <w:rPr>
          <w:del w:id="1323" w:author="Guohan Lu" w:date="2015-12-04T01:28:00Z"/>
        </w:rPr>
      </w:pPr>
      <w:del w:id="1324" w:author="Guohan Lu" w:date="2015-12-04T01:28:00Z">
        <w:r w:rsidRPr="007C0B8D" w:rsidDel="003630F5">
          <w:delText>* Return Values:</w:delText>
        </w:r>
      </w:del>
    </w:p>
    <w:p w14:paraId="75E4E369" w14:textId="357300D2" w:rsidR="00C25252" w:rsidRPr="007C0B8D" w:rsidDel="003630F5" w:rsidRDefault="00C25252" w:rsidP="00C25252">
      <w:pPr>
        <w:pStyle w:val="code"/>
        <w:rPr>
          <w:del w:id="1325" w:author="Guohan Lu" w:date="2015-12-04T01:28:00Z"/>
        </w:rPr>
      </w:pPr>
      <w:del w:id="1326" w:author="Guohan Lu" w:date="2015-12-04T01:28:00Z">
        <w:r w:rsidRPr="007C0B8D" w:rsidDel="003630F5">
          <w:delText>* SAI_STATUS_SUCCESS on success</w:delText>
        </w:r>
      </w:del>
    </w:p>
    <w:p w14:paraId="68F51D77" w14:textId="6A52684D" w:rsidR="00C25252" w:rsidRPr="00466F96" w:rsidDel="003630F5" w:rsidRDefault="00C25252" w:rsidP="00C25252">
      <w:pPr>
        <w:pStyle w:val="code"/>
        <w:rPr>
          <w:del w:id="1327" w:author="Guohan Lu" w:date="2015-12-04T01:28:00Z"/>
          <w:rPrChange w:id="1328" w:author="Natchimuth, Anbalagan" w:date="2015-12-23T08:54:00Z">
            <w:rPr>
              <w:del w:id="1329" w:author="Guohan Lu" w:date="2015-12-04T01:28:00Z"/>
              <w:lang w:val="fr-FR"/>
            </w:rPr>
          </w:rPrChange>
        </w:rPr>
      </w:pPr>
      <w:del w:id="1330" w:author="Guohan Lu" w:date="2015-12-04T01:28:00Z">
        <w:r w:rsidRPr="00466F96" w:rsidDel="003630F5">
          <w:rPr>
            <w:rPrChange w:id="1331" w:author="Natchimuth, Anbalagan" w:date="2015-12-23T08:54:00Z">
              <w:rPr>
                <w:lang w:val="fr-FR"/>
              </w:rPr>
            </w:rPrChange>
          </w:rPr>
          <w:delText>* Failure status code on error</w:delText>
        </w:r>
      </w:del>
    </w:p>
    <w:p w14:paraId="1E7854D8" w14:textId="7BE21479" w:rsidR="00C25252" w:rsidRPr="00466F96" w:rsidDel="003630F5" w:rsidRDefault="00C25252" w:rsidP="00C25252">
      <w:pPr>
        <w:pStyle w:val="code"/>
        <w:rPr>
          <w:del w:id="1332" w:author="Guohan Lu" w:date="2015-12-04T01:28:00Z"/>
          <w:rPrChange w:id="1333" w:author="Natchimuth, Anbalagan" w:date="2015-12-23T08:54:00Z">
            <w:rPr>
              <w:del w:id="1334" w:author="Guohan Lu" w:date="2015-12-04T01:28:00Z"/>
              <w:lang w:val="fr-FR"/>
            </w:rPr>
          </w:rPrChange>
        </w:rPr>
      </w:pPr>
      <w:del w:id="1335" w:author="Guohan Lu" w:date="2015-12-04T01:28:00Z">
        <w:r w:rsidRPr="00466F96" w:rsidDel="003630F5">
          <w:rPr>
            <w:rPrChange w:id="1336" w:author="Natchimuth, Anbalagan" w:date="2015-12-23T08:54:00Z">
              <w:rPr>
                <w:lang w:val="fr-FR"/>
              </w:rPr>
            </w:rPrChange>
          </w:rPr>
          <w:delText>*/</w:delText>
        </w:r>
      </w:del>
    </w:p>
    <w:p w14:paraId="095BAA8E" w14:textId="2B3854C7" w:rsidR="00C25252" w:rsidRPr="00466F96" w:rsidDel="003630F5" w:rsidRDefault="00C25252" w:rsidP="00C25252">
      <w:pPr>
        <w:pStyle w:val="code"/>
        <w:rPr>
          <w:del w:id="1337" w:author="Guohan Lu" w:date="2015-12-04T01:28:00Z"/>
          <w:rPrChange w:id="1338" w:author="Natchimuth, Anbalagan" w:date="2015-12-23T08:54:00Z">
            <w:rPr>
              <w:del w:id="1339" w:author="Guohan Lu" w:date="2015-12-04T01:28:00Z"/>
              <w:lang w:val="fr-FR"/>
            </w:rPr>
          </w:rPrChange>
        </w:rPr>
      </w:pPr>
    </w:p>
    <w:p w14:paraId="1CAAB306" w14:textId="0E6DB9E9" w:rsidR="00C25252" w:rsidRPr="00466F96" w:rsidDel="003630F5" w:rsidRDefault="00C25252" w:rsidP="00C25252">
      <w:pPr>
        <w:pStyle w:val="code"/>
        <w:rPr>
          <w:del w:id="1340" w:author="Guohan Lu" w:date="2015-12-04T01:28:00Z"/>
          <w:rPrChange w:id="1341" w:author="Natchimuth, Anbalagan" w:date="2015-12-23T08:54:00Z">
            <w:rPr>
              <w:del w:id="1342" w:author="Guohan Lu" w:date="2015-12-04T01:28:00Z"/>
              <w:lang w:val="fr-FR"/>
            </w:rPr>
          </w:rPrChange>
        </w:rPr>
      </w:pPr>
      <w:del w:id="1343" w:author="Guohan Lu" w:date="2015-12-04T01:28:00Z">
        <w:r w:rsidRPr="00466F96" w:rsidDel="003630F5">
          <w:rPr>
            <w:rPrChange w:id="1344" w:author="Natchimuth, Anbalagan" w:date="2015-12-23T08:54:00Z">
              <w:rPr>
                <w:lang w:val="fr-FR"/>
              </w:rPr>
            </w:rPrChange>
          </w:rPr>
          <w:delText>typedef sai_status_t (*sai_bulk_get_attribute_fn)(</w:delText>
        </w:r>
      </w:del>
    </w:p>
    <w:p w14:paraId="03826B22" w14:textId="05739D1C" w:rsidR="00DD7EA1" w:rsidRPr="00466F96" w:rsidDel="00D160C0" w:rsidRDefault="00DD7EA1" w:rsidP="00C25252">
      <w:pPr>
        <w:pStyle w:val="code"/>
        <w:rPr>
          <w:del w:id="1345" w:author="Guohan Lu" w:date="2015-11-16T00:56:00Z"/>
          <w:rPrChange w:id="1346" w:author="Natchimuth, Anbalagan" w:date="2015-12-23T08:54:00Z">
            <w:rPr>
              <w:del w:id="1347" w:author="Guohan Lu" w:date="2015-11-16T00:56:00Z"/>
              <w:lang w:val="fr-FR"/>
            </w:rPr>
          </w:rPrChange>
        </w:rPr>
      </w:pPr>
      <w:del w:id="1348" w:author="Guohan Lu" w:date="2015-11-16T00:56:00Z">
        <w:r w:rsidRPr="00466F96" w:rsidDel="00D160C0">
          <w:rPr>
            <w:rPrChange w:id="1349" w:author="Natchimuth, Anbalagan" w:date="2015-12-23T08:54:00Z">
              <w:rPr>
                <w:lang w:val="fr-FR"/>
              </w:rPr>
            </w:rPrChange>
          </w:rPr>
          <w:delText xml:space="preserve">    _In_ sai_object_type_t object_type,</w:delText>
        </w:r>
      </w:del>
    </w:p>
    <w:p w14:paraId="772273F3" w14:textId="6AC38FF7" w:rsidR="009C4ACA" w:rsidRPr="00466F96" w:rsidDel="003630F5" w:rsidRDefault="009C4ACA" w:rsidP="00C25252">
      <w:pPr>
        <w:pStyle w:val="code"/>
        <w:rPr>
          <w:del w:id="1350" w:author="Guohan Lu" w:date="2015-12-04T01:28:00Z"/>
          <w:rPrChange w:id="1351" w:author="Natchimuth, Anbalagan" w:date="2015-12-23T08:54:00Z">
            <w:rPr>
              <w:del w:id="1352" w:author="Guohan Lu" w:date="2015-12-04T01:28:00Z"/>
              <w:lang w:val="fr-FR"/>
            </w:rPr>
          </w:rPrChange>
        </w:rPr>
      </w:pPr>
      <w:del w:id="1353" w:author="Guohan Lu" w:date="2015-12-04T01:28:00Z">
        <w:r w:rsidRPr="00466F96" w:rsidDel="003630F5">
          <w:rPr>
            <w:rPrChange w:id="1354" w:author="Natchimuth, Anbalagan" w:date="2015-12-23T08:54:00Z">
              <w:rPr>
                <w:lang w:val="fr-FR"/>
              </w:rPr>
            </w:rPrChange>
          </w:rPr>
          <w:delText xml:space="preserve">    _In_ uint32_t object_count,</w:delText>
        </w:r>
      </w:del>
    </w:p>
    <w:p w14:paraId="5BA2B1D0" w14:textId="55E5E6F4" w:rsidR="00C25252" w:rsidRPr="008003D0" w:rsidDel="003630F5" w:rsidRDefault="00C25252" w:rsidP="00C25252">
      <w:pPr>
        <w:pStyle w:val="code"/>
        <w:rPr>
          <w:del w:id="1355" w:author="Guohan Lu" w:date="2015-12-04T01:28:00Z"/>
        </w:rPr>
      </w:pPr>
      <w:del w:id="1356" w:author="Guohan Lu" w:date="2015-12-04T01:28:00Z">
        <w:r w:rsidRPr="00466F96" w:rsidDel="003630F5">
          <w:rPr>
            <w:rPrChange w:id="1357" w:author="Natchimuth, Anbalagan" w:date="2015-12-23T08:54:00Z">
              <w:rPr>
                <w:lang w:val="fr-FR"/>
              </w:rPr>
            </w:rPrChange>
          </w:rPr>
          <w:delText xml:space="preserve">    </w:delText>
        </w:r>
        <w:r w:rsidRPr="008003D0" w:rsidDel="003630F5">
          <w:delText xml:space="preserve">_In_ </w:delText>
        </w:r>
        <w:r w:rsidR="00146EE2" w:rsidRPr="008003D0" w:rsidDel="003630F5">
          <w:delText>sai_fdb_entry_t *fdb_entry</w:delText>
        </w:r>
        <w:r w:rsidRPr="008003D0" w:rsidDel="003630F5">
          <w:delText>,</w:delText>
        </w:r>
      </w:del>
    </w:p>
    <w:p w14:paraId="237571BE" w14:textId="0E2C163C" w:rsidR="00C25252" w:rsidDel="003630F5" w:rsidRDefault="00C25252" w:rsidP="00C25252">
      <w:pPr>
        <w:pStyle w:val="code"/>
        <w:rPr>
          <w:del w:id="1358" w:author="Guohan Lu" w:date="2015-12-04T01:28:00Z"/>
        </w:rPr>
      </w:pPr>
      <w:del w:id="1359" w:author="Guohan Lu" w:date="2015-12-04T01:28:00Z">
        <w:r w:rsidRPr="009C4ACA" w:rsidDel="003630F5">
          <w:delText xml:space="preserve">    </w:delText>
        </w:r>
        <w:r w:rsidDel="003630F5">
          <w:delText>_In_ uint32_t attr_count,</w:delText>
        </w:r>
      </w:del>
    </w:p>
    <w:p w14:paraId="6B995D50" w14:textId="779BEAA3" w:rsidR="00C25252" w:rsidDel="003630F5" w:rsidRDefault="00C25252" w:rsidP="00C25252">
      <w:pPr>
        <w:pStyle w:val="code"/>
        <w:rPr>
          <w:del w:id="1360" w:author="Guohan Lu" w:date="2015-12-04T01:28:00Z"/>
        </w:rPr>
      </w:pPr>
      <w:del w:id="1361" w:author="Guohan Lu" w:date="2015-12-04T01:28:00Z">
        <w:r w:rsidDel="003630F5">
          <w:delText xml:space="preserve">    _In_ </w:delText>
        </w:r>
        <w:r w:rsidR="00D4681A" w:rsidDel="003630F5">
          <w:delText>sai_attr_id_t</w:delText>
        </w:r>
        <w:r w:rsidDel="003630F5">
          <w:delText xml:space="preserve"> *attr_id,</w:delText>
        </w:r>
      </w:del>
    </w:p>
    <w:p w14:paraId="759DB75A" w14:textId="20B151F6" w:rsidR="00C25252" w:rsidDel="003630F5" w:rsidRDefault="00C25252" w:rsidP="00C25252">
      <w:pPr>
        <w:pStyle w:val="code"/>
        <w:rPr>
          <w:del w:id="1362" w:author="Guohan Lu" w:date="2015-12-04T01:28:00Z"/>
        </w:rPr>
      </w:pPr>
      <w:del w:id="1363" w:author="Guohan Lu" w:date="2015-12-04T01:28:00Z">
        <w:r w:rsidDel="003630F5">
          <w:delText xml:space="preserve">    _Inout_ sai_attribute_value_t **attr_value,</w:delText>
        </w:r>
      </w:del>
    </w:p>
    <w:p w14:paraId="7C29A460" w14:textId="7F4A3FB1" w:rsidR="00D160C0" w:rsidRPr="00466F96" w:rsidDel="00D160C0" w:rsidRDefault="00C25252" w:rsidP="00814263">
      <w:pPr>
        <w:pStyle w:val="code"/>
        <w:rPr>
          <w:del w:id="1364" w:author="Guohan Lu" w:date="2015-11-16T00:57:00Z"/>
          <w:rPrChange w:id="1365" w:author="Natchimuth, Anbalagan" w:date="2015-12-23T08:54:00Z">
            <w:rPr>
              <w:del w:id="1366" w:author="Guohan Lu" w:date="2015-11-16T00:57:00Z"/>
              <w:lang w:val="fr-FR"/>
            </w:rPr>
          </w:rPrChange>
        </w:rPr>
      </w:pPr>
      <w:del w:id="1367" w:author="Guohan Lu" w:date="2015-11-16T00:57:00Z">
        <w:r w:rsidRPr="008003D0" w:rsidDel="00D160C0">
          <w:delText xml:space="preserve">    </w:delText>
        </w:r>
      </w:del>
      <w:del w:id="1368" w:author="Guohan Lu" w:date="2015-12-04T01:28:00Z">
        <w:r w:rsidRPr="00466F96" w:rsidDel="003630F5">
          <w:rPr>
            <w:rPrChange w:id="1369" w:author="Natchimuth, Anbalagan" w:date="2015-12-23T08:54:00Z">
              <w:rPr>
                <w:lang w:val="fr-FR"/>
              </w:rPr>
            </w:rPrChange>
          </w:rPr>
          <w:delText>_Inout sai_status_t *statuses);</w:delText>
        </w:r>
      </w:del>
    </w:p>
    <w:p w14:paraId="5C008B80" w14:textId="2AA8AB69" w:rsidR="00C25252" w:rsidDel="00D160C0" w:rsidRDefault="00CE79A3" w:rsidP="00CE79A3">
      <w:pPr>
        <w:pStyle w:val="Heading2"/>
        <w:rPr>
          <w:del w:id="1370" w:author="Guohan Lu" w:date="2015-11-16T00:54:00Z"/>
        </w:rPr>
      </w:pPr>
      <w:del w:id="1371" w:author="Guohan Lu" w:date="2015-11-16T00:54:00Z">
        <w:r w:rsidDel="00D160C0">
          <w:delText>Changes to saihostintf.h</w:delText>
        </w:r>
        <w:bookmarkStart w:id="1372" w:name="_Toc435398776"/>
        <w:bookmarkEnd w:id="1372"/>
      </w:del>
    </w:p>
    <w:p w14:paraId="0F9811C5" w14:textId="79B167CF" w:rsidR="00CE79A3" w:rsidRPr="001053E1" w:rsidDel="00D160C0" w:rsidRDefault="00CE79A3" w:rsidP="00CE79A3">
      <w:pPr>
        <w:pStyle w:val="code"/>
        <w:rPr>
          <w:del w:id="1373" w:author="Guohan Lu" w:date="2015-11-16T00:54:00Z"/>
        </w:rPr>
      </w:pPr>
      <w:del w:id="1374" w:author="Guohan Lu" w:date="2015-11-16T00:54:00Z">
        <w:r w:rsidDel="00D160C0">
          <w:delText>/*</w:delText>
        </w:r>
        <w:bookmarkStart w:id="1375" w:name="_Toc435398777"/>
        <w:bookmarkEnd w:id="1375"/>
      </w:del>
    </w:p>
    <w:p w14:paraId="57EE6B70" w14:textId="25E871FA" w:rsidR="00CE79A3" w:rsidRPr="007C0B8D" w:rsidDel="00D160C0" w:rsidRDefault="00CE79A3" w:rsidP="00CE79A3">
      <w:pPr>
        <w:pStyle w:val="code"/>
        <w:rPr>
          <w:del w:id="1376" w:author="Guohan Lu" w:date="2015-11-16T00:54:00Z"/>
        </w:rPr>
      </w:pPr>
      <w:del w:id="1377" w:author="Guohan Lu" w:date="2015-11-16T00:54:00Z">
        <w:r w:rsidRPr="007C0B8D" w:rsidDel="00D160C0">
          <w:delText>* Routine Description:</w:delText>
        </w:r>
        <w:bookmarkStart w:id="1378" w:name="_Toc435398778"/>
        <w:bookmarkEnd w:id="1378"/>
      </w:del>
    </w:p>
    <w:p w14:paraId="709C7C5B" w14:textId="051F5579" w:rsidR="00CE79A3" w:rsidRPr="007C0B8D" w:rsidDel="00D160C0" w:rsidRDefault="00CE79A3" w:rsidP="00CE79A3">
      <w:pPr>
        <w:pStyle w:val="code"/>
        <w:rPr>
          <w:del w:id="1379" w:author="Guohan Lu" w:date="2015-11-16T00:54:00Z"/>
        </w:rPr>
      </w:pPr>
      <w:del w:id="1380" w:author="Guohan Lu" w:date="2015-11-16T00:54:00Z">
        <w:r w:rsidRPr="007C0B8D" w:rsidDel="00D160C0">
          <w:delText xml:space="preserve">* </w:delText>
        </w:r>
        <w:r w:rsidDel="00D160C0">
          <w:delText xml:space="preserve"> @brief Get the number of objects present in SAI</w:delText>
        </w:r>
        <w:bookmarkStart w:id="1381" w:name="_Toc435398779"/>
        <w:bookmarkEnd w:id="1381"/>
      </w:del>
    </w:p>
    <w:p w14:paraId="3E5B92A4" w14:textId="1E1EAC3F" w:rsidR="00CE79A3" w:rsidRPr="007C0B8D" w:rsidDel="00D160C0" w:rsidRDefault="00CE79A3" w:rsidP="00CE79A3">
      <w:pPr>
        <w:pStyle w:val="code"/>
        <w:rPr>
          <w:del w:id="1382" w:author="Guohan Lu" w:date="2015-11-16T00:54:00Z"/>
        </w:rPr>
      </w:pPr>
      <w:del w:id="1383" w:author="Guohan Lu" w:date="2015-11-16T00:54:00Z">
        <w:r w:rsidRPr="007C0B8D" w:rsidDel="00D160C0">
          <w:delText>* Arguments:</w:delText>
        </w:r>
        <w:bookmarkStart w:id="1384" w:name="_Toc435398780"/>
        <w:bookmarkEnd w:id="1384"/>
      </w:del>
    </w:p>
    <w:p w14:paraId="5A15607D" w14:textId="5B0A7BE5" w:rsidR="00CE79A3" w:rsidRPr="00735A5F" w:rsidDel="00D160C0" w:rsidRDefault="00CE79A3" w:rsidP="00CE79A3">
      <w:pPr>
        <w:pStyle w:val="code"/>
        <w:rPr>
          <w:del w:id="1385" w:author="Guohan Lu" w:date="2015-11-16T00:54:00Z"/>
        </w:rPr>
      </w:pPr>
      <w:del w:id="1386" w:author="Guohan Lu" w:date="2015-11-16T00:54:00Z">
        <w:r w:rsidDel="00D160C0">
          <w:delText>* [in] sai_object_type_t  - SAI object type</w:delText>
        </w:r>
        <w:bookmarkStart w:id="1387" w:name="_Toc435398781"/>
        <w:bookmarkEnd w:id="1387"/>
      </w:del>
    </w:p>
    <w:p w14:paraId="01237D1F" w14:textId="05E2D27F" w:rsidR="00CE79A3" w:rsidDel="00D160C0" w:rsidRDefault="00CE79A3" w:rsidP="00CE79A3">
      <w:pPr>
        <w:pStyle w:val="code"/>
        <w:rPr>
          <w:del w:id="1388" w:author="Guohan Lu" w:date="2015-11-16T00:54:00Z"/>
        </w:rPr>
      </w:pPr>
      <w:del w:id="1389" w:author="Guohan Lu" w:date="2015-11-16T00:54:00Z">
        <w:r w:rsidDel="00D160C0">
          <w:delText>* [inout]</w:delText>
        </w:r>
        <w:r w:rsidRPr="00144C06" w:rsidDel="00D160C0">
          <w:delText xml:space="preserve"> </w:delText>
        </w:r>
        <w:r w:rsidDel="00D160C0">
          <w:delText>count – number of objects in SAI</w:delText>
        </w:r>
        <w:bookmarkStart w:id="1390" w:name="_Toc435398782"/>
        <w:bookmarkEnd w:id="1390"/>
      </w:del>
    </w:p>
    <w:p w14:paraId="4983BC58" w14:textId="69B1F43A" w:rsidR="00CE79A3" w:rsidRPr="007C0B8D" w:rsidDel="00D160C0" w:rsidRDefault="00CE79A3" w:rsidP="00CE79A3">
      <w:pPr>
        <w:pStyle w:val="code"/>
        <w:rPr>
          <w:del w:id="1391" w:author="Guohan Lu" w:date="2015-11-16T00:54:00Z"/>
        </w:rPr>
      </w:pPr>
      <w:del w:id="1392" w:author="Guohan Lu" w:date="2015-11-16T00:54:00Z">
        <w:r w:rsidRPr="007C0B8D" w:rsidDel="00D160C0">
          <w:delText>*</w:delText>
        </w:r>
        <w:bookmarkStart w:id="1393" w:name="_Toc435398783"/>
        <w:bookmarkEnd w:id="1393"/>
      </w:del>
    </w:p>
    <w:p w14:paraId="5DDD4AA5" w14:textId="6AF347B5" w:rsidR="00CE79A3" w:rsidRPr="007C0B8D" w:rsidDel="00D160C0" w:rsidRDefault="00CE79A3" w:rsidP="00CE79A3">
      <w:pPr>
        <w:pStyle w:val="code"/>
        <w:rPr>
          <w:del w:id="1394" w:author="Guohan Lu" w:date="2015-11-16T00:54:00Z"/>
        </w:rPr>
      </w:pPr>
      <w:del w:id="1395" w:author="Guohan Lu" w:date="2015-11-16T00:54:00Z">
        <w:r w:rsidRPr="007C0B8D" w:rsidDel="00D160C0">
          <w:delText>* Return Values:</w:delText>
        </w:r>
        <w:bookmarkStart w:id="1396" w:name="_Toc435398784"/>
        <w:bookmarkEnd w:id="1396"/>
      </w:del>
    </w:p>
    <w:p w14:paraId="0D85769C" w14:textId="1212E783" w:rsidR="00CE79A3" w:rsidRPr="007C0B8D" w:rsidDel="00D160C0" w:rsidRDefault="00CE79A3" w:rsidP="00CE79A3">
      <w:pPr>
        <w:pStyle w:val="code"/>
        <w:rPr>
          <w:del w:id="1397" w:author="Guohan Lu" w:date="2015-11-16T00:54:00Z"/>
        </w:rPr>
      </w:pPr>
      <w:del w:id="1398" w:author="Guohan Lu" w:date="2015-11-16T00:54:00Z">
        <w:r w:rsidRPr="007C0B8D" w:rsidDel="00D160C0">
          <w:delText>* SAI_STATUS_SUCCESS on success</w:delText>
        </w:r>
        <w:bookmarkStart w:id="1399" w:name="_Toc435398785"/>
        <w:bookmarkEnd w:id="1399"/>
      </w:del>
    </w:p>
    <w:p w14:paraId="5423E9E8" w14:textId="7A4850B2" w:rsidR="00CE79A3" w:rsidRPr="00466F96" w:rsidDel="00D160C0" w:rsidRDefault="00CE79A3" w:rsidP="00CE79A3">
      <w:pPr>
        <w:pStyle w:val="code"/>
        <w:rPr>
          <w:del w:id="1400" w:author="Guohan Lu" w:date="2015-11-16T00:54:00Z"/>
          <w:rPrChange w:id="1401" w:author="Natchimuth, Anbalagan" w:date="2015-12-23T08:54:00Z">
            <w:rPr>
              <w:del w:id="1402" w:author="Guohan Lu" w:date="2015-11-16T00:54:00Z"/>
              <w:lang w:val="fr-FR"/>
            </w:rPr>
          </w:rPrChange>
        </w:rPr>
      </w:pPr>
      <w:del w:id="1403" w:author="Guohan Lu" w:date="2015-11-16T00:54:00Z">
        <w:r w:rsidRPr="00466F96" w:rsidDel="00D160C0">
          <w:rPr>
            <w:rPrChange w:id="1404" w:author="Natchimuth, Anbalagan" w:date="2015-12-23T08:54:00Z">
              <w:rPr>
                <w:lang w:val="fr-FR"/>
              </w:rPr>
            </w:rPrChange>
          </w:rPr>
          <w:delText>* Failure status code on error</w:delText>
        </w:r>
        <w:bookmarkStart w:id="1405" w:name="_Toc435398786"/>
        <w:bookmarkEnd w:id="1405"/>
      </w:del>
    </w:p>
    <w:p w14:paraId="00D13BB5" w14:textId="434CC123" w:rsidR="00CE79A3" w:rsidRPr="00466F96" w:rsidDel="00D160C0" w:rsidRDefault="00CE79A3" w:rsidP="00CE79A3">
      <w:pPr>
        <w:pStyle w:val="code"/>
        <w:rPr>
          <w:del w:id="1406" w:author="Guohan Lu" w:date="2015-11-16T00:54:00Z"/>
          <w:rPrChange w:id="1407" w:author="Natchimuth, Anbalagan" w:date="2015-12-23T08:54:00Z">
            <w:rPr>
              <w:del w:id="1408" w:author="Guohan Lu" w:date="2015-11-16T00:54:00Z"/>
              <w:lang w:val="fr-FR"/>
            </w:rPr>
          </w:rPrChange>
        </w:rPr>
      </w:pPr>
      <w:del w:id="1409" w:author="Guohan Lu" w:date="2015-11-16T00:54:00Z">
        <w:r w:rsidRPr="00466F96" w:rsidDel="00D160C0">
          <w:rPr>
            <w:rPrChange w:id="1410" w:author="Natchimuth, Anbalagan" w:date="2015-12-23T08:54:00Z">
              <w:rPr>
                <w:lang w:val="fr-FR"/>
              </w:rPr>
            </w:rPrChange>
          </w:rPr>
          <w:delText>*/</w:delText>
        </w:r>
        <w:bookmarkStart w:id="1411" w:name="_Toc435398787"/>
        <w:bookmarkEnd w:id="1411"/>
      </w:del>
    </w:p>
    <w:p w14:paraId="75EC3ABC" w14:textId="3E4F8FFA" w:rsidR="00CE79A3" w:rsidRPr="000A342E" w:rsidDel="00D160C0" w:rsidRDefault="00CE79A3" w:rsidP="00CE79A3">
      <w:pPr>
        <w:pStyle w:val="code"/>
        <w:rPr>
          <w:del w:id="1412" w:author="Guohan Lu" w:date="2015-11-16T00:54:00Z"/>
        </w:rPr>
      </w:pPr>
      <w:del w:id="1413"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1414" w:name="_Toc435398788"/>
        <w:bookmarkEnd w:id="1414"/>
      </w:del>
    </w:p>
    <w:p w14:paraId="0296300B" w14:textId="4E435CF9" w:rsidR="00CE79A3" w:rsidRPr="00466F96" w:rsidDel="00D160C0" w:rsidRDefault="00CE79A3" w:rsidP="00CE79A3">
      <w:pPr>
        <w:pStyle w:val="code"/>
        <w:rPr>
          <w:del w:id="1415" w:author="Guohan Lu" w:date="2015-11-16T00:54:00Z"/>
          <w:rPrChange w:id="1416" w:author="Natchimuth, Anbalagan" w:date="2015-12-23T08:54:00Z">
            <w:rPr>
              <w:del w:id="1417" w:author="Guohan Lu" w:date="2015-11-16T00:54:00Z"/>
              <w:lang w:val="fr-FR"/>
            </w:rPr>
          </w:rPrChange>
        </w:rPr>
      </w:pPr>
      <w:del w:id="1418" w:author="Guohan Lu" w:date="2015-11-16T00:54:00Z">
        <w:r w:rsidRPr="00C27F1A" w:rsidDel="00D160C0">
          <w:delText xml:space="preserve">                          </w:delText>
        </w:r>
        <w:r w:rsidRPr="00466F96" w:rsidDel="00D160C0">
          <w:rPr>
            <w:rPrChange w:id="1419" w:author="Natchimuth, Anbalagan" w:date="2015-12-23T08:54:00Z">
              <w:rPr>
                <w:lang w:val="fr-FR"/>
              </w:rPr>
            </w:rPrChange>
          </w:rPr>
          <w:delText>_In_ sai_object_type_t object_type,</w:delText>
        </w:r>
        <w:bookmarkStart w:id="1420" w:name="_Toc435398789"/>
        <w:bookmarkEnd w:id="1420"/>
      </w:del>
    </w:p>
    <w:p w14:paraId="56BDCAAB" w14:textId="74C1A716" w:rsidR="00CE79A3" w:rsidRPr="00466F96" w:rsidDel="00D160C0" w:rsidRDefault="00CE79A3" w:rsidP="00CE79A3">
      <w:pPr>
        <w:pStyle w:val="code"/>
        <w:rPr>
          <w:del w:id="1421" w:author="Guohan Lu" w:date="2015-11-16T00:54:00Z"/>
          <w:rPrChange w:id="1422" w:author="Natchimuth, Anbalagan" w:date="2015-12-23T08:54:00Z">
            <w:rPr>
              <w:del w:id="1423" w:author="Guohan Lu" w:date="2015-11-16T00:54:00Z"/>
              <w:lang w:val="fr-FR"/>
            </w:rPr>
          </w:rPrChange>
        </w:rPr>
      </w:pPr>
      <w:del w:id="1424" w:author="Guohan Lu" w:date="2015-11-16T00:54:00Z">
        <w:r w:rsidRPr="00466F96" w:rsidDel="00D160C0">
          <w:rPr>
            <w:rPrChange w:id="1425" w:author="Natchimuth, Anbalagan" w:date="2015-12-23T08:54:00Z">
              <w:rPr>
                <w:lang w:val="fr-FR"/>
              </w:rPr>
            </w:rPrChange>
          </w:rPr>
          <w:delText xml:space="preserve">                          _InOut_ uint32_t *count);</w:delText>
        </w:r>
        <w:bookmarkStart w:id="1426" w:name="_Toc435398790"/>
        <w:bookmarkEnd w:id="1426"/>
      </w:del>
    </w:p>
    <w:p w14:paraId="69FE7831" w14:textId="4433E01E" w:rsidR="00044FCC" w:rsidRPr="00466F96" w:rsidDel="00D160C0" w:rsidRDefault="00044FCC" w:rsidP="00044FCC">
      <w:pPr>
        <w:pStyle w:val="code"/>
        <w:rPr>
          <w:del w:id="1427" w:author="Guohan Lu" w:date="2015-11-16T00:54:00Z"/>
          <w:rPrChange w:id="1428" w:author="Natchimuth, Anbalagan" w:date="2015-12-23T08:54:00Z">
            <w:rPr>
              <w:del w:id="1429" w:author="Guohan Lu" w:date="2015-11-16T00:54:00Z"/>
              <w:lang w:val="fr-FR"/>
            </w:rPr>
          </w:rPrChange>
        </w:rPr>
      </w:pPr>
      <w:del w:id="1430" w:author="Guohan Lu" w:date="2015-11-16T00:54:00Z">
        <w:r w:rsidRPr="00466F96" w:rsidDel="00D160C0">
          <w:rPr>
            <w:rPrChange w:id="1431" w:author="Natchimuth, Anbalagan" w:date="2015-12-23T08:54:00Z">
              <w:rPr>
                <w:lang w:val="fr-FR"/>
              </w:rPr>
            </w:rPrChange>
          </w:rPr>
          <w:delText>/*</w:delText>
        </w:r>
        <w:bookmarkStart w:id="1432" w:name="_Toc435398791"/>
        <w:bookmarkEnd w:id="1432"/>
      </w:del>
    </w:p>
    <w:p w14:paraId="6255D64D" w14:textId="1529B2BF" w:rsidR="00044FCC" w:rsidRPr="00466F96" w:rsidDel="00D160C0" w:rsidRDefault="00044FCC" w:rsidP="00044FCC">
      <w:pPr>
        <w:pStyle w:val="code"/>
        <w:rPr>
          <w:del w:id="1433" w:author="Guohan Lu" w:date="2015-11-16T00:54:00Z"/>
          <w:rPrChange w:id="1434" w:author="Natchimuth, Anbalagan" w:date="2015-12-23T08:54:00Z">
            <w:rPr>
              <w:del w:id="1435" w:author="Guohan Lu" w:date="2015-11-16T00:54:00Z"/>
              <w:lang w:val="fr-FR"/>
            </w:rPr>
          </w:rPrChange>
        </w:rPr>
      </w:pPr>
      <w:del w:id="1436" w:author="Guohan Lu" w:date="2015-11-16T00:54:00Z">
        <w:r w:rsidRPr="00466F96" w:rsidDel="00D160C0">
          <w:rPr>
            <w:rPrChange w:id="1437" w:author="Natchimuth, Anbalagan" w:date="2015-12-23T08:54:00Z">
              <w:rPr>
                <w:lang w:val="fr-FR"/>
              </w:rPr>
            </w:rPrChange>
          </w:rPr>
          <w:delText>* Routine Description:</w:delText>
        </w:r>
        <w:bookmarkStart w:id="1438" w:name="_Toc435398792"/>
        <w:bookmarkEnd w:id="1438"/>
      </w:del>
    </w:p>
    <w:p w14:paraId="120B3466" w14:textId="703F6F24" w:rsidR="00044FCC" w:rsidRPr="007C0B8D" w:rsidDel="00D160C0" w:rsidRDefault="00044FCC" w:rsidP="00044FCC">
      <w:pPr>
        <w:pStyle w:val="code"/>
        <w:rPr>
          <w:del w:id="1439" w:author="Guohan Lu" w:date="2015-11-16T00:54:00Z"/>
        </w:rPr>
      </w:pPr>
      <w:del w:id="1440" w:author="Guohan Lu" w:date="2015-11-16T00:54:00Z">
        <w:r w:rsidRPr="007C0B8D" w:rsidDel="00D160C0">
          <w:delText xml:space="preserve">* </w:delText>
        </w:r>
        <w:r w:rsidDel="00D160C0">
          <w:delText xml:space="preserve"> @brief Get the list of object keys present in SAI</w:delText>
        </w:r>
        <w:bookmarkStart w:id="1441" w:name="_Toc435398793"/>
        <w:bookmarkEnd w:id="1441"/>
      </w:del>
    </w:p>
    <w:p w14:paraId="52E5DA29" w14:textId="4C97BE59" w:rsidR="00044FCC" w:rsidRPr="007C0B8D" w:rsidDel="00D160C0" w:rsidRDefault="00044FCC" w:rsidP="00044FCC">
      <w:pPr>
        <w:pStyle w:val="code"/>
        <w:rPr>
          <w:del w:id="1442" w:author="Guohan Lu" w:date="2015-11-16T00:54:00Z"/>
        </w:rPr>
      </w:pPr>
      <w:del w:id="1443" w:author="Guohan Lu" w:date="2015-11-16T00:54:00Z">
        <w:r w:rsidRPr="007C0B8D" w:rsidDel="00D160C0">
          <w:delText>* Arguments:</w:delText>
        </w:r>
        <w:bookmarkStart w:id="1444" w:name="_Toc435398794"/>
        <w:bookmarkEnd w:id="1444"/>
      </w:del>
    </w:p>
    <w:p w14:paraId="56EF3E12" w14:textId="4600E68C" w:rsidR="00044FCC" w:rsidRPr="00735A5F" w:rsidDel="00D160C0" w:rsidRDefault="00044FCC" w:rsidP="00044FCC">
      <w:pPr>
        <w:pStyle w:val="code"/>
        <w:rPr>
          <w:del w:id="1445" w:author="Guohan Lu" w:date="2015-11-16T00:54:00Z"/>
        </w:rPr>
      </w:pPr>
      <w:del w:id="1446" w:author="Guohan Lu" w:date="2015-11-16T00:54:00Z">
        <w:r w:rsidDel="00D160C0">
          <w:delText>* [in] sai_object_type_t  - SAI object type</w:delText>
        </w:r>
        <w:bookmarkStart w:id="1447" w:name="_Toc435398795"/>
        <w:bookmarkEnd w:id="1447"/>
      </w:del>
    </w:p>
    <w:p w14:paraId="332D16F3" w14:textId="01EFF433" w:rsidR="00044FCC" w:rsidDel="00D160C0" w:rsidRDefault="00044FCC" w:rsidP="00044FCC">
      <w:pPr>
        <w:pStyle w:val="code"/>
        <w:rPr>
          <w:del w:id="1448" w:author="Guohan Lu" w:date="2015-11-16T00:54:00Z"/>
        </w:rPr>
      </w:pPr>
      <w:del w:id="1449" w:author="Guohan Lu" w:date="2015-11-16T00:54:00Z">
        <w:r w:rsidDel="00D160C0">
          <w:delText>* [in]</w:delText>
        </w:r>
        <w:r w:rsidRPr="00144C06" w:rsidDel="00D160C0">
          <w:delText xml:space="preserve"> </w:delText>
        </w:r>
        <w:r w:rsidDel="00D160C0">
          <w:delText>count – number of objects in SAI</w:delText>
        </w:r>
        <w:bookmarkStart w:id="1450" w:name="_Toc435398796"/>
        <w:bookmarkEnd w:id="1450"/>
      </w:del>
    </w:p>
    <w:p w14:paraId="63D63D05" w14:textId="2C2BA525" w:rsidR="00044FCC" w:rsidDel="00D160C0" w:rsidRDefault="00044FCC" w:rsidP="00044FCC">
      <w:pPr>
        <w:pStyle w:val="code"/>
        <w:rPr>
          <w:del w:id="1451" w:author="Guohan Lu" w:date="2015-11-16T00:54:00Z"/>
        </w:rPr>
      </w:pPr>
      <w:del w:id="1452" w:author="Guohan Lu" w:date="2015-11-16T00:54:00Z">
        <w:r w:rsidRPr="007C0B8D" w:rsidDel="00D160C0">
          <w:delText>*</w:delText>
        </w:r>
        <w:r w:rsidDel="00D160C0">
          <w:delText xml:space="preserve"> [in] object_list – List of SAI objects or keys</w:delText>
        </w:r>
        <w:bookmarkStart w:id="1453" w:name="_Toc435398797"/>
        <w:bookmarkEnd w:id="1453"/>
      </w:del>
    </w:p>
    <w:p w14:paraId="2CEFD35E" w14:textId="216B59BB" w:rsidR="00044FCC" w:rsidRPr="007C0B8D" w:rsidDel="00D160C0" w:rsidRDefault="00044FCC" w:rsidP="00044FCC">
      <w:pPr>
        <w:pStyle w:val="code"/>
        <w:rPr>
          <w:del w:id="1454" w:author="Guohan Lu" w:date="2015-11-16T00:54:00Z"/>
        </w:rPr>
      </w:pPr>
      <w:bookmarkStart w:id="1455" w:name="_Toc435398798"/>
      <w:bookmarkEnd w:id="1455"/>
    </w:p>
    <w:p w14:paraId="078C7BDE" w14:textId="2E5E13E1" w:rsidR="00044FCC" w:rsidRPr="007C0B8D" w:rsidDel="00D160C0" w:rsidRDefault="00044FCC" w:rsidP="00044FCC">
      <w:pPr>
        <w:pStyle w:val="code"/>
        <w:rPr>
          <w:del w:id="1456" w:author="Guohan Lu" w:date="2015-11-16T00:54:00Z"/>
        </w:rPr>
      </w:pPr>
      <w:del w:id="1457" w:author="Guohan Lu" w:date="2015-11-16T00:54:00Z">
        <w:r w:rsidRPr="007C0B8D" w:rsidDel="00D160C0">
          <w:delText>* Return Values:</w:delText>
        </w:r>
        <w:bookmarkStart w:id="1458" w:name="_Toc435398799"/>
        <w:bookmarkEnd w:id="1458"/>
      </w:del>
    </w:p>
    <w:p w14:paraId="3378A866" w14:textId="6A2D7A60" w:rsidR="00044FCC" w:rsidRPr="007C0B8D" w:rsidDel="00D160C0" w:rsidRDefault="00044FCC" w:rsidP="00044FCC">
      <w:pPr>
        <w:pStyle w:val="code"/>
        <w:rPr>
          <w:del w:id="1459" w:author="Guohan Lu" w:date="2015-11-16T00:54:00Z"/>
        </w:rPr>
      </w:pPr>
      <w:del w:id="1460" w:author="Guohan Lu" w:date="2015-11-16T00:54:00Z">
        <w:r w:rsidRPr="007C0B8D" w:rsidDel="00D160C0">
          <w:delText>* SAI_STATUS_SUCCESS on success</w:delText>
        </w:r>
        <w:bookmarkStart w:id="1461" w:name="_Toc435398800"/>
        <w:bookmarkEnd w:id="1461"/>
      </w:del>
    </w:p>
    <w:p w14:paraId="36E12619" w14:textId="6DBC9455" w:rsidR="00044FCC" w:rsidRPr="00466F96" w:rsidDel="00D160C0" w:rsidRDefault="00044FCC" w:rsidP="00044FCC">
      <w:pPr>
        <w:pStyle w:val="code"/>
        <w:rPr>
          <w:del w:id="1462" w:author="Guohan Lu" w:date="2015-11-16T00:54:00Z"/>
          <w:rPrChange w:id="1463" w:author="Natchimuth, Anbalagan" w:date="2015-12-23T08:54:00Z">
            <w:rPr>
              <w:del w:id="1464" w:author="Guohan Lu" w:date="2015-11-16T00:54:00Z"/>
              <w:lang w:val="fr-FR"/>
            </w:rPr>
          </w:rPrChange>
        </w:rPr>
      </w:pPr>
      <w:del w:id="1465" w:author="Guohan Lu" w:date="2015-11-16T00:54:00Z">
        <w:r w:rsidRPr="00466F96" w:rsidDel="00D160C0">
          <w:rPr>
            <w:rPrChange w:id="1466" w:author="Natchimuth, Anbalagan" w:date="2015-12-23T08:54:00Z">
              <w:rPr>
                <w:lang w:val="fr-FR"/>
              </w:rPr>
            </w:rPrChange>
          </w:rPr>
          <w:delText>* Failure status code on error</w:delText>
        </w:r>
        <w:bookmarkStart w:id="1467" w:name="_Toc435398801"/>
        <w:bookmarkEnd w:id="1467"/>
      </w:del>
    </w:p>
    <w:p w14:paraId="767F6D23" w14:textId="76936A73" w:rsidR="00044FCC" w:rsidRPr="00466F96" w:rsidDel="00D160C0" w:rsidRDefault="00044FCC" w:rsidP="00044FCC">
      <w:pPr>
        <w:pStyle w:val="code"/>
        <w:rPr>
          <w:del w:id="1468" w:author="Guohan Lu" w:date="2015-11-16T00:54:00Z"/>
          <w:rPrChange w:id="1469" w:author="Natchimuth, Anbalagan" w:date="2015-12-23T08:54:00Z">
            <w:rPr>
              <w:del w:id="1470" w:author="Guohan Lu" w:date="2015-11-16T00:54:00Z"/>
              <w:lang w:val="fr-FR"/>
            </w:rPr>
          </w:rPrChange>
        </w:rPr>
      </w:pPr>
      <w:del w:id="1471" w:author="Guohan Lu" w:date="2015-11-16T00:54:00Z">
        <w:r w:rsidRPr="00466F96" w:rsidDel="00D160C0">
          <w:rPr>
            <w:rPrChange w:id="1472" w:author="Natchimuth, Anbalagan" w:date="2015-12-23T08:54:00Z">
              <w:rPr>
                <w:lang w:val="fr-FR"/>
              </w:rPr>
            </w:rPrChange>
          </w:rPr>
          <w:delText>*/</w:delText>
        </w:r>
        <w:bookmarkStart w:id="1473" w:name="_Toc435398802"/>
        <w:bookmarkEnd w:id="1473"/>
      </w:del>
    </w:p>
    <w:p w14:paraId="118AD2AD" w14:textId="4E78D589" w:rsidR="00044FCC" w:rsidRPr="000A342E" w:rsidDel="00D160C0" w:rsidRDefault="00044FCC" w:rsidP="00044FCC">
      <w:pPr>
        <w:pStyle w:val="code"/>
        <w:rPr>
          <w:del w:id="1474" w:author="Guohan Lu" w:date="2015-11-16T00:54:00Z"/>
        </w:rPr>
      </w:pPr>
      <w:del w:id="1475" w:author="Guohan Lu" w:date="2015-11-16T00:54:00Z">
        <w:r w:rsidRPr="000A342E" w:rsidDel="00D160C0">
          <w:delText>typ</w:delText>
        </w:r>
        <w:r w:rsidDel="00D160C0">
          <w:delText>edef sai_status_t (*sai_get_object_key_fn</w:delText>
        </w:r>
        <w:r w:rsidRPr="000A342E" w:rsidDel="00D160C0">
          <w:delText>)(</w:delText>
        </w:r>
        <w:bookmarkStart w:id="1476" w:name="_Toc435398803"/>
        <w:bookmarkEnd w:id="1476"/>
      </w:del>
    </w:p>
    <w:p w14:paraId="15C0ED2C" w14:textId="01911EEE" w:rsidR="00044FCC" w:rsidRPr="0028477B" w:rsidDel="00D160C0" w:rsidRDefault="00044FCC" w:rsidP="00044FCC">
      <w:pPr>
        <w:pStyle w:val="code"/>
        <w:rPr>
          <w:del w:id="1477" w:author="Guohan Lu" w:date="2015-11-16T00:54:00Z"/>
        </w:rPr>
      </w:pPr>
      <w:del w:id="1478" w:author="Guohan Lu" w:date="2015-11-16T00:54:00Z">
        <w:r w:rsidRPr="00C27F1A" w:rsidDel="00D160C0">
          <w:delText xml:space="preserve">                          </w:delText>
        </w:r>
        <w:r w:rsidRPr="0028477B" w:rsidDel="00D160C0">
          <w:delText>_In_ sai_object_type_t object_type,</w:delText>
        </w:r>
        <w:bookmarkStart w:id="1479" w:name="_Toc435398804"/>
        <w:bookmarkEnd w:id="1479"/>
      </w:del>
    </w:p>
    <w:p w14:paraId="25577EE9" w14:textId="375C436A" w:rsidR="00044FCC" w:rsidRPr="0028477B" w:rsidDel="00D160C0" w:rsidRDefault="00044FCC" w:rsidP="00044FCC">
      <w:pPr>
        <w:pStyle w:val="code"/>
        <w:rPr>
          <w:del w:id="1480" w:author="Guohan Lu" w:date="2015-11-16T00:54:00Z"/>
        </w:rPr>
      </w:pPr>
      <w:del w:id="1481" w:author="Guohan Lu" w:date="2015-11-16T00:54:00Z">
        <w:r w:rsidRPr="0028477B" w:rsidDel="00D160C0">
          <w:delText xml:space="preserve">                          _In_ uint32_t object_count,</w:delText>
        </w:r>
        <w:bookmarkStart w:id="1482" w:name="_Toc435398805"/>
        <w:bookmarkEnd w:id="1482"/>
      </w:del>
    </w:p>
    <w:p w14:paraId="28AC86E4" w14:textId="21ACBB53" w:rsidR="00044FCC" w:rsidRPr="00466F96" w:rsidDel="00D160C0" w:rsidRDefault="00044FCC" w:rsidP="00044FCC">
      <w:pPr>
        <w:pStyle w:val="code"/>
        <w:rPr>
          <w:del w:id="1483" w:author="Guohan Lu" w:date="2015-11-16T00:54:00Z"/>
          <w:rPrChange w:id="1484" w:author="Natchimuth, Anbalagan" w:date="2015-12-23T08:54:00Z">
            <w:rPr>
              <w:del w:id="1485" w:author="Guohan Lu" w:date="2015-11-16T00:54:00Z"/>
              <w:lang w:val="fr-FR"/>
            </w:rPr>
          </w:rPrChange>
        </w:rPr>
      </w:pPr>
      <w:del w:id="1486" w:author="Guohan Lu" w:date="2015-11-16T00:54:00Z">
        <w:r w:rsidRPr="00044FCC" w:rsidDel="00D160C0">
          <w:delText xml:space="preserve">                          </w:delText>
        </w:r>
        <w:r w:rsidRPr="00466F96" w:rsidDel="00D160C0">
          <w:rPr>
            <w:rPrChange w:id="1487" w:author="Natchimuth, Anbalagan" w:date="2015-12-23T08:54:00Z">
              <w:rPr>
                <w:lang w:val="fr-FR"/>
              </w:rPr>
            </w:rPrChange>
          </w:rPr>
          <w:delText>_InOut_ sai_object_id_t *object_list);</w:delText>
        </w:r>
        <w:bookmarkStart w:id="1488" w:name="_Toc435398806"/>
        <w:bookmarkEnd w:id="1488"/>
      </w:del>
    </w:p>
    <w:p w14:paraId="4A14F690" w14:textId="7A9B34DE" w:rsidR="00CE79A3" w:rsidRPr="00466F96" w:rsidDel="00D160C0" w:rsidRDefault="00CE79A3" w:rsidP="00CE79A3">
      <w:pPr>
        <w:pStyle w:val="code"/>
        <w:rPr>
          <w:del w:id="1489" w:author="Guohan Lu" w:date="2015-11-16T00:54:00Z"/>
          <w:rPrChange w:id="1490" w:author="Natchimuth, Anbalagan" w:date="2015-12-23T08:54:00Z">
            <w:rPr>
              <w:del w:id="1491" w:author="Guohan Lu" w:date="2015-11-16T00:54:00Z"/>
              <w:lang w:val="fr-FR"/>
            </w:rPr>
          </w:rPrChange>
        </w:rPr>
      </w:pPr>
      <w:bookmarkStart w:id="1492" w:name="_Toc435398807"/>
      <w:bookmarkEnd w:id="1492"/>
    </w:p>
    <w:p w14:paraId="1DFDEBFD" w14:textId="2F48210F" w:rsidR="00E439A4" w:rsidRPr="00E439A4" w:rsidDel="00D160C0" w:rsidRDefault="00E439A4" w:rsidP="00E439A4">
      <w:pPr>
        <w:pStyle w:val="code"/>
        <w:rPr>
          <w:del w:id="1493" w:author="Guohan Lu" w:date="2015-11-16T00:54:00Z"/>
        </w:rPr>
      </w:pPr>
      <w:del w:id="1494" w:author="Guohan Lu" w:date="2015-11-16T00:54:00Z">
        <w:r w:rsidRPr="00E439A4" w:rsidDel="00D160C0">
          <w:delText>/*</w:delText>
        </w:r>
        <w:bookmarkStart w:id="1495" w:name="_Toc435398808"/>
        <w:bookmarkEnd w:id="1495"/>
      </w:del>
    </w:p>
    <w:p w14:paraId="315301C8" w14:textId="7D291263" w:rsidR="00E439A4" w:rsidRPr="00E439A4" w:rsidDel="00D160C0" w:rsidRDefault="00E439A4" w:rsidP="00E439A4">
      <w:pPr>
        <w:pStyle w:val="code"/>
        <w:rPr>
          <w:del w:id="1496" w:author="Guohan Lu" w:date="2015-11-16T00:54:00Z"/>
        </w:rPr>
      </w:pPr>
      <w:del w:id="1497" w:author="Guohan Lu" w:date="2015-11-16T00:54:00Z">
        <w:r w:rsidRPr="00E439A4" w:rsidDel="00D160C0">
          <w:delText>* Routine Description:</w:delText>
        </w:r>
        <w:bookmarkStart w:id="1498" w:name="_Toc435398809"/>
        <w:bookmarkEnd w:id="1498"/>
      </w:del>
    </w:p>
    <w:p w14:paraId="58782A53" w14:textId="0CE7F03F" w:rsidR="00E439A4" w:rsidRPr="007C0B8D" w:rsidDel="00D160C0" w:rsidRDefault="00E439A4" w:rsidP="00E439A4">
      <w:pPr>
        <w:pStyle w:val="code"/>
        <w:rPr>
          <w:del w:id="1499" w:author="Guohan Lu" w:date="2015-11-16T00:54:00Z"/>
        </w:rPr>
      </w:pPr>
      <w:del w:id="1500" w:author="Guohan Lu" w:date="2015-11-16T00:54:00Z">
        <w:r w:rsidRPr="007C0B8D" w:rsidDel="00D160C0">
          <w:delText xml:space="preserve">* </w:delText>
        </w:r>
        <w:r w:rsidDel="00D160C0">
          <w:delText xml:space="preserve"> @brief Get the bulk list of attributes for given object count</w:delText>
        </w:r>
        <w:bookmarkStart w:id="1501" w:name="_Toc435398810"/>
        <w:bookmarkEnd w:id="1501"/>
      </w:del>
    </w:p>
    <w:p w14:paraId="14FC95BC" w14:textId="2AE2F8C9" w:rsidR="00E439A4" w:rsidDel="00D160C0" w:rsidRDefault="00E439A4" w:rsidP="00E439A4">
      <w:pPr>
        <w:pStyle w:val="code"/>
        <w:rPr>
          <w:del w:id="1502" w:author="Guohan Lu" w:date="2015-11-16T00:54:00Z"/>
        </w:rPr>
      </w:pPr>
      <w:del w:id="1503" w:author="Guohan Lu" w:date="2015-11-16T00:54:00Z">
        <w:r w:rsidRPr="007C0B8D" w:rsidDel="00D160C0">
          <w:delText>* Arguments:</w:delText>
        </w:r>
        <w:bookmarkStart w:id="1504" w:name="_Toc435398811"/>
        <w:bookmarkEnd w:id="1504"/>
      </w:del>
    </w:p>
    <w:p w14:paraId="39091022" w14:textId="1CCD3D4A" w:rsidR="00E439A4" w:rsidDel="00D160C0" w:rsidRDefault="00E439A4" w:rsidP="00E439A4">
      <w:pPr>
        <w:pStyle w:val="code"/>
        <w:rPr>
          <w:del w:id="1505" w:author="Guohan Lu" w:date="2015-11-16T00:54:00Z"/>
        </w:rPr>
      </w:pPr>
      <w:del w:id="1506" w:author="Guohan Lu" w:date="2015-11-16T00:54:00Z">
        <w:r w:rsidDel="00D160C0">
          <w:delText>* [in] object_type – sai object type</w:delText>
        </w:r>
        <w:bookmarkStart w:id="1507" w:name="_Toc435398812"/>
        <w:bookmarkEnd w:id="1507"/>
      </w:del>
    </w:p>
    <w:p w14:paraId="2BBCC317" w14:textId="0EE16478" w:rsidR="00E439A4" w:rsidDel="00D160C0" w:rsidRDefault="00E439A4" w:rsidP="00E439A4">
      <w:pPr>
        <w:pStyle w:val="code"/>
        <w:rPr>
          <w:del w:id="1508" w:author="Guohan Lu" w:date="2015-11-16T00:54:00Z"/>
        </w:rPr>
      </w:pPr>
      <w:del w:id="1509" w:author="Guohan Lu" w:date="2015-11-16T00:54:00Z">
        <w:r w:rsidDel="00D160C0">
          <w:delText>* [in]</w:delText>
        </w:r>
        <w:r w:rsidRPr="00144C06" w:rsidDel="00D160C0">
          <w:delText xml:space="preserve"> </w:delText>
        </w:r>
        <w:r w:rsidDel="00D160C0">
          <w:delText>object_count – number of objects</w:delText>
        </w:r>
        <w:bookmarkStart w:id="1510" w:name="_Toc435398813"/>
        <w:bookmarkEnd w:id="1510"/>
      </w:del>
    </w:p>
    <w:p w14:paraId="039521ED" w14:textId="344B431A" w:rsidR="00E439A4" w:rsidRPr="00735A5F" w:rsidDel="00D160C0" w:rsidRDefault="00E439A4" w:rsidP="00E439A4">
      <w:pPr>
        <w:pStyle w:val="code"/>
        <w:rPr>
          <w:del w:id="1511" w:author="Guohan Lu" w:date="2015-11-16T00:54:00Z"/>
        </w:rPr>
      </w:pPr>
      <w:del w:id="1512" w:author="Guohan Lu" w:date="2015-11-16T00:54:00Z">
        <w:r w:rsidDel="00D160C0">
          <w:delText>* [in] object_id  - List of objects</w:delText>
        </w:r>
        <w:bookmarkStart w:id="1513" w:name="_Toc435398814"/>
        <w:bookmarkEnd w:id="1513"/>
      </w:del>
    </w:p>
    <w:p w14:paraId="0B43290A" w14:textId="5DC26394" w:rsidR="00E439A4" w:rsidDel="00D160C0" w:rsidRDefault="00E439A4" w:rsidP="00E439A4">
      <w:pPr>
        <w:pStyle w:val="code"/>
        <w:rPr>
          <w:del w:id="1514" w:author="Guohan Lu" w:date="2015-11-16T00:54:00Z"/>
        </w:rPr>
      </w:pPr>
      <w:del w:id="1515"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1516" w:name="_Toc435398815"/>
        <w:bookmarkEnd w:id="1516"/>
      </w:del>
    </w:p>
    <w:p w14:paraId="2A8A10FE" w14:textId="057302F4" w:rsidR="00E439A4" w:rsidDel="00D160C0" w:rsidRDefault="00E439A4" w:rsidP="00E439A4">
      <w:pPr>
        <w:pStyle w:val="code"/>
        <w:rPr>
          <w:del w:id="1517" w:author="Guohan Lu" w:date="2015-11-16T00:54:00Z"/>
        </w:rPr>
      </w:pPr>
      <w:del w:id="1518" w:author="Guohan Lu" w:date="2015-11-16T00:54:00Z">
        <w:r w:rsidDel="00D160C0">
          <w:delText>* [in] attr_id – list of attributes</w:delText>
        </w:r>
        <w:bookmarkStart w:id="1519" w:name="_Toc435398816"/>
        <w:bookmarkEnd w:id="1519"/>
      </w:del>
    </w:p>
    <w:p w14:paraId="0DBAA822" w14:textId="28450A7B" w:rsidR="00E439A4" w:rsidDel="00D160C0" w:rsidRDefault="00E439A4" w:rsidP="00E439A4">
      <w:pPr>
        <w:pStyle w:val="code"/>
        <w:rPr>
          <w:del w:id="1520" w:author="Guohan Lu" w:date="2015-11-16T00:54:00Z"/>
        </w:rPr>
      </w:pPr>
      <w:del w:id="1521" w:author="Guohan Lu" w:date="2015-11-16T00:54:00Z">
        <w:r w:rsidDel="00D160C0">
          <w:delText>* [in] attr_value – list of values for the attributes</w:delText>
        </w:r>
        <w:bookmarkStart w:id="1522" w:name="_Toc435398817"/>
        <w:bookmarkEnd w:id="1522"/>
      </w:del>
    </w:p>
    <w:p w14:paraId="4CD0DB3F" w14:textId="00F753CC" w:rsidR="00E439A4" w:rsidRPr="007C0B8D" w:rsidDel="00D160C0" w:rsidRDefault="00E439A4" w:rsidP="00E439A4">
      <w:pPr>
        <w:pStyle w:val="code"/>
        <w:rPr>
          <w:del w:id="1523" w:author="Guohan Lu" w:date="2015-11-16T00:54:00Z"/>
        </w:rPr>
      </w:pPr>
      <w:del w:id="1524" w:author="Guohan Lu" w:date="2015-11-16T00:54:00Z">
        <w:r w:rsidDel="00D160C0">
          <w:delText>* [in] statuses – status for each object</w:delText>
        </w:r>
        <w:bookmarkStart w:id="1525" w:name="_Toc435398818"/>
        <w:bookmarkEnd w:id="1525"/>
      </w:del>
    </w:p>
    <w:p w14:paraId="0377D0E3" w14:textId="2B5666D1" w:rsidR="00E439A4" w:rsidRPr="007C0B8D" w:rsidDel="00D160C0" w:rsidRDefault="00E439A4" w:rsidP="00E439A4">
      <w:pPr>
        <w:pStyle w:val="code"/>
        <w:rPr>
          <w:del w:id="1526" w:author="Guohan Lu" w:date="2015-11-16T00:54:00Z"/>
        </w:rPr>
      </w:pPr>
      <w:del w:id="1527" w:author="Guohan Lu" w:date="2015-11-16T00:54:00Z">
        <w:r w:rsidRPr="007C0B8D" w:rsidDel="00D160C0">
          <w:delText>* Return Values:</w:delText>
        </w:r>
        <w:bookmarkStart w:id="1528" w:name="_Toc435398819"/>
        <w:bookmarkEnd w:id="1528"/>
      </w:del>
    </w:p>
    <w:p w14:paraId="26955581" w14:textId="2CB33220" w:rsidR="00E439A4" w:rsidRPr="007C0B8D" w:rsidDel="00D160C0" w:rsidRDefault="00E439A4" w:rsidP="00E439A4">
      <w:pPr>
        <w:pStyle w:val="code"/>
        <w:rPr>
          <w:del w:id="1529" w:author="Guohan Lu" w:date="2015-11-16T00:54:00Z"/>
        </w:rPr>
      </w:pPr>
      <w:del w:id="1530" w:author="Guohan Lu" w:date="2015-11-16T00:54:00Z">
        <w:r w:rsidRPr="007C0B8D" w:rsidDel="00D160C0">
          <w:delText>* SAI_STATUS_SUCCESS on success</w:delText>
        </w:r>
        <w:bookmarkStart w:id="1531" w:name="_Toc435398820"/>
        <w:bookmarkEnd w:id="1531"/>
      </w:del>
    </w:p>
    <w:p w14:paraId="49FE02D0" w14:textId="7196BE91" w:rsidR="00E439A4" w:rsidRPr="00466F96" w:rsidDel="00D160C0" w:rsidRDefault="00E439A4" w:rsidP="00E439A4">
      <w:pPr>
        <w:pStyle w:val="code"/>
        <w:rPr>
          <w:del w:id="1532" w:author="Guohan Lu" w:date="2015-11-16T00:54:00Z"/>
          <w:rPrChange w:id="1533" w:author="Natchimuth, Anbalagan" w:date="2015-12-23T08:54:00Z">
            <w:rPr>
              <w:del w:id="1534" w:author="Guohan Lu" w:date="2015-11-16T00:54:00Z"/>
              <w:lang w:val="fr-FR"/>
            </w:rPr>
          </w:rPrChange>
        </w:rPr>
      </w:pPr>
      <w:del w:id="1535" w:author="Guohan Lu" w:date="2015-11-16T00:54:00Z">
        <w:r w:rsidRPr="00466F96" w:rsidDel="00D160C0">
          <w:rPr>
            <w:rPrChange w:id="1536" w:author="Natchimuth, Anbalagan" w:date="2015-12-23T08:54:00Z">
              <w:rPr>
                <w:lang w:val="fr-FR"/>
              </w:rPr>
            </w:rPrChange>
          </w:rPr>
          <w:delText>* Failure status code on error</w:delText>
        </w:r>
        <w:bookmarkStart w:id="1537" w:name="_Toc435398821"/>
        <w:bookmarkEnd w:id="1537"/>
      </w:del>
    </w:p>
    <w:p w14:paraId="30BED44F" w14:textId="3F19A711" w:rsidR="00E439A4" w:rsidRPr="00466F96" w:rsidDel="00D160C0" w:rsidRDefault="00E439A4" w:rsidP="00E439A4">
      <w:pPr>
        <w:pStyle w:val="code"/>
        <w:rPr>
          <w:del w:id="1538" w:author="Guohan Lu" w:date="2015-11-16T00:54:00Z"/>
          <w:rPrChange w:id="1539" w:author="Natchimuth, Anbalagan" w:date="2015-12-23T08:54:00Z">
            <w:rPr>
              <w:del w:id="1540" w:author="Guohan Lu" w:date="2015-11-16T00:54:00Z"/>
              <w:lang w:val="fr-FR"/>
            </w:rPr>
          </w:rPrChange>
        </w:rPr>
      </w:pPr>
      <w:del w:id="1541" w:author="Guohan Lu" w:date="2015-11-16T00:54:00Z">
        <w:r w:rsidRPr="00466F96" w:rsidDel="00D160C0">
          <w:rPr>
            <w:rPrChange w:id="1542" w:author="Natchimuth, Anbalagan" w:date="2015-12-23T08:54:00Z">
              <w:rPr>
                <w:lang w:val="fr-FR"/>
              </w:rPr>
            </w:rPrChange>
          </w:rPr>
          <w:delText>*/</w:delText>
        </w:r>
        <w:bookmarkStart w:id="1543" w:name="_Toc435398822"/>
        <w:bookmarkEnd w:id="1543"/>
      </w:del>
    </w:p>
    <w:p w14:paraId="23E3A003" w14:textId="562B0613" w:rsidR="00E439A4" w:rsidRPr="00466F96" w:rsidDel="00D160C0" w:rsidRDefault="00E439A4" w:rsidP="00E439A4">
      <w:pPr>
        <w:pStyle w:val="code"/>
        <w:rPr>
          <w:del w:id="1544" w:author="Guohan Lu" w:date="2015-11-16T00:54:00Z"/>
          <w:rPrChange w:id="1545" w:author="Natchimuth, Anbalagan" w:date="2015-12-23T08:54:00Z">
            <w:rPr>
              <w:del w:id="1546" w:author="Guohan Lu" w:date="2015-11-16T00:54:00Z"/>
              <w:lang w:val="fr-FR"/>
            </w:rPr>
          </w:rPrChange>
        </w:rPr>
      </w:pPr>
      <w:bookmarkStart w:id="1547" w:name="_Toc435398823"/>
      <w:bookmarkEnd w:id="1547"/>
    </w:p>
    <w:p w14:paraId="6E7E473D" w14:textId="4B94EB02" w:rsidR="00E439A4" w:rsidRPr="00466F96" w:rsidDel="00D160C0" w:rsidRDefault="00E439A4" w:rsidP="00E439A4">
      <w:pPr>
        <w:pStyle w:val="code"/>
        <w:rPr>
          <w:del w:id="1548" w:author="Guohan Lu" w:date="2015-11-16T00:54:00Z"/>
          <w:rPrChange w:id="1549" w:author="Natchimuth, Anbalagan" w:date="2015-12-23T08:54:00Z">
            <w:rPr>
              <w:del w:id="1550" w:author="Guohan Lu" w:date="2015-11-16T00:54:00Z"/>
              <w:lang w:val="fr-FR"/>
            </w:rPr>
          </w:rPrChange>
        </w:rPr>
      </w:pPr>
      <w:del w:id="1551" w:author="Guohan Lu" w:date="2015-11-16T00:54:00Z">
        <w:r w:rsidRPr="00466F96" w:rsidDel="00D160C0">
          <w:rPr>
            <w:rPrChange w:id="1552" w:author="Natchimuth, Anbalagan" w:date="2015-12-23T08:54:00Z">
              <w:rPr>
                <w:lang w:val="fr-FR"/>
              </w:rPr>
            </w:rPrChange>
          </w:rPr>
          <w:delText>typedef sai_status_t (*sai_bulk_get_attribute_fn)(</w:delText>
        </w:r>
        <w:bookmarkStart w:id="1553" w:name="_Toc435398824"/>
        <w:bookmarkEnd w:id="1553"/>
      </w:del>
    </w:p>
    <w:p w14:paraId="7D7FD92E" w14:textId="081AFB18" w:rsidR="00E439A4" w:rsidRPr="00466F96" w:rsidDel="00D160C0" w:rsidRDefault="00E439A4" w:rsidP="00E439A4">
      <w:pPr>
        <w:pStyle w:val="code"/>
        <w:rPr>
          <w:del w:id="1554" w:author="Guohan Lu" w:date="2015-11-16T00:54:00Z"/>
          <w:rPrChange w:id="1555" w:author="Natchimuth, Anbalagan" w:date="2015-12-23T08:54:00Z">
            <w:rPr>
              <w:del w:id="1556" w:author="Guohan Lu" w:date="2015-11-16T00:54:00Z"/>
              <w:lang w:val="fr-FR"/>
            </w:rPr>
          </w:rPrChange>
        </w:rPr>
      </w:pPr>
      <w:del w:id="1557" w:author="Guohan Lu" w:date="2015-11-16T00:54:00Z">
        <w:r w:rsidRPr="00466F96" w:rsidDel="00D160C0">
          <w:rPr>
            <w:rPrChange w:id="1558" w:author="Natchimuth, Anbalagan" w:date="2015-12-23T08:54:00Z">
              <w:rPr>
                <w:lang w:val="fr-FR"/>
              </w:rPr>
            </w:rPrChange>
          </w:rPr>
          <w:delText xml:space="preserve">    _In_ sai_object_type_t object_type,</w:delText>
        </w:r>
        <w:bookmarkStart w:id="1559" w:name="_Toc435398825"/>
        <w:bookmarkEnd w:id="1559"/>
      </w:del>
    </w:p>
    <w:p w14:paraId="2CBBBAD0" w14:textId="0E1F7D72" w:rsidR="00E439A4" w:rsidRPr="00466F96" w:rsidDel="00D160C0" w:rsidRDefault="00E439A4" w:rsidP="00E439A4">
      <w:pPr>
        <w:pStyle w:val="code"/>
        <w:rPr>
          <w:del w:id="1560" w:author="Guohan Lu" w:date="2015-11-16T00:54:00Z"/>
          <w:rPrChange w:id="1561" w:author="Natchimuth, Anbalagan" w:date="2015-12-23T08:54:00Z">
            <w:rPr>
              <w:del w:id="1562" w:author="Guohan Lu" w:date="2015-11-16T00:54:00Z"/>
              <w:lang w:val="fr-FR"/>
            </w:rPr>
          </w:rPrChange>
        </w:rPr>
      </w:pPr>
      <w:del w:id="1563" w:author="Guohan Lu" w:date="2015-11-16T00:54:00Z">
        <w:r w:rsidRPr="00466F96" w:rsidDel="00D160C0">
          <w:rPr>
            <w:rPrChange w:id="1564" w:author="Natchimuth, Anbalagan" w:date="2015-12-23T08:54:00Z">
              <w:rPr>
                <w:lang w:val="fr-FR"/>
              </w:rPr>
            </w:rPrChange>
          </w:rPr>
          <w:delText xml:space="preserve">    _In_ uint32_t object_count,</w:delText>
        </w:r>
        <w:bookmarkStart w:id="1565" w:name="_Toc435398826"/>
        <w:bookmarkEnd w:id="1565"/>
      </w:del>
    </w:p>
    <w:p w14:paraId="38FA9634" w14:textId="7A3119A8" w:rsidR="00E439A4" w:rsidRPr="00D33277" w:rsidDel="00D160C0" w:rsidRDefault="00E439A4" w:rsidP="00E439A4">
      <w:pPr>
        <w:pStyle w:val="code"/>
        <w:rPr>
          <w:del w:id="1566" w:author="Guohan Lu" w:date="2015-11-16T00:54:00Z"/>
        </w:rPr>
      </w:pPr>
      <w:del w:id="1567" w:author="Guohan Lu" w:date="2015-11-16T00:54:00Z">
        <w:r w:rsidRPr="00466F96" w:rsidDel="00D160C0">
          <w:rPr>
            <w:rPrChange w:id="1568" w:author="Natchimuth, Anbalagan" w:date="2015-12-23T08:54:00Z">
              <w:rPr>
                <w:lang w:val="fr-FR"/>
              </w:rPr>
            </w:rPrChange>
          </w:rPr>
          <w:delText xml:space="preserve">    </w:delText>
        </w:r>
        <w:r w:rsidRPr="00D33277" w:rsidDel="00D160C0">
          <w:delText>_In_ sai_object_id_t* object_id,</w:delText>
        </w:r>
        <w:bookmarkStart w:id="1569" w:name="_Toc435398827"/>
        <w:bookmarkEnd w:id="1569"/>
      </w:del>
    </w:p>
    <w:p w14:paraId="00611E2A" w14:textId="48B23DBD" w:rsidR="00E439A4" w:rsidDel="00D160C0" w:rsidRDefault="00E439A4" w:rsidP="00E439A4">
      <w:pPr>
        <w:pStyle w:val="code"/>
        <w:rPr>
          <w:del w:id="1570" w:author="Guohan Lu" w:date="2015-11-16T00:54:00Z"/>
        </w:rPr>
      </w:pPr>
      <w:del w:id="1571" w:author="Guohan Lu" w:date="2015-11-16T00:54:00Z">
        <w:r w:rsidDel="00D160C0">
          <w:delText xml:space="preserve">    _In_ uint32_t attr_count,</w:delText>
        </w:r>
        <w:bookmarkStart w:id="1572" w:name="_Toc435398828"/>
        <w:bookmarkEnd w:id="1572"/>
      </w:del>
    </w:p>
    <w:p w14:paraId="28CED97F" w14:textId="153F04A6" w:rsidR="00E439A4" w:rsidDel="00D160C0" w:rsidRDefault="00E439A4" w:rsidP="00E439A4">
      <w:pPr>
        <w:pStyle w:val="code"/>
        <w:rPr>
          <w:del w:id="1573" w:author="Guohan Lu" w:date="2015-11-16T00:54:00Z"/>
        </w:rPr>
      </w:pPr>
      <w:del w:id="1574" w:author="Guohan Lu" w:date="2015-11-16T00:54:00Z">
        <w:r w:rsidDel="00D160C0">
          <w:delText xml:space="preserve">    _In_ </w:delText>
        </w:r>
        <w:r w:rsidR="00D4681A" w:rsidDel="00D160C0">
          <w:delText>sai_attr_id_t</w:delText>
        </w:r>
        <w:r w:rsidDel="00D160C0">
          <w:delText xml:space="preserve"> *attr_id,</w:delText>
        </w:r>
        <w:bookmarkStart w:id="1575" w:name="_Toc435398829"/>
        <w:bookmarkEnd w:id="1575"/>
      </w:del>
    </w:p>
    <w:p w14:paraId="227AA55F" w14:textId="2DA21B7D" w:rsidR="00E439A4" w:rsidDel="00D160C0" w:rsidRDefault="00E439A4" w:rsidP="00E439A4">
      <w:pPr>
        <w:pStyle w:val="code"/>
        <w:rPr>
          <w:del w:id="1576" w:author="Guohan Lu" w:date="2015-11-16T00:54:00Z"/>
        </w:rPr>
      </w:pPr>
      <w:del w:id="1577" w:author="Guohan Lu" w:date="2015-11-16T00:54:00Z">
        <w:r w:rsidDel="00D160C0">
          <w:delText xml:space="preserve">    _Inout_ sai_attribute_value_t **attr_value,</w:delText>
        </w:r>
        <w:bookmarkStart w:id="1578" w:name="_Toc435398830"/>
        <w:bookmarkEnd w:id="1578"/>
      </w:del>
    </w:p>
    <w:p w14:paraId="5626F345" w14:textId="4A5A1A26" w:rsidR="00E439A4" w:rsidRPr="00466F96" w:rsidDel="00D160C0" w:rsidRDefault="00E439A4" w:rsidP="00E439A4">
      <w:pPr>
        <w:pStyle w:val="code"/>
        <w:rPr>
          <w:del w:id="1579" w:author="Guohan Lu" w:date="2015-11-16T00:54:00Z"/>
          <w:rPrChange w:id="1580" w:author="Natchimuth, Anbalagan" w:date="2015-12-23T08:54:00Z">
            <w:rPr>
              <w:del w:id="1581" w:author="Guohan Lu" w:date="2015-11-16T00:54:00Z"/>
              <w:lang w:val="fr-FR"/>
            </w:rPr>
          </w:rPrChange>
        </w:rPr>
      </w:pPr>
      <w:del w:id="1582" w:author="Guohan Lu" w:date="2015-11-16T00:54:00Z">
        <w:r w:rsidRPr="008003D0" w:rsidDel="00D160C0">
          <w:delText xml:space="preserve">    </w:delText>
        </w:r>
        <w:r w:rsidRPr="00466F96" w:rsidDel="00D160C0">
          <w:rPr>
            <w:rPrChange w:id="1583" w:author="Natchimuth, Anbalagan" w:date="2015-12-23T08:54:00Z">
              <w:rPr>
                <w:lang w:val="fr-FR"/>
              </w:rPr>
            </w:rPrChange>
          </w:rPr>
          <w:delText>_Inout sai_status_t *statuses);</w:delText>
        </w:r>
        <w:bookmarkStart w:id="1584" w:name="_Toc435398831"/>
        <w:bookmarkEnd w:id="1584"/>
      </w:del>
    </w:p>
    <w:p w14:paraId="024DD540" w14:textId="7DAA07D5" w:rsidR="00CE79A3" w:rsidRPr="00466F96" w:rsidDel="00D160C0" w:rsidRDefault="00CE79A3" w:rsidP="00CE79A3">
      <w:pPr>
        <w:rPr>
          <w:del w:id="1585" w:author="Guohan Lu" w:date="2015-11-16T00:54:00Z"/>
          <w:rPrChange w:id="1586" w:author="Natchimuth, Anbalagan" w:date="2015-12-23T08:54:00Z">
            <w:rPr>
              <w:del w:id="1587" w:author="Guohan Lu" w:date="2015-11-16T00:54:00Z"/>
              <w:lang w:val="fr-FR"/>
            </w:rPr>
          </w:rPrChange>
        </w:rPr>
      </w:pPr>
      <w:bookmarkStart w:id="1588" w:name="_Toc435398832"/>
      <w:bookmarkEnd w:id="1588"/>
    </w:p>
    <w:p w14:paraId="19F110D3" w14:textId="0D12C5B5" w:rsidR="005B0976" w:rsidDel="00D160C0" w:rsidRDefault="005B0976" w:rsidP="005B0976">
      <w:pPr>
        <w:pStyle w:val="Heading2"/>
        <w:rPr>
          <w:del w:id="1589" w:author="Guohan Lu" w:date="2015-11-16T00:54:00Z"/>
        </w:rPr>
      </w:pPr>
      <w:del w:id="1590" w:author="Guohan Lu" w:date="2015-11-16T00:54:00Z">
        <w:r w:rsidDel="00D160C0">
          <w:delText>Changes to sailag.h</w:delText>
        </w:r>
        <w:bookmarkStart w:id="1591" w:name="_Toc435398833"/>
        <w:bookmarkEnd w:id="1591"/>
      </w:del>
    </w:p>
    <w:p w14:paraId="459EAD71" w14:textId="2B83C2CE" w:rsidR="005B0976" w:rsidRPr="001053E1" w:rsidDel="00D160C0" w:rsidRDefault="005B0976" w:rsidP="005B0976">
      <w:pPr>
        <w:pStyle w:val="code"/>
        <w:rPr>
          <w:del w:id="1592" w:author="Guohan Lu" w:date="2015-11-16T00:54:00Z"/>
        </w:rPr>
      </w:pPr>
      <w:del w:id="1593" w:author="Guohan Lu" w:date="2015-11-16T00:54:00Z">
        <w:r w:rsidDel="00D160C0">
          <w:delText>/*</w:delText>
        </w:r>
        <w:bookmarkStart w:id="1594" w:name="_Toc435398834"/>
        <w:bookmarkEnd w:id="1594"/>
      </w:del>
    </w:p>
    <w:p w14:paraId="73709586" w14:textId="78D53119" w:rsidR="005B0976" w:rsidRPr="007C0B8D" w:rsidDel="00D160C0" w:rsidRDefault="005B0976" w:rsidP="005B0976">
      <w:pPr>
        <w:pStyle w:val="code"/>
        <w:rPr>
          <w:del w:id="1595" w:author="Guohan Lu" w:date="2015-11-16T00:54:00Z"/>
        </w:rPr>
      </w:pPr>
      <w:del w:id="1596" w:author="Guohan Lu" w:date="2015-11-16T00:54:00Z">
        <w:r w:rsidRPr="007C0B8D" w:rsidDel="00D160C0">
          <w:delText>* Routine Description:</w:delText>
        </w:r>
        <w:bookmarkStart w:id="1597" w:name="_Toc435398835"/>
        <w:bookmarkEnd w:id="1597"/>
      </w:del>
    </w:p>
    <w:p w14:paraId="41252ED7" w14:textId="5D45AC97" w:rsidR="005B0976" w:rsidRPr="007C0B8D" w:rsidDel="00D160C0" w:rsidRDefault="005B0976" w:rsidP="005B0976">
      <w:pPr>
        <w:pStyle w:val="code"/>
        <w:rPr>
          <w:del w:id="1598" w:author="Guohan Lu" w:date="2015-11-16T00:54:00Z"/>
        </w:rPr>
      </w:pPr>
      <w:del w:id="1599" w:author="Guohan Lu" w:date="2015-11-16T00:54:00Z">
        <w:r w:rsidRPr="007C0B8D" w:rsidDel="00D160C0">
          <w:delText xml:space="preserve">* </w:delText>
        </w:r>
        <w:r w:rsidDel="00D160C0">
          <w:delText xml:space="preserve"> @brief Get the number of objects present in SAI</w:delText>
        </w:r>
        <w:bookmarkStart w:id="1600" w:name="_Toc435398836"/>
        <w:bookmarkEnd w:id="1600"/>
      </w:del>
    </w:p>
    <w:p w14:paraId="4A82BD01" w14:textId="3D71BE55" w:rsidR="005B0976" w:rsidRPr="007C0B8D" w:rsidDel="00D160C0" w:rsidRDefault="005B0976" w:rsidP="005B0976">
      <w:pPr>
        <w:pStyle w:val="code"/>
        <w:rPr>
          <w:del w:id="1601" w:author="Guohan Lu" w:date="2015-11-16T00:54:00Z"/>
        </w:rPr>
      </w:pPr>
      <w:del w:id="1602" w:author="Guohan Lu" w:date="2015-11-16T00:54:00Z">
        <w:r w:rsidRPr="007C0B8D" w:rsidDel="00D160C0">
          <w:delText>* Arguments:</w:delText>
        </w:r>
        <w:bookmarkStart w:id="1603" w:name="_Toc435398837"/>
        <w:bookmarkEnd w:id="1603"/>
      </w:del>
    </w:p>
    <w:p w14:paraId="1499B378" w14:textId="39ADCC1F" w:rsidR="005B0976" w:rsidRPr="00735A5F" w:rsidDel="00D160C0" w:rsidRDefault="005B0976" w:rsidP="005B0976">
      <w:pPr>
        <w:pStyle w:val="code"/>
        <w:rPr>
          <w:del w:id="1604" w:author="Guohan Lu" w:date="2015-11-16T00:54:00Z"/>
        </w:rPr>
      </w:pPr>
      <w:del w:id="1605" w:author="Guohan Lu" w:date="2015-11-16T00:54:00Z">
        <w:r w:rsidDel="00D160C0">
          <w:delText>* [in] sai_object_type_t  - SAI object type</w:delText>
        </w:r>
        <w:bookmarkStart w:id="1606" w:name="_Toc435398838"/>
        <w:bookmarkEnd w:id="1606"/>
      </w:del>
    </w:p>
    <w:p w14:paraId="6786CFD8" w14:textId="6E0DE376" w:rsidR="005B0976" w:rsidDel="00D160C0" w:rsidRDefault="005B0976" w:rsidP="005B0976">
      <w:pPr>
        <w:pStyle w:val="code"/>
        <w:rPr>
          <w:del w:id="1607" w:author="Guohan Lu" w:date="2015-11-16T00:54:00Z"/>
        </w:rPr>
      </w:pPr>
      <w:del w:id="1608" w:author="Guohan Lu" w:date="2015-11-16T00:54:00Z">
        <w:r w:rsidDel="00D160C0">
          <w:delText>* [inout]</w:delText>
        </w:r>
        <w:r w:rsidRPr="00144C06" w:rsidDel="00D160C0">
          <w:delText xml:space="preserve"> </w:delText>
        </w:r>
        <w:r w:rsidDel="00D160C0">
          <w:delText>count – number of objects in SAI</w:delText>
        </w:r>
        <w:bookmarkStart w:id="1609" w:name="_Toc435398839"/>
        <w:bookmarkEnd w:id="1609"/>
      </w:del>
    </w:p>
    <w:p w14:paraId="39E075B9" w14:textId="25DC0E2B" w:rsidR="005B0976" w:rsidRPr="007C0B8D" w:rsidDel="00D160C0" w:rsidRDefault="005B0976" w:rsidP="005B0976">
      <w:pPr>
        <w:pStyle w:val="code"/>
        <w:rPr>
          <w:del w:id="1610" w:author="Guohan Lu" w:date="2015-11-16T00:54:00Z"/>
        </w:rPr>
      </w:pPr>
      <w:del w:id="1611" w:author="Guohan Lu" w:date="2015-11-16T00:54:00Z">
        <w:r w:rsidRPr="007C0B8D" w:rsidDel="00D160C0">
          <w:delText>*</w:delText>
        </w:r>
        <w:bookmarkStart w:id="1612" w:name="_Toc435398840"/>
        <w:bookmarkEnd w:id="1612"/>
      </w:del>
    </w:p>
    <w:p w14:paraId="73111564" w14:textId="06185B78" w:rsidR="005B0976" w:rsidRPr="007C0B8D" w:rsidDel="00D160C0" w:rsidRDefault="005B0976" w:rsidP="005B0976">
      <w:pPr>
        <w:pStyle w:val="code"/>
        <w:rPr>
          <w:del w:id="1613" w:author="Guohan Lu" w:date="2015-11-16T00:54:00Z"/>
        </w:rPr>
      </w:pPr>
      <w:del w:id="1614" w:author="Guohan Lu" w:date="2015-11-16T00:54:00Z">
        <w:r w:rsidRPr="007C0B8D" w:rsidDel="00D160C0">
          <w:delText>* Return Values:</w:delText>
        </w:r>
        <w:bookmarkStart w:id="1615" w:name="_Toc435398841"/>
        <w:bookmarkEnd w:id="1615"/>
      </w:del>
    </w:p>
    <w:p w14:paraId="716E9FB3" w14:textId="6F79C7E2" w:rsidR="005B0976" w:rsidRPr="007C0B8D" w:rsidDel="00D160C0" w:rsidRDefault="005B0976" w:rsidP="005B0976">
      <w:pPr>
        <w:pStyle w:val="code"/>
        <w:rPr>
          <w:del w:id="1616" w:author="Guohan Lu" w:date="2015-11-16T00:54:00Z"/>
        </w:rPr>
      </w:pPr>
      <w:del w:id="1617" w:author="Guohan Lu" w:date="2015-11-16T00:54:00Z">
        <w:r w:rsidRPr="007C0B8D" w:rsidDel="00D160C0">
          <w:delText>* SAI_STATUS_SUCCESS on success</w:delText>
        </w:r>
        <w:bookmarkStart w:id="1618" w:name="_Toc435398842"/>
        <w:bookmarkEnd w:id="1618"/>
      </w:del>
    </w:p>
    <w:p w14:paraId="3BF19854" w14:textId="2DF61945" w:rsidR="005B0976" w:rsidRPr="00466F96" w:rsidDel="00D160C0" w:rsidRDefault="005B0976" w:rsidP="005B0976">
      <w:pPr>
        <w:pStyle w:val="code"/>
        <w:rPr>
          <w:del w:id="1619" w:author="Guohan Lu" w:date="2015-11-16T00:54:00Z"/>
          <w:rPrChange w:id="1620" w:author="Natchimuth, Anbalagan" w:date="2015-12-23T08:54:00Z">
            <w:rPr>
              <w:del w:id="1621" w:author="Guohan Lu" w:date="2015-11-16T00:54:00Z"/>
              <w:lang w:val="fr-FR"/>
            </w:rPr>
          </w:rPrChange>
        </w:rPr>
      </w:pPr>
      <w:del w:id="1622" w:author="Guohan Lu" w:date="2015-11-16T00:54:00Z">
        <w:r w:rsidRPr="00466F96" w:rsidDel="00D160C0">
          <w:rPr>
            <w:rPrChange w:id="1623" w:author="Natchimuth, Anbalagan" w:date="2015-12-23T08:54:00Z">
              <w:rPr>
                <w:lang w:val="fr-FR"/>
              </w:rPr>
            </w:rPrChange>
          </w:rPr>
          <w:delText>* Failure status code on error</w:delText>
        </w:r>
        <w:bookmarkStart w:id="1624" w:name="_Toc435398843"/>
        <w:bookmarkEnd w:id="1624"/>
      </w:del>
    </w:p>
    <w:p w14:paraId="3E6DA38F" w14:textId="553442C2" w:rsidR="005B0976" w:rsidRPr="00466F96" w:rsidDel="00D160C0" w:rsidRDefault="005B0976" w:rsidP="005B0976">
      <w:pPr>
        <w:pStyle w:val="code"/>
        <w:rPr>
          <w:del w:id="1625" w:author="Guohan Lu" w:date="2015-11-16T00:54:00Z"/>
          <w:rPrChange w:id="1626" w:author="Natchimuth, Anbalagan" w:date="2015-12-23T08:54:00Z">
            <w:rPr>
              <w:del w:id="1627" w:author="Guohan Lu" w:date="2015-11-16T00:54:00Z"/>
              <w:lang w:val="fr-FR"/>
            </w:rPr>
          </w:rPrChange>
        </w:rPr>
      </w:pPr>
      <w:del w:id="1628" w:author="Guohan Lu" w:date="2015-11-16T00:54:00Z">
        <w:r w:rsidRPr="00466F96" w:rsidDel="00D160C0">
          <w:rPr>
            <w:rPrChange w:id="1629" w:author="Natchimuth, Anbalagan" w:date="2015-12-23T08:54:00Z">
              <w:rPr>
                <w:lang w:val="fr-FR"/>
              </w:rPr>
            </w:rPrChange>
          </w:rPr>
          <w:delText>*/</w:delText>
        </w:r>
        <w:bookmarkStart w:id="1630" w:name="_Toc435398844"/>
        <w:bookmarkEnd w:id="1630"/>
      </w:del>
    </w:p>
    <w:p w14:paraId="0F288503" w14:textId="4A82B09D" w:rsidR="005B0976" w:rsidRPr="000A342E" w:rsidDel="00D160C0" w:rsidRDefault="005B0976" w:rsidP="005B0976">
      <w:pPr>
        <w:pStyle w:val="code"/>
        <w:rPr>
          <w:del w:id="1631" w:author="Guohan Lu" w:date="2015-11-16T00:54:00Z"/>
        </w:rPr>
      </w:pPr>
      <w:del w:id="1632" w:author="Guohan Lu" w:date="2015-11-16T00:54:00Z">
        <w:r w:rsidRPr="000A342E" w:rsidDel="00D160C0">
          <w:delText>typedef sai_status_t (*sai_warm_boot_get_object_count</w:delText>
        </w:r>
        <w:r w:rsidDel="00D160C0">
          <w:delText>_fn</w:delText>
        </w:r>
        <w:r w:rsidRPr="000A342E" w:rsidDel="00D160C0">
          <w:delText>)(</w:delText>
        </w:r>
        <w:bookmarkStart w:id="1633" w:name="_Toc435398845"/>
        <w:bookmarkEnd w:id="1633"/>
      </w:del>
    </w:p>
    <w:p w14:paraId="20837253" w14:textId="5367A932" w:rsidR="005B0976" w:rsidRPr="00466F96" w:rsidDel="00D160C0" w:rsidRDefault="005B0976" w:rsidP="005B0976">
      <w:pPr>
        <w:pStyle w:val="code"/>
        <w:rPr>
          <w:del w:id="1634" w:author="Guohan Lu" w:date="2015-11-16T00:54:00Z"/>
          <w:rPrChange w:id="1635" w:author="Natchimuth, Anbalagan" w:date="2015-12-23T08:54:00Z">
            <w:rPr>
              <w:del w:id="1636" w:author="Guohan Lu" w:date="2015-11-16T00:54:00Z"/>
              <w:lang w:val="fr-FR"/>
            </w:rPr>
          </w:rPrChange>
        </w:rPr>
      </w:pPr>
      <w:del w:id="1637" w:author="Guohan Lu" w:date="2015-11-16T00:54:00Z">
        <w:r w:rsidRPr="00C27F1A" w:rsidDel="00D160C0">
          <w:delText xml:space="preserve">                          </w:delText>
        </w:r>
        <w:r w:rsidRPr="00466F96" w:rsidDel="00D160C0">
          <w:rPr>
            <w:rPrChange w:id="1638" w:author="Natchimuth, Anbalagan" w:date="2015-12-23T08:54:00Z">
              <w:rPr>
                <w:lang w:val="fr-FR"/>
              </w:rPr>
            </w:rPrChange>
          </w:rPr>
          <w:delText>_In_ sai_object_type_t object_type,</w:delText>
        </w:r>
        <w:bookmarkStart w:id="1639" w:name="_Toc435398846"/>
        <w:bookmarkEnd w:id="1639"/>
      </w:del>
    </w:p>
    <w:p w14:paraId="6DC59066" w14:textId="17DB30CE" w:rsidR="005B0976" w:rsidRPr="00466F96" w:rsidDel="00D160C0" w:rsidRDefault="005B0976" w:rsidP="005B0976">
      <w:pPr>
        <w:pStyle w:val="code"/>
        <w:rPr>
          <w:del w:id="1640" w:author="Guohan Lu" w:date="2015-11-16T00:54:00Z"/>
          <w:rPrChange w:id="1641" w:author="Natchimuth, Anbalagan" w:date="2015-12-23T08:54:00Z">
            <w:rPr>
              <w:del w:id="1642" w:author="Guohan Lu" w:date="2015-11-16T00:54:00Z"/>
              <w:lang w:val="fr-FR"/>
            </w:rPr>
          </w:rPrChange>
        </w:rPr>
      </w:pPr>
      <w:del w:id="1643" w:author="Guohan Lu" w:date="2015-11-16T00:54:00Z">
        <w:r w:rsidRPr="00466F96" w:rsidDel="00D160C0">
          <w:rPr>
            <w:rPrChange w:id="1644" w:author="Natchimuth, Anbalagan" w:date="2015-12-23T08:54:00Z">
              <w:rPr>
                <w:lang w:val="fr-FR"/>
              </w:rPr>
            </w:rPrChange>
          </w:rPr>
          <w:delText xml:space="preserve">                          _InOut_ uint32_t *count);</w:delText>
        </w:r>
        <w:bookmarkStart w:id="1645" w:name="_Toc435398847"/>
        <w:bookmarkEnd w:id="1645"/>
      </w:del>
    </w:p>
    <w:p w14:paraId="7DBF8EEC" w14:textId="4EEC150B" w:rsidR="00044FCC" w:rsidRPr="00466F96" w:rsidDel="00D160C0" w:rsidRDefault="00044FCC" w:rsidP="00044FCC">
      <w:pPr>
        <w:pStyle w:val="code"/>
        <w:rPr>
          <w:del w:id="1646" w:author="Guohan Lu" w:date="2015-11-16T00:54:00Z"/>
          <w:rPrChange w:id="1647" w:author="Natchimuth, Anbalagan" w:date="2015-12-23T08:54:00Z">
            <w:rPr>
              <w:del w:id="1648" w:author="Guohan Lu" w:date="2015-11-16T00:54:00Z"/>
              <w:lang w:val="fr-FR"/>
            </w:rPr>
          </w:rPrChange>
        </w:rPr>
      </w:pPr>
      <w:del w:id="1649" w:author="Guohan Lu" w:date="2015-11-16T00:54:00Z">
        <w:r w:rsidRPr="00466F96" w:rsidDel="00D160C0">
          <w:rPr>
            <w:rPrChange w:id="1650" w:author="Natchimuth, Anbalagan" w:date="2015-12-23T08:54:00Z">
              <w:rPr>
                <w:lang w:val="fr-FR"/>
              </w:rPr>
            </w:rPrChange>
          </w:rPr>
          <w:delText>/*</w:delText>
        </w:r>
        <w:bookmarkStart w:id="1651" w:name="_Toc435398848"/>
        <w:bookmarkEnd w:id="1651"/>
      </w:del>
    </w:p>
    <w:p w14:paraId="38DAF97B" w14:textId="51F02867" w:rsidR="00044FCC" w:rsidRPr="00466F96" w:rsidDel="00D160C0" w:rsidRDefault="00044FCC" w:rsidP="00044FCC">
      <w:pPr>
        <w:pStyle w:val="code"/>
        <w:rPr>
          <w:del w:id="1652" w:author="Guohan Lu" w:date="2015-11-16T00:54:00Z"/>
          <w:rPrChange w:id="1653" w:author="Natchimuth, Anbalagan" w:date="2015-12-23T08:54:00Z">
            <w:rPr>
              <w:del w:id="1654" w:author="Guohan Lu" w:date="2015-11-16T00:54:00Z"/>
              <w:lang w:val="fr-FR"/>
            </w:rPr>
          </w:rPrChange>
        </w:rPr>
      </w:pPr>
      <w:del w:id="1655" w:author="Guohan Lu" w:date="2015-11-16T00:54:00Z">
        <w:r w:rsidRPr="00466F96" w:rsidDel="00D160C0">
          <w:rPr>
            <w:rPrChange w:id="1656" w:author="Natchimuth, Anbalagan" w:date="2015-12-23T08:54:00Z">
              <w:rPr>
                <w:lang w:val="fr-FR"/>
              </w:rPr>
            </w:rPrChange>
          </w:rPr>
          <w:delText>* Routine Description:</w:delText>
        </w:r>
        <w:bookmarkStart w:id="1657" w:name="_Toc435398849"/>
        <w:bookmarkEnd w:id="1657"/>
      </w:del>
    </w:p>
    <w:p w14:paraId="43A1C65D" w14:textId="6F02B442" w:rsidR="00044FCC" w:rsidRPr="007C0B8D" w:rsidDel="00D160C0" w:rsidRDefault="00044FCC" w:rsidP="00044FCC">
      <w:pPr>
        <w:pStyle w:val="code"/>
        <w:rPr>
          <w:del w:id="1658" w:author="Guohan Lu" w:date="2015-11-16T00:54:00Z"/>
        </w:rPr>
      </w:pPr>
      <w:del w:id="1659" w:author="Guohan Lu" w:date="2015-11-16T00:54:00Z">
        <w:r w:rsidRPr="007C0B8D" w:rsidDel="00D160C0">
          <w:delText xml:space="preserve">* </w:delText>
        </w:r>
        <w:r w:rsidDel="00D160C0">
          <w:delText xml:space="preserve"> @brief Get the list of object keys present in SAI</w:delText>
        </w:r>
        <w:bookmarkStart w:id="1660" w:name="_Toc435398850"/>
        <w:bookmarkEnd w:id="1660"/>
      </w:del>
    </w:p>
    <w:p w14:paraId="3043C018" w14:textId="55CA2FAD" w:rsidR="00044FCC" w:rsidRPr="007C0B8D" w:rsidDel="00D160C0" w:rsidRDefault="00044FCC" w:rsidP="00044FCC">
      <w:pPr>
        <w:pStyle w:val="code"/>
        <w:rPr>
          <w:del w:id="1661" w:author="Guohan Lu" w:date="2015-11-16T00:54:00Z"/>
        </w:rPr>
      </w:pPr>
      <w:del w:id="1662" w:author="Guohan Lu" w:date="2015-11-16T00:54:00Z">
        <w:r w:rsidRPr="007C0B8D" w:rsidDel="00D160C0">
          <w:delText>* Arguments:</w:delText>
        </w:r>
        <w:bookmarkStart w:id="1663" w:name="_Toc435398851"/>
        <w:bookmarkEnd w:id="1663"/>
      </w:del>
    </w:p>
    <w:p w14:paraId="322D182F" w14:textId="6D51ECBE" w:rsidR="00044FCC" w:rsidRPr="00735A5F" w:rsidDel="00D160C0" w:rsidRDefault="00044FCC" w:rsidP="00044FCC">
      <w:pPr>
        <w:pStyle w:val="code"/>
        <w:rPr>
          <w:del w:id="1664" w:author="Guohan Lu" w:date="2015-11-16T00:54:00Z"/>
        </w:rPr>
      </w:pPr>
      <w:del w:id="1665" w:author="Guohan Lu" w:date="2015-11-16T00:54:00Z">
        <w:r w:rsidDel="00D160C0">
          <w:delText>* [in] sai_object_type_t  - SAI object type</w:delText>
        </w:r>
        <w:bookmarkStart w:id="1666" w:name="_Toc435398852"/>
        <w:bookmarkEnd w:id="1666"/>
      </w:del>
    </w:p>
    <w:p w14:paraId="07059726" w14:textId="45E74BFE" w:rsidR="00044FCC" w:rsidDel="00D160C0" w:rsidRDefault="00044FCC" w:rsidP="00044FCC">
      <w:pPr>
        <w:pStyle w:val="code"/>
        <w:rPr>
          <w:del w:id="1667" w:author="Guohan Lu" w:date="2015-11-16T00:54:00Z"/>
        </w:rPr>
      </w:pPr>
      <w:del w:id="1668" w:author="Guohan Lu" w:date="2015-11-16T00:54:00Z">
        <w:r w:rsidDel="00D160C0">
          <w:delText>* [in]</w:delText>
        </w:r>
        <w:r w:rsidRPr="00144C06" w:rsidDel="00D160C0">
          <w:delText xml:space="preserve"> </w:delText>
        </w:r>
        <w:r w:rsidDel="00D160C0">
          <w:delText>count – number of objects in SAI</w:delText>
        </w:r>
        <w:bookmarkStart w:id="1669" w:name="_Toc435398853"/>
        <w:bookmarkEnd w:id="1669"/>
      </w:del>
    </w:p>
    <w:p w14:paraId="7C8438A2" w14:textId="27DD1156" w:rsidR="00044FCC" w:rsidDel="00D160C0" w:rsidRDefault="00044FCC" w:rsidP="00044FCC">
      <w:pPr>
        <w:pStyle w:val="code"/>
        <w:rPr>
          <w:del w:id="1670" w:author="Guohan Lu" w:date="2015-11-16T00:54:00Z"/>
        </w:rPr>
      </w:pPr>
      <w:del w:id="1671" w:author="Guohan Lu" w:date="2015-11-16T00:54:00Z">
        <w:r w:rsidRPr="007C0B8D" w:rsidDel="00D160C0">
          <w:delText>*</w:delText>
        </w:r>
        <w:r w:rsidDel="00D160C0">
          <w:delText xml:space="preserve"> [in] object_list – List of SAI objects or keys</w:delText>
        </w:r>
        <w:bookmarkStart w:id="1672" w:name="_Toc435398854"/>
        <w:bookmarkEnd w:id="1672"/>
      </w:del>
    </w:p>
    <w:p w14:paraId="777DA904" w14:textId="66EECA62" w:rsidR="00044FCC" w:rsidRPr="007C0B8D" w:rsidDel="00D160C0" w:rsidRDefault="00044FCC" w:rsidP="00044FCC">
      <w:pPr>
        <w:pStyle w:val="code"/>
        <w:rPr>
          <w:del w:id="1673" w:author="Guohan Lu" w:date="2015-11-16T00:54:00Z"/>
        </w:rPr>
      </w:pPr>
      <w:bookmarkStart w:id="1674" w:name="_Toc435398855"/>
      <w:bookmarkEnd w:id="1674"/>
    </w:p>
    <w:p w14:paraId="2AC9FC8F" w14:textId="71D71001" w:rsidR="00044FCC" w:rsidRPr="007C0B8D" w:rsidDel="00D160C0" w:rsidRDefault="00044FCC" w:rsidP="00044FCC">
      <w:pPr>
        <w:pStyle w:val="code"/>
        <w:rPr>
          <w:del w:id="1675" w:author="Guohan Lu" w:date="2015-11-16T00:54:00Z"/>
        </w:rPr>
      </w:pPr>
      <w:del w:id="1676" w:author="Guohan Lu" w:date="2015-11-16T00:54:00Z">
        <w:r w:rsidRPr="007C0B8D" w:rsidDel="00D160C0">
          <w:delText>* Return Values:</w:delText>
        </w:r>
        <w:bookmarkStart w:id="1677" w:name="_Toc435398856"/>
        <w:bookmarkEnd w:id="1677"/>
      </w:del>
    </w:p>
    <w:p w14:paraId="21EAC867" w14:textId="628DE09C" w:rsidR="00044FCC" w:rsidRPr="007C0B8D" w:rsidDel="00D160C0" w:rsidRDefault="00044FCC" w:rsidP="00044FCC">
      <w:pPr>
        <w:pStyle w:val="code"/>
        <w:rPr>
          <w:del w:id="1678" w:author="Guohan Lu" w:date="2015-11-16T00:54:00Z"/>
        </w:rPr>
      </w:pPr>
      <w:del w:id="1679" w:author="Guohan Lu" w:date="2015-11-16T00:54:00Z">
        <w:r w:rsidRPr="007C0B8D" w:rsidDel="00D160C0">
          <w:delText>* SAI_STATUS_SUCCESS on success</w:delText>
        </w:r>
        <w:bookmarkStart w:id="1680" w:name="_Toc435398857"/>
        <w:bookmarkEnd w:id="1680"/>
      </w:del>
    </w:p>
    <w:p w14:paraId="4716D1B6" w14:textId="77EEB063" w:rsidR="00044FCC" w:rsidRPr="00466F96" w:rsidDel="00D160C0" w:rsidRDefault="00044FCC" w:rsidP="00044FCC">
      <w:pPr>
        <w:pStyle w:val="code"/>
        <w:rPr>
          <w:del w:id="1681" w:author="Guohan Lu" w:date="2015-11-16T00:54:00Z"/>
          <w:rPrChange w:id="1682" w:author="Natchimuth, Anbalagan" w:date="2015-12-23T08:54:00Z">
            <w:rPr>
              <w:del w:id="1683" w:author="Guohan Lu" w:date="2015-11-16T00:54:00Z"/>
              <w:lang w:val="fr-FR"/>
            </w:rPr>
          </w:rPrChange>
        </w:rPr>
      </w:pPr>
      <w:del w:id="1684" w:author="Guohan Lu" w:date="2015-11-16T00:54:00Z">
        <w:r w:rsidRPr="00466F96" w:rsidDel="00D160C0">
          <w:rPr>
            <w:rPrChange w:id="1685" w:author="Natchimuth, Anbalagan" w:date="2015-12-23T08:54:00Z">
              <w:rPr>
                <w:lang w:val="fr-FR"/>
              </w:rPr>
            </w:rPrChange>
          </w:rPr>
          <w:delText>* Failure status code on error</w:delText>
        </w:r>
        <w:bookmarkStart w:id="1686" w:name="_Toc435398858"/>
        <w:bookmarkEnd w:id="1686"/>
      </w:del>
    </w:p>
    <w:p w14:paraId="51781918" w14:textId="1AF1BF80" w:rsidR="00044FCC" w:rsidRPr="00466F96" w:rsidDel="00D160C0" w:rsidRDefault="00044FCC" w:rsidP="00044FCC">
      <w:pPr>
        <w:pStyle w:val="code"/>
        <w:rPr>
          <w:del w:id="1687" w:author="Guohan Lu" w:date="2015-11-16T00:54:00Z"/>
          <w:rPrChange w:id="1688" w:author="Natchimuth, Anbalagan" w:date="2015-12-23T08:54:00Z">
            <w:rPr>
              <w:del w:id="1689" w:author="Guohan Lu" w:date="2015-11-16T00:54:00Z"/>
              <w:lang w:val="fr-FR"/>
            </w:rPr>
          </w:rPrChange>
        </w:rPr>
      </w:pPr>
      <w:del w:id="1690" w:author="Guohan Lu" w:date="2015-11-16T00:54:00Z">
        <w:r w:rsidRPr="00466F96" w:rsidDel="00D160C0">
          <w:rPr>
            <w:rPrChange w:id="1691" w:author="Natchimuth, Anbalagan" w:date="2015-12-23T08:54:00Z">
              <w:rPr>
                <w:lang w:val="fr-FR"/>
              </w:rPr>
            </w:rPrChange>
          </w:rPr>
          <w:delText>*/</w:delText>
        </w:r>
        <w:bookmarkStart w:id="1692" w:name="_Toc435398859"/>
        <w:bookmarkEnd w:id="1692"/>
      </w:del>
    </w:p>
    <w:p w14:paraId="07678FBB" w14:textId="502DA42D" w:rsidR="00044FCC" w:rsidRPr="000A342E" w:rsidDel="00D160C0" w:rsidRDefault="00044FCC" w:rsidP="00044FCC">
      <w:pPr>
        <w:pStyle w:val="code"/>
        <w:rPr>
          <w:del w:id="1693" w:author="Guohan Lu" w:date="2015-11-16T00:54:00Z"/>
        </w:rPr>
      </w:pPr>
      <w:del w:id="1694" w:author="Guohan Lu" w:date="2015-11-16T00:54:00Z">
        <w:r w:rsidRPr="000A342E" w:rsidDel="00D160C0">
          <w:delText>typ</w:delText>
        </w:r>
        <w:r w:rsidDel="00D160C0">
          <w:delText>edef sai_status_t (*sai_get_object_key_fn</w:delText>
        </w:r>
        <w:r w:rsidRPr="000A342E" w:rsidDel="00D160C0">
          <w:delText>)(</w:delText>
        </w:r>
        <w:bookmarkStart w:id="1695" w:name="_Toc435398860"/>
        <w:bookmarkEnd w:id="1695"/>
      </w:del>
    </w:p>
    <w:p w14:paraId="2B019C87" w14:textId="3D5F0A84" w:rsidR="00044FCC" w:rsidRPr="0028477B" w:rsidDel="00D160C0" w:rsidRDefault="00044FCC" w:rsidP="00044FCC">
      <w:pPr>
        <w:pStyle w:val="code"/>
        <w:rPr>
          <w:del w:id="1696" w:author="Guohan Lu" w:date="2015-11-16T00:54:00Z"/>
        </w:rPr>
      </w:pPr>
      <w:del w:id="1697" w:author="Guohan Lu" w:date="2015-11-16T00:54:00Z">
        <w:r w:rsidRPr="00C27F1A" w:rsidDel="00D160C0">
          <w:delText xml:space="preserve">                          </w:delText>
        </w:r>
        <w:r w:rsidRPr="0028477B" w:rsidDel="00D160C0">
          <w:delText>_In_ sai_object_type_t object_type,</w:delText>
        </w:r>
        <w:bookmarkStart w:id="1698" w:name="_Toc435398861"/>
        <w:bookmarkEnd w:id="1698"/>
      </w:del>
    </w:p>
    <w:p w14:paraId="77DEA53B" w14:textId="02232D18" w:rsidR="00044FCC" w:rsidRPr="0028477B" w:rsidDel="00D160C0" w:rsidRDefault="00044FCC" w:rsidP="00044FCC">
      <w:pPr>
        <w:pStyle w:val="code"/>
        <w:rPr>
          <w:del w:id="1699" w:author="Guohan Lu" w:date="2015-11-16T00:54:00Z"/>
        </w:rPr>
      </w:pPr>
      <w:del w:id="1700" w:author="Guohan Lu" w:date="2015-11-16T00:54:00Z">
        <w:r w:rsidRPr="0028477B" w:rsidDel="00D160C0">
          <w:delText xml:space="preserve">                          _In_ uint32_t object_count,</w:delText>
        </w:r>
        <w:bookmarkStart w:id="1701" w:name="_Toc435398862"/>
        <w:bookmarkEnd w:id="1701"/>
      </w:del>
    </w:p>
    <w:p w14:paraId="3375BF7F" w14:textId="2158E3EC" w:rsidR="00044FCC" w:rsidRPr="00466F96" w:rsidDel="00D160C0" w:rsidRDefault="00044FCC" w:rsidP="00044FCC">
      <w:pPr>
        <w:pStyle w:val="code"/>
        <w:rPr>
          <w:del w:id="1702" w:author="Guohan Lu" w:date="2015-11-16T00:54:00Z"/>
          <w:rPrChange w:id="1703" w:author="Natchimuth, Anbalagan" w:date="2015-12-23T08:54:00Z">
            <w:rPr>
              <w:del w:id="1704" w:author="Guohan Lu" w:date="2015-11-16T00:54:00Z"/>
              <w:lang w:val="fr-FR"/>
            </w:rPr>
          </w:rPrChange>
        </w:rPr>
      </w:pPr>
      <w:del w:id="1705" w:author="Guohan Lu" w:date="2015-11-16T00:54:00Z">
        <w:r w:rsidRPr="00044FCC" w:rsidDel="00D160C0">
          <w:delText xml:space="preserve">                          </w:delText>
        </w:r>
        <w:r w:rsidRPr="00466F96" w:rsidDel="00D160C0">
          <w:rPr>
            <w:rPrChange w:id="1706" w:author="Natchimuth, Anbalagan" w:date="2015-12-23T08:54:00Z">
              <w:rPr>
                <w:lang w:val="fr-FR"/>
              </w:rPr>
            </w:rPrChange>
          </w:rPr>
          <w:delText>_InOut_ sai_object_id_t *object_list);</w:delText>
        </w:r>
        <w:bookmarkStart w:id="1707" w:name="_Toc435398863"/>
        <w:bookmarkEnd w:id="1707"/>
      </w:del>
    </w:p>
    <w:p w14:paraId="52799F56" w14:textId="6A2C97CB" w:rsidR="004839A7" w:rsidRPr="00466F96" w:rsidDel="00D160C0" w:rsidRDefault="004839A7" w:rsidP="005B0976">
      <w:pPr>
        <w:pStyle w:val="code"/>
        <w:rPr>
          <w:del w:id="1708" w:author="Guohan Lu" w:date="2015-11-16T00:54:00Z"/>
          <w:rPrChange w:id="1709" w:author="Natchimuth, Anbalagan" w:date="2015-12-23T08:54:00Z">
            <w:rPr>
              <w:del w:id="1710" w:author="Guohan Lu" w:date="2015-11-16T00:54:00Z"/>
              <w:lang w:val="fr-FR"/>
            </w:rPr>
          </w:rPrChange>
        </w:rPr>
      </w:pPr>
      <w:bookmarkStart w:id="1711" w:name="_Toc435398864"/>
      <w:bookmarkEnd w:id="1711"/>
    </w:p>
    <w:p w14:paraId="2F4F7C07" w14:textId="4BC83664" w:rsidR="00E439A4" w:rsidRPr="00E439A4" w:rsidDel="00D160C0" w:rsidRDefault="00E439A4" w:rsidP="00E439A4">
      <w:pPr>
        <w:pStyle w:val="code"/>
        <w:rPr>
          <w:del w:id="1712" w:author="Guohan Lu" w:date="2015-11-16T00:54:00Z"/>
        </w:rPr>
      </w:pPr>
      <w:del w:id="1713" w:author="Guohan Lu" w:date="2015-11-16T00:54:00Z">
        <w:r w:rsidRPr="00E439A4" w:rsidDel="00D160C0">
          <w:delText>/*</w:delText>
        </w:r>
        <w:bookmarkStart w:id="1714" w:name="_Toc435398865"/>
        <w:bookmarkEnd w:id="1714"/>
      </w:del>
    </w:p>
    <w:p w14:paraId="1755E9D8" w14:textId="5ADB6687" w:rsidR="00E439A4" w:rsidRPr="00E439A4" w:rsidDel="00D160C0" w:rsidRDefault="00E439A4" w:rsidP="00E439A4">
      <w:pPr>
        <w:pStyle w:val="code"/>
        <w:rPr>
          <w:del w:id="1715" w:author="Guohan Lu" w:date="2015-11-16T00:54:00Z"/>
        </w:rPr>
      </w:pPr>
      <w:del w:id="1716" w:author="Guohan Lu" w:date="2015-11-16T00:54:00Z">
        <w:r w:rsidRPr="00E439A4" w:rsidDel="00D160C0">
          <w:delText>* Routine Description:</w:delText>
        </w:r>
        <w:bookmarkStart w:id="1717" w:name="_Toc435398866"/>
        <w:bookmarkEnd w:id="1717"/>
      </w:del>
    </w:p>
    <w:p w14:paraId="55F8BA04" w14:textId="7A681389" w:rsidR="00E439A4" w:rsidRPr="007C0B8D" w:rsidDel="00D160C0" w:rsidRDefault="00E439A4" w:rsidP="00E439A4">
      <w:pPr>
        <w:pStyle w:val="code"/>
        <w:rPr>
          <w:del w:id="1718" w:author="Guohan Lu" w:date="2015-11-16T00:54:00Z"/>
        </w:rPr>
      </w:pPr>
      <w:del w:id="1719" w:author="Guohan Lu" w:date="2015-11-16T00:54:00Z">
        <w:r w:rsidRPr="007C0B8D" w:rsidDel="00D160C0">
          <w:delText xml:space="preserve">* </w:delText>
        </w:r>
        <w:r w:rsidDel="00D160C0">
          <w:delText xml:space="preserve"> @brief Get the bulk list of attributes for given object count</w:delText>
        </w:r>
        <w:bookmarkStart w:id="1720" w:name="_Toc435398867"/>
        <w:bookmarkEnd w:id="1720"/>
      </w:del>
    </w:p>
    <w:p w14:paraId="42050E49" w14:textId="0B5C83EB" w:rsidR="00E439A4" w:rsidDel="00D160C0" w:rsidRDefault="00E439A4" w:rsidP="00E439A4">
      <w:pPr>
        <w:pStyle w:val="code"/>
        <w:rPr>
          <w:del w:id="1721" w:author="Guohan Lu" w:date="2015-11-16T00:54:00Z"/>
        </w:rPr>
      </w:pPr>
      <w:del w:id="1722" w:author="Guohan Lu" w:date="2015-11-16T00:54:00Z">
        <w:r w:rsidRPr="007C0B8D" w:rsidDel="00D160C0">
          <w:delText>* Arguments:</w:delText>
        </w:r>
        <w:bookmarkStart w:id="1723" w:name="_Toc435398868"/>
        <w:bookmarkEnd w:id="1723"/>
      </w:del>
    </w:p>
    <w:p w14:paraId="5701D066" w14:textId="106B73D3" w:rsidR="00E439A4" w:rsidDel="00D160C0" w:rsidRDefault="00E439A4" w:rsidP="00E439A4">
      <w:pPr>
        <w:pStyle w:val="code"/>
        <w:rPr>
          <w:del w:id="1724" w:author="Guohan Lu" w:date="2015-11-16T00:54:00Z"/>
        </w:rPr>
      </w:pPr>
      <w:del w:id="1725" w:author="Guohan Lu" w:date="2015-11-16T00:54:00Z">
        <w:r w:rsidDel="00D160C0">
          <w:delText>* [in] object_type – sai object type</w:delText>
        </w:r>
        <w:bookmarkStart w:id="1726" w:name="_Toc435398869"/>
        <w:bookmarkEnd w:id="1726"/>
      </w:del>
    </w:p>
    <w:p w14:paraId="7BA4B6A3" w14:textId="7E9E2726" w:rsidR="00E439A4" w:rsidDel="00D160C0" w:rsidRDefault="00E439A4" w:rsidP="00E439A4">
      <w:pPr>
        <w:pStyle w:val="code"/>
        <w:rPr>
          <w:del w:id="1727" w:author="Guohan Lu" w:date="2015-11-16T00:54:00Z"/>
        </w:rPr>
      </w:pPr>
      <w:del w:id="1728" w:author="Guohan Lu" w:date="2015-11-16T00:54:00Z">
        <w:r w:rsidDel="00D160C0">
          <w:delText>* [in]</w:delText>
        </w:r>
        <w:r w:rsidRPr="00144C06" w:rsidDel="00D160C0">
          <w:delText xml:space="preserve"> </w:delText>
        </w:r>
        <w:r w:rsidDel="00D160C0">
          <w:delText>object_count – number of objects</w:delText>
        </w:r>
        <w:bookmarkStart w:id="1729" w:name="_Toc435398870"/>
        <w:bookmarkEnd w:id="1729"/>
      </w:del>
    </w:p>
    <w:p w14:paraId="78FF8665" w14:textId="7D8EC3A5" w:rsidR="00E439A4" w:rsidRPr="00735A5F" w:rsidDel="00D160C0" w:rsidRDefault="00E439A4" w:rsidP="00E439A4">
      <w:pPr>
        <w:pStyle w:val="code"/>
        <w:rPr>
          <w:del w:id="1730" w:author="Guohan Lu" w:date="2015-11-16T00:54:00Z"/>
        </w:rPr>
      </w:pPr>
      <w:del w:id="1731" w:author="Guohan Lu" w:date="2015-11-16T00:54:00Z">
        <w:r w:rsidDel="00D160C0">
          <w:delText>* [in] object_id  - List of objects</w:delText>
        </w:r>
        <w:bookmarkStart w:id="1732" w:name="_Toc435398871"/>
        <w:bookmarkEnd w:id="1732"/>
      </w:del>
    </w:p>
    <w:p w14:paraId="7DD3C234" w14:textId="58046FEC" w:rsidR="00E439A4" w:rsidDel="00D160C0" w:rsidRDefault="00E439A4" w:rsidP="00E439A4">
      <w:pPr>
        <w:pStyle w:val="code"/>
        <w:rPr>
          <w:del w:id="1733" w:author="Guohan Lu" w:date="2015-11-16T00:54:00Z"/>
        </w:rPr>
      </w:pPr>
      <w:del w:id="1734"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1735" w:name="_Toc435398872"/>
        <w:bookmarkEnd w:id="1735"/>
      </w:del>
    </w:p>
    <w:p w14:paraId="3FCE4C49" w14:textId="3D46A253" w:rsidR="00E439A4" w:rsidDel="00D160C0" w:rsidRDefault="00E439A4" w:rsidP="00E439A4">
      <w:pPr>
        <w:pStyle w:val="code"/>
        <w:rPr>
          <w:del w:id="1736" w:author="Guohan Lu" w:date="2015-11-16T00:54:00Z"/>
        </w:rPr>
      </w:pPr>
      <w:del w:id="1737" w:author="Guohan Lu" w:date="2015-11-16T00:54:00Z">
        <w:r w:rsidDel="00D160C0">
          <w:delText>* [in] attr_id – list of attributes</w:delText>
        </w:r>
        <w:bookmarkStart w:id="1738" w:name="_Toc435398873"/>
        <w:bookmarkEnd w:id="1738"/>
      </w:del>
    </w:p>
    <w:p w14:paraId="68516F0C" w14:textId="59CE3214" w:rsidR="00E439A4" w:rsidDel="00D160C0" w:rsidRDefault="00E439A4" w:rsidP="00E439A4">
      <w:pPr>
        <w:pStyle w:val="code"/>
        <w:rPr>
          <w:del w:id="1739" w:author="Guohan Lu" w:date="2015-11-16T00:54:00Z"/>
        </w:rPr>
      </w:pPr>
      <w:del w:id="1740" w:author="Guohan Lu" w:date="2015-11-16T00:54:00Z">
        <w:r w:rsidDel="00D160C0">
          <w:delText>* [in] attr_value – list of values for the attributes</w:delText>
        </w:r>
        <w:bookmarkStart w:id="1741" w:name="_Toc435398874"/>
        <w:bookmarkEnd w:id="1741"/>
      </w:del>
    </w:p>
    <w:p w14:paraId="171E1A18" w14:textId="21B745AF" w:rsidR="00E439A4" w:rsidRPr="007C0B8D" w:rsidDel="00D160C0" w:rsidRDefault="00E439A4" w:rsidP="00E439A4">
      <w:pPr>
        <w:pStyle w:val="code"/>
        <w:rPr>
          <w:del w:id="1742" w:author="Guohan Lu" w:date="2015-11-16T00:54:00Z"/>
        </w:rPr>
      </w:pPr>
      <w:del w:id="1743" w:author="Guohan Lu" w:date="2015-11-16T00:54:00Z">
        <w:r w:rsidDel="00D160C0">
          <w:delText>* [in] statuses – status for each object</w:delText>
        </w:r>
        <w:bookmarkStart w:id="1744" w:name="_Toc435398875"/>
        <w:bookmarkEnd w:id="1744"/>
      </w:del>
    </w:p>
    <w:p w14:paraId="78DBD26C" w14:textId="0EF90C71" w:rsidR="00E439A4" w:rsidRPr="007C0B8D" w:rsidDel="00D160C0" w:rsidRDefault="00E439A4" w:rsidP="00E439A4">
      <w:pPr>
        <w:pStyle w:val="code"/>
        <w:rPr>
          <w:del w:id="1745" w:author="Guohan Lu" w:date="2015-11-16T00:54:00Z"/>
        </w:rPr>
      </w:pPr>
      <w:del w:id="1746" w:author="Guohan Lu" w:date="2015-11-16T00:54:00Z">
        <w:r w:rsidRPr="007C0B8D" w:rsidDel="00D160C0">
          <w:delText>* Return Values:</w:delText>
        </w:r>
        <w:bookmarkStart w:id="1747" w:name="_Toc435398876"/>
        <w:bookmarkEnd w:id="1747"/>
      </w:del>
    </w:p>
    <w:p w14:paraId="242472EC" w14:textId="035EF191" w:rsidR="00E439A4" w:rsidRPr="007C0B8D" w:rsidDel="00D160C0" w:rsidRDefault="00E439A4" w:rsidP="00E439A4">
      <w:pPr>
        <w:pStyle w:val="code"/>
        <w:rPr>
          <w:del w:id="1748" w:author="Guohan Lu" w:date="2015-11-16T00:54:00Z"/>
        </w:rPr>
      </w:pPr>
      <w:del w:id="1749" w:author="Guohan Lu" w:date="2015-11-16T00:54:00Z">
        <w:r w:rsidRPr="007C0B8D" w:rsidDel="00D160C0">
          <w:delText>* SAI_STATUS_SUCCESS on success</w:delText>
        </w:r>
        <w:bookmarkStart w:id="1750" w:name="_Toc435398877"/>
        <w:bookmarkEnd w:id="1750"/>
      </w:del>
    </w:p>
    <w:p w14:paraId="25597A9D" w14:textId="6C660916" w:rsidR="00E439A4" w:rsidRPr="00466F96" w:rsidDel="00D160C0" w:rsidRDefault="00E439A4" w:rsidP="00E439A4">
      <w:pPr>
        <w:pStyle w:val="code"/>
        <w:rPr>
          <w:del w:id="1751" w:author="Guohan Lu" w:date="2015-11-16T00:54:00Z"/>
          <w:rPrChange w:id="1752" w:author="Natchimuth, Anbalagan" w:date="2015-12-23T08:54:00Z">
            <w:rPr>
              <w:del w:id="1753" w:author="Guohan Lu" w:date="2015-11-16T00:54:00Z"/>
              <w:lang w:val="fr-FR"/>
            </w:rPr>
          </w:rPrChange>
        </w:rPr>
      </w:pPr>
      <w:del w:id="1754" w:author="Guohan Lu" w:date="2015-11-16T00:54:00Z">
        <w:r w:rsidRPr="00466F96" w:rsidDel="00D160C0">
          <w:rPr>
            <w:rPrChange w:id="1755" w:author="Natchimuth, Anbalagan" w:date="2015-12-23T08:54:00Z">
              <w:rPr>
                <w:lang w:val="fr-FR"/>
              </w:rPr>
            </w:rPrChange>
          </w:rPr>
          <w:delText>* Failure status code on error</w:delText>
        </w:r>
        <w:bookmarkStart w:id="1756" w:name="_Toc435398878"/>
        <w:bookmarkEnd w:id="1756"/>
      </w:del>
    </w:p>
    <w:p w14:paraId="74C19952" w14:textId="217780CA" w:rsidR="00E439A4" w:rsidRPr="00466F96" w:rsidDel="00D160C0" w:rsidRDefault="00E439A4" w:rsidP="00E439A4">
      <w:pPr>
        <w:pStyle w:val="code"/>
        <w:rPr>
          <w:del w:id="1757" w:author="Guohan Lu" w:date="2015-11-16T00:54:00Z"/>
          <w:rPrChange w:id="1758" w:author="Natchimuth, Anbalagan" w:date="2015-12-23T08:54:00Z">
            <w:rPr>
              <w:del w:id="1759" w:author="Guohan Lu" w:date="2015-11-16T00:54:00Z"/>
              <w:lang w:val="fr-FR"/>
            </w:rPr>
          </w:rPrChange>
        </w:rPr>
      </w:pPr>
      <w:del w:id="1760" w:author="Guohan Lu" w:date="2015-11-16T00:54:00Z">
        <w:r w:rsidRPr="00466F96" w:rsidDel="00D160C0">
          <w:rPr>
            <w:rPrChange w:id="1761" w:author="Natchimuth, Anbalagan" w:date="2015-12-23T08:54:00Z">
              <w:rPr>
                <w:lang w:val="fr-FR"/>
              </w:rPr>
            </w:rPrChange>
          </w:rPr>
          <w:delText>*/</w:delText>
        </w:r>
        <w:bookmarkStart w:id="1762" w:name="_Toc435398879"/>
        <w:bookmarkEnd w:id="1762"/>
      </w:del>
    </w:p>
    <w:p w14:paraId="4223D926" w14:textId="0094792A" w:rsidR="00E439A4" w:rsidRPr="00466F96" w:rsidDel="00D160C0" w:rsidRDefault="00E439A4" w:rsidP="00E439A4">
      <w:pPr>
        <w:pStyle w:val="code"/>
        <w:rPr>
          <w:del w:id="1763" w:author="Guohan Lu" w:date="2015-11-16T00:54:00Z"/>
          <w:rPrChange w:id="1764" w:author="Natchimuth, Anbalagan" w:date="2015-12-23T08:54:00Z">
            <w:rPr>
              <w:del w:id="1765" w:author="Guohan Lu" w:date="2015-11-16T00:54:00Z"/>
              <w:lang w:val="fr-FR"/>
            </w:rPr>
          </w:rPrChange>
        </w:rPr>
      </w:pPr>
      <w:bookmarkStart w:id="1766" w:name="_Toc435398880"/>
      <w:bookmarkEnd w:id="1766"/>
    </w:p>
    <w:p w14:paraId="744E521B" w14:textId="5AF8E113" w:rsidR="00E439A4" w:rsidRPr="00466F96" w:rsidDel="00D160C0" w:rsidRDefault="00E439A4" w:rsidP="00E439A4">
      <w:pPr>
        <w:pStyle w:val="code"/>
        <w:rPr>
          <w:del w:id="1767" w:author="Guohan Lu" w:date="2015-11-16T00:54:00Z"/>
          <w:rPrChange w:id="1768" w:author="Natchimuth, Anbalagan" w:date="2015-12-23T08:54:00Z">
            <w:rPr>
              <w:del w:id="1769" w:author="Guohan Lu" w:date="2015-11-16T00:54:00Z"/>
              <w:lang w:val="fr-FR"/>
            </w:rPr>
          </w:rPrChange>
        </w:rPr>
      </w:pPr>
      <w:del w:id="1770" w:author="Guohan Lu" w:date="2015-11-16T00:54:00Z">
        <w:r w:rsidRPr="00466F96" w:rsidDel="00D160C0">
          <w:rPr>
            <w:rPrChange w:id="1771" w:author="Natchimuth, Anbalagan" w:date="2015-12-23T08:54:00Z">
              <w:rPr>
                <w:lang w:val="fr-FR"/>
              </w:rPr>
            </w:rPrChange>
          </w:rPr>
          <w:delText>typedef sai_status_t (*sai_bulk_get_attribute_fn)(</w:delText>
        </w:r>
        <w:bookmarkStart w:id="1772" w:name="_Toc435398881"/>
        <w:bookmarkEnd w:id="1772"/>
      </w:del>
    </w:p>
    <w:p w14:paraId="7BB0C4B3" w14:textId="1BE6A800" w:rsidR="00E439A4" w:rsidRPr="00466F96" w:rsidDel="00D160C0" w:rsidRDefault="00E439A4" w:rsidP="00E439A4">
      <w:pPr>
        <w:pStyle w:val="code"/>
        <w:rPr>
          <w:del w:id="1773" w:author="Guohan Lu" w:date="2015-11-16T00:54:00Z"/>
          <w:rPrChange w:id="1774" w:author="Natchimuth, Anbalagan" w:date="2015-12-23T08:54:00Z">
            <w:rPr>
              <w:del w:id="1775" w:author="Guohan Lu" w:date="2015-11-16T00:54:00Z"/>
              <w:lang w:val="fr-FR"/>
            </w:rPr>
          </w:rPrChange>
        </w:rPr>
      </w:pPr>
      <w:del w:id="1776" w:author="Guohan Lu" w:date="2015-11-16T00:54:00Z">
        <w:r w:rsidRPr="00466F96" w:rsidDel="00D160C0">
          <w:rPr>
            <w:rPrChange w:id="1777" w:author="Natchimuth, Anbalagan" w:date="2015-12-23T08:54:00Z">
              <w:rPr>
                <w:lang w:val="fr-FR"/>
              </w:rPr>
            </w:rPrChange>
          </w:rPr>
          <w:delText xml:space="preserve">    _In_ sai_object_type_t object_type,</w:delText>
        </w:r>
        <w:bookmarkStart w:id="1778" w:name="_Toc435398882"/>
        <w:bookmarkEnd w:id="1778"/>
      </w:del>
    </w:p>
    <w:p w14:paraId="477700A3" w14:textId="7AC7BD92" w:rsidR="00E439A4" w:rsidRPr="00466F96" w:rsidDel="00D160C0" w:rsidRDefault="00E439A4" w:rsidP="00E439A4">
      <w:pPr>
        <w:pStyle w:val="code"/>
        <w:rPr>
          <w:del w:id="1779" w:author="Guohan Lu" w:date="2015-11-16T00:54:00Z"/>
          <w:rPrChange w:id="1780" w:author="Natchimuth, Anbalagan" w:date="2015-12-23T08:54:00Z">
            <w:rPr>
              <w:del w:id="1781" w:author="Guohan Lu" w:date="2015-11-16T00:54:00Z"/>
              <w:lang w:val="fr-FR"/>
            </w:rPr>
          </w:rPrChange>
        </w:rPr>
      </w:pPr>
      <w:del w:id="1782" w:author="Guohan Lu" w:date="2015-11-16T00:54:00Z">
        <w:r w:rsidRPr="00466F96" w:rsidDel="00D160C0">
          <w:rPr>
            <w:rPrChange w:id="1783" w:author="Natchimuth, Anbalagan" w:date="2015-12-23T08:54:00Z">
              <w:rPr>
                <w:lang w:val="fr-FR"/>
              </w:rPr>
            </w:rPrChange>
          </w:rPr>
          <w:delText xml:space="preserve">    _In_ uint32_t object_count,</w:delText>
        </w:r>
        <w:bookmarkStart w:id="1784" w:name="_Toc435398883"/>
        <w:bookmarkEnd w:id="1784"/>
      </w:del>
    </w:p>
    <w:p w14:paraId="3B603F90" w14:textId="03C966C1" w:rsidR="00E439A4" w:rsidRPr="00D33277" w:rsidDel="00D160C0" w:rsidRDefault="00E439A4" w:rsidP="00E439A4">
      <w:pPr>
        <w:pStyle w:val="code"/>
        <w:rPr>
          <w:del w:id="1785" w:author="Guohan Lu" w:date="2015-11-16T00:54:00Z"/>
        </w:rPr>
      </w:pPr>
      <w:del w:id="1786" w:author="Guohan Lu" w:date="2015-11-16T00:54:00Z">
        <w:r w:rsidRPr="00466F96" w:rsidDel="00D160C0">
          <w:rPr>
            <w:rPrChange w:id="1787" w:author="Natchimuth, Anbalagan" w:date="2015-12-23T08:54:00Z">
              <w:rPr>
                <w:lang w:val="fr-FR"/>
              </w:rPr>
            </w:rPrChange>
          </w:rPr>
          <w:delText xml:space="preserve">    </w:delText>
        </w:r>
        <w:r w:rsidRPr="00D33277" w:rsidDel="00D160C0">
          <w:delText>_In_ sai_object_id_t* object_id,</w:delText>
        </w:r>
        <w:bookmarkStart w:id="1788" w:name="_Toc435398884"/>
        <w:bookmarkEnd w:id="1788"/>
      </w:del>
    </w:p>
    <w:p w14:paraId="767342B0" w14:textId="6C36D569" w:rsidR="00E439A4" w:rsidDel="00D160C0" w:rsidRDefault="00E439A4" w:rsidP="00E439A4">
      <w:pPr>
        <w:pStyle w:val="code"/>
        <w:rPr>
          <w:del w:id="1789" w:author="Guohan Lu" w:date="2015-11-16T00:54:00Z"/>
        </w:rPr>
      </w:pPr>
      <w:del w:id="1790" w:author="Guohan Lu" w:date="2015-11-16T00:54:00Z">
        <w:r w:rsidDel="00D160C0">
          <w:delText xml:space="preserve">    _In_ uint32_t attr_count,</w:delText>
        </w:r>
        <w:bookmarkStart w:id="1791" w:name="_Toc435398885"/>
        <w:bookmarkEnd w:id="1791"/>
      </w:del>
    </w:p>
    <w:p w14:paraId="3ED24FCD" w14:textId="1CB0A413" w:rsidR="00E439A4" w:rsidDel="00D160C0" w:rsidRDefault="00E439A4" w:rsidP="00E439A4">
      <w:pPr>
        <w:pStyle w:val="code"/>
        <w:rPr>
          <w:del w:id="1792" w:author="Guohan Lu" w:date="2015-11-16T00:54:00Z"/>
        </w:rPr>
      </w:pPr>
      <w:del w:id="1793" w:author="Guohan Lu" w:date="2015-11-16T00:54:00Z">
        <w:r w:rsidDel="00D160C0">
          <w:delText xml:space="preserve">    _In_ </w:delText>
        </w:r>
        <w:r w:rsidR="00D4681A" w:rsidDel="00D160C0">
          <w:delText>sai_attr_id_t</w:delText>
        </w:r>
        <w:r w:rsidDel="00D160C0">
          <w:delText xml:space="preserve"> *attr_id,</w:delText>
        </w:r>
        <w:bookmarkStart w:id="1794" w:name="_Toc435398886"/>
        <w:bookmarkEnd w:id="1794"/>
      </w:del>
    </w:p>
    <w:p w14:paraId="254C3AAC" w14:textId="3F933ECD" w:rsidR="00E439A4" w:rsidDel="00D160C0" w:rsidRDefault="00E439A4" w:rsidP="00E439A4">
      <w:pPr>
        <w:pStyle w:val="code"/>
        <w:rPr>
          <w:del w:id="1795" w:author="Guohan Lu" w:date="2015-11-16T00:54:00Z"/>
        </w:rPr>
      </w:pPr>
      <w:del w:id="1796" w:author="Guohan Lu" w:date="2015-11-16T00:54:00Z">
        <w:r w:rsidDel="00D160C0">
          <w:delText xml:space="preserve">    _Inout_ sai_attribute_value_t **attr_value,</w:delText>
        </w:r>
        <w:bookmarkStart w:id="1797" w:name="_Toc435398887"/>
        <w:bookmarkEnd w:id="1797"/>
      </w:del>
    </w:p>
    <w:p w14:paraId="7873B218" w14:textId="504B85A4" w:rsidR="00E439A4" w:rsidRPr="00466F96" w:rsidDel="00D160C0" w:rsidRDefault="00E439A4" w:rsidP="00E439A4">
      <w:pPr>
        <w:pStyle w:val="code"/>
        <w:rPr>
          <w:del w:id="1798" w:author="Guohan Lu" w:date="2015-11-16T00:54:00Z"/>
          <w:rPrChange w:id="1799" w:author="Natchimuth, Anbalagan" w:date="2015-12-23T08:54:00Z">
            <w:rPr>
              <w:del w:id="1800" w:author="Guohan Lu" w:date="2015-11-16T00:54:00Z"/>
              <w:lang w:val="fr-FR"/>
            </w:rPr>
          </w:rPrChange>
        </w:rPr>
      </w:pPr>
      <w:del w:id="1801" w:author="Guohan Lu" w:date="2015-11-16T00:54:00Z">
        <w:r w:rsidRPr="008003D0" w:rsidDel="00D160C0">
          <w:delText xml:space="preserve">    </w:delText>
        </w:r>
        <w:r w:rsidRPr="00466F96" w:rsidDel="00D160C0">
          <w:rPr>
            <w:rPrChange w:id="1802" w:author="Natchimuth, Anbalagan" w:date="2015-12-23T08:54:00Z">
              <w:rPr>
                <w:lang w:val="fr-FR"/>
              </w:rPr>
            </w:rPrChange>
          </w:rPr>
          <w:delText>_Inout sai_status_t *statuses);</w:delText>
        </w:r>
        <w:bookmarkStart w:id="1803" w:name="_Toc435398888"/>
        <w:bookmarkEnd w:id="1803"/>
      </w:del>
    </w:p>
    <w:p w14:paraId="1EE2906B" w14:textId="7C52D7D1" w:rsidR="004839A7" w:rsidRPr="00466F96" w:rsidDel="00D160C0" w:rsidRDefault="004839A7" w:rsidP="005B0976">
      <w:pPr>
        <w:pStyle w:val="code"/>
        <w:rPr>
          <w:del w:id="1804" w:author="Guohan Lu" w:date="2015-11-16T00:54:00Z"/>
          <w:rPrChange w:id="1805" w:author="Natchimuth, Anbalagan" w:date="2015-12-23T08:54:00Z">
            <w:rPr>
              <w:del w:id="1806" w:author="Guohan Lu" w:date="2015-11-16T00:54:00Z"/>
              <w:lang w:val="fr-FR"/>
            </w:rPr>
          </w:rPrChange>
        </w:rPr>
      </w:pPr>
      <w:bookmarkStart w:id="1807" w:name="_Toc435398889"/>
      <w:bookmarkEnd w:id="1807"/>
    </w:p>
    <w:p w14:paraId="32C31032" w14:textId="397446E5" w:rsidR="005B0976" w:rsidRPr="00466F96" w:rsidDel="00D160C0" w:rsidRDefault="002058C5" w:rsidP="002058C5">
      <w:pPr>
        <w:pStyle w:val="Heading2"/>
        <w:rPr>
          <w:del w:id="1808" w:author="Guohan Lu" w:date="2015-11-16T00:54:00Z"/>
          <w:rPrChange w:id="1809" w:author="Natchimuth, Anbalagan" w:date="2015-12-23T08:54:00Z">
            <w:rPr>
              <w:del w:id="1810" w:author="Guohan Lu" w:date="2015-11-16T00:54:00Z"/>
              <w:lang w:val="fr-FR"/>
            </w:rPr>
          </w:rPrChange>
        </w:rPr>
      </w:pPr>
      <w:del w:id="1811" w:author="Guohan Lu" w:date="2015-11-16T00:54:00Z">
        <w:r w:rsidRPr="00466F96" w:rsidDel="00D160C0">
          <w:rPr>
            <w:rPrChange w:id="1812" w:author="Natchimuth, Anbalagan" w:date="2015-12-23T08:54:00Z">
              <w:rPr>
                <w:lang w:val="fr-FR"/>
              </w:rPr>
            </w:rPrChange>
          </w:rPr>
          <w:delText>Changes to saimirror.h</w:delText>
        </w:r>
        <w:bookmarkStart w:id="1813" w:name="_Toc435398890"/>
        <w:bookmarkEnd w:id="1813"/>
      </w:del>
    </w:p>
    <w:p w14:paraId="22AA1D03" w14:textId="550ADB56" w:rsidR="002058C5" w:rsidRPr="001053E1" w:rsidDel="00D160C0" w:rsidRDefault="002058C5" w:rsidP="002058C5">
      <w:pPr>
        <w:pStyle w:val="code"/>
        <w:rPr>
          <w:del w:id="1814" w:author="Guohan Lu" w:date="2015-11-16T00:54:00Z"/>
        </w:rPr>
      </w:pPr>
      <w:del w:id="1815" w:author="Guohan Lu" w:date="2015-11-16T00:54:00Z">
        <w:r w:rsidDel="00D160C0">
          <w:delText>/*</w:delText>
        </w:r>
        <w:bookmarkStart w:id="1816" w:name="_Toc435398891"/>
        <w:bookmarkEnd w:id="1816"/>
      </w:del>
    </w:p>
    <w:p w14:paraId="7327C5BE" w14:textId="1C8D4903" w:rsidR="002058C5" w:rsidRPr="007C0B8D" w:rsidDel="00D160C0" w:rsidRDefault="002058C5" w:rsidP="002058C5">
      <w:pPr>
        <w:pStyle w:val="code"/>
        <w:rPr>
          <w:del w:id="1817" w:author="Guohan Lu" w:date="2015-11-16T00:54:00Z"/>
        </w:rPr>
      </w:pPr>
      <w:del w:id="1818" w:author="Guohan Lu" w:date="2015-11-16T00:54:00Z">
        <w:r w:rsidRPr="007C0B8D" w:rsidDel="00D160C0">
          <w:delText>* Routine Description:</w:delText>
        </w:r>
        <w:bookmarkStart w:id="1819" w:name="_Toc435398892"/>
        <w:bookmarkEnd w:id="1819"/>
      </w:del>
    </w:p>
    <w:p w14:paraId="57D9F911" w14:textId="727647B2" w:rsidR="002058C5" w:rsidRPr="007C0B8D" w:rsidDel="00D160C0" w:rsidRDefault="002058C5" w:rsidP="002058C5">
      <w:pPr>
        <w:pStyle w:val="code"/>
        <w:rPr>
          <w:del w:id="1820" w:author="Guohan Lu" w:date="2015-11-16T00:54:00Z"/>
        </w:rPr>
      </w:pPr>
      <w:del w:id="1821" w:author="Guohan Lu" w:date="2015-11-16T00:54:00Z">
        <w:r w:rsidRPr="007C0B8D" w:rsidDel="00D160C0">
          <w:delText xml:space="preserve">* </w:delText>
        </w:r>
        <w:r w:rsidDel="00D160C0">
          <w:delText xml:space="preserve"> @brief Get the number of objects present in SAI</w:delText>
        </w:r>
        <w:bookmarkStart w:id="1822" w:name="_Toc435398893"/>
        <w:bookmarkEnd w:id="1822"/>
      </w:del>
    </w:p>
    <w:p w14:paraId="6034E282" w14:textId="3EA960B7" w:rsidR="002058C5" w:rsidRPr="007C0B8D" w:rsidDel="00D160C0" w:rsidRDefault="002058C5" w:rsidP="002058C5">
      <w:pPr>
        <w:pStyle w:val="code"/>
        <w:rPr>
          <w:del w:id="1823" w:author="Guohan Lu" w:date="2015-11-16T00:54:00Z"/>
        </w:rPr>
      </w:pPr>
      <w:del w:id="1824" w:author="Guohan Lu" w:date="2015-11-16T00:54:00Z">
        <w:r w:rsidRPr="007C0B8D" w:rsidDel="00D160C0">
          <w:delText>* Arguments:</w:delText>
        </w:r>
        <w:bookmarkStart w:id="1825" w:name="_Toc435398894"/>
        <w:bookmarkEnd w:id="1825"/>
      </w:del>
    </w:p>
    <w:p w14:paraId="67E26D31" w14:textId="0A8C0812" w:rsidR="002058C5" w:rsidRPr="00735A5F" w:rsidDel="00D160C0" w:rsidRDefault="002058C5" w:rsidP="002058C5">
      <w:pPr>
        <w:pStyle w:val="code"/>
        <w:rPr>
          <w:del w:id="1826" w:author="Guohan Lu" w:date="2015-11-16T00:54:00Z"/>
        </w:rPr>
      </w:pPr>
      <w:del w:id="1827" w:author="Guohan Lu" w:date="2015-11-16T00:54:00Z">
        <w:r w:rsidDel="00D160C0">
          <w:delText>* [in] sai_object_type_t  - SAI object type</w:delText>
        </w:r>
        <w:bookmarkStart w:id="1828" w:name="_Toc435398895"/>
        <w:bookmarkEnd w:id="1828"/>
      </w:del>
    </w:p>
    <w:p w14:paraId="7483D414" w14:textId="694BAF71" w:rsidR="002058C5" w:rsidDel="00D160C0" w:rsidRDefault="002058C5" w:rsidP="002058C5">
      <w:pPr>
        <w:pStyle w:val="code"/>
        <w:rPr>
          <w:del w:id="1829" w:author="Guohan Lu" w:date="2015-11-16T00:54:00Z"/>
        </w:rPr>
      </w:pPr>
      <w:del w:id="1830" w:author="Guohan Lu" w:date="2015-11-16T00:54:00Z">
        <w:r w:rsidDel="00D160C0">
          <w:delText>* [inout]</w:delText>
        </w:r>
        <w:r w:rsidRPr="00144C06" w:rsidDel="00D160C0">
          <w:delText xml:space="preserve"> </w:delText>
        </w:r>
        <w:r w:rsidDel="00D160C0">
          <w:delText>count – number of objects in SAI</w:delText>
        </w:r>
        <w:bookmarkStart w:id="1831" w:name="_Toc435398896"/>
        <w:bookmarkEnd w:id="1831"/>
      </w:del>
    </w:p>
    <w:p w14:paraId="006BF6F6" w14:textId="179679F0" w:rsidR="002058C5" w:rsidRPr="007C0B8D" w:rsidDel="00D160C0" w:rsidRDefault="002058C5" w:rsidP="002058C5">
      <w:pPr>
        <w:pStyle w:val="code"/>
        <w:rPr>
          <w:del w:id="1832" w:author="Guohan Lu" w:date="2015-11-16T00:54:00Z"/>
        </w:rPr>
      </w:pPr>
      <w:del w:id="1833" w:author="Guohan Lu" w:date="2015-11-16T00:54:00Z">
        <w:r w:rsidRPr="007C0B8D" w:rsidDel="00D160C0">
          <w:delText>*</w:delText>
        </w:r>
        <w:bookmarkStart w:id="1834" w:name="_Toc435398897"/>
        <w:bookmarkEnd w:id="1834"/>
      </w:del>
    </w:p>
    <w:p w14:paraId="48EDD9DD" w14:textId="02D0B7A5" w:rsidR="002058C5" w:rsidRPr="007C0B8D" w:rsidDel="00D160C0" w:rsidRDefault="002058C5" w:rsidP="002058C5">
      <w:pPr>
        <w:pStyle w:val="code"/>
        <w:rPr>
          <w:del w:id="1835" w:author="Guohan Lu" w:date="2015-11-16T00:54:00Z"/>
        </w:rPr>
      </w:pPr>
      <w:del w:id="1836" w:author="Guohan Lu" w:date="2015-11-16T00:54:00Z">
        <w:r w:rsidRPr="007C0B8D" w:rsidDel="00D160C0">
          <w:delText>* Return Values:</w:delText>
        </w:r>
        <w:bookmarkStart w:id="1837" w:name="_Toc435398898"/>
        <w:bookmarkEnd w:id="1837"/>
      </w:del>
    </w:p>
    <w:p w14:paraId="67CBCA5A" w14:textId="1C21E50C" w:rsidR="002058C5" w:rsidRPr="007C0B8D" w:rsidDel="00D160C0" w:rsidRDefault="002058C5" w:rsidP="002058C5">
      <w:pPr>
        <w:pStyle w:val="code"/>
        <w:rPr>
          <w:del w:id="1838" w:author="Guohan Lu" w:date="2015-11-16T00:54:00Z"/>
        </w:rPr>
      </w:pPr>
      <w:del w:id="1839" w:author="Guohan Lu" w:date="2015-11-16T00:54:00Z">
        <w:r w:rsidRPr="007C0B8D" w:rsidDel="00D160C0">
          <w:delText>* SAI_STATUS_SUCCESS on success</w:delText>
        </w:r>
        <w:bookmarkStart w:id="1840" w:name="_Toc435398899"/>
        <w:bookmarkEnd w:id="1840"/>
      </w:del>
    </w:p>
    <w:p w14:paraId="101EC68D" w14:textId="5B5CC85D" w:rsidR="002058C5" w:rsidRPr="00466F96" w:rsidDel="00D160C0" w:rsidRDefault="002058C5" w:rsidP="002058C5">
      <w:pPr>
        <w:pStyle w:val="code"/>
        <w:rPr>
          <w:del w:id="1841" w:author="Guohan Lu" w:date="2015-11-16T00:54:00Z"/>
          <w:rPrChange w:id="1842" w:author="Natchimuth, Anbalagan" w:date="2015-12-23T08:54:00Z">
            <w:rPr>
              <w:del w:id="1843" w:author="Guohan Lu" w:date="2015-11-16T00:54:00Z"/>
              <w:lang w:val="fr-FR"/>
            </w:rPr>
          </w:rPrChange>
        </w:rPr>
      </w:pPr>
      <w:del w:id="1844" w:author="Guohan Lu" w:date="2015-11-16T00:54:00Z">
        <w:r w:rsidRPr="00466F96" w:rsidDel="00D160C0">
          <w:rPr>
            <w:rPrChange w:id="1845" w:author="Natchimuth, Anbalagan" w:date="2015-12-23T08:54:00Z">
              <w:rPr>
                <w:lang w:val="fr-FR"/>
              </w:rPr>
            </w:rPrChange>
          </w:rPr>
          <w:delText>* Failure status code on error</w:delText>
        </w:r>
        <w:bookmarkStart w:id="1846" w:name="_Toc435398900"/>
        <w:bookmarkEnd w:id="1846"/>
      </w:del>
    </w:p>
    <w:p w14:paraId="07B3B943" w14:textId="117F81D0" w:rsidR="002058C5" w:rsidRPr="00466F96" w:rsidDel="00D160C0" w:rsidRDefault="002058C5" w:rsidP="002058C5">
      <w:pPr>
        <w:pStyle w:val="code"/>
        <w:rPr>
          <w:del w:id="1847" w:author="Guohan Lu" w:date="2015-11-16T00:54:00Z"/>
          <w:rPrChange w:id="1848" w:author="Natchimuth, Anbalagan" w:date="2015-12-23T08:54:00Z">
            <w:rPr>
              <w:del w:id="1849" w:author="Guohan Lu" w:date="2015-11-16T00:54:00Z"/>
              <w:lang w:val="fr-FR"/>
            </w:rPr>
          </w:rPrChange>
        </w:rPr>
      </w:pPr>
      <w:del w:id="1850" w:author="Guohan Lu" w:date="2015-11-16T00:54:00Z">
        <w:r w:rsidRPr="00466F96" w:rsidDel="00D160C0">
          <w:rPr>
            <w:rPrChange w:id="1851" w:author="Natchimuth, Anbalagan" w:date="2015-12-23T08:54:00Z">
              <w:rPr>
                <w:lang w:val="fr-FR"/>
              </w:rPr>
            </w:rPrChange>
          </w:rPr>
          <w:delText>*/</w:delText>
        </w:r>
        <w:bookmarkStart w:id="1852" w:name="_Toc435398901"/>
        <w:bookmarkEnd w:id="1852"/>
      </w:del>
    </w:p>
    <w:p w14:paraId="14D6EEFF" w14:textId="18D219EC" w:rsidR="002058C5" w:rsidRPr="000A342E" w:rsidDel="00D160C0" w:rsidRDefault="002058C5" w:rsidP="002058C5">
      <w:pPr>
        <w:pStyle w:val="code"/>
        <w:rPr>
          <w:del w:id="1853" w:author="Guohan Lu" w:date="2015-11-16T00:54:00Z"/>
        </w:rPr>
      </w:pPr>
      <w:del w:id="1854"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1855" w:name="_Toc435398902"/>
        <w:bookmarkEnd w:id="1855"/>
      </w:del>
    </w:p>
    <w:p w14:paraId="149B7432" w14:textId="66121E61" w:rsidR="002058C5" w:rsidRPr="00466F96" w:rsidDel="00D160C0" w:rsidRDefault="002058C5" w:rsidP="002058C5">
      <w:pPr>
        <w:pStyle w:val="code"/>
        <w:rPr>
          <w:del w:id="1856" w:author="Guohan Lu" w:date="2015-11-16T00:54:00Z"/>
          <w:rPrChange w:id="1857" w:author="Natchimuth, Anbalagan" w:date="2015-12-23T08:54:00Z">
            <w:rPr>
              <w:del w:id="1858" w:author="Guohan Lu" w:date="2015-11-16T00:54:00Z"/>
              <w:lang w:val="fr-FR"/>
            </w:rPr>
          </w:rPrChange>
        </w:rPr>
      </w:pPr>
      <w:del w:id="1859" w:author="Guohan Lu" w:date="2015-11-16T00:54:00Z">
        <w:r w:rsidRPr="00C27F1A" w:rsidDel="00D160C0">
          <w:delText xml:space="preserve">                          </w:delText>
        </w:r>
        <w:r w:rsidRPr="00466F96" w:rsidDel="00D160C0">
          <w:rPr>
            <w:rPrChange w:id="1860" w:author="Natchimuth, Anbalagan" w:date="2015-12-23T08:54:00Z">
              <w:rPr>
                <w:lang w:val="fr-FR"/>
              </w:rPr>
            </w:rPrChange>
          </w:rPr>
          <w:delText>_In_ sai_object_type_t object_type,</w:delText>
        </w:r>
        <w:bookmarkStart w:id="1861" w:name="_Toc435398903"/>
        <w:bookmarkEnd w:id="1861"/>
      </w:del>
    </w:p>
    <w:p w14:paraId="2AC5678D" w14:textId="216DBC02" w:rsidR="002058C5" w:rsidRPr="00466F96" w:rsidDel="00D160C0" w:rsidRDefault="002058C5" w:rsidP="002058C5">
      <w:pPr>
        <w:pStyle w:val="code"/>
        <w:rPr>
          <w:del w:id="1862" w:author="Guohan Lu" w:date="2015-11-16T00:54:00Z"/>
          <w:rPrChange w:id="1863" w:author="Natchimuth, Anbalagan" w:date="2015-12-23T08:54:00Z">
            <w:rPr>
              <w:del w:id="1864" w:author="Guohan Lu" w:date="2015-11-16T00:54:00Z"/>
              <w:lang w:val="fr-FR"/>
            </w:rPr>
          </w:rPrChange>
        </w:rPr>
      </w:pPr>
      <w:del w:id="1865" w:author="Guohan Lu" w:date="2015-11-16T00:54:00Z">
        <w:r w:rsidRPr="00466F96" w:rsidDel="00D160C0">
          <w:rPr>
            <w:rPrChange w:id="1866" w:author="Natchimuth, Anbalagan" w:date="2015-12-23T08:54:00Z">
              <w:rPr>
                <w:lang w:val="fr-FR"/>
              </w:rPr>
            </w:rPrChange>
          </w:rPr>
          <w:delText xml:space="preserve">                          _InOut_ uint32_t *count);</w:delText>
        </w:r>
        <w:bookmarkStart w:id="1867" w:name="_Toc435398904"/>
        <w:bookmarkEnd w:id="1867"/>
      </w:del>
    </w:p>
    <w:p w14:paraId="0580D511" w14:textId="09D25D4A" w:rsidR="00044FCC" w:rsidRPr="00466F96" w:rsidDel="00D160C0" w:rsidRDefault="00044FCC" w:rsidP="00044FCC">
      <w:pPr>
        <w:pStyle w:val="code"/>
        <w:rPr>
          <w:del w:id="1868" w:author="Guohan Lu" w:date="2015-11-16T00:54:00Z"/>
          <w:rPrChange w:id="1869" w:author="Natchimuth, Anbalagan" w:date="2015-12-23T08:54:00Z">
            <w:rPr>
              <w:del w:id="1870" w:author="Guohan Lu" w:date="2015-11-16T00:54:00Z"/>
              <w:lang w:val="fr-FR"/>
            </w:rPr>
          </w:rPrChange>
        </w:rPr>
      </w:pPr>
      <w:del w:id="1871" w:author="Guohan Lu" w:date="2015-11-16T00:54:00Z">
        <w:r w:rsidRPr="00466F96" w:rsidDel="00D160C0">
          <w:rPr>
            <w:rPrChange w:id="1872" w:author="Natchimuth, Anbalagan" w:date="2015-12-23T08:54:00Z">
              <w:rPr>
                <w:lang w:val="fr-FR"/>
              </w:rPr>
            </w:rPrChange>
          </w:rPr>
          <w:delText>/*</w:delText>
        </w:r>
        <w:bookmarkStart w:id="1873" w:name="_Toc435398905"/>
        <w:bookmarkEnd w:id="1873"/>
      </w:del>
    </w:p>
    <w:p w14:paraId="3A7AAFF0" w14:textId="66519B13" w:rsidR="00044FCC" w:rsidRPr="00466F96" w:rsidDel="00D160C0" w:rsidRDefault="00044FCC" w:rsidP="00044FCC">
      <w:pPr>
        <w:pStyle w:val="code"/>
        <w:rPr>
          <w:del w:id="1874" w:author="Guohan Lu" w:date="2015-11-16T00:54:00Z"/>
          <w:rPrChange w:id="1875" w:author="Natchimuth, Anbalagan" w:date="2015-12-23T08:54:00Z">
            <w:rPr>
              <w:del w:id="1876" w:author="Guohan Lu" w:date="2015-11-16T00:54:00Z"/>
              <w:lang w:val="fr-FR"/>
            </w:rPr>
          </w:rPrChange>
        </w:rPr>
      </w:pPr>
      <w:del w:id="1877" w:author="Guohan Lu" w:date="2015-11-16T00:54:00Z">
        <w:r w:rsidRPr="00466F96" w:rsidDel="00D160C0">
          <w:rPr>
            <w:rPrChange w:id="1878" w:author="Natchimuth, Anbalagan" w:date="2015-12-23T08:54:00Z">
              <w:rPr>
                <w:lang w:val="fr-FR"/>
              </w:rPr>
            </w:rPrChange>
          </w:rPr>
          <w:delText>* Routine Description:</w:delText>
        </w:r>
        <w:bookmarkStart w:id="1879" w:name="_Toc435398906"/>
        <w:bookmarkEnd w:id="1879"/>
      </w:del>
    </w:p>
    <w:p w14:paraId="0FBC5DF6" w14:textId="296D4149" w:rsidR="00044FCC" w:rsidRPr="007C0B8D" w:rsidDel="00D160C0" w:rsidRDefault="00044FCC" w:rsidP="00044FCC">
      <w:pPr>
        <w:pStyle w:val="code"/>
        <w:rPr>
          <w:del w:id="1880" w:author="Guohan Lu" w:date="2015-11-16T00:54:00Z"/>
        </w:rPr>
      </w:pPr>
      <w:del w:id="1881" w:author="Guohan Lu" w:date="2015-11-16T00:54:00Z">
        <w:r w:rsidRPr="007C0B8D" w:rsidDel="00D160C0">
          <w:delText xml:space="preserve">* </w:delText>
        </w:r>
        <w:r w:rsidDel="00D160C0">
          <w:delText xml:space="preserve"> @brief Get the list of object keys present in SAI</w:delText>
        </w:r>
        <w:bookmarkStart w:id="1882" w:name="_Toc435398907"/>
        <w:bookmarkEnd w:id="1882"/>
      </w:del>
    </w:p>
    <w:p w14:paraId="486D5CB1" w14:textId="5F6E47D0" w:rsidR="00044FCC" w:rsidRPr="007C0B8D" w:rsidDel="00D160C0" w:rsidRDefault="00044FCC" w:rsidP="00044FCC">
      <w:pPr>
        <w:pStyle w:val="code"/>
        <w:rPr>
          <w:del w:id="1883" w:author="Guohan Lu" w:date="2015-11-16T00:54:00Z"/>
        </w:rPr>
      </w:pPr>
      <w:del w:id="1884" w:author="Guohan Lu" w:date="2015-11-16T00:54:00Z">
        <w:r w:rsidRPr="007C0B8D" w:rsidDel="00D160C0">
          <w:delText>* Arguments:</w:delText>
        </w:r>
        <w:bookmarkStart w:id="1885" w:name="_Toc435398908"/>
        <w:bookmarkEnd w:id="1885"/>
      </w:del>
    </w:p>
    <w:p w14:paraId="2689C03A" w14:textId="5763B853" w:rsidR="00044FCC" w:rsidRPr="00735A5F" w:rsidDel="00D160C0" w:rsidRDefault="00044FCC" w:rsidP="00044FCC">
      <w:pPr>
        <w:pStyle w:val="code"/>
        <w:rPr>
          <w:del w:id="1886" w:author="Guohan Lu" w:date="2015-11-16T00:54:00Z"/>
        </w:rPr>
      </w:pPr>
      <w:del w:id="1887" w:author="Guohan Lu" w:date="2015-11-16T00:54:00Z">
        <w:r w:rsidDel="00D160C0">
          <w:delText>* [in] sai_object_type_t  - SAI object type</w:delText>
        </w:r>
        <w:bookmarkStart w:id="1888" w:name="_Toc435398909"/>
        <w:bookmarkEnd w:id="1888"/>
      </w:del>
    </w:p>
    <w:p w14:paraId="0DA04751" w14:textId="11EC78CF" w:rsidR="00044FCC" w:rsidDel="00D160C0" w:rsidRDefault="00044FCC" w:rsidP="00044FCC">
      <w:pPr>
        <w:pStyle w:val="code"/>
        <w:rPr>
          <w:del w:id="1889" w:author="Guohan Lu" w:date="2015-11-16T00:54:00Z"/>
        </w:rPr>
      </w:pPr>
      <w:del w:id="1890" w:author="Guohan Lu" w:date="2015-11-16T00:54:00Z">
        <w:r w:rsidDel="00D160C0">
          <w:delText>* [in]</w:delText>
        </w:r>
        <w:r w:rsidRPr="00144C06" w:rsidDel="00D160C0">
          <w:delText xml:space="preserve"> </w:delText>
        </w:r>
        <w:r w:rsidDel="00D160C0">
          <w:delText>count – number of objects in SAI</w:delText>
        </w:r>
        <w:bookmarkStart w:id="1891" w:name="_Toc435398910"/>
        <w:bookmarkEnd w:id="1891"/>
      </w:del>
    </w:p>
    <w:p w14:paraId="58DCA486" w14:textId="1B560C2D" w:rsidR="00044FCC" w:rsidDel="00D160C0" w:rsidRDefault="00044FCC" w:rsidP="00044FCC">
      <w:pPr>
        <w:pStyle w:val="code"/>
        <w:rPr>
          <w:del w:id="1892" w:author="Guohan Lu" w:date="2015-11-16T00:54:00Z"/>
        </w:rPr>
      </w:pPr>
      <w:del w:id="1893" w:author="Guohan Lu" w:date="2015-11-16T00:54:00Z">
        <w:r w:rsidRPr="007C0B8D" w:rsidDel="00D160C0">
          <w:delText>*</w:delText>
        </w:r>
        <w:r w:rsidDel="00D160C0">
          <w:delText xml:space="preserve"> [in] object_list – List of SAI objects or keys</w:delText>
        </w:r>
        <w:bookmarkStart w:id="1894" w:name="_Toc435398911"/>
        <w:bookmarkEnd w:id="1894"/>
      </w:del>
    </w:p>
    <w:p w14:paraId="23A08811" w14:textId="4F1DC8E1" w:rsidR="00044FCC" w:rsidRPr="007C0B8D" w:rsidDel="00D160C0" w:rsidRDefault="00044FCC" w:rsidP="00044FCC">
      <w:pPr>
        <w:pStyle w:val="code"/>
        <w:rPr>
          <w:del w:id="1895" w:author="Guohan Lu" w:date="2015-11-16T00:54:00Z"/>
        </w:rPr>
      </w:pPr>
      <w:bookmarkStart w:id="1896" w:name="_Toc435398912"/>
      <w:bookmarkEnd w:id="1896"/>
    </w:p>
    <w:p w14:paraId="6090B06B" w14:textId="44B031DC" w:rsidR="00044FCC" w:rsidRPr="007C0B8D" w:rsidDel="00D160C0" w:rsidRDefault="00044FCC" w:rsidP="00044FCC">
      <w:pPr>
        <w:pStyle w:val="code"/>
        <w:rPr>
          <w:del w:id="1897" w:author="Guohan Lu" w:date="2015-11-16T00:54:00Z"/>
        </w:rPr>
      </w:pPr>
      <w:del w:id="1898" w:author="Guohan Lu" w:date="2015-11-16T00:54:00Z">
        <w:r w:rsidRPr="007C0B8D" w:rsidDel="00D160C0">
          <w:delText>* Return Values:</w:delText>
        </w:r>
        <w:bookmarkStart w:id="1899" w:name="_Toc435398913"/>
        <w:bookmarkEnd w:id="1899"/>
      </w:del>
    </w:p>
    <w:p w14:paraId="29CCD436" w14:textId="3675A1C2" w:rsidR="00044FCC" w:rsidRPr="007C0B8D" w:rsidDel="00D160C0" w:rsidRDefault="00044FCC" w:rsidP="00044FCC">
      <w:pPr>
        <w:pStyle w:val="code"/>
        <w:rPr>
          <w:del w:id="1900" w:author="Guohan Lu" w:date="2015-11-16T00:54:00Z"/>
        </w:rPr>
      </w:pPr>
      <w:del w:id="1901" w:author="Guohan Lu" w:date="2015-11-16T00:54:00Z">
        <w:r w:rsidRPr="007C0B8D" w:rsidDel="00D160C0">
          <w:delText>* SAI_STATUS_SUCCESS on success</w:delText>
        </w:r>
        <w:bookmarkStart w:id="1902" w:name="_Toc435398914"/>
        <w:bookmarkEnd w:id="1902"/>
      </w:del>
    </w:p>
    <w:p w14:paraId="31F5DF34" w14:textId="59CB6B56" w:rsidR="00044FCC" w:rsidRPr="00466F96" w:rsidDel="00D160C0" w:rsidRDefault="00044FCC" w:rsidP="00044FCC">
      <w:pPr>
        <w:pStyle w:val="code"/>
        <w:rPr>
          <w:del w:id="1903" w:author="Guohan Lu" w:date="2015-11-16T00:54:00Z"/>
          <w:rPrChange w:id="1904" w:author="Natchimuth, Anbalagan" w:date="2015-12-23T08:54:00Z">
            <w:rPr>
              <w:del w:id="1905" w:author="Guohan Lu" w:date="2015-11-16T00:54:00Z"/>
              <w:lang w:val="fr-FR"/>
            </w:rPr>
          </w:rPrChange>
        </w:rPr>
      </w:pPr>
      <w:del w:id="1906" w:author="Guohan Lu" w:date="2015-11-16T00:54:00Z">
        <w:r w:rsidRPr="00466F96" w:rsidDel="00D160C0">
          <w:rPr>
            <w:rPrChange w:id="1907" w:author="Natchimuth, Anbalagan" w:date="2015-12-23T08:54:00Z">
              <w:rPr>
                <w:lang w:val="fr-FR"/>
              </w:rPr>
            </w:rPrChange>
          </w:rPr>
          <w:delText>* Failure status code on error</w:delText>
        </w:r>
        <w:bookmarkStart w:id="1908" w:name="_Toc435398915"/>
        <w:bookmarkEnd w:id="1908"/>
      </w:del>
    </w:p>
    <w:p w14:paraId="4080A196" w14:textId="6BE1B69A" w:rsidR="00044FCC" w:rsidRPr="00466F96" w:rsidDel="00D160C0" w:rsidRDefault="00044FCC" w:rsidP="00044FCC">
      <w:pPr>
        <w:pStyle w:val="code"/>
        <w:rPr>
          <w:del w:id="1909" w:author="Guohan Lu" w:date="2015-11-16T00:54:00Z"/>
          <w:rPrChange w:id="1910" w:author="Natchimuth, Anbalagan" w:date="2015-12-23T08:54:00Z">
            <w:rPr>
              <w:del w:id="1911" w:author="Guohan Lu" w:date="2015-11-16T00:54:00Z"/>
              <w:lang w:val="fr-FR"/>
            </w:rPr>
          </w:rPrChange>
        </w:rPr>
      </w:pPr>
      <w:del w:id="1912" w:author="Guohan Lu" w:date="2015-11-16T00:54:00Z">
        <w:r w:rsidRPr="00466F96" w:rsidDel="00D160C0">
          <w:rPr>
            <w:rPrChange w:id="1913" w:author="Natchimuth, Anbalagan" w:date="2015-12-23T08:54:00Z">
              <w:rPr>
                <w:lang w:val="fr-FR"/>
              </w:rPr>
            </w:rPrChange>
          </w:rPr>
          <w:delText>*/</w:delText>
        </w:r>
        <w:bookmarkStart w:id="1914" w:name="_Toc435398916"/>
        <w:bookmarkEnd w:id="1914"/>
      </w:del>
    </w:p>
    <w:p w14:paraId="21C3CD36" w14:textId="645B97CA" w:rsidR="00044FCC" w:rsidRPr="000A342E" w:rsidDel="00D160C0" w:rsidRDefault="00044FCC" w:rsidP="00044FCC">
      <w:pPr>
        <w:pStyle w:val="code"/>
        <w:rPr>
          <w:del w:id="1915" w:author="Guohan Lu" w:date="2015-11-16T00:54:00Z"/>
        </w:rPr>
      </w:pPr>
      <w:del w:id="1916" w:author="Guohan Lu" w:date="2015-11-16T00:54:00Z">
        <w:r w:rsidRPr="000A342E" w:rsidDel="00D160C0">
          <w:delText>typ</w:delText>
        </w:r>
        <w:r w:rsidDel="00D160C0">
          <w:delText>edef sai_status_t (*sai_get_object_key_fn</w:delText>
        </w:r>
        <w:r w:rsidRPr="000A342E" w:rsidDel="00D160C0">
          <w:delText>)(</w:delText>
        </w:r>
        <w:bookmarkStart w:id="1917" w:name="_Toc435398917"/>
        <w:bookmarkEnd w:id="1917"/>
      </w:del>
    </w:p>
    <w:p w14:paraId="6FA462A9" w14:textId="748D2511" w:rsidR="00044FCC" w:rsidRPr="0028477B" w:rsidDel="00D160C0" w:rsidRDefault="00044FCC" w:rsidP="00044FCC">
      <w:pPr>
        <w:pStyle w:val="code"/>
        <w:rPr>
          <w:del w:id="1918" w:author="Guohan Lu" w:date="2015-11-16T00:54:00Z"/>
        </w:rPr>
      </w:pPr>
      <w:del w:id="1919" w:author="Guohan Lu" w:date="2015-11-16T00:54:00Z">
        <w:r w:rsidRPr="00C27F1A" w:rsidDel="00D160C0">
          <w:delText xml:space="preserve">                          </w:delText>
        </w:r>
        <w:r w:rsidRPr="0028477B" w:rsidDel="00D160C0">
          <w:delText>_In_ sai_object_type_t object_type,</w:delText>
        </w:r>
        <w:bookmarkStart w:id="1920" w:name="_Toc435398918"/>
        <w:bookmarkEnd w:id="1920"/>
      </w:del>
    </w:p>
    <w:p w14:paraId="1069E9A1" w14:textId="0C623564" w:rsidR="00044FCC" w:rsidRPr="0028477B" w:rsidDel="00D160C0" w:rsidRDefault="00044FCC" w:rsidP="00044FCC">
      <w:pPr>
        <w:pStyle w:val="code"/>
        <w:rPr>
          <w:del w:id="1921" w:author="Guohan Lu" w:date="2015-11-16T00:54:00Z"/>
        </w:rPr>
      </w:pPr>
      <w:del w:id="1922" w:author="Guohan Lu" w:date="2015-11-16T00:54:00Z">
        <w:r w:rsidRPr="0028477B" w:rsidDel="00D160C0">
          <w:delText xml:space="preserve">                          _In_ uint32_t object_count,</w:delText>
        </w:r>
        <w:bookmarkStart w:id="1923" w:name="_Toc435398919"/>
        <w:bookmarkEnd w:id="1923"/>
      </w:del>
    </w:p>
    <w:p w14:paraId="4A347F42" w14:textId="27A7C4EA" w:rsidR="00044FCC" w:rsidRPr="00466F96" w:rsidDel="00D160C0" w:rsidRDefault="00044FCC" w:rsidP="00044FCC">
      <w:pPr>
        <w:pStyle w:val="code"/>
        <w:rPr>
          <w:del w:id="1924" w:author="Guohan Lu" w:date="2015-11-16T00:54:00Z"/>
          <w:rPrChange w:id="1925" w:author="Natchimuth, Anbalagan" w:date="2015-12-23T08:54:00Z">
            <w:rPr>
              <w:del w:id="1926" w:author="Guohan Lu" w:date="2015-11-16T00:54:00Z"/>
              <w:lang w:val="fr-FR"/>
            </w:rPr>
          </w:rPrChange>
        </w:rPr>
      </w:pPr>
      <w:del w:id="1927" w:author="Guohan Lu" w:date="2015-11-16T00:54:00Z">
        <w:r w:rsidRPr="00044FCC" w:rsidDel="00D160C0">
          <w:delText xml:space="preserve">                          </w:delText>
        </w:r>
        <w:r w:rsidRPr="00466F96" w:rsidDel="00D160C0">
          <w:rPr>
            <w:rPrChange w:id="1928" w:author="Natchimuth, Anbalagan" w:date="2015-12-23T08:54:00Z">
              <w:rPr>
                <w:lang w:val="fr-FR"/>
              </w:rPr>
            </w:rPrChange>
          </w:rPr>
          <w:delText>_InOut_ sai_object_id_t *object_list);</w:delText>
        </w:r>
        <w:bookmarkStart w:id="1929" w:name="_Toc435398920"/>
        <w:bookmarkEnd w:id="1929"/>
      </w:del>
    </w:p>
    <w:p w14:paraId="474036BD" w14:textId="6A3A1E9F" w:rsidR="00044FCC" w:rsidRPr="00466F96" w:rsidDel="00D160C0" w:rsidRDefault="00044FCC" w:rsidP="002058C5">
      <w:pPr>
        <w:pStyle w:val="code"/>
        <w:rPr>
          <w:del w:id="1930" w:author="Guohan Lu" w:date="2015-11-16T00:54:00Z"/>
          <w:rPrChange w:id="1931" w:author="Natchimuth, Anbalagan" w:date="2015-12-23T08:54:00Z">
            <w:rPr>
              <w:del w:id="1932" w:author="Guohan Lu" w:date="2015-11-16T00:54:00Z"/>
              <w:lang w:val="fr-FR"/>
            </w:rPr>
          </w:rPrChange>
        </w:rPr>
      </w:pPr>
      <w:bookmarkStart w:id="1933" w:name="_Toc435398921"/>
      <w:bookmarkEnd w:id="1933"/>
    </w:p>
    <w:p w14:paraId="72224757" w14:textId="52B59CE4" w:rsidR="002058C5" w:rsidRPr="00466F96" w:rsidDel="00D160C0" w:rsidRDefault="002058C5" w:rsidP="002058C5">
      <w:pPr>
        <w:pStyle w:val="code"/>
        <w:rPr>
          <w:del w:id="1934" w:author="Guohan Lu" w:date="2015-11-16T00:54:00Z"/>
          <w:rPrChange w:id="1935" w:author="Natchimuth, Anbalagan" w:date="2015-12-23T08:54:00Z">
            <w:rPr>
              <w:del w:id="1936" w:author="Guohan Lu" w:date="2015-11-16T00:54:00Z"/>
              <w:lang w:val="fr-FR"/>
            </w:rPr>
          </w:rPrChange>
        </w:rPr>
      </w:pPr>
      <w:bookmarkStart w:id="1937" w:name="_Toc435398922"/>
      <w:bookmarkEnd w:id="1937"/>
    </w:p>
    <w:p w14:paraId="09844C37" w14:textId="1C50BC95" w:rsidR="00E439A4" w:rsidRPr="00E439A4" w:rsidDel="00D160C0" w:rsidRDefault="00E439A4" w:rsidP="00E439A4">
      <w:pPr>
        <w:pStyle w:val="code"/>
        <w:rPr>
          <w:del w:id="1938" w:author="Guohan Lu" w:date="2015-11-16T00:54:00Z"/>
        </w:rPr>
      </w:pPr>
      <w:del w:id="1939" w:author="Guohan Lu" w:date="2015-11-16T00:54:00Z">
        <w:r w:rsidRPr="00E439A4" w:rsidDel="00D160C0">
          <w:delText>/*</w:delText>
        </w:r>
        <w:bookmarkStart w:id="1940" w:name="_Toc435398923"/>
        <w:bookmarkEnd w:id="1940"/>
      </w:del>
    </w:p>
    <w:p w14:paraId="336C9972" w14:textId="605F6D3A" w:rsidR="00E439A4" w:rsidRPr="00E439A4" w:rsidDel="00D160C0" w:rsidRDefault="00E439A4" w:rsidP="00E439A4">
      <w:pPr>
        <w:pStyle w:val="code"/>
        <w:rPr>
          <w:del w:id="1941" w:author="Guohan Lu" w:date="2015-11-16T00:54:00Z"/>
        </w:rPr>
      </w:pPr>
      <w:del w:id="1942" w:author="Guohan Lu" w:date="2015-11-16T00:54:00Z">
        <w:r w:rsidRPr="00E439A4" w:rsidDel="00D160C0">
          <w:delText>* Routine Description:</w:delText>
        </w:r>
        <w:bookmarkStart w:id="1943" w:name="_Toc435398924"/>
        <w:bookmarkEnd w:id="1943"/>
      </w:del>
    </w:p>
    <w:p w14:paraId="68477E7B" w14:textId="460F1AF9" w:rsidR="00E439A4" w:rsidRPr="007C0B8D" w:rsidDel="00D160C0" w:rsidRDefault="00E439A4" w:rsidP="00E439A4">
      <w:pPr>
        <w:pStyle w:val="code"/>
        <w:rPr>
          <w:del w:id="1944" w:author="Guohan Lu" w:date="2015-11-16T00:54:00Z"/>
        </w:rPr>
      </w:pPr>
      <w:del w:id="1945" w:author="Guohan Lu" w:date="2015-11-16T00:54:00Z">
        <w:r w:rsidRPr="007C0B8D" w:rsidDel="00D160C0">
          <w:delText xml:space="preserve">* </w:delText>
        </w:r>
        <w:r w:rsidDel="00D160C0">
          <w:delText xml:space="preserve"> @brief Get the bulk list of attributes for given object count</w:delText>
        </w:r>
        <w:bookmarkStart w:id="1946" w:name="_Toc435398925"/>
        <w:bookmarkEnd w:id="1946"/>
      </w:del>
    </w:p>
    <w:p w14:paraId="19CC2D3F" w14:textId="7DF99180" w:rsidR="00E439A4" w:rsidDel="00D160C0" w:rsidRDefault="00E439A4" w:rsidP="00E439A4">
      <w:pPr>
        <w:pStyle w:val="code"/>
        <w:rPr>
          <w:del w:id="1947" w:author="Guohan Lu" w:date="2015-11-16T00:54:00Z"/>
        </w:rPr>
      </w:pPr>
      <w:del w:id="1948" w:author="Guohan Lu" w:date="2015-11-16T00:54:00Z">
        <w:r w:rsidRPr="007C0B8D" w:rsidDel="00D160C0">
          <w:delText>* Arguments:</w:delText>
        </w:r>
        <w:bookmarkStart w:id="1949" w:name="_Toc435398926"/>
        <w:bookmarkEnd w:id="1949"/>
      </w:del>
    </w:p>
    <w:p w14:paraId="48F08754" w14:textId="6A4FD734" w:rsidR="00E439A4" w:rsidDel="00D160C0" w:rsidRDefault="00E439A4" w:rsidP="00E439A4">
      <w:pPr>
        <w:pStyle w:val="code"/>
        <w:rPr>
          <w:del w:id="1950" w:author="Guohan Lu" w:date="2015-11-16T00:54:00Z"/>
        </w:rPr>
      </w:pPr>
      <w:del w:id="1951" w:author="Guohan Lu" w:date="2015-11-16T00:54:00Z">
        <w:r w:rsidDel="00D160C0">
          <w:delText>* [in] object_type – sai object type</w:delText>
        </w:r>
        <w:bookmarkStart w:id="1952" w:name="_Toc435398927"/>
        <w:bookmarkEnd w:id="1952"/>
      </w:del>
    </w:p>
    <w:p w14:paraId="4E847942" w14:textId="3305EEB7" w:rsidR="00E439A4" w:rsidDel="00D160C0" w:rsidRDefault="00E439A4" w:rsidP="00E439A4">
      <w:pPr>
        <w:pStyle w:val="code"/>
        <w:rPr>
          <w:del w:id="1953" w:author="Guohan Lu" w:date="2015-11-16T00:54:00Z"/>
        </w:rPr>
      </w:pPr>
      <w:del w:id="1954" w:author="Guohan Lu" w:date="2015-11-16T00:54:00Z">
        <w:r w:rsidDel="00D160C0">
          <w:delText>* [in]</w:delText>
        </w:r>
        <w:r w:rsidRPr="00144C06" w:rsidDel="00D160C0">
          <w:delText xml:space="preserve"> </w:delText>
        </w:r>
        <w:r w:rsidDel="00D160C0">
          <w:delText>object_count – number of objects</w:delText>
        </w:r>
        <w:bookmarkStart w:id="1955" w:name="_Toc435398928"/>
        <w:bookmarkEnd w:id="1955"/>
      </w:del>
    </w:p>
    <w:p w14:paraId="4B2CA75A" w14:textId="742EF676" w:rsidR="00E439A4" w:rsidRPr="00735A5F" w:rsidDel="00D160C0" w:rsidRDefault="00E439A4" w:rsidP="00E439A4">
      <w:pPr>
        <w:pStyle w:val="code"/>
        <w:rPr>
          <w:del w:id="1956" w:author="Guohan Lu" w:date="2015-11-16T00:54:00Z"/>
        </w:rPr>
      </w:pPr>
      <w:del w:id="1957" w:author="Guohan Lu" w:date="2015-11-16T00:54:00Z">
        <w:r w:rsidDel="00D160C0">
          <w:delText>* [in] object_id  - List of objects</w:delText>
        </w:r>
        <w:bookmarkStart w:id="1958" w:name="_Toc435398929"/>
        <w:bookmarkEnd w:id="1958"/>
      </w:del>
    </w:p>
    <w:p w14:paraId="0B1D0163" w14:textId="45E99DAA" w:rsidR="00E439A4" w:rsidDel="00D160C0" w:rsidRDefault="00E439A4" w:rsidP="00E439A4">
      <w:pPr>
        <w:pStyle w:val="code"/>
        <w:rPr>
          <w:del w:id="1959" w:author="Guohan Lu" w:date="2015-11-16T00:54:00Z"/>
        </w:rPr>
      </w:pPr>
      <w:del w:id="1960"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1961" w:name="_Toc435398930"/>
        <w:bookmarkEnd w:id="1961"/>
      </w:del>
    </w:p>
    <w:p w14:paraId="72CAF6B2" w14:textId="2E524A9E" w:rsidR="00E439A4" w:rsidDel="00D160C0" w:rsidRDefault="00E439A4" w:rsidP="00E439A4">
      <w:pPr>
        <w:pStyle w:val="code"/>
        <w:rPr>
          <w:del w:id="1962" w:author="Guohan Lu" w:date="2015-11-16T00:54:00Z"/>
        </w:rPr>
      </w:pPr>
      <w:del w:id="1963" w:author="Guohan Lu" w:date="2015-11-16T00:54:00Z">
        <w:r w:rsidDel="00D160C0">
          <w:delText>* [in] attr_id – list of attributes</w:delText>
        </w:r>
        <w:bookmarkStart w:id="1964" w:name="_Toc435398931"/>
        <w:bookmarkEnd w:id="1964"/>
      </w:del>
    </w:p>
    <w:p w14:paraId="6F6712A8" w14:textId="26054A4B" w:rsidR="00E439A4" w:rsidDel="00D160C0" w:rsidRDefault="00E439A4" w:rsidP="00E439A4">
      <w:pPr>
        <w:pStyle w:val="code"/>
        <w:rPr>
          <w:del w:id="1965" w:author="Guohan Lu" w:date="2015-11-16T00:54:00Z"/>
        </w:rPr>
      </w:pPr>
      <w:del w:id="1966" w:author="Guohan Lu" w:date="2015-11-16T00:54:00Z">
        <w:r w:rsidDel="00D160C0">
          <w:delText>* [in] attr_value – list of values for the attributes</w:delText>
        </w:r>
        <w:bookmarkStart w:id="1967" w:name="_Toc435398932"/>
        <w:bookmarkEnd w:id="1967"/>
      </w:del>
    </w:p>
    <w:p w14:paraId="6043AAF2" w14:textId="7CB061EC" w:rsidR="00E439A4" w:rsidRPr="007C0B8D" w:rsidDel="00D160C0" w:rsidRDefault="00E439A4" w:rsidP="00E439A4">
      <w:pPr>
        <w:pStyle w:val="code"/>
        <w:rPr>
          <w:del w:id="1968" w:author="Guohan Lu" w:date="2015-11-16T00:54:00Z"/>
        </w:rPr>
      </w:pPr>
      <w:del w:id="1969" w:author="Guohan Lu" w:date="2015-11-16T00:54:00Z">
        <w:r w:rsidDel="00D160C0">
          <w:delText>* [in] statuses – status for each object</w:delText>
        </w:r>
        <w:bookmarkStart w:id="1970" w:name="_Toc435398933"/>
        <w:bookmarkEnd w:id="1970"/>
      </w:del>
    </w:p>
    <w:p w14:paraId="1F01DFC1" w14:textId="15A98E0D" w:rsidR="00E439A4" w:rsidRPr="007C0B8D" w:rsidDel="00D160C0" w:rsidRDefault="00E439A4" w:rsidP="00E439A4">
      <w:pPr>
        <w:pStyle w:val="code"/>
        <w:rPr>
          <w:del w:id="1971" w:author="Guohan Lu" w:date="2015-11-16T00:54:00Z"/>
        </w:rPr>
      </w:pPr>
      <w:del w:id="1972" w:author="Guohan Lu" w:date="2015-11-16T00:54:00Z">
        <w:r w:rsidRPr="007C0B8D" w:rsidDel="00D160C0">
          <w:delText>* Return Values:</w:delText>
        </w:r>
        <w:bookmarkStart w:id="1973" w:name="_Toc435398934"/>
        <w:bookmarkEnd w:id="1973"/>
      </w:del>
    </w:p>
    <w:p w14:paraId="25F1C0C9" w14:textId="41261DFD" w:rsidR="00E439A4" w:rsidRPr="007C0B8D" w:rsidDel="00D160C0" w:rsidRDefault="00E439A4" w:rsidP="00E439A4">
      <w:pPr>
        <w:pStyle w:val="code"/>
        <w:rPr>
          <w:del w:id="1974" w:author="Guohan Lu" w:date="2015-11-16T00:54:00Z"/>
        </w:rPr>
      </w:pPr>
      <w:del w:id="1975" w:author="Guohan Lu" w:date="2015-11-16T00:54:00Z">
        <w:r w:rsidRPr="007C0B8D" w:rsidDel="00D160C0">
          <w:delText>* SAI_STATUS_SUCCESS on success</w:delText>
        </w:r>
        <w:bookmarkStart w:id="1976" w:name="_Toc435398935"/>
        <w:bookmarkEnd w:id="1976"/>
      </w:del>
    </w:p>
    <w:p w14:paraId="467DB869" w14:textId="6E59494D" w:rsidR="00E439A4" w:rsidRPr="00466F96" w:rsidDel="00D160C0" w:rsidRDefault="00E439A4" w:rsidP="00E439A4">
      <w:pPr>
        <w:pStyle w:val="code"/>
        <w:rPr>
          <w:del w:id="1977" w:author="Guohan Lu" w:date="2015-11-16T00:54:00Z"/>
          <w:rPrChange w:id="1978" w:author="Natchimuth, Anbalagan" w:date="2015-12-23T08:54:00Z">
            <w:rPr>
              <w:del w:id="1979" w:author="Guohan Lu" w:date="2015-11-16T00:54:00Z"/>
              <w:lang w:val="fr-FR"/>
            </w:rPr>
          </w:rPrChange>
        </w:rPr>
      </w:pPr>
      <w:del w:id="1980" w:author="Guohan Lu" w:date="2015-11-16T00:54:00Z">
        <w:r w:rsidRPr="00466F96" w:rsidDel="00D160C0">
          <w:rPr>
            <w:rPrChange w:id="1981" w:author="Natchimuth, Anbalagan" w:date="2015-12-23T08:54:00Z">
              <w:rPr>
                <w:lang w:val="fr-FR"/>
              </w:rPr>
            </w:rPrChange>
          </w:rPr>
          <w:delText>* Failure status code on error</w:delText>
        </w:r>
        <w:bookmarkStart w:id="1982" w:name="_Toc435398936"/>
        <w:bookmarkEnd w:id="1982"/>
      </w:del>
    </w:p>
    <w:p w14:paraId="6018625E" w14:textId="725DF95E" w:rsidR="00E439A4" w:rsidRPr="00466F96" w:rsidDel="00D160C0" w:rsidRDefault="00E439A4" w:rsidP="00E439A4">
      <w:pPr>
        <w:pStyle w:val="code"/>
        <w:rPr>
          <w:del w:id="1983" w:author="Guohan Lu" w:date="2015-11-16T00:54:00Z"/>
          <w:rPrChange w:id="1984" w:author="Natchimuth, Anbalagan" w:date="2015-12-23T08:54:00Z">
            <w:rPr>
              <w:del w:id="1985" w:author="Guohan Lu" w:date="2015-11-16T00:54:00Z"/>
              <w:lang w:val="fr-FR"/>
            </w:rPr>
          </w:rPrChange>
        </w:rPr>
      </w:pPr>
      <w:del w:id="1986" w:author="Guohan Lu" w:date="2015-11-16T00:54:00Z">
        <w:r w:rsidRPr="00466F96" w:rsidDel="00D160C0">
          <w:rPr>
            <w:rPrChange w:id="1987" w:author="Natchimuth, Anbalagan" w:date="2015-12-23T08:54:00Z">
              <w:rPr>
                <w:lang w:val="fr-FR"/>
              </w:rPr>
            </w:rPrChange>
          </w:rPr>
          <w:delText>*/</w:delText>
        </w:r>
        <w:bookmarkStart w:id="1988" w:name="_Toc435398937"/>
        <w:bookmarkEnd w:id="1988"/>
      </w:del>
    </w:p>
    <w:p w14:paraId="2282A244" w14:textId="1A3488A8" w:rsidR="00E439A4" w:rsidRPr="00466F96" w:rsidDel="00D160C0" w:rsidRDefault="00E439A4" w:rsidP="00E439A4">
      <w:pPr>
        <w:pStyle w:val="code"/>
        <w:rPr>
          <w:del w:id="1989" w:author="Guohan Lu" w:date="2015-11-16T00:54:00Z"/>
          <w:rPrChange w:id="1990" w:author="Natchimuth, Anbalagan" w:date="2015-12-23T08:54:00Z">
            <w:rPr>
              <w:del w:id="1991" w:author="Guohan Lu" w:date="2015-11-16T00:54:00Z"/>
              <w:lang w:val="fr-FR"/>
            </w:rPr>
          </w:rPrChange>
        </w:rPr>
      </w:pPr>
      <w:bookmarkStart w:id="1992" w:name="_Toc435398938"/>
      <w:bookmarkEnd w:id="1992"/>
    </w:p>
    <w:p w14:paraId="0897D6AF" w14:textId="6C6B5218" w:rsidR="00E439A4" w:rsidRPr="00466F96" w:rsidDel="00D160C0" w:rsidRDefault="00E439A4" w:rsidP="00E439A4">
      <w:pPr>
        <w:pStyle w:val="code"/>
        <w:rPr>
          <w:del w:id="1993" w:author="Guohan Lu" w:date="2015-11-16T00:54:00Z"/>
          <w:rPrChange w:id="1994" w:author="Natchimuth, Anbalagan" w:date="2015-12-23T08:54:00Z">
            <w:rPr>
              <w:del w:id="1995" w:author="Guohan Lu" w:date="2015-11-16T00:54:00Z"/>
              <w:lang w:val="fr-FR"/>
            </w:rPr>
          </w:rPrChange>
        </w:rPr>
      </w:pPr>
      <w:del w:id="1996" w:author="Guohan Lu" w:date="2015-11-16T00:54:00Z">
        <w:r w:rsidRPr="00466F96" w:rsidDel="00D160C0">
          <w:rPr>
            <w:rPrChange w:id="1997" w:author="Natchimuth, Anbalagan" w:date="2015-12-23T08:54:00Z">
              <w:rPr>
                <w:lang w:val="fr-FR"/>
              </w:rPr>
            </w:rPrChange>
          </w:rPr>
          <w:delText>typedef sai_status_t (*sai_bulk_get_attribute_fn)(</w:delText>
        </w:r>
        <w:bookmarkStart w:id="1998" w:name="_Toc435398939"/>
        <w:bookmarkEnd w:id="1998"/>
      </w:del>
    </w:p>
    <w:p w14:paraId="4413B218" w14:textId="463F0FE9" w:rsidR="00E439A4" w:rsidRPr="00466F96" w:rsidDel="00D160C0" w:rsidRDefault="00E439A4" w:rsidP="00E439A4">
      <w:pPr>
        <w:pStyle w:val="code"/>
        <w:rPr>
          <w:del w:id="1999" w:author="Guohan Lu" w:date="2015-11-16T00:54:00Z"/>
          <w:rPrChange w:id="2000" w:author="Natchimuth, Anbalagan" w:date="2015-12-23T08:54:00Z">
            <w:rPr>
              <w:del w:id="2001" w:author="Guohan Lu" w:date="2015-11-16T00:54:00Z"/>
              <w:lang w:val="fr-FR"/>
            </w:rPr>
          </w:rPrChange>
        </w:rPr>
      </w:pPr>
      <w:del w:id="2002" w:author="Guohan Lu" w:date="2015-11-16T00:54:00Z">
        <w:r w:rsidRPr="00466F96" w:rsidDel="00D160C0">
          <w:rPr>
            <w:rPrChange w:id="2003" w:author="Natchimuth, Anbalagan" w:date="2015-12-23T08:54:00Z">
              <w:rPr>
                <w:lang w:val="fr-FR"/>
              </w:rPr>
            </w:rPrChange>
          </w:rPr>
          <w:delText xml:space="preserve">    _In_ sai_object_type_t object_type,</w:delText>
        </w:r>
        <w:bookmarkStart w:id="2004" w:name="_Toc435398940"/>
        <w:bookmarkEnd w:id="2004"/>
      </w:del>
    </w:p>
    <w:p w14:paraId="42A4173D" w14:textId="7C5231C9" w:rsidR="00E439A4" w:rsidRPr="00466F96" w:rsidDel="00D160C0" w:rsidRDefault="00E439A4" w:rsidP="00E439A4">
      <w:pPr>
        <w:pStyle w:val="code"/>
        <w:rPr>
          <w:del w:id="2005" w:author="Guohan Lu" w:date="2015-11-16T00:54:00Z"/>
          <w:rPrChange w:id="2006" w:author="Natchimuth, Anbalagan" w:date="2015-12-23T08:54:00Z">
            <w:rPr>
              <w:del w:id="2007" w:author="Guohan Lu" w:date="2015-11-16T00:54:00Z"/>
              <w:lang w:val="fr-FR"/>
            </w:rPr>
          </w:rPrChange>
        </w:rPr>
      </w:pPr>
      <w:del w:id="2008" w:author="Guohan Lu" w:date="2015-11-16T00:54:00Z">
        <w:r w:rsidRPr="00466F96" w:rsidDel="00D160C0">
          <w:rPr>
            <w:rPrChange w:id="2009" w:author="Natchimuth, Anbalagan" w:date="2015-12-23T08:54:00Z">
              <w:rPr>
                <w:lang w:val="fr-FR"/>
              </w:rPr>
            </w:rPrChange>
          </w:rPr>
          <w:delText xml:space="preserve">    _In_ uint32_t object_count,</w:delText>
        </w:r>
        <w:bookmarkStart w:id="2010" w:name="_Toc435398941"/>
        <w:bookmarkEnd w:id="2010"/>
      </w:del>
    </w:p>
    <w:p w14:paraId="2C1C54CE" w14:textId="39F539B2" w:rsidR="00E439A4" w:rsidRPr="00D33277" w:rsidDel="00D160C0" w:rsidRDefault="00E439A4" w:rsidP="00E439A4">
      <w:pPr>
        <w:pStyle w:val="code"/>
        <w:rPr>
          <w:del w:id="2011" w:author="Guohan Lu" w:date="2015-11-16T00:54:00Z"/>
        </w:rPr>
      </w:pPr>
      <w:del w:id="2012" w:author="Guohan Lu" w:date="2015-11-16T00:54:00Z">
        <w:r w:rsidRPr="00466F96" w:rsidDel="00D160C0">
          <w:rPr>
            <w:rPrChange w:id="2013" w:author="Natchimuth, Anbalagan" w:date="2015-12-23T08:54:00Z">
              <w:rPr>
                <w:lang w:val="fr-FR"/>
              </w:rPr>
            </w:rPrChange>
          </w:rPr>
          <w:delText xml:space="preserve">    </w:delText>
        </w:r>
        <w:r w:rsidRPr="00D33277" w:rsidDel="00D160C0">
          <w:delText>_In_ sai_object_id_t* object_id,</w:delText>
        </w:r>
        <w:bookmarkStart w:id="2014" w:name="_Toc435398942"/>
        <w:bookmarkEnd w:id="2014"/>
      </w:del>
    </w:p>
    <w:p w14:paraId="55EE2DEA" w14:textId="0FB3216E" w:rsidR="00E439A4" w:rsidDel="00D160C0" w:rsidRDefault="00E439A4" w:rsidP="00E439A4">
      <w:pPr>
        <w:pStyle w:val="code"/>
        <w:rPr>
          <w:del w:id="2015" w:author="Guohan Lu" w:date="2015-11-16T00:54:00Z"/>
        </w:rPr>
      </w:pPr>
      <w:del w:id="2016" w:author="Guohan Lu" w:date="2015-11-16T00:54:00Z">
        <w:r w:rsidDel="00D160C0">
          <w:delText xml:space="preserve">    _In_ uint32_t attr_count,</w:delText>
        </w:r>
        <w:bookmarkStart w:id="2017" w:name="_Toc435398943"/>
        <w:bookmarkEnd w:id="2017"/>
      </w:del>
    </w:p>
    <w:p w14:paraId="2D644400" w14:textId="5494059A" w:rsidR="00E439A4" w:rsidDel="00D160C0" w:rsidRDefault="00E439A4" w:rsidP="00E439A4">
      <w:pPr>
        <w:pStyle w:val="code"/>
        <w:rPr>
          <w:del w:id="2018" w:author="Guohan Lu" w:date="2015-11-16T00:54:00Z"/>
        </w:rPr>
      </w:pPr>
      <w:del w:id="2019" w:author="Guohan Lu" w:date="2015-11-16T00:54:00Z">
        <w:r w:rsidDel="00D160C0">
          <w:delText xml:space="preserve">    _In_ </w:delText>
        </w:r>
        <w:r w:rsidR="00D4681A" w:rsidDel="00D160C0">
          <w:delText>sai_attr_id_t</w:delText>
        </w:r>
        <w:r w:rsidDel="00D160C0">
          <w:delText xml:space="preserve"> *attr_id,</w:delText>
        </w:r>
        <w:bookmarkStart w:id="2020" w:name="_Toc435398944"/>
        <w:bookmarkEnd w:id="2020"/>
      </w:del>
    </w:p>
    <w:p w14:paraId="7A916D3E" w14:textId="4DA7D3FD" w:rsidR="00E439A4" w:rsidDel="00D160C0" w:rsidRDefault="00E439A4" w:rsidP="00E439A4">
      <w:pPr>
        <w:pStyle w:val="code"/>
        <w:rPr>
          <w:del w:id="2021" w:author="Guohan Lu" w:date="2015-11-16T00:54:00Z"/>
        </w:rPr>
      </w:pPr>
      <w:del w:id="2022" w:author="Guohan Lu" w:date="2015-11-16T00:54:00Z">
        <w:r w:rsidDel="00D160C0">
          <w:delText xml:space="preserve">    _Inout_ sai_attribute_value_t **attr_value,</w:delText>
        </w:r>
        <w:bookmarkStart w:id="2023" w:name="_Toc435398945"/>
        <w:bookmarkEnd w:id="2023"/>
      </w:del>
    </w:p>
    <w:p w14:paraId="3818DB09" w14:textId="5331CCBF" w:rsidR="00E439A4" w:rsidRPr="00466F96" w:rsidDel="00D160C0" w:rsidRDefault="00E439A4" w:rsidP="00E439A4">
      <w:pPr>
        <w:pStyle w:val="code"/>
        <w:rPr>
          <w:del w:id="2024" w:author="Guohan Lu" w:date="2015-11-16T00:54:00Z"/>
          <w:rPrChange w:id="2025" w:author="Natchimuth, Anbalagan" w:date="2015-12-23T08:54:00Z">
            <w:rPr>
              <w:del w:id="2026" w:author="Guohan Lu" w:date="2015-11-16T00:54:00Z"/>
              <w:lang w:val="fr-FR"/>
            </w:rPr>
          </w:rPrChange>
        </w:rPr>
      </w:pPr>
      <w:del w:id="2027" w:author="Guohan Lu" w:date="2015-11-16T00:54:00Z">
        <w:r w:rsidRPr="008003D0" w:rsidDel="00D160C0">
          <w:delText xml:space="preserve">    </w:delText>
        </w:r>
        <w:r w:rsidRPr="00466F96" w:rsidDel="00D160C0">
          <w:rPr>
            <w:rPrChange w:id="2028" w:author="Natchimuth, Anbalagan" w:date="2015-12-23T08:54:00Z">
              <w:rPr>
                <w:lang w:val="fr-FR"/>
              </w:rPr>
            </w:rPrChange>
          </w:rPr>
          <w:delText>_Inout sai_status_t *statuses);</w:delText>
        </w:r>
        <w:bookmarkStart w:id="2029" w:name="_Toc435398946"/>
        <w:bookmarkEnd w:id="2029"/>
      </w:del>
    </w:p>
    <w:p w14:paraId="3AA6AF5F" w14:textId="1884B32B" w:rsidR="002058C5" w:rsidRPr="00466F96" w:rsidDel="003630F5" w:rsidRDefault="002058C5" w:rsidP="002058C5">
      <w:pPr>
        <w:pStyle w:val="Heading2"/>
        <w:rPr>
          <w:del w:id="2030" w:author="Guohan Lu" w:date="2015-12-04T01:28:00Z"/>
          <w:rPrChange w:id="2031" w:author="Natchimuth, Anbalagan" w:date="2015-12-23T08:54:00Z">
            <w:rPr>
              <w:del w:id="2032" w:author="Guohan Lu" w:date="2015-12-04T01:28:00Z"/>
              <w:lang w:val="fr-FR"/>
            </w:rPr>
          </w:rPrChange>
        </w:rPr>
      </w:pPr>
      <w:del w:id="2033" w:author="Guohan Lu" w:date="2015-12-04T01:28:00Z">
        <w:r w:rsidRPr="00466F96" w:rsidDel="003630F5">
          <w:rPr>
            <w:rPrChange w:id="2034" w:author="Natchimuth, Anbalagan" w:date="2015-12-23T08:54:00Z">
              <w:rPr>
                <w:lang w:val="fr-FR"/>
              </w:rPr>
            </w:rPrChange>
          </w:rPr>
          <w:delText>Changes to saineighbor.h</w:delText>
        </w:r>
      </w:del>
    </w:p>
    <w:p w14:paraId="0B599C41" w14:textId="5CBCF11A" w:rsidR="002058C5" w:rsidRPr="001053E1" w:rsidDel="00D160C0" w:rsidRDefault="002058C5" w:rsidP="002058C5">
      <w:pPr>
        <w:pStyle w:val="code"/>
        <w:rPr>
          <w:del w:id="2035" w:author="Guohan Lu" w:date="2015-11-16T00:58:00Z"/>
        </w:rPr>
      </w:pPr>
      <w:del w:id="2036" w:author="Guohan Lu" w:date="2015-11-16T00:58:00Z">
        <w:r w:rsidDel="00D160C0">
          <w:delText>/*</w:delText>
        </w:r>
      </w:del>
    </w:p>
    <w:p w14:paraId="07CC22F0" w14:textId="577A5234" w:rsidR="002058C5" w:rsidRPr="007C0B8D" w:rsidDel="00D160C0" w:rsidRDefault="002058C5" w:rsidP="002058C5">
      <w:pPr>
        <w:pStyle w:val="code"/>
        <w:rPr>
          <w:del w:id="2037" w:author="Guohan Lu" w:date="2015-11-16T00:58:00Z"/>
        </w:rPr>
      </w:pPr>
      <w:del w:id="2038" w:author="Guohan Lu" w:date="2015-11-16T00:58:00Z">
        <w:r w:rsidRPr="007C0B8D" w:rsidDel="00D160C0">
          <w:delText>* Routine Description:</w:delText>
        </w:r>
      </w:del>
    </w:p>
    <w:p w14:paraId="3D6502F1" w14:textId="67E1810B" w:rsidR="002058C5" w:rsidRPr="007C0B8D" w:rsidDel="00D160C0" w:rsidRDefault="002058C5" w:rsidP="002058C5">
      <w:pPr>
        <w:pStyle w:val="code"/>
        <w:rPr>
          <w:del w:id="2039" w:author="Guohan Lu" w:date="2015-11-16T00:58:00Z"/>
        </w:rPr>
      </w:pPr>
      <w:del w:id="2040" w:author="Guohan Lu" w:date="2015-11-16T00:58:00Z">
        <w:r w:rsidRPr="007C0B8D" w:rsidDel="00D160C0">
          <w:delText xml:space="preserve">* </w:delText>
        </w:r>
        <w:r w:rsidDel="00D160C0">
          <w:delText xml:space="preserve"> @brief Get the number of objects present in SAI</w:delText>
        </w:r>
      </w:del>
    </w:p>
    <w:p w14:paraId="672EA267" w14:textId="51206B72" w:rsidR="002058C5" w:rsidRPr="007C0B8D" w:rsidDel="00D160C0" w:rsidRDefault="002058C5" w:rsidP="002058C5">
      <w:pPr>
        <w:pStyle w:val="code"/>
        <w:rPr>
          <w:del w:id="2041" w:author="Guohan Lu" w:date="2015-11-16T00:58:00Z"/>
        </w:rPr>
      </w:pPr>
      <w:del w:id="2042" w:author="Guohan Lu" w:date="2015-11-16T00:58:00Z">
        <w:r w:rsidRPr="007C0B8D" w:rsidDel="00D160C0">
          <w:delText>* Arguments:</w:delText>
        </w:r>
      </w:del>
    </w:p>
    <w:p w14:paraId="031934DF" w14:textId="43D95352" w:rsidR="002058C5" w:rsidRPr="00735A5F" w:rsidDel="00D160C0" w:rsidRDefault="002058C5" w:rsidP="002058C5">
      <w:pPr>
        <w:pStyle w:val="code"/>
        <w:rPr>
          <w:del w:id="2043" w:author="Guohan Lu" w:date="2015-11-16T00:58:00Z"/>
        </w:rPr>
      </w:pPr>
      <w:del w:id="2044" w:author="Guohan Lu" w:date="2015-11-16T00:58:00Z">
        <w:r w:rsidDel="00D160C0">
          <w:delText>* [in] sai_object_type_t  - SAI object type</w:delText>
        </w:r>
      </w:del>
    </w:p>
    <w:p w14:paraId="790DEE41" w14:textId="67665743" w:rsidR="002058C5" w:rsidDel="00D160C0" w:rsidRDefault="002058C5" w:rsidP="002058C5">
      <w:pPr>
        <w:pStyle w:val="code"/>
        <w:rPr>
          <w:del w:id="2045" w:author="Guohan Lu" w:date="2015-11-16T00:58:00Z"/>
        </w:rPr>
      </w:pPr>
      <w:del w:id="2046" w:author="Guohan Lu" w:date="2015-11-16T00:58:00Z">
        <w:r w:rsidDel="00D160C0">
          <w:delText>* [inout]</w:delText>
        </w:r>
        <w:r w:rsidRPr="00144C06" w:rsidDel="00D160C0">
          <w:delText xml:space="preserve"> </w:delText>
        </w:r>
        <w:r w:rsidDel="00D160C0">
          <w:delText>count – number of objects in SAI</w:delText>
        </w:r>
      </w:del>
    </w:p>
    <w:p w14:paraId="267A2A01" w14:textId="5C2E8CF7" w:rsidR="002058C5" w:rsidRPr="007C0B8D" w:rsidDel="00D160C0" w:rsidRDefault="002058C5" w:rsidP="002058C5">
      <w:pPr>
        <w:pStyle w:val="code"/>
        <w:rPr>
          <w:del w:id="2047" w:author="Guohan Lu" w:date="2015-11-16T00:58:00Z"/>
        </w:rPr>
      </w:pPr>
      <w:del w:id="2048" w:author="Guohan Lu" w:date="2015-11-16T00:58:00Z">
        <w:r w:rsidRPr="007C0B8D" w:rsidDel="00D160C0">
          <w:delText>*</w:delText>
        </w:r>
      </w:del>
    </w:p>
    <w:p w14:paraId="37AA329E" w14:textId="00E2C197" w:rsidR="002058C5" w:rsidRPr="007C0B8D" w:rsidDel="00D160C0" w:rsidRDefault="002058C5" w:rsidP="002058C5">
      <w:pPr>
        <w:pStyle w:val="code"/>
        <w:rPr>
          <w:del w:id="2049" w:author="Guohan Lu" w:date="2015-11-16T00:58:00Z"/>
        </w:rPr>
      </w:pPr>
      <w:del w:id="2050" w:author="Guohan Lu" w:date="2015-11-16T00:58:00Z">
        <w:r w:rsidRPr="007C0B8D" w:rsidDel="00D160C0">
          <w:delText>* Return Values:</w:delText>
        </w:r>
      </w:del>
    </w:p>
    <w:p w14:paraId="1764B177" w14:textId="162979E0" w:rsidR="002058C5" w:rsidRPr="007C0B8D" w:rsidDel="00D160C0" w:rsidRDefault="002058C5" w:rsidP="002058C5">
      <w:pPr>
        <w:pStyle w:val="code"/>
        <w:rPr>
          <w:del w:id="2051" w:author="Guohan Lu" w:date="2015-11-16T00:58:00Z"/>
        </w:rPr>
      </w:pPr>
      <w:del w:id="2052" w:author="Guohan Lu" w:date="2015-11-16T00:58:00Z">
        <w:r w:rsidRPr="007C0B8D" w:rsidDel="00D160C0">
          <w:delText>* SAI_STATUS_SUCCESS on success</w:delText>
        </w:r>
      </w:del>
    </w:p>
    <w:p w14:paraId="0CF8E273" w14:textId="50354CCF" w:rsidR="002058C5" w:rsidRPr="00466F96" w:rsidDel="00D160C0" w:rsidRDefault="002058C5" w:rsidP="002058C5">
      <w:pPr>
        <w:pStyle w:val="code"/>
        <w:rPr>
          <w:del w:id="2053" w:author="Guohan Lu" w:date="2015-11-16T00:58:00Z"/>
          <w:rPrChange w:id="2054" w:author="Natchimuth, Anbalagan" w:date="2015-12-23T08:54:00Z">
            <w:rPr>
              <w:del w:id="2055" w:author="Guohan Lu" w:date="2015-11-16T00:58:00Z"/>
              <w:lang w:val="fr-FR"/>
            </w:rPr>
          </w:rPrChange>
        </w:rPr>
      </w:pPr>
      <w:del w:id="2056" w:author="Guohan Lu" w:date="2015-11-16T00:58:00Z">
        <w:r w:rsidRPr="00466F96" w:rsidDel="00D160C0">
          <w:rPr>
            <w:rPrChange w:id="2057" w:author="Natchimuth, Anbalagan" w:date="2015-12-23T08:54:00Z">
              <w:rPr>
                <w:lang w:val="fr-FR"/>
              </w:rPr>
            </w:rPrChange>
          </w:rPr>
          <w:delText>* Failure status code on error</w:delText>
        </w:r>
      </w:del>
    </w:p>
    <w:p w14:paraId="4313FC71" w14:textId="27D07CA7" w:rsidR="002058C5" w:rsidRPr="00466F96" w:rsidDel="00D160C0" w:rsidRDefault="002058C5" w:rsidP="002058C5">
      <w:pPr>
        <w:pStyle w:val="code"/>
        <w:rPr>
          <w:del w:id="2058" w:author="Guohan Lu" w:date="2015-11-16T00:58:00Z"/>
          <w:rPrChange w:id="2059" w:author="Natchimuth, Anbalagan" w:date="2015-12-23T08:54:00Z">
            <w:rPr>
              <w:del w:id="2060" w:author="Guohan Lu" w:date="2015-11-16T00:58:00Z"/>
              <w:lang w:val="fr-FR"/>
            </w:rPr>
          </w:rPrChange>
        </w:rPr>
      </w:pPr>
      <w:del w:id="2061" w:author="Guohan Lu" w:date="2015-11-16T00:58:00Z">
        <w:r w:rsidRPr="00466F96" w:rsidDel="00D160C0">
          <w:rPr>
            <w:rPrChange w:id="2062" w:author="Natchimuth, Anbalagan" w:date="2015-12-23T08:54:00Z">
              <w:rPr>
                <w:lang w:val="fr-FR"/>
              </w:rPr>
            </w:rPrChange>
          </w:rPr>
          <w:delText>*/</w:delText>
        </w:r>
      </w:del>
    </w:p>
    <w:p w14:paraId="70C84A66" w14:textId="166C3F70" w:rsidR="002058C5" w:rsidRPr="000A342E" w:rsidDel="00D160C0" w:rsidRDefault="002058C5" w:rsidP="002058C5">
      <w:pPr>
        <w:pStyle w:val="code"/>
        <w:rPr>
          <w:del w:id="2063" w:author="Guohan Lu" w:date="2015-11-16T00:58:00Z"/>
        </w:rPr>
      </w:pPr>
      <w:del w:id="2064" w:author="Guohan Lu" w:date="2015-11-16T00:58: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4EDB129B" w14:textId="5E5DC126" w:rsidR="002058C5" w:rsidRPr="00466F96" w:rsidDel="00D160C0" w:rsidRDefault="002058C5" w:rsidP="002058C5">
      <w:pPr>
        <w:pStyle w:val="code"/>
        <w:rPr>
          <w:del w:id="2065" w:author="Guohan Lu" w:date="2015-11-16T00:58:00Z"/>
          <w:rPrChange w:id="2066" w:author="Natchimuth, Anbalagan" w:date="2015-12-23T08:54:00Z">
            <w:rPr>
              <w:del w:id="2067" w:author="Guohan Lu" w:date="2015-11-16T00:58:00Z"/>
              <w:lang w:val="fr-FR"/>
            </w:rPr>
          </w:rPrChange>
        </w:rPr>
      </w:pPr>
      <w:del w:id="2068" w:author="Guohan Lu" w:date="2015-11-16T00:58:00Z">
        <w:r w:rsidRPr="00C27F1A" w:rsidDel="00D160C0">
          <w:delText xml:space="preserve">                          </w:delText>
        </w:r>
        <w:r w:rsidRPr="00466F96" w:rsidDel="00D160C0">
          <w:rPr>
            <w:rPrChange w:id="2069" w:author="Natchimuth, Anbalagan" w:date="2015-12-23T08:54:00Z">
              <w:rPr>
                <w:lang w:val="fr-FR"/>
              </w:rPr>
            </w:rPrChange>
          </w:rPr>
          <w:delText>_In_ sai_object_type_t object_type,</w:delText>
        </w:r>
      </w:del>
    </w:p>
    <w:p w14:paraId="45659F59" w14:textId="5B371A9F" w:rsidR="002058C5" w:rsidRPr="00466F96" w:rsidDel="00D160C0" w:rsidRDefault="002058C5" w:rsidP="002058C5">
      <w:pPr>
        <w:pStyle w:val="code"/>
        <w:rPr>
          <w:del w:id="2070" w:author="Guohan Lu" w:date="2015-11-16T00:58:00Z"/>
          <w:rPrChange w:id="2071" w:author="Natchimuth, Anbalagan" w:date="2015-12-23T08:54:00Z">
            <w:rPr>
              <w:del w:id="2072" w:author="Guohan Lu" w:date="2015-11-16T00:58:00Z"/>
              <w:lang w:val="fr-FR"/>
            </w:rPr>
          </w:rPrChange>
        </w:rPr>
      </w:pPr>
      <w:del w:id="2073" w:author="Guohan Lu" w:date="2015-11-16T00:58:00Z">
        <w:r w:rsidRPr="00466F96" w:rsidDel="00D160C0">
          <w:rPr>
            <w:rPrChange w:id="2074" w:author="Natchimuth, Anbalagan" w:date="2015-12-23T08:54:00Z">
              <w:rPr>
                <w:lang w:val="fr-FR"/>
              </w:rPr>
            </w:rPrChange>
          </w:rPr>
          <w:delText xml:space="preserve">                          _InOut_ uint32_t *count);</w:delText>
        </w:r>
      </w:del>
    </w:p>
    <w:p w14:paraId="517DBD15" w14:textId="7D6CC986" w:rsidR="0015355F" w:rsidRPr="00466F96" w:rsidDel="003630F5" w:rsidRDefault="0015355F" w:rsidP="0015355F">
      <w:pPr>
        <w:pStyle w:val="code"/>
        <w:rPr>
          <w:del w:id="2075" w:author="Guohan Lu" w:date="2015-12-04T01:28:00Z"/>
          <w:rPrChange w:id="2076" w:author="Natchimuth, Anbalagan" w:date="2015-12-23T08:54:00Z">
            <w:rPr>
              <w:del w:id="2077" w:author="Guohan Lu" w:date="2015-12-04T01:28:00Z"/>
              <w:lang w:val="fr-FR"/>
            </w:rPr>
          </w:rPrChange>
        </w:rPr>
      </w:pPr>
      <w:del w:id="2078" w:author="Guohan Lu" w:date="2015-12-04T01:28:00Z">
        <w:r w:rsidRPr="00466F96" w:rsidDel="003630F5">
          <w:rPr>
            <w:rPrChange w:id="2079" w:author="Natchimuth, Anbalagan" w:date="2015-12-23T08:54:00Z">
              <w:rPr>
                <w:lang w:val="fr-FR"/>
              </w:rPr>
            </w:rPrChange>
          </w:rPr>
          <w:delText>/*</w:delText>
        </w:r>
      </w:del>
    </w:p>
    <w:p w14:paraId="5FCBA4CB" w14:textId="1EE48CCE" w:rsidR="0015355F" w:rsidRPr="00466F96" w:rsidDel="003630F5" w:rsidRDefault="0015355F" w:rsidP="0015355F">
      <w:pPr>
        <w:pStyle w:val="code"/>
        <w:rPr>
          <w:del w:id="2080" w:author="Guohan Lu" w:date="2015-12-04T01:28:00Z"/>
          <w:rPrChange w:id="2081" w:author="Natchimuth, Anbalagan" w:date="2015-12-23T08:54:00Z">
            <w:rPr>
              <w:del w:id="2082" w:author="Guohan Lu" w:date="2015-12-04T01:28:00Z"/>
              <w:lang w:val="fr-FR"/>
            </w:rPr>
          </w:rPrChange>
        </w:rPr>
      </w:pPr>
      <w:del w:id="2083" w:author="Guohan Lu" w:date="2015-12-04T01:28:00Z">
        <w:r w:rsidRPr="00466F96" w:rsidDel="003630F5">
          <w:rPr>
            <w:rPrChange w:id="2084" w:author="Natchimuth, Anbalagan" w:date="2015-12-23T08:54:00Z">
              <w:rPr>
                <w:lang w:val="fr-FR"/>
              </w:rPr>
            </w:rPrChange>
          </w:rPr>
          <w:delText>* Routine Description:</w:delText>
        </w:r>
      </w:del>
    </w:p>
    <w:p w14:paraId="227DFB9B" w14:textId="6669775B" w:rsidR="0015355F" w:rsidRPr="007C0B8D" w:rsidDel="003630F5" w:rsidRDefault="0015355F" w:rsidP="0015355F">
      <w:pPr>
        <w:pStyle w:val="code"/>
        <w:rPr>
          <w:del w:id="2085" w:author="Guohan Lu" w:date="2015-12-04T01:28:00Z"/>
        </w:rPr>
      </w:pPr>
      <w:del w:id="2086" w:author="Guohan Lu" w:date="2015-12-04T01:28:00Z">
        <w:r w:rsidRPr="007C0B8D" w:rsidDel="003630F5">
          <w:delText xml:space="preserve">* </w:delText>
        </w:r>
        <w:r w:rsidDel="003630F5">
          <w:delText xml:space="preserve"> @brief Get the list of object keys present in SAI</w:delText>
        </w:r>
      </w:del>
    </w:p>
    <w:p w14:paraId="562A2673" w14:textId="750D141D" w:rsidR="0015355F" w:rsidRPr="007C0B8D" w:rsidDel="003630F5" w:rsidRDefault="0015355F" w:rsidP="0015355F">
      <w:pPr>
        <w:pStyle w:val="code"/>
        <w:rPr>
          <w:del w:id="2087" w:author="Guohan Lu" w:date="2015-12-04T01:28:00Z"/>
        </w:rPr>
      </w:pPr>
      <w:del w:id="2088" w:author="Guohan Lu" w:date="2015-12-04T01:28:00Z">
        <w:r w:rsidRPr="007C0B8D" w:rsidDel="003630F5">
          <w:delText>* Arguments:</w:delText>
        </w:r>
      </w:del>
    </w:p>
    <w:p w14:paraId="2A11EC03" w14:textId="7EBCCE56" w:rsidR="0015355F" w:rsidRPr="00735A5F" w:rsidDel="003630F5" w:rsidRDefault="0015355F" w:rsidP="0015355F">
      <w:pPr>
        <w:pStyle w:val="code"/>
        <w:rPr>
          <w:del w:id="2089" w:author="Guohan Lu" w:date="2015-12-04T01:28:00Z"/>
        </w:rPr>
      </w:pPr>
      <w:del w:id="2090" w:author="Guohan Lu" w:date="2015-12-04T01:28:00Z">
        <w:r w:rsidDel="003630F5">
          <w:delText>* [in] sai_object_type_t  - SAI object type</w:delText>
        </w:r>
      </w:del>
    </w:p>
    <w:p w14:paraId="0C97E797" w14:textId="5324B5A1" w:rsidR="0015355F" w:rsidDel="003630F5" w:rsidRDefault="0015355F" w:rsidP="0015355F">
      <w:pPr>
        <w:pStyle w:val="code"/>
        <w:rPr>
          <w:del w:id="2091" w:author="Guohan Lu" w:date="2015-12-04T01:28:00Z"/>
        </w:rPr>
      </w:pPr>
      <w:del w:id="2092" w:author="Guohan Lu" w:date="2015-12-04T01:28:00Z">
        <w:r w:rsidDel="003630F5">
          <w:delText>* [in]</w:delText>
        </w:r>
        <w:r w:rsidRPr="00144C06" w:rsidDel="003630F5">
          <w:delText xml:space="preserve"> </w:delText>
        </w:r>
        <w:r w:rsidDel="003630F5">
          <w:delText>count – number of objects in SAI</w:delText>
        </w:r>
      </w:del>
    </w:p>
    <w:p w14:paraId="3A9C3DAF" w14:textId="6084B1D9" w:rsidR="0015355F" w:rsidDel="003630F5" w:rsidRDefault="0015355F" w:rsidP="0015355F">
      <w:pPr>
        <w:pStyle w:val="code"/>
        <w:rPr>
          <w:del w:id="2093" w:author="Guohan Lu" w:date="2015-12-04T01:28:00Z"/>
        </w:rPr>
      </w:pPr>
      <w:del w:id="2094" w:author="Guohan Lu" w:date="2015-12-04T01:28:00Z">
        <w:r w:rsidRPr="007C0B8D" w:rsidDel="003630F5">
          <w:delText>*</w:delText>
        </w:r>
        <w:r w:rsidDel="003630F5">
          <w:delText xml:space="preserve"> </w:delText>
        </w:r>
        <w:r w:rsidR="006A3606" w:rsidDel="003630F5">
          <w:delText>[in] neighbor</w:delText>
        </w:r>
        <w:r w:rsidDel="003630F5">
          <w:delText>_list – List of SAI objects or keys</w:delText>
        </w:r>
      </w:del>
    </w:p>
    <w:p w14:paraId="16F73466" w14:textId="5DA7CB37" w:rsidR="0015355F" w:rsidRPr="007C0B8D" w:rsidDel="003630F5" w:rsidRDefault="0015355F" w:rsidP="0015355F">
      <w:pPr>
        <w:pStyle w:val="code"/>
        <w:rPr>
          <w:del w:id="2095" w:author="Guohan Lu" w:date="2015-12-04T01:28:00Z"/>
        </w:rPr>
      </w:pPr>
    </w:p>
    <w:p w14:paraId="24A1EE05" w14:textId="735876E3" w:rsidR="0015355F" w:rsidRPr="007C0B8D" w:rsidDel="003630F5" w:rsidRDefault="0015355F" w:rsidP="0015355F">
      <w:pPr>
        <w:pStyle w:val="code"/>
        <w:rPr>
          <w:del w:id="2096" w:author="Guohan Lu" w:date="2015-12-04T01:28:00Z"/>
        </w:rPr>
      </w:pPr>
      <w:del w:id="2097" w:author="Guohan Lu" w:date="2015-12-04T01:28:00Z">
        <w:r w:rsidRPr="007C0B8D" w:rsidDel="003630F5">
          <w:delText>* Return Values:</w:delText>
        </w:r>
      </w:del>
    </w:p>
    <w:p w14:paraId="7334FBCC" w14:textId="5E4BD88A" w:rsidR="0015355F" w:rsidRPr="007C0B8D" w:rsidDel="003630F5" w:rsidRDefault="0015355F" w:rsidP="0015355F">
      <w:pPr>
        <w:pStyle w:val="code"/>
        <w:rPr>
          <w:del w:id="2098" w:author="Guohan Lu" w:date="2015-12-04T01:28:00Z"/>
        </w:rPr>
      </w:pPr>
      <w:del w:id="2099" w:author="Guohan Lu" w:date="2015-12-04T01:28:00Z">
        <w:r w:rsidRPr="007C0B8D" w:rsidDel="003630F5">
          <w:delText>* SAI_STATUS_SUCCESS on success</w:delText>
        </w:r>
      </w:del>
    </w:p>
    <w:p w14:paraId="52ACB3F9" w14:textId="1CBF0759" w:rsidR="0015355F" w:rsidRPr="00466F96" w:rsidDel="003630F5" w:rsidRDefault="0015355F" w:rsidP="0015355F">
      <w:pPr>
        <w:pStyle w:val="code"/>
        <w:rPr>
          <w:del w:id="2100" w:author="Guohan Lu" w:date="2015-12-04T01:28:00Z"/>
          <w:rPrChange w:id="2101" w:author="Natchimuth, Anbalagan" w:date="2015-12-23T08:54:00Z">
            <w:rPr>
              <w:del w:id="2102" w:author="Guohan Lu" w:date="2015-12-04T01:28:00Z"/>
              <w:lang w:val="fr-FR"/>
            </w:rPr>
          </w:rPrChange>
        </w:rPr>
      </w:pPr>
      <w:del w:id="2103" w:author="Guohan Lu" w:date="2015-12-04T01:28:00Z">
        <w:r w:rsidRPr="00466F96" w:rsidDel="003630F5">
          <w:rPr>
            <w:rPrChange w:id="2104" w:author="Natchimuth, Anbalagan" w:date="2015-12-23T08:54:00Z">
              <w:rPr>
                <w:lang w:val="fr-FR"/>
              </w:rPr>
            </w:rPrChange>
          </w:rPr>
          <w:delText>* Failure status code on error</w:delText>
        </w:r>
      </w:del>
    </w:p>
    <w:p w14:paraId="468142D4" w14:textId="252CCEB7" w:rsidR="0015355F" w:rsidRPr="00466F96" w:rsidDel="003630F5" w:rsidRDefault="0015355F" w:rsidP="0015355F">
      <w:pPr>
        <w:pStyle w:val="code"/>
        <w:rPr>
          <w:del w:id="2105" w:author="Guohan Lu" w:date="2015-12-04T01:28:00Z"/>
          <w:rPrChange w:id="2106" w:author="Natchimuth, Anbalagan" w:date="2015-12-23T08:54:00Z">
            <w:rPr>
              <w:del w:id="2107" w:author="Guohan Lu" w:date="2015-12-04T01:28:00Z"/>
              <w:lang w:val="fr-FR"/>
            </w:rPr>
          </w:rPrChange>
        </w:rPr>
      </w:pPr>
      <w:del w:id="2108" w:author="Guohan Lu" w:date="2015-12-04T01:28:00Z">
        <w:r w:rsidRPr="00466F96" w:rsidDel="003630F5">
          <w:rPr>
            <w:rPrChange w:id="2109" w:author="Natchimuth, Anbalagan" w:date="2015-12-23T08:54:00Z">
              <w:rPr>
                <w:lang w:val="fr-FR"/>
              </w:rPr>
            </w:rPrChange>
          </w:rPr>
          <w:delText>*/</w:delText>
        </w:r>
      </w:del>
    </w:p>
    <w:p w14:paraId="67EDA404" w14:textId="6B66C228" w:rsidR="0015355F" w:rsidRPr="000A342E" w:rsidDel="003630F5" w:rsidRDefault="0015355F" w:rsidP="0015355F">
      <w:pPr>
        <w:pStyle w:val="code"/>
        <w:rPr>
          <w:del w:id="2110" w:author="Guohan Lu" w:date="2015-12-04T01:28:00Z"/>
        </w:rPr>
      </w:pPr>
      <w:del w:id="2111" w:author="Guohan Lu" w:date="2015-12-04T01:28:00Z">
        <w:r w:rsidRPr="000A342E" w:rsidDel="003630F5">
          <w:delText>typ</w:delText>
        </w:r>
        <w:r w:rsidDel="003630F5">
          <w:delText>edef sai_status_t (*sai_get_</w:delText>
        </w:r>
      </w:del>
      <w:del w:id="2112" w:author="Guohan Lu" w:date="2015-11-16T00:58:00Z">
        <w:r w:rsidDel="00D160C0">
          <w:delText>object</w:delText>
        </w:r>
      </w:del>
      <w:del w:id="2113" w:author="Guohan Lu" w:date="2015-12-04T01:28:00Z">
        <w:r w:rsidDel="003630F5">
          <w:delText>_key_fn</w:delText>
        </w:r>
        <w:r w:rsidRPr="000A342E" w:rsidDel="003630F5">
          <w:delText>)(</w:delText>
        </w:r>
      </w:del>
    </w:p>
    <w:p w14:paraId="22BA27F7" w14:textId="3A14FA1D" w:rsidR="0015355F" w:rsidRPr="0028477B" w:rsidDel="00D160C0" w:rsidRDefault="0015355F" w:rsidP="0015355F">
      <w:pPr>
        <w:pStyle w:val="code"/>
        <w:rPr>
          <w:del w:id="2114" w:author="Guohan Lu" w:date="2015-11-16T00:58:00Z"/>
        </w:rPr>
      </w:pPr>
      <w:del w:id="2115" w:author="Guohan Lu" w:date="2015-11-16T00:58:00Z">
        <w:r w:rsidRPr="00C27F1A" w:rsidDel="00D160C0">
          <w:delText xml:space="preserve">                          </w:delText>
        </w:r>
        <w:r w:rsidRPr="0028477B" w:rsidDel="00D160C0">
          <w:delText>_In_ sai_object_type_t object_type,</w:delText>
        </w:r>
      </w:del>
    </w:p>
    <w:p w14:paraId="5A9BE188" w14:textId="25175F30" w:rsidR="0015355F" w:rsidRPr="0028477B" w:rsidDel="003630F5" w:rsidRDefault="0015355F" w:rsidP="0015355F">
      <w:pPr>
        <w:pStyle w:val="code"/>
        <w:rPr>
          <w:del w:id="2116" w:author="Guohan Lu" w:date="2015-12-04T01:28:00Z"/>
        </w:rPr>
      </w:pPr>
      <w:del w:id="2117" w:author="Guohan Lu" w:date="2015-12-04T01:28:00Z">
        <w:r w:rsidRPr="0028477B" w:rsidDel="003630F5">
          <w:delText xml:space="preserve">                          _In_ uint32_t </w:delText>
        </w:r>
      </w:del>
      <w:del w:id="2118" w:author="Guohan Lu" w:date="2015-11-16T00:58:00Z">
        <w:r w:rsidRPr="0028477B" w:rsidDel="00D160C0">
          <w:delText>object_</w:delText>
        </w:r>
      </w:del>
      <w:del w:id="2119" w:author="Guohan Lu" w:date="2015-12-04T01:28:00Z">
        <w:r w:rsidRPr="0028477B" w:rsidDel="003630F5">
          <w:delText>count,</w:delText>
        </w:r>
      </w:del>
    </w:p>
    <w:p w14:paraId="2927FE17" w14:textId="0E5EDC99" w:rsidR="0015355F" w:rsidRPr="006A3606" w:rsidDel="003630F5" w:rsidRDefault="0015355F" w:rsidP="0015355F">
      <w:pPr>
        <w:pStyle w:val="code"/>
        <w:rPr>
          <w:del w:id="2120" w:author="Guohan Lu" w:date="2015-12-04T01:28:00Z"/>
        </w:rPr>
      </w:pPr>
      <w:del w:id="2121" w:author="Guohan Lu" w:date="2015-12-04T01:28:00Z">
        <w:r w:rsidRPr="00044FCC" w:rsidDel="003630F5">
          <w:delText xml:space="preserve">                          </w:delText>
        </w:r>
        <w:r w:rsidR="006A3606" w:rsidRPr="006A3606" w:rsidDel="003630F5">
          <w:delText>_InOut_ sai_neighbor_entry_t</w:delText>
        </w:r>
        <w:r w:rsidR="006A3606" w:rsidDel="003630F5">
          <w:delText xml:space="preserve"> *neighbor</w:delText>
        </w:r>
        <w:r w:rsidRPr="006A3606" w:rsidDel="003630F5">
          <w:delText>_list);</w:delText>
        </w:r>
      </w:del>
    </w:p>
    <w:p w14:paraId="1F887859" w14:textId="68419034" w:rsidR="0015355F" w:rsidRPr="006A3606" w:rsidDel="003630F5" w:rsidRDefault="0015355F" w:rsidP="002058C5">
      <w:pPr>
        <w:pStyle w:val="code"/>
        <w:rPr>
          <w:del w:id="2122" w:author="Guohan Lu" w:date="2015-12-04T01:28:00Z"/>
        </w:rPr>
      </w:pPr>
    </w:p>
    <w:p w14:paraId="669EE768" w14:textId="364604B1" w:rsidR="002058C5" w:rsidRPr="006A3606" w:rsidDel="003630F5" w:rsidRDefault="002058C5" w:rsidP="002058C5">
      <w:pPr>
        <w:pStyle w:val="code"/>
        <w:rPr>
          <w:del w:id="2123" w:author="Guohan Lu" w:date="2015-12-04T01:28:00Z"/>
        </w:rPr>
      </w:pPr>
    </w:p>
    <w:p w14:paraId="2C97B752" w14:textId="178ADD69" w:rsidR="00E439A4" w:rsidRPr="00E439A4" w:rsidDel="003630F5" w:rsidRDefault="00E439A4" w:rsidP="00E439A4">
      <w:pPr>
        <w:pStyle w:val="code"/>
        <w:rPr>
          <w:del w:id="2124" w:author="Guohan Lu" w:date="2015-12-04T01:28:00Z"/>
        </w:rPr>
      </w:pPr>
      <w:del w:id="2125" w:author="Guohan Lu" w:date="2015-12-04T01:28:00Z">
        <w:r w:rsidRPr="00E439A4" w:rsidDel="003630F5">
          <w:delText>/*</w:delText>
        </w:r>
      </w:del>
    </w:p>
    <w:p w14:paraId="53609077" w14:textId="159B89F7" w:rsidR="00E439A4" w:rsidRPr="00E439A4" w:rsidDel="003630F5" w:rsidRDefault="00E439A4" w:rsidP="00E439A4">
      <w:pPr>
        <w:pStyle w:val="code"/>
        <w:rPr>
          <w:del w:id="2126" w:author="Guohan Lu" w:date="2015-12-04T01:28:00Z"/>
        </w:rPr>
      </w:pPr>
      <w:del w:id="2127" w:author="Guohan Lu" w:date="2015-12-04T01:28:00Z">
        <w:r w:rsidRPr="00E439A4" w:rsidDel="003630F5">
          <w:delText>* Routine Description:</w:delText>
        </w:r>
      </w:del>
    </w:p>
    <w:p w14:paraId="3A93109A" w14:textId="28BDD65E" w:rsidR="00E439A4" w:rsidRPr="007C0B8D" w:rsidDel="003630F5" w:rsidRDefault="00E439A4" w:rsidP="00E439A4">
      <w:pPr>
        <w:pStyle w:val="code"/>
        <w:rPr>
          <w:del w:id="2128" w:author="Guohan Lu" w:date="2015-12-04T01:28:00Z"/>
        </w:rPr>
      </w:pPr>
      <w:del w:id="2129" w:author="Guohan Lu" w:date="2015-12-04T01:28:00Z">
        <w:r w:rsidRPr="007C0B8D" w:rsidDel="003630F5">
          <w:delText xml:space="preserve">* </w:delText>
        </w:r>
        <w:r w:rsidDel="003630F5">
          <w:delText xml:space="preserve"> @brief Get the bulk list of attributes for given object count</w:delText>
        </w:r>
      </w:del>
    </w:p>
    <w:p w14:paraId="36F0C8F3" w14:textId="40BFFD3F" w:rsidR="00E439A4" w:rsidDel="003630F5" w:rsidRDefault="00E439A4" w:rsidP="00E439A4">
      <w:pPr>
        <w:pStyle w:val="code"/>
        <w:rPr>
          <w:del w:id="2130" w:author="Guohan Lu" w:date="2015-12-04T01:28:00Z"/>
        </w:rPr>
      </w:pPr>
      <w:del w:id="2131" w:author="Guohan Lu" w:date="2015-12-04T01:28:00Z">
        <w:r w:rsidRPr="007C0B8D" w:rsidDel="003630F5">
          <w:delText>* Arguments:</w:delText>
        </w:r>
      </w:del>
    </w:p>
    <w:p w14:paraId="4E59E66C" w14:textId="59A05086" w:rsidR="00E439A4" w:rsidDel="00D160C0" w:rsidRDefault="00E439A4" w:rsidP="00E439A4">
      <w:pPr>
        <w:pStyle w:val="code"/>
        <w:rPr>
          <w:del w:id="2132" w:author="Guohan Lu" w:date="2015-11-16T00:58:00Z"/>
        </w:rPr>
      </w:pPr>
      <w:del w:id="2133" w:author="Guohan Lu" w:date="2015-11-16T00:58:00Z">
        <w:r w:rsidDel="00D160C0">
          <w:delText>* [in] object_type – sai object type</w:delText>
        </w:r>
      </w:del>
    </w:p>
    <w:p w14:paraId="69E99666" w14:textId="0C265180" w:rsidR="00E439A4" w:rsidDel="003630F5" w:rsidRDefault="00E439A4" w:rsidP="00E439A4">
      <w:pPr>
        <w:pStyle w:val="code"/>
        <w:rPr>
          <w:del w:id="2134" w:author="Guohan Lu" w:date="2015-12-04T01:28:00Z"/>
        </w:rPr>
      </w:pPr>
      <w:del w:id="2135" w:author="Guohan Lu" w:date="2015-12-04T01:28:00Z">
        <w:r w:rsidDel="003630F5">
          <w:delText>* [in]</w:delText>
        </w:r>
        <w:r w:rsidRPr="00144C06" w:rsidDel="003630F5">
          <w:delText xml:space="preserve"> </w:delText>
        </w:r>
        <w:r w:rsidDel="003630F5">
          <w:delText>object_count – number of objects</w:delText>
        </w:r>
      </w:del>
    </w:p>
    <w:p w14:paraId="413BA6BD" w14:textId="738E444F" w:rsidR="00E439A4" w:rsidRPr="00735A5F" w:rsidDel="003630F5" w:rsidRDefault="00533790" w:rsidP="00E439A4">
      <w:pPr>
        <w:pStyle w:val="code"/>
        <w:rPr>
          <w:del w:id="2136" w:author="Guohan Lu" w:date="2015-12-04T01:28:00Z"/>
        </w:rPr>
      </w:pPr>
      <w:del w:id="2137" w:author="Guohan Lu" w:date="2015-12-04T01:28:00Z">
        <w:r w:rsidDel="003630F5">
          <w:delText>* [in] neighbor_id - List of neighbor ids</w:delText>
        </w:r>
      </w:del>
    </w:p>
    <w:p w14:paraId="287878C7" w14:textId="07EB17B6" w:rsidR="00E439A4" w:rsidDel="003630F5" w:rsidRDefault="00E439A4" w:rsidP="00E439A4">
      <w:pPr>
        <w:pStyle w:val="code"/>
        <w:rPr>
          <w:del w:id="2138" w:author="Guohan Lu" w:date="2015-12-04T01:28:00Z"/>
        </w:rPr>
      </w:pPr>
      <w:del w:id="2139" w:author="Guohan Lu" w:date="2015-12-04T01:28:00Z">
        <w:r w:rsidRPr="007C0B8D" w:rsidDel="003630F5">
          <w:delText>*</w:delText>
        </w:r>
        <w:r w:rsidDel="003630F5">
          <w:delText xml:space="preserve"> [in]</w:delText>
        </w:r>
        <w:r w:rsidRPr="00144C06" w:rsidDel="003630F5">
          <w:delText xml:space="preserve"> </w:delText>
        </w:r>
        <w:r w:rsidDel="003630F5">
          <w:delText>attr_count – number of attributes</w:delText>
        </w:r>
      </w:del>
    </w:p>
    <w:p w14:paraId="30BE3526" w14:textId="5B25FABF" w:rsidR="00E439A4" w:rsidDel="003630F5" w:rsidRDefault="00E439A4" w:rsidP="00E439A4">
      <w:pPr>
        <w:pStyle w:val="code"/>
        <w:rPr>
          <w:del w:id="2140" w:author="Guohan Lu" w:date="2015-12-04T01:28:00Z"/>
        </w:rPr>
      </w:pPr>
      <w:del w:id="2141" w:author="Guohan Lu" w:date="2015-12-04T01:28:00Z">
        <w:r w:rsidDel="003630F5">
          <w:delText>* [in] attr_id – list of attributes</w:delText>
        </w:r>
      </w:del>
    </w:p>
    <w:p w14:paraId="0C09B7E4" w14:textId="451D5819" w:rsidR="00E439A4" w:rsidDel="003630F5" w:rsidRDefault="00E439A4" w:rsidP="00E439A4">
      <w:pPr>
        <w:pStyle w:val="code"/>
        <w:rPr>
          <w:del w:id="2142" w:author="Guohan Lu" w:date="2015-12-04T01:28:00Z"/>
        </w:rPr>
      </w:pPr>
      <w:del w:id="2143" w:author="Guohan Lu" w:date="2015-12-04T01:28:00Z">
        <w:r w:rsidDel="003630F5">
          <w:delText>* [in] attr_value – list of values for the attributes</w:delText>
        </w:r>
      </w:del>
    </w:p>
    <w:p w14:paraId="6BE06B6F" w14:textId="7F13E505" w:rsidR="00E439A4" w:rsidRPr="007C0B8D" w:rsidDel="003630F5" w:rsidRDefault="00E439A4" w:rsidP="00E439A4">
      <w:pPr>
        <w:pStyle w:val="code"/>
        <w:rPr>
          <w:del w:id="2144" w:author="Guohan Lu" w:date="2015-12-04T01:28:00Z"/>
        </w:rPr>
      </w:pPr>
      <w:del w:id="2145" w:author="Guohan Lu" w:date="2015-12-04T01:28:00Z">
        <w:r w:rsidDel="003630F5">
          <w:delText>* [in] statuses – status for each object</w:delText>
        </w:r>
      </w:del>
    </w:p>
    <w:p w14:paraId="1B8677B7" w14:textId="4BA959A6" w:rsidR="00E439A4" w:rsidRPr="007C0B8D" w:rsidDel="003630F5" w:rsidRDefault="00E439A4" w:rsidP="00E439A4">
      <w:pPr>
        <w:pStyle w:val="code"/>
        <w:rPr>
          <w:del w:id="2146" w:author="Guohan Lu" w:date="2015-12-04T01:28:00Z"/>
        </w:rPr>
      </w:pPr>
      <w:del w:id="2147" w:author="Guohan Lu" w:date="2015-12-04T01:28:00Z">
        <w:r w:rsidRPr="007C0B8D" w:rsidDel="003630F5">
          <w:delText>* Return Values:</w:delText>
        </w:r>
      </w:del>
    </w:p>
    <w:p w14:paraId="10AB5AA9" w14:textId="67902A4B" w:rsidR="00E439A4" w:rsidRPr="007C0B8D" w:rsidDel="003630F5" w:rsidRDefault="00E439A4" w:rsidP="00E439A4">
      <w:pPr>
        <w:pStyle w:val="code"/>
        <w:rPr>
          <w:del w:id="2148" w:author="Guohan Lu" w:date="2015-12-04T01:28:00Z"/>
        </w:rPr>
      </w:pPr>
      <w:del w:id="2149" w:author="Guohan Lu" w:date="2015-12-04T01:28:00Z">
        <w:r w:rsidRPr="007C0B8D" w:rsidDel="003630F5">
          <w:delText>* SAI_STATUS_SUCCESS on success</w:delText>
        </w:r>
      </w:del>
    </w:p>
    <w:p w14:paraId="18C1BB32" w14:textId="1C508873" w:rsidR="00E439A4" w:rsidRPr="00466F96" w:rsidDel="003630F5" w:rsidRDefault="00E439A4" w:rsidP="00E439A4">
      <w:pPr>
        <w:pStyle w:val="code"/>
        <w:rPr>
          <w:del w:id="2150" w:author="Guohan Lu" w:date="2015-12-04T01:28:00Z"/>
          <w:rPrChange w:id="2151" w:author="Natchimuth, Anbalagan" w:date="2015-12-23T08:54:00Z">
            <w:rPr>
              <w:del w:id="2152" w:author="Guohan Lu" w:date="2015-12-04T01:28:00Z"/>
              <w:lang w:val="fr-FR"/>
            </w:rPr>
          </w:rPrChange>
        </w:rPr>
      </w:pPr>
      <w:del w:id="2153" w:author="Guohan Lu" w:date="2015-12-04T01:28:00Z">
        <w:r w:rsidRPr="00466F96" w:rsidDel="003630F5">
          <w:rPr>
            <w:rPrChange w:id="2154" w:author="Natchimuth, Anbalagan" w:date="2015-12-23T08:54:00Z">
              <w:rPr>
                <w:lang w:val="fr-FR"/>
              </w:rPr>
            </w:rPrChange>
          </w:rPr>
          <w:delText>* Failure status code on error</w:delText>
        </w:r>
      </w:del>
    </w:p>
    <w:p w14:paraId="5B3730AC" w14:textId="10F5E90D" w:rsidR="00E439A4" w:rsidRPr="00466F96" w:rsidDel="003630F5" w:rsidRDefault="00E439A4" w:rsidP="00E439A4">
      <w:pPr>
        <w:pStyle w:val="code"/>
        <w:rPr>
          <w:del w:id="2155" w:author="Guohan Lu" w:date="2015-12-04T01:28:00Z"/>
          <w:rPrChange w:id="2156" w:author="Natchimuth, Anbalagan" w:date="2015-12-23T08:54:00Z">
            <w:rPr>
              <w:del w:id="2157" w:author="Guohan Lu" w:date="2015-12-04T01:28:00Z"/>
              <w:lang w:val="fr-FR"/>
            </w:rPr>
          </w:rPrChange>
        </w:rPr>
      </w:pPr>
      <w:del w:id="2158" w:author="Guohan Lu" w:date="2015-12-04T01:28:00Z">
        <w:r w:rsidRPr="00466F96" w:rsidDel="003630F5">
          <w:rPr>
            <w:rPrChange w:id="2159" w:author="Natchimuth, Anbalagan" w:date="2015-12-23T08:54:00Z">
              <w:rPr>
                <w:lang w:val="fr-FR"/>
              </w:rPr>
            </w:rPrChange>
          </w:rPr>
          <w:delText>*/</w:delText>
        </w:r>
      </w:del>
    </w:p>
    <w:p w14:paraId="6F532992" w14:textId="44FA59CF" w:rsidR="00E439A4" w:rsidRPr="00466F96" w:rsidDel="003630F5" w:rsidRDefault="00E439A4" w:rsidP="00E439A4">
      <w:pPr>
        <w:pStyle w:val="code"/>
        <w:rPr>
          <w:del w:id="2160" w:author="Guohan Lu" w:date="2015-12-04T01:28:00Z"/>
          <w:rPrChange w:id="2161" w:author="Natchimuth, Anbalagan" w:date="2015-12-23T08:54:00Z">
            <w:rPr>
              <w:del w:id="2162" w:author="Guohan Lu" w:date="2015-12-04T01:28:00Z"/>
              <w:lang w:val="fr-FR"/>
            </w:rPr>
          </w:rPrChange>
        </w:rPr>
      </w:pPr>
    </w:p>
    <w:p w14:paraId="646EC63D" w14:textId="3DDBFDFA" w:rsidR="00E439A4" w:rsidRPr="00466F96" w:rsidDel="003630F5" w:rsidRDefault="00E439A4" w:rsidP="00E439A4">
      <w:pPr>
        <w:pStyle w:val="code"/>
        <w:rPr>
          <w:del w:id="2163" w:author="Guohan Lu" w:date="2015-12-04T01:28:00Z"/>
          <w:rPrChange w:id="2164" w:author="Natchimuth, Anbalagan" w:date="2015-12-23T08:54:00Z">
            <w:rPr>
              <w:del w:id="2165" w:author="Guohan Lu" w:date="2015-12-04T01:28:00Z"/>
              <w:lang w:val="fr-FR"/>
            </w:rPr>
          </w:rPrChange>
        </w:rPr>
      </w:pPr>
      <w:del w:id="2166" w:author="Guohan Lu" w:date="2015-12-04T01:28:00Z">
        <w:r w:rsidRPr="00466F96" w:rsidDel="003630F5">
          <w:rPr>
            <w:rPrChange w:id="2167" w:author="Natchimuth, Anbalagan" w:date="2015-12-23T08:54:00Z">
              <w:rPr>
                <w:lang w:val="fr-FR"/>
              </w:rPr>
            </w:rPrChange>
          </w:rPr>
          <w:delText>typedef sai_status_t (*sai_bulk_get_attribute_fn)(</w:delText>
        </w:r>
      </w:del>
    </w:p>
    <w:p w14:paraId="08B80A46" w14:textId="387E5C40" w:rsidR="00E439A4" w:rsidRPr="00466F96" w:rsidDel="00D160C0" w:rsidRDefault="00E439A4" w:rsidP="00E439A4">
      <w:pPr>
        <w:pStyle w:val="code"/>
        <w:rPr>
          <w:del w:id="2168" w:author="Guohan Lu" w:date="2015-11-16T00:58:00Z"/>
          <w:rPrChange w:id="2169" w:author="Natchimuth, Anbalagan" w:date="2015-12-23T08:54:00Z">
            <w:rPr>
              <w:del w:id="2170" w:author="Guohan Lu" w:date="2015-11-16T00:58:00Z"/>
              <w:lang w:val="fr-FR"/>
            </w:rPr>
          </w:rPrChange>
        </w:rPr>
      </w:pPr>
      <w:del w:id="2171" w:author="Guohan Lu" w:date="2015-11-16T00:58:00Z">
        <w:r w:rsidRPr="00466F96" w:rsidDel="00D160C0">
          <w:rPr>
            <w:rPrChange w:id="2172" w:author="Natchimuth, Anbalagan" w:date="2015-12-23T08:54:00Z">
              <w:rPr>
                <w:lang w:val="fr-FR"/>
              </w:rPr>
            </w:rPrChange>
          </w:rPr>
          <w:delText xml:space="preserve">    _In_ sai_object_type_t object_type,</w:delText>
        </w:r>
      </w:del>
    </w:p>
    <w:p w14:paraId="176ED96D" w14:textId="3120AD77" w:rsidR="00E439A4" w:rsidRPr="00466F96" w:rsidDel="003630F5" w:rsidRDefault="00E439A4" w:rsidP="00E439A4">
      <w:pPr>
        <w:pStyle w:val="code"/>
        <w:rPr>
          <w:del w:id="2173" w:author="Guohan Lu" w:date="2015-12-04T01:28:00Z"/>
          <w:rPrChange w:id="2174" w:author="Natchimuth, Anbalagan" w:date="2015-12-23T08:54:00Z">
            <w:rPr>
              <w:del w:id="2175" w:author="Guohan Lu" w:date="2015-12-04T01:28:00Z"/>
              <w:lang w:val="fr-FR"/>
            </w:rPr>
          </w:rPrChange>
        </w:rPr>
      </w:pPr>
      <w:del w:id="2176" w:author="Guohan Lu" w:date="2015-12-04T01:28:00Z">
        <w:r w:rsidRPr="00466F96" w:rsidDel="003630F5">
          <w:rPr>
            <w:rPrChange w:id="2177" w:author="Natchimuth, Anbalagan" w:date="2015-12-23T08:54:00Z">
              <w:rPr>
                <w:lang w:val="fr-FR"/>
              </w:rPr>
            </w:rPrChange>
          </w:rPr>
          <w:delText xml:space="preserve">    _In_ uint32_t object_count,</w:delText>
        </w:r>
      </w:del>
    </w:p>
    <w:p w14:paraId="1297F4B4" w14:textId="0017BCCF" w:rsidR="00E439A4" w:rsidRPr="00D33277" w:rsidDel="003630F5" w:rsidRDefault="00E439A4" w:rsidP="00E439A4">
      <w:pPr>
        <w:pStyle w:val="code"/>
        <w:rPr>
          <w:del w:id="2178" w:author="Guohan Lu" w:date="2015-12-04T01:28:00Z"/>
        </w:rPr>
      </w:pPr>
      <w:del w:id="2179" w:author="Guohan Lu" w:date="2015-12-04T01:28:00Z">
        <w:r w:rsidRPr="00466F96" w:rsidDel="003630F5">
          <w:rPr>
            <w:rPrChange w:id="2180" w:author="Natchimuth, Anbalagan" w:date="2015-12-23T08:54:00Z">
              <w:rPr>
                <w:lang w:val="fr-FR"/>
              </w:rPr>
            </w:rPrChange>
          </w:rPr>
          <w:delText xml:space="preserve">    </w:delText>
        </w:r>
        <w:r w:rsidR="00533790" w:rsidDel="003630F5">
          <w:delText xml:space="preserve">_In_ </w:delText>
        </w:r>
        <w:r w:rsidR="00533790" w:rsidRPr="00533790" w:rsidDel="003630F5">
          <w:delText>sai_neighbor_entry_t</w:delText>
        </w:r>
        <w:r w:rsidR="00533790" w:rsidDel="003630F5">
          <w:delText>* neighbor</w:delText>
        </w:r>
        <w:r w:rsidRPr="00D33277" w:rsidDel="003630F5">
          <w:delText>_id,</w:delText>
        </w:r>
      </w:del>
    </w:p>
    <w:p w14:paraId="6A936984" w14:textId="522F04E2" w:rsidR="00E439A4" w:rsidDel="003630F5" w:rsidRDefault="00E439A4" w:rsidP="00E439A4">
      <w:pPr>
        <w:pStyle w:val="code"/>
        <w:rPr>
          <w:del w:id="2181" w:author="Guohan Lu" w:date="2015-12-04T01:28:00Z"/>
        </w:rPr>
      </w:pPr>
      <w:del w:id="2182" w:author="Guohan Lu" w:date="2015-12-04T01:28:00Z">
        <w:r w:rsidDel="003630F5">
          <w:delText xml:space="preserve">    _In_ uint32_t attr_count,</w:delText>
        </w:r>
      </w:del>
    </w:p>
    <w:p w14:paraId="3443DBC6" w14:textId="39A43D5B" w:rsidR="00E439A4" w:rsidDel="003630F5" w:rsidRDefault="00E439A4" w:rsidP="00E439A4">
      <w:pPr>
        <w:pStyle w:val="code"/>
        <w:rPr>
          <w:del w:id="2183" w:author="Guohan Lu" w:date="2015-12-04T01:28:00Z"/>
        </w:rPr>
      </w:pPr>
      <w:del w:id="2184" w:author="Guohan Lu" w:date="2015-12-04T01:28:00Z">
        <w:r w:rsidDel="003630F5">
          <w:delText xml:space="preserve">    _In_ </w:delText>
        </w:r>
        <w:r w:rsidR="00D4681A" w:rsidDel="003630F5">
          <w:delText>sai_attr_id_t</w:delText>
        </w:r>
        <w:r w:rsidDel="003630F5">
          <w:delText xml:space="preserve"> *attr_id,</w:delText>
        </w:r>
      </w:del>
    </w:p>
    <w:p w14:paraId="2A530735" w14:textId="6592987D" w:rsidR="00E439A4" w:rsidDel="003630F5" w:rsidRDefault="00E439A4" w:rsidP="00E439A4">
      <w:pPr>
        <w:pStyle w:val="code"/>
        <w:rPr>
          <w:del w:id="2185" w:author="Guohan Lu" w:date="2015-12-04T01:28:00Z"/>
        </w:rPr>
      </w:pPr>
      <w:del w:id="2186" w:author="Guohan Lu" w:date="2015-12-04T01:28:00Z">
        <w:r w:rsidDel="003630F5">
          <w:delText xml:space="preserve">    _Inout_ sai_attribute_value_t **attr_value,</w:delText>
        </w:r>
      </w:del>
    </w:p>
    <w:p w14:paraId="4E4852A5" w14:textId="69C86D20" w:rsidR="00E439A4" w:rsidRPr="00466F96" w:rsidDel="003630F5" w:rsidRDefault="00E439A4" w:rsidP="00E439A4">
      <w:pPr>
        <w:pStyle w:val="code"/>
        <w:rPr>
          <w:del w:id="2187" w:author="Guohan Lu" w:date="2015-12-04T01:28:00Z"/>
          <w:rPrChange w:id="2188" w:author="Natchimuth, Anbalagan" w:date="2015-12-23T08:54:00Z">
            <w:rPr>
              <w:del w:id="2189" w:author="Guohan Lu" w:date="2015-12-04T01:28:00Z"/>
              <w:lang w:val="fr-FR"/>
            </w:rPr>
          </w:rPrChange>
        </w:rPr>
      </w:pPr>
      <w:del w:id="2190" w:author="Guohan Lu" w:date="2015-12-04T01:28:00Z">
        <w:r w:rsidRPr="008003D0" w:rsidDel="003630F5">
          <w:delText xml:space="preserve">    </w:delText>
        </w:r>
        <w:r w:rsidRPr="00466F96" w:rsidDel="003630F5">
          <w:rPr>
            <w:rPrChange w:id="2191" w:author="Natchimuth, Anbalagan" w:date="2015-12-23T08:54:00Z">
              <w:rPr>
                <w:lang w:val="fr-FR"/>
              </w:rPr>
            </w:rPrChange>
          </w:rPr>
          <w:delText>_Inout sai_status_t *statuses);</w:delText>
        </w:r>
      </w:del>
    </w:p>
    <w:p w14:paraId="7ED61BBA" w14:textId="098A6629" w:rsidR="002058C5" w:rsidRPr="00466F96" w:rsidDel="00D160C0" w:rsidRDefault="00075C93" w:rsidP="00075C93">
      <w:pPr>
        <w:pStyle w:val="Heading2"/>
        <w:rPr>
          <w:del w:id="2192" w:author="Guohan Lu" w:date="2015-11-16T00:54:00Z"/>
          <w:rPrChange w:id="2193" w:author="Natchimuth, Anbalagan" w:date="2015-12-23T08:54:00Z">
            <w:rPr>
              <w:del w:id="2194" w:author="Guohan Lu" w:date="2015-11-16T00:54:00Z"/>
              <w:lang w:val="fr-FR"/>
            </w:rPr>
          </w:rPrChange>
        </w:rPr>
      </w:pPr>
      <w:del w:id="2195" w:author="Guohan Lu" w:date="2015-11-16T00:54:00Z">
        <w:r w:rsidRPr="00466F96" w:rsidDel="00D160C0">
          <w:rPr>
            <w:rPrChange w:id="2196" w:author="Natchimuth, Anbalagan" w:date="2015-12-23T08:54:00Z">
              <w:rPr>
                <w:lang w:val="fr-FR"/>
              </w:rPr>
            </w:rPrChange>
          </w:rPr>
          <w:delText>Changes to sainexthopgroup.h</w:delText>
        </w:r>
      </w:del>
    </w:p>
    <w:p w14:paraId="106BFE83" w14:textId="4D5518C4" w:rsidR="00075C93" w:rsidRPr="001053E1" w:rsidDel="00D160C0" w:rsidRDefault="00075C93" w:rsidP="00075C93">
      <w:pPr>
        <w:pStyle w:val="code"/>
        <w:rPr>
          <w:del w:id="2197" w:author="Guohan Lu" w:date="2015-11-16T00:54:00Z"/>
        </w:rPr>
      </w:pPr>
      <w:del w:id="2198" w:author="Guohan Lu" w:date="2015-11-16T00:54:00Z">
        <w:r w:rsidDel="00D160C0">
          <w:delText>/*</w:delText>
        </w:r>
      </w:del>
    </w:p>
    <w:p w14:paraId="1A0FA75B" w14:textId="54A408CB" w:rsidR="00075C93" w:rsidRPr="007C0B8D" w:rsidDel="00D160C0" w:rsidRDefault="00075C93" w:rsidP="00075C93">
      <w:pPr>
        <w:pStyle w:val="code"/>
        <w:rPr>
          <w:del w:id="2199" w:author="Guohan Lu" w:date="2015-11-16T00:54:00Z"/>
        </w:rPr>
      </w:pPr>
      <w:del w:id="2200" w:author="Guohan Lu" w:date="2015-11-16T00:54:00Z">
        <w:r w:rsidRPr="007C0B8D" w:rsidDel="00D160C0">
          <w:delText>* Routine Description:</w:delText>
        </w:r>
      </w:del>
    </w:p>
    <w:p w14:paraId="659417A3" w14:textId="5741D917" w:rsidR="00075C93" w:rsidRPr="007C0B8D" w:rsidDel="00D160C0" w:rsidRDefault="00075C93" w:rsidP="00075C93">
      <w:pPr>
        <w:pStyle w:val="code"/>
        <w:rPr>
          <w:del w:id="2201" w:author="Guohan Lu" w:date="2015-11-16T00:54:00Z"/>
        </w:rPr>
      </w:pPr>
      <w:del w:id="2202" w:author="Guohan Lu" w:date="2015-11-16T00:54:00Z">
        <w:r w:rsidRPr="007C0B8D" w:rsidDel="00D160C0">
          <w:delText xml:space="preserve">* </w:delText>
        </w:r>
        <w:r w:rsidDel="00D160C0">
          <w:delText xml:space="preserve"> @brief Get the number of objects present in SAI</w:delText>
        </w:r>
      </w:del>
    </w:p>
    <w:p w14:paraId="7D5BB049" w14:textId="143235BA" w:rsidR="00075C93" w:rsidRPr="007C0B8D" w:rsidDel="00D160C0" w:rsidRDefault="00075C93" w:rsidP="00075C93">
      <w:pPr>
        <w:pStyle w:val="code"/>
        <w:rPr>
          <w:del w:id="2203" w:author="Guohan Lu" w:date="2015-11-16T00:54:00Z"/>
        </w:rPr>
      </w:pPr>
      <w:del w:id="2204" w:author="Guohan Lu" w:date="2015-11-16T00:54:00Z">
        <w:r w:rsidRPr="007C0B8D" w:rsidDel="00D160C0">
          <w:delText>* Arguments:</w:delText>
        </w:r>
      </w:del>
    </w:p>
    <w:p w14:paraId="4186EC30" w14:textId="20FAC923" w:rsidR="00075C93" w:rsidRPr="00735A5F" w:rsidDel="00D160C0" w:rsidRDefault="00075C93" w:rsidP="00075C93">
      <w:pPr>
        <w:pStyle w:val="code"/>
        <w:rPr>
          <w:del w:id="2205" w:author="Guohan Lu" w:date="2015-11-16T00:54:00Z"/>
        </w:rPr>
      </w:pPr>
      <w:del w:id="2206" w:author="Guohan Lu" w:date="2015-11-16T00:54:00Z">
        <w:r w:rsidDel="00D160C0">
          <w:delText>* [in] sai_object_type_t  - SAI object type</w:delText>
        </w:r>
      </w:del>
    </w:p>
    <w:p w14:paraId="701FB717" w14:textId="0F6D643C" w:rsidR="00075C93" w:rsidDel="00D160C0" w:rsidRDefault="00075C93" w:rsidP="00075C93">
      <w:pPr>
        <w:pStyle w:val="code"/>
        <w:rPr>
          <w:del w:id="2207" w:author="Guohan Lu" w:date="2015-11-16T00:54:00Z"/>
        </w:rPr>
      </w:pPr>
      <w:del w:id="2208" w:author="Guohan Lu" w:date="2015-11-16T00:54:00Z">
        <w:r w:rsidDel="00D160C0">
          <w:delText>* [inout]</w:delText>
        </w:r>
        <w:r w:rsidRPr="00144C06" w:rsidDel="00D160C0">
          <w:delText xml:space="preserve"> </w:delText>
        </w:r>
        <w:r w:rsidDel="00D160C0">
          <w:delText>count – number of objects in SAI</w:delText>
        </w:r>
      </w:del>
    </w:p>
    <w:p w14:paraId="0BBFDC67" w14:textId="72AB09D7" w:rsidR="00075C93" w:rsidRPr="007C0B8D" w:rsidDel="00D160C0" w:rsidRDefault="00075C93" w:rsidP="00075C93">
      <w:pPr>
        <w:pStyle w:val="code"/>
        <w:rPr>
          <w:del w:id="2209" w:author="Guohan Lu" w:date="2015-11-16T00:54:00Z"/>
        </w:rPr>
      </w:pPr>
      <w:del w:id="2210" w:author="Guohan Lu" w:date="2015-11-16T00:54:00Z">
        <w:r w:rsidRPr="007C0B8D" w:rsidDel="00D160C0">
          <w:delText>*</w:delText>
        </w:r>
      </w:del>
    </w:p>
    <w:p w14:paraId="5A771663" w14:textId="26A57837" w:rsidR="00075C93" w:rsidRPr="007C0B8D" w:rsidDel="00D160C0" w:rsidRDefault="00075C93" w:rsidP="00075C93">
      <w:pPr>
        <w:pStyle w:val="code"/>
        <w:rPr>
          <w:del w:id="2211" w:author="Guohan Lu" w:date="2015-11-16T00:54:00Z"/>
        </w:rPr>
      </w:pPr>
      <w:del w:id="2212" w:author="Guohan Lu" w:date="2015-11-16T00:54:00Z">
        <w:r w:rsidRPr="007C0B8D" w:rsidDel="00D160C0">
          <w:delText>* Return Values:</w:delText>
        </w:r>
      </w:del>
    </w:p>
    <w:p w14:paraId="25A2ABEF" w14:textId="35019A3E" w:rsidR="00075C93" w:rsidRPr="007C0B8D" w:rsidDel="00D160C0" w:rsidRDefault="00075C93" w:rsidP="00075C93">
      <w:pPr>
        <w:pStyle w:val="code"/>
        <w:rPr>
          <w:del w:id="2213" w:author="Guohan Lu" w:date="2015-11-16T00:54:00Z"/>
        </w:rPr>
      </w:pPr>
      <w:del w:id="2214" w:author="Guohan Lu" w:date="2015-11-16T00:54:00Z">
        <w:r w:rsidRPr="007C0B8D" w:rsidDel="00D160C0">
          <w:delText>* SAI_STATUS_SUCCESS on success</w:delText>
        </w:r>
      </w:del>
    </w:p>
    <w:p w14:paraId="6CAAACBD" w14:textId="19870236" w:rsidR="00075C93" w:rsidRPr="00466F96" w:rsidDel="00D160C0" w:rsidRDefault="00075C93" w:rsidP="00075C93">
      <w:pPr>
        <w:pStyle w:val="code"/>
        <w:rPr>
          <w:del w:id="2215" w:author="Guohan Lu" w:date="2015-11-16T00:54:00Z"/>
          <w:rPrChange w:id="2216" w:author="Natchimuth, Anbalagan" w:date="2015-12-23T08:54:00Z">
            <w:rPr>
              <w:del w:id="2217" w:author="Guohan Lu" w:date="2015-11-16T00:54:00Z"/>
              <w:lang w:val="fr-FR"/>
            </w:rPr>
          </w:rPrChange>
        </w:rPr>
      </w:pPr>
      <w:del w:id="2218" w:author="Guohan Lu" w:date="2015-11-16T00:54:00Z">
        <w:r w:rsidRPr="00466F96" w:rsidDel="00D160C0">
          <w:rPr>
            <w:rPrChange w:id="2219" w:author="Natchimuth, Anbalagan" w:date="2015-12-23T08:54:00Z">
              <w:rPr>
                <w:lang w:val="fr-FR"/>
              </w:rPr>
            </w:rPrChange>
          </w:rPr>
          <w:delText>* Failure status code on error</w:delText>
        </w:r>
      </w:del>
    </w:p>
    <w:p w14:paraId="6AB1C259" w14:textId="6B6C823E" w:rsidR="00075C93" w:rsidRPr="00466F96" w:rsidDel="00D160C0" w:rsidRDefault="00075C93" w:rsidP="00075C93">
      <w:pPr>
        <w:pStyle w:val="code"/>
        <w:rPr>
          <w:del w:id="2220" w:author="Guohan Lu" w:date="2015-11-16T00:54:00Z"/>
          <w:rPrChange w:id="2221" w:author="Natchimuth, Anbalagan" w:date="2015-12-23T08:54:00Z">
            <w:rPr>
              <w:del w:id="2222" w:author="Guohan Lu" w:date="2015-11-16T00:54:00Z"/>
              <w:lang w:val="fr-FR"/>
            </w:rPr>
          </w:rPrChange>
        </w:rPr>
      </w:pPr>
      <w:del w:id="2223" w:author="Guohan Lu" w:date="2015-11-16T00:54:00Z">
        <w:r w:rsidRPr="00466F96" w:rsidDel="00D160C0">
          <w:rPr>
            <w:rPrChange w:id="2224" w:author="Natchimuth, Anbalagan" w:date="2015-12-23T08:54:00Z">
              <w:rPr>
                <w:lang w:val="fr-FR"/>
              </w:rPr>
            </w:rPrChange>
          </w:rPr>
          <w:delText>*/</w:delText>
        </w:r>
      </w:del>
    </w:p>
    <w:p w14:paraId="4079BB8E" w14:textId="51B2DDC7" w:rsidR="00075C93" w:rsidRPr="000A342E" w:rsidDel="00D160C0" w:rsidRDefault="00075C93" w:rsidP="00075C93">
      <w:pPr>
        <w:pStyle w:val="code"/>
        <w:rPr>
          <w:del w:id="2225" w:author="Guohan Lu" w:date="2015-11-16T00:54:00Z"/>
        </w:rPr>
      </w:pPr>
      <w:del w:id="2226"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191D0DA8" w14:textId="1D249C34" w:rsidR="00075C93" w:rsidRPr="00466F96" w:rsidDel="00D160C0" w:rsidRDefault="00075C93" w:rsidP="00075C93">
      <w:pPr>
        <w:pStyle w:val="code"/>
        <w:rPr>
          <w:del w:id="2227" w:author="Guohan Lu" w:date="2015-11-16T00:54:00Z"/>
          <w:rPrChange w:id="2228" w:author="Natchimuth, Anbalagan" w:date="2015-12-23T08:54:00Z">
            <w:rPr>
              <w:del w:id="2229" w:author="Guohan Lu" w:date="2015-11-16T00:54:00Z"/>
              <w:lang w:val="fr-FR"/>
            </w:rPr>
          </w:rPrChange>
        </w:rPr>
      </w:pPr>
      <w:del w:id="2230" w:author="Guohan Lu" w:date="2015-11-16T00:54:00Z">
        <w:r w:rsidRPr="00C27F1A" w:rsidDel="00D160C0">
          <w:delText xml:space="preserve">                          </w:delText>
        </w:r>
        <w:r w:rsidRPr="00466F96" w:rsidDel="00D160C0">
          <w:rPr>
            <w:rPrChange w:id="2231" w:author="Natchimuth, Anbalagan" w:date="2015-12-23T08:54:00Z">
              <w:rPr>
                <w:lang w:val="fr-FR"/>
              </w:rPr>
            </w:rPrChange>
          </w:rPr>
          <w:delText>_In_ sai_object_type_t object_type,</w:delText>
        </w:r>
      </w:del>
    </w:p>
    <w:p w14:paraId="0AA19C0F" w14:textId="1D85C5C4" w:rsidR="00075C93" w:rsidRPr="00466F96" w:rsidDel="00D160C0" w:rsidRDefault="00075C93" w:rsidP="00075C93">
      <w:pPr>
        <w:pStyle w:val="code"/>
        <w:rPr>
          <w:del w:id="2232" w:author="Guohan Lu" w:date="2015-11-16T00:54:00Z"/>
          <w:rPrChange w:id="2233" w:author="Natchimuth, Anbalagan" w:date="2015-12-23T08:54:00Z">
            <w:rPr>
              <w:del w:id="2234" w:author="Guohan Lu" w:date="2015-11-16T00:54:00Z"/>
              <w:lang w:val="fr-FR"/>
            </w:rPr>
          </w:rPrChange>
        </w:rPr>
      </w:pPr>
      <w:del w:id="2235" w:author="Guohan Lu" w:date="2015-11-16T00:54:00Z">
        <w:r w:rsidRPr="00466F96" w:rsidDel="00D160C0">
          <w:rPr>
            <w:rPrChange w:id="2236" w:author="Natchimuth, Anbalagan" w:date="2015-12-23T08:54:00Z">
              <w:rPr>
                <w:lang w:val="fr-FR"/>
              </w:rPr>
            </w:rPrChange>
          </w:rPr>
          <w:delText xml:space="preserve">                          _InOut_ uint32_t *count);</w:delText>
        </w:r>
      </w:del>
    </w:p>
    <w:p w14:paraId="33F23CD0" w14:textId="3000B284" w:rsidR="0015355F" w:rsidRPr="00466F96" w:rsidDel="00D160C0" w:rsidRDefault="0015355F" w:rsidP="0015355F">
      <w:pPr>
        <w:pStyle w:val="code"/>
        <w:rPr>
          <w:del w:id="2237" w:author="Guohan Lu" w:date="2015-11-16T00:54:00Z"/>
          <w:rPrChange w:id="2238" w:author="Natchimuth, Anbalagan" w:date="2015-12-23T08:54:00Z">
            <w:rPr>
              <w:del w:id="2239" w:author="Guohan Lu" w:date="2015-11-16T00:54:00Z"/>
              <w:lang w:val="fr-FR"/>
            </w:rPr>
          </w:rPrChange>
        </w:rPr>
      </w:pPr>
      <w:del w:id="2240" w:author="Guohan Lu" w:date="2015-11-16T00:54:00Z">
        <w:r w:rsidRPr="00466F96" w:rsidDel="00D160C0">
          <w:rPr>
            <w:rPrChange w:id="2241" w:author="Natchimuth, Anbalagan" w:date="2015-12-23T08:54:00Z">
              <w:rPr>
                <w:lang w:val="fr-FR"/>
              </w:rPr>
            </w:rPrChange>
          </w:rPr>
          <w:delText>/*</w:delText>
        </w:r>
      </w:del>
    </w:p>
    <w:p w14:paraId="6F13BCB8" w14:textId="25CD4247" w:rsidR="0015355F" w:rsidRPr="00466F96" w:rsidDel="00D160C0" w:rsidRDefault="0015355F" w:rsidP="0015355F">
      <w:pPr>
        <w:pStyle w:val="code"/>
        <w:rPr>
          <w:del w:id="2242" w:author="Guohan Lu" w:date="2015-11-16T00:54:00Z"/>
          <w:rPrChange w:id="2243" w:author="Natchimuth, Anbalagan" w:date="2015-12-23T08:54:00Z">
            <w:rPr>
              <w:del w:id="2244" w:author="Guohan Lu" w:date="2015-11-16T00:54:00Z"/>
              <w:lang w:val="fr-FR"/>
            </w:rPr>
          </w:rPrChange>
        </w:rPr>
      </w:pPr>
      <w:del w:id="2245" w:author="Guohan Lu" w:date="2015-11-16T00:54:00Z">
        <w:r w:rsidRPr="00466F96" w:rsidDel="00D160C0">
          <w:rPr>
            <w:rPrChange w:id="2246" w:author="Natchimuth, Anbalagan" w:date="2015-12-23T08:54:00Z">
              <w:rPr>
                <w:lang w:val="fr-FR"/>
              </w:rPr>
            </w:rPrChange>
          </w:rPr>
          <w:delText>* Routine Description:</w:delText>
        </w:r>
      </w:del>
    </w:p>
    <w:p w14:paraId="633BD1C8" w14:textId="4FDB84D0" w:rsidR="0015355F" w:rsidRPr="007C0B8D" w:rsidDel="00D160C0" w:rsidRDefault="0015355F" w:rsidP="0015355F">
      <w:pPr>
        <w:pStyle w:val="code"/>
        <w:rPr>
          <w:del w:id="2247" w:author="Guohan Lu" w:date="2015-11-16T00:54:00Z"/>
        </w:rPr>
      </w:pPr>
      <w:del w:id="2248" w:author="Guohan Lu" w:date="2015-11-16T00:54:00Z">
        <w:r w:rsidRPr="007C0B8D" w:rsidDel="00D160C0">
          <w:delText xml:space="preserve">* </w:delText>
        </w:r>
        <w:r w:rsidDel="00D160C0">
          <w:delText xml:space="preserve"> @brief Get the list of object keys present in SAI</w:delText>
        </w:r>
      </w:del>
    </w:p>
    <w:p w14:paraId="08EBD813" w14:textId="33830491" w:rsidR="0015355F" w:rsidRPr="007C0B8D" w:rsidDel="00D160C0" w:rsidRDefault="0015355F" w:rsidP="0015355F">
      <w:pPr>
        <w:pStyle w:val="code"/>
        <w:rPr>
          <w:del w:id="2249" w:author="Guohan Lu" w:date="2015-11-16T00:54:00Z"/>
        </w:rPr>
      </w:pPr>
      <w:del w:id="2250" w:author="Guohan Lu" w:date="2015-11-16T00:54:00Z">
        <w:r w:rsidRPr="007C0B8D" w:rsidDel="00D160C0">
          <w:delText>* Arguments:</w:delText>
        </w:r>
      </w:del>
    </w:p>
    <w:p w14:paraId="5ACD1263" w14:textId="3FA00B74" w:rsidR="0015355F" w:rsidRPr="00735A5F" w:rsidDel="00D160C0" w:rsidRDefault="0015355F" w:rsidP="0015355F">
      <w:pPr>
        <w:pStyle w:val="code"/>
        <w:rPr>
          <w:del w:id="2251" w:author="Guohan Lu" w:date="2015-11-16T00:54:00Z"/>
        </w:rPr>
      </w:pPr>
      <w:del w:id="2252" w:author="Guohan Lu" w:date="2015-11-16T00:54:00Z">
        <w:r w:rsidDel="00D160C0">
          <w:delText>* [in] sai_object_type_t  - SAI object type</w:delText>
        </w:r>
      </w:del>
    </w:p>
    <w:p w14:paraId="084756BB" w14:textId="0B4B6E6C" w:rsidR="0015355F" w:rsidDel="00D160C0" w:rsidRDefault="0015355F" w:rsidP="0015355F">
      <w:pPr>
        <w:pStyle w:val="code"/>
        <w:rPr>
          <w:del w:id="2253" w:author="Guohan Lu" w:date="2015-11-16T00:54:00Z"/>
        </w:rPr>
      </w:pPr>
      <w:del w:id="2254" w:author="Guohan Lu" w:date="2015-11-16T00:54:00Z">
        <w:r w:rsidDel="00D160C0">
          <w:delText>* [in]</w:delText>
        </w:r>
        <w:r w:rsidRPr="00144C06" w:rsidDel="00D160C0">
          <w:delText xml:space="preserve"> </w:delText>
        </w:r>
        <w:r w:rsidDel="00D160C0">
          <w:delText>count – number of objects in SAI</w:delText>
        </w:r>
      </w:del>
    </w:p>
    <w:p w14:paraId="33D6F397" w14:textId="31B94614" w:rsidR="0015355F" w:rsidDel="00D160C0" w:rsidRDefault="0015355F" w:rsidP="0015355F">
      <w:pPr>
        <w:pStyle w:val="code"/>
        <w:rPr>
          <w:del w:id="2255" w:author="Guohan Lu" w:date="2015-11-16T00:54:00Z"/>
        </w:rPr>
      </w:pPr>
      <w:del w:id="2256" w:author="Guohan Lu" w:date="2015-11-16T00:54:00Z">
        <w:r w:rsidRPr="007C0B8D" w:rsidDel="00D160C0">
          <w:delText>*</w:delText>
        </w:r>
        <w:r w:rsidDel="00D160C0">
          <w:delText xml:space="preserve"> [in] object_list – List of SAI objects or keys</w:delText>
        </w:r>
      </w:del>
    </w:p>
    <w:p w14:paraId="584BAF69" w14:textId="2BC246CE" w:rsidR="0015355F" w:rsidRPr="007C0B8D" w:rsidDel="00D160C0" w:rsidRDefault="0015355F" w:rsidP="0015355F">
      <w:pPr>
        <w:pStyle w:val="code"/>
        <w:rPr>
          <w:del w:id="2257" w:author="Guohan Lu" w:date="2015-11-16T00:54:00Z"/>
        </w:rPr>
      </w:pPr>
    </w:p>
    <w:p w14:paraId="6A953AE4" w14:textId="572328FF" w:rsidR="0015355F" w:rsidRPr="007C0B8D" w:rsidDel="00D160C0" w:rsidRDefault="0015355F" w:rsidP="0015355F">
      <w:pPr>
        <w:pStyle w:val="code"/>
        <w:rPr>
          <w:del w:id="2258" w:author="Guohan Lu" w:date="2015-11-16T00:54:00Z"/>
        </w:rPr>
      </w:pPr>
      <w:del w:id="2259" w:author="Guohan Lu" w:date="2015-11-16T00:54:00Z">
        <w:r w:rsidRPr="007C0B8D" w:rsidDel="00D160C0">
          <w:delText>* Return Values:</w:delText>
        </w:r>
      </w:del>
    </w:p>
    <w:p w14:paraId="7A011E4E" w14:textId="7AE8A882" w:rsidR="0015355F" w:rsidRPr="007C0B8D" w:rsidDel="00D160C0" w:rsidRDefault="0015355F" w:rsidP="0015355F">
      <w:pPr>
        <w:pStyle w:val="code"/>
        <w:rPr>
          <w:del w:id="2260" w:author="Guohan Lu" w:date="2015-11-16T00:54:00Z"/>
        </w:rPr>
      </w:pPr>
      <w:del w:id="2261" w:author="Guohan Lu" w:date="2015-11-16T00:54:00Z">
        <w:r w:rsidRPr="007C0B8D" w:rsidDel="00D160C0">
          <w:delText>* SAI_STATUS_SUCCESS on success</w:delText>
        </w:r>
      </w:del>
    </w:p>
    <w:p w14:paraId="17F4A29B" w14:textId="4A957651" w:rsidR="0015355F" w:rsidRPr="00466F96" w:rsidDel="00D160C0" w:rsidRDefault="0015355F" w:rsidP="0015355F">
      <w:pPr>
        <w:pStyle w:val="code"/>
        <w:rPr>
          <w:del w:id="2262" w:author="Guohan Lu" w:date="2015-11-16T00:54:00Z"/>
          <w:rPrChange w:id="2263" w:author="Natchimuth, Anbalagan" w:date="2015-12-23T08:54:00Z">
            <w:rPr>
              <w:del w:id="2264" w:author="Guohan Lu" w:date="2015-11-16T00:54:00Z"/>
              <w:lang w:val="fr-FR"/>
            </w:rPr>
          </w:rPrChange>
        </w:rPr>
      </w:pPr>
      <w:del w:id="2265" w:author="Guohan Lu" w:date="2015-11-16T00:54:00Z">
        <w:r w:rsidRPr="00466F96" w:rsidDel="00D160C0">
          <w:rPr>
            <w:rPrChange w:id="2266" w:author="Natchimuth, Anbalagan" w:date="2015-12-23T08:54:00Z">
              <w:rPr>
                <w:lang w:val="fr-FR"/>
              </w:rPr>
            </w:rPrChange>
          </w:rPr>
          <w:delText>* Failure status code on error</w:delText>
        </w:r>
      </w:del>
    </w:p>
    <w:p w14:paraId="1F0EC8FC" w14:textId="62E8DB43" w:rsidR="0015355F" w:rsidRPr="00466F96" w:rsidDel="00D160C0" w:rsidRDefault="0015355F" w:rsidP="0015355F">
      <w:pPr>
        <w:pStyle w:val="code"/>
        <w:rPr>
          <w:del w:id="2267" w:author="Guohan Lu" w:date="2015-11-16T00:54:00Z"/>
          <w:rPrChange w:id="2268" w:author="Natchimuth, Anbalagan" w:date="2015-12-23T08:54:00Z">
            <w:rPr>
              <w:del w:id="2269" w:author="Guohan Lu" w:date="2015-11-16T00:54:00Z"/>
              <w:lang w:val="fr-FR"/>
            </w:rPr>
          </w:rPrChange>
        </w:rPr>
      </w:pPr>
      <w:del w:id="2270" w:author="Guohan Lu" w:date="2015-11-16T00:54:00Z">
        <w:r w:rsidRPr="00466F96" w:rsidDel="00D160C0">
          <w:rPr>
            <w:rPrChange w:id="2271" w:author="Natchimuth, Anbalagan" w:date="2015-12-23T08:54:00Z">
              <w:rPr>
                <w:lang w:val="fr-FR"/>
              </w:rPr>
            </w:rPrChange>
          </w:rPr>
          <w:delText>*/</w:delText>
        </w:r>
      </w:del>
    </w:p>
    <w:p w14:paraId="154139A0" w14:textId="1912A3EE" w:rsidR="0015355F" w:rsidRPr="000A342E" w:rsidDel="00D160C0" w:rsidRDefault="0015355F" w:rsidP="0015355F">
      <w:pPr>
        <w:pStyle w:val="code"/>
        <w:rPr>
          <w:del w:id="2272" w:author="Guohan Lu" w:date="2015-11-16T00:54:00Z"/>
        </w:rPr>
      </w:pPr>
      <w:del w:id="2273" w:author="Guohan Lu" w:date="2015-11-16T00:54:00Z">
        <w:r w:rsidRPr="000A342E" w:rsidDel="00D160C0">
          <w:delText>typ</w:delText>
        </w:r>
        <w:r w:rsidDel="00D160C0">
          <w:delText>edef sai_status_t (*sai_get_object_key_fn</w:delText>
        </w:r>
        <w:r w:rsidRPr="000A342E" w:rsidDel="00D160C0">
          <w:delText>)(</w:delText>
        </w:r>
      </w:del>
    </w:p>
    <w:p w14:paraId="024C6CF2" w14:textId="3C2CE2F5" w:rsidR="0015355F" w:rsidRPr="0028477B" w:rsidDel="00D160C0" w:rsidRDefault="0015355F" w:rsidP="0015355F">
      <w:pPr>
        <w:pStyle w:val="code"/>
        <w:rPr>
          <w:del w:id="2274" w:author="Guohan Lu" w:date="2015-11-16T00:54:00Z"/>
        </w:rPr>
      </w:pPr>
      <w:del w:id="2275" w:author="Guohan Lu" w:date="2015-11-16T00:54:00Z">
        <w:r w:rsidRPr="00C27F1A" w:rsidDel="00D160C0">
          <w:delText xml:space="preserve">                          </w:delText>
        </w:r>
        <w:r w:rsidRPr="0028477B" w:rsidDel="00D160C0">
          <w:delText>_In_ sai_object_type_t object_type,</w:delText>
        </w:r>
      </w:del>
    </w:p>
    <w:p w14:paraId="48FC2DC5" w14:textId="58B9E5B9" w:rsidR="0015355F" w:rsidRPr="0028477B" w:rsidDel="00D160C0" w:rsidRDefault="0015355F" w:rsidP="0015355F">
      <w:pPr>
        <w:pStyle w:val="code"/>
        <w:rPr>
          <w:del w:id="2276" w:author="Guohan Lu" w:date="2015-11-16T00:54:00Z"/>
        </w:rPr>
      </w:pPr>
      <w:del w:id="2277" w:author="Guohan Lu" w:date="2015-11-16T00:54:00Z">
        <w:r w:rsidRPr="0028477B" w:rsidDel="00D160C0">
          <w:delText xml:space="preserve">                          _In_ uint32_t object_count,</w:delText>
        </w:r>
      </w:del>
    </w:p>
    <w:p w14:paraId="0D74BEB5" w14:textId="23C8D5FE" w:rsidR="0015355F" w:rsidRPr="00466F96" w:rsidDel="00D160C0" w:rsidRDefault="0015355F" w:rsidP="0015355F">
      <w:pPr>
        <w:pStyle w:val="code"/>
        <w:rPr>
          <w:del w:id="2278" w:author="Guohan Lu" w:date="2015-11-16T00:54:00Z"/>
          <w:rPrChange w:id="2279" w:author="Natchimuth, Anbalagan" w:date="2015-12-23T08:54:00Z">
            <w:rPr>
              <w:del w:id="2280" w:author="Guohan Lu" w:date="2015-11-16T00:54:00Z"/>
              <w:lang w:val="fr-FR"/>
            </w:rPr>
          </w:rPrChange>
        </w:rPr>
      </w:pPr>
      <w:del w:id="2281" w:author="Guohan Lu" w:date="2015-11-16T00:54:00Z">
        <w:r w:rsidRPr="00044FCC" w:rsidDel="00D160C0">
          <w:delText xml:space="preserve">                          </w:delText>
        </w:r>
        <w:r w:rsidRPr="00466F96" w:rsidDel="00D160C0">
          <w:rPr>
            <w:rPrChange w:id="2282" w:author="Natchimuth, Anbalagan" w:date="2015-12-23T08:54:00Z">
              <w:rPr>
                <w:lang w:val="fr-FR"/>
              </w:rPr>
            </w:rPrChange>
          </w:rPr>
          <w:delText>_InOut_ sai_object_id_t *object_list);</w:delText>
        </w:r>
      </w:del>
    </w:p>
    <w:p w14:paraId="7E4B9078" w14:textId="6AC6462A" w:rsidR="0015355F" w:rsidRPr="00466F96" w:rsidDel="00D160C0" w:rsidRDefault="0015355F" w:rsidP="00075C93">
      <w:pPr>
        <w:pStyle w:val="code"/>
        <w:rPr>
          <w:del w:id="2283" w:author="Guohan Lu" w:date="2015-11-16T00:54:00Z"/>
          <w:rPrChange w:id="2284" w:author="Natchimuth, Anbalagan" w:date="2015-12-23T08:54:00Z">
            <w:rPr>
              <w:del w:id="2285" w:author="Guohan Lu" w:date="2015-11-16T00:54:00Z"/>
              <w:lang w:val="fr-FR"/>
            </w:rPr>
          </w:rPrChange>
        </w:rPr>
      </w:pPr>
    </w:p>
    <w:p w14:paraId="74EC9D80" w14:textId="537EB1BE" w:rsidR="00075C93" w:rsidRPr="00466F96" w:rsidDel="00D160C0" w:rsidRDefault="00075C93" w:rsidP="00075C93">
      <w:pPr>
        <w:pStyle w:val="code"/>
        <w:rPr>
          <w:del w:id="2286" w:author="Guohan Lu" w:date="2015-11-16T00:54:00Z"/>
          <w:rPrChange w:id="2287" w:author="Natchimuth, Anbalagan" w:date="2015-12-23T08:54:00Z">
            <w:rPr>
              <w:del w:id="2288" w:author="Guohan Lu" w:date="2015-11-16T00:54:00Z"/>
              <w:lang w:val="fr-FR"/>
            </w:rPr>
          </w:rPrChange>
        </w:rPr>
      </w:pPr>
    </w:p>
    <w:p w14:paraId="47976E57" w14:textId="3E75A2DC" w:rsidR="00E439A4" w:rsidRPr="00E439A4" w:rsidDel="00D160C0" w:rsidRDefault="00E439A4" w:rsidP="00E439A4">
      <w:pPr>
        <w:pStyle w:val="code"/>
        <w:rPr>
          <w:del w:id="2289" w:author="Guohan Lu" w:date="2015-11-16T00:54:00Z"/>
        </w:rPr>
      </w:pPr>
      <w:del w:id="2290" w:author="Guohan Lu" w:date="2015-11-16T00:54:00Z">
        <w:r w:rsidRPr="00E439A4" w:rsidDel="00D160C0">
          <w:delText>/*</w:delText>
        </w:r>
      </w:del>
    </w:p>
    <w:p w14:paraId="1770D6C0" w14:textId="41F5ADC9" w:rsidR="00E439A4" w:rsidRPr="00E439A4" w:rsidDel="00D160C0" w:rsidRDefault="00E439A4" w:rsidP="00E439A4">
      <w:pPr>
        <w:pStyle w:val="code"/>
        <w:rPr>
          <w:del w:id="2291" w:author="Guohan Lu" w:date="2015-11-16T00:54:00Z"/>
        </w:rPr>
      </w:pPr>
      <w:del w:id="2292" w:author="Guohan Lu" w:date="2015-11-16T00:54:00Z">
        <w:r w:rsidRPr="00E439A4" w:rsidDel="00D160C0">
          <w:delText>* Routine Description:</w:delText>
        </w:r>
      </w:del>
    </w:p>
    <w:p w14:paraId="5EEB40BD" w14:textId="1CEF63E3" w:rsidR="00E439A4" w:rsidRPr="007C0B8D" w:rsidDel="00D160C0" w:rsidRDefault="00E439A4" w:rsidP="00E439A4">
      <w:pPr>
        <w:pStyle w:val="code"/>
        <w:rPr>
          <w:del w:id="2293" w:author="Guohan Lu" w:date="2015-11-16T00:54:00Z"/>
        </w:rPr>
      </w:pPr>
      <w:del w:id="2294" w:author="Guohan Lu" w:date="2015-11-16T00:54:00Z">
        <w:r w:rsidRPr="007C0B8D" w:rsidDel="00D160C0">
          <w:delText xml:space="preserve">* </w:delText>
        </w:r>
        <w:r w:rsidDel="00D160C0">
          <w:delText xml:space="preserve"> @brief Get the bulk list of attributes for given object count</w:delText>
        </w:r>
      </w:del>
    </w:p>
    <w:p w14:paraId="021F8D52" w14:textId="3C423B02" w:rsidR="00E439A4" w:rsidDel="00D160C0" w:rsidRDefault="00E439A4" w:rsidP="00E439A4">
      <w:pPr>
        <w:pStyle w:val="code"/>
        <w:rPr>
          <w:del w:id="2295" w:author="Guohan Lu" w:date="2015-11-16T00:54:00Z"/>
        </w:rPr>
      </w:pPr>
      <w:del w:id="2296" w:author="Guohan Lu" w:date="2015-11-16T00:54:00Z">
        <w:r w:rsidRPr="007C0B8D" w:rsidDel="00D160C0">
          <w:delText>* Arguments:</w:delText>
        </w:r>
      </w:del>
    </w:p>
    <w:p w14:paraId="0F7D4388" w14:textId="53DE8275" w:rsidR="00E439A4" w:rsidDel="00D160C0" w:rsidRDefault="00E439A4" w:rsidP="00E439A4">
      <w:pPr>
        <w:pStyle w:val="code"/>
        <w:rPr>
          <w:del w:id="2297" w:author="Guohan Lu" w:date="2015-11-16T00:54:00Z"/>
        </w:rPr>
      </w:pPr>
      <w:del w:id="2298" w:author="Guohan Lu" w:date="2015-11-16T00:54:00Z">
        <w:r w:rsidDel="00D160C0">
          <w:delText>* [in] object_type – sai object type</w:delText>
        </w:r>
      </w:del>
    </w:p>
    <w:p w14:paraId="5394697C" w14:textId="1FA339FC" w:rsidR="00E439A4" w:rsidDel="00D160C0" w:rsidRDefault="00E439A4" w:rsidP="00E439A4">
      <w:pPr>
        <w:pStyle w:val="code"/>
        <w:rPr>
          <w:del w:id="2299" w:author="Guohan Lu" w:date="2015-11-16T00:54:00Z"/>
        </w:rPr>
      </w:pPr>
      <w:del w:id="2300" w:author="Guohan Lu" w:date="2015-11-16T00:54:00Z">
        <w:r w:rsidDel="00D160C0">
          <w:delText>* [in]</w:delText>
        </w:r>
        <w:r w:rsidRPr="00144C06" w:rsidDel="00D160C0">
          <w:delText xml:space="preserve"> </w:delText>
        </w:r>
        <w:r w:rsidDel="00D160C0">
          <w:delText>object_count – number of objects</w:delText>
        </w:r>
      </w:del>
    </w:p>
    <w:p w14:paraId="7F9FA9E9" w14:textId="5CBF0C05" w:rsidR="00E439A4" w:rsidRPr="00735A5F" w:rsidDel="00D160C0" w:rsidRDefault="00E439A4" w:rsidP="00E439A4">
      <w:pPr>
        <w:pStyle w:val="code"/>
        <w:rPr>
          <w:del w:id="2301" w:author="Guohan Lu" w:date="2015-11-16T00:54:00Z"/>
        </w:rPr>
      </w:pPr>
      <w:del w:id="2302" w:author="Guohan Lu" w:date="2015-11-16T00:54:00Z">
        <w:r w:rsidDel="00D160C0">
          <w:delText>* [in] object_id  - List of objects</w:delText>
        </w:r>
      </w:del>
    </w:p>
    <w:p w14:paraId="2B46571E" w14:textId="73D99DBE" w:rsidR="00E439A4" w:rsidDel="00D160C0" w:rsidRDefault="00E439A4" w:rsidP="00E439A4">
      <w:pPr>
        <w:pStyle w:val="code"/>
        <w:rPr>
          <w:del w:id="2303" w:author="Guohan Lu" w:date="2015-11-16T00:54:00Z"/>
        </w:rPr>
      </w:pPr>
      <w:del w:id="2304"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del>
    </w:p>
    <w:p w14:paraId="4488DCF6" w14:textId="7E85648D" w:rsidR="00E439A4" w:rsidDel="00D160C0" w:rsidRDefault="00E439A4" w:rsidP="00E439A4">
      <w:pPr>
        <w:pStyle w:val="code"/>
        <w:rPr>
          <w:del w:id="2305" w:author="Guohan Lu" w:date="2015-11-16T00:54:00Z"/>
        </w:rPr>
      </w:pPr>
      <w:del w:id="2306" w:author="Guohan Lu" w:date="2015-11-16T00:54:00Z">
        <w:r w:rsidDel="00D160C0">
          <w:delText>* [in] attr_id – list of attributes</w:delText>
        </w:r>
      </w:del>
    </w:p>
    <w:p w14:paraId="519192A5" w14:textId="5E6F7007" w:rsidR="00E439A4" w:rsidDel="00D160C0" w:rsidRDefault="00E439A4" w:rsidP="00E439A4">
      <w:pPr>
        <w:pStyle w:val="code"/>
        <w:rPr>
          <w:del w:id="2307" w:author="Guohan Lu" w:date="2015-11-16T00:54:00Z"/>
        </w:rPr>
      </w:pPr>
      <w:del w:id="2308" w:author="Guohan Lu" w:date="2015-11-16T00:54:00Z">
        <w:r w:rsidDel="00D160C0">
          <w:delText>* [in] attr_value – list of values for the attributes</w:delText>
        </w:r>
      </w:del>
    </w:p>
    <w:p w14:paraId="58B3B681" w14:textId="7E915032" w:rsidR="00E439A4" w:rsidRPr="007C0B8D" w:rsidDel="00D160C0" w:rsidRDefault="00E439A4" w:rsidP="00E439A4">
      <w:pPr>
        <w:pStyle w:val="code"/>
        <w:rPr>
          <w:del w:id="2309" w:author="Guohan Lu" w:date="2015-11-16T00:54:00Z"/>
        </w:rPr>
      </w:pPr>
      <w:del w:id="2310" w:author="Guohan Lu" w:date="2015-11-16T00:54:00Z">
        <w:r w:rsidDel="00D160C0">
          <w:delText>* [in] statuses – status for each object</w:delText>
        </w:r>
      </w:del>
    </w:p>
    <w:p w14:paraId="016D68A8" w14:textId="27BE8A2C" w:rsidR="00E439A4" w:rsidRPr="007C0B8D" w:rsidDel="00D160C0" w:rsidRDefault="00E439A4" w:rsidP="00E439A4">
      <w:pPr>
        <w:pStyle w:val="code"/>
        <w:rPr>
          <w:del w:id="2311" w:author="Guohan Lu" w:date="2015-11-16T00:54:00Z"/>
        </w:rPr>
      </w:pPr>
      <w:del w:id="2312" w:author="Guohan Lu" w:date="2015-11-16T00:54:00Z">
        <w:r w:rsidRPr="007C0B8D" w:rsidDel="00D160C0">
          <w:delText>* Return Values:</w:delText>
        </w:r>
      </w:del>
    </w:p>
    <w:p w14:paraId="5D5496D3" w14:textId="284B70AC" w:rsidR="00E439A4" w:rsidRPr="007C0B8D" w:rsidDel="00D160C0" w:rsidRDefault="00E439A4" w:rsidP="00E439A4">
      <w:pPr>
        <w:pStyle w:val="code"/>
        <w:rPr>
          <w:del w:id="2313" w:author="Guohan Lu" w:date="2015-11-16T00:54:00Z"/>
        </w:rPr>
      </w:pPr>
      <w:del w:id="2314" w:author="Guohan Lu" w:date="2015-11-16T00:54:00Z">
        <w:r w:rsidRPr="007C0B8D" w:rsidDel="00D160C0">
          <w:delText>* SAI_STATUS_SUCCESS on success</w:delText>
        </w:r>
      </w:del>
    </w:p>
    <w:p w14:paraId="112AF36C" w14:textId="712E51F8" w:rsidR="00E439A4" w:rsidRPr="00466F96" w:rsidDel="00D160C0" w:rsidRDefault="00E439A4" w:rsidP="00E439A4">
      <w:pPr>
        <w:pStyle w:val="code"/>
        <w:rPr>
          <w:del w:id="2315" w:author="Guohan Lu" w:date="2015-11-16T00:54:00Z"/>
          <w:rPrChange w:id="2316" w:author="Natchimuth, Anbalagan" w:date="2015-12-23T08:54:00Z">
            <w:rPr>
              <w:del w:id="2317" w:author="Guohan Lu" w:date="2015-11-16T00:54:00Z"/>
              <w:lang w:val="fr-FR"/>
            </w:rPr>
          </w:rPrChange>
        </w:rPr>
      </w:pPr>
      <w:del w:id="2318" w:author="Guohan Lu" w:date="2015-11-16T00:54:00Z">
        <w:r w:rsidRPr="00466F96" w:rsidDel="00D160C0">
          <w:rPr>
            <w:rPrChange w:id="2319" w:author="Natchimuth, Anbalagan" w:date="2015-12-23T08:54:00Z">
              <w:rPr>
                <w:lang w:val="fr-FR"/>
              </w:rPr>
            </w:rPrChange>
          </w:rPr>
          <w:delText>* Failure status code on error</w:delText>
        </w:r>
      </w:del>
    </w:p>
    <w:p w14:paraId="37C94236" w14:textId="190B8EFB" w:rsidR="00E439A4" w:rsidRPr="00466F96" w:rsidDel="00D160C0" w:rsidRDefault="00E439A4" w:rsidP="00E439A4">
      <w:pPr>
        <w:pStyle w:val="code"/>
        <w:rPr>
          <w:del w:id="2320" w:author="Guohan Lu" w:date="2015-11-16T00:54:00Z"/>
          <w:rPrChange w:id="2321" w:author="Natchimuth, Anbalagan" w:date="2015-12-23T08:54:00Z">
            <w:rPr>
              <w:del w:id="2322" w:author="Guohan Lu" w:date="2015-11-16T00:54:00Z"/>
              <w:lang w:val="fr-FR"/>
            </w:rPr>
          </w:rPrChange>
        </w:rPr>
      </w:pPr>
      <w:del w:id="2323" w:author="Guohan Lu" w:date="2015-11-16T00:54:00Z">
        <w:r w:rsidRPr="00466F96" w:rsidDel="00D160C0">
          <w:rPr>
            <w:rPrChange w:id="2324" w:author="Natchimuth, Anbalagan" w:date="2015-12-23T08:54:00Z">
              <w:rPr>
                <w:lang w:val="fr-FR"/>
              </w:rPr>
            </w:rPrChange>
          </w:rPr>
          <w:delText>*/</w:delText>
        </w:r>
      </w:del>
    </w:p>
    <w:p w14:paraId="3EFDF280" w14:textId="6B78FEA2" w:rsidR="00E439A4" w:rsidRPr="00466F96" w:rsidDel="00D160C0" w:rsidRDefault="00E439A4" w:rsidP="00E439A4">
      <w:pPr>
        <w:pStyle w:val="code"/>
        <w:rPr>
          <w:del w:id="2325" w:author="Guohan Lu" w:date="2015-11-16T00:54:00Z"/>
          <w:rPrChange w:id="2326" w:author="Natchimuth, Anbalagan" w:date="2015-12-23T08:54:00Z">
            <w:rPr>
              <w:del w:id="2327" w:author="Guohan Lu" w:date="2015-11-16T00:54:00Z"/>
              <w:lang w:val="fr-FR"/>
            </w:rPr>
          </w:rPrChange>
        </w:rPr>
      </w:pPr>
    </w:p>
    <w:p w14:paraId="2F4CED05" w14:textId="1BCD89AF" w:rsidR="00E439A4" w:rsidRPr="00466F96" w:rsidDel="00D160C0" w:rsidRDefault="00E439A4" w:rsidP="00E439A4">
      <w:pPr>
        <w:pStyle w:val="code"/>
        <w:rPr>
          <w:del w:id="2328" w:author="Guohan Lu" w:date="2015-11-16T00:54:00Z"/>
          <w:rPrChange w:id="2329" w:author="Natchimuth, Anbalagan" w:date="2015-12-23T08:54:00Z">
            <w:rPr>
              <w:del w:id="2330" w:author="Guohan Lu" w:date="2015-11-16T00:54:00Z"/>
              <w:lang w:val="fr-FR"/>
            </w:rPr>
          </w:rPrChange>
        </w:rPr>
      </w:pPr>
      <w:del w:id="2331" w:author="Guohan Lu" w:date="2015-11-16T00:54:00Z">
        <w:r w:rsidRPr="00466F96" w:rsidDel="00D160C0">
          <w:rPr>
            <w:rPrChange w:id="2332" w:author="Natchimuth, Anbalagan" w:date="2015-12-23T08:54:00Z">
              <w:rPr>
                <w:lang w:val="fr-FR"/>
              </w:rPr>
            </w:rPrChange>
          </w:rPr>
          <w:delText>typedef sai_status_t (*sai_bulk_get_attribute_fn)(</w:delText>
        </w:r>
      </w:del>
    </w:p>
    <w:p w14:paraId="352DAE76" w14:textId="2A10A788" w:rsidR="00E439A4" w:rsidRPr="00466F96" w:rsidDel="00D160C0" w:rsidRDefault="00E439A4" w:rsidP="00E439A4">
      <w:pPr>
        <w:pStyle w:val="code"/>
        <w:rPr>
          <w:del w:id="2333" w:author="Guohan Lu" w:date="2015-11-16T00:54:00Z"/>
          <w:rPrChange w:id="2334" w:author="Natchimuth, Anbalagan" w:date="2015-12-23T08:54:00Z">
            <w:rPr>
              <w:del w:id="2335" w:author="Guohan Lu" w:date="2015-11-16T00:54:00Z"/>
              <w:lang w:val="fr-FR"/>
            </w:rPr>
          </w:rPrChange>
        </w:rPr>
      </w:pPr>
      <w:del w:id="2336" w:author="Guohan Lu" w:date="2015-11-16T00:54:00Z">
        <w:r w:rsidRPr="00466F96" w:rsidDel="00D160C0">
          <w:rPr>
            <w:rPrChange w:id="2337" w:author="Natchimuth, Anbalagan" w:date="2015-12-23T08:54:00Z">
              <w:rPr>
                <w:lang w:val="fr-FR"/>
              </w:rPr>
            </w:rPrChange>
          </w:rPr>
          <w:delText xml:space="preserve">    _In_ sai_object_type_t object_type,</w:delText>
        </w:r>
      </w:del>
    </w:p>
    <w:p w14:paraId="348AAFF2" w14:textId="5BF7DDED" w:rsidR="00E439A4" w:rsidRPr="00466F96" w:rsidDel="00D160C0" w:rsidRDefault="00E439A4" w:rsidP="00E439A4">
      <w:pPr>
        <w:pStyle w:val="code"/>
        <w:rPr>
          <w:del w:id="2338" w:author="Guohan Lu" w:date="2015-11-16T00:54:00Z"/>
          <w:rPrChange w:id="2339" w:author="Natchimuth, Anbalagan" w:date="2015-12-23T08:54:00Z">
            <w:rPr>
              <w:del w:id="2340" w:author="Guohan Lu" w:date="2015-11-16T00:54:00Z"/>
              <w:lang w:val="fr-FR"/>
            </w:rPr>
          </w:rPrChange>
        </w:rPr>
      </w:pPr>
      <w:del w:id="2341" w:author="Guohan Lu" w:date="2015-11-16T00:54:00Z">
        <w:r w:rsidRPr="00466F96" w:rsidDel="00D160C0">
          <w:rPr>
            <w:rPrChange w:id="2342" w:author="Natchimuth, Anbalagan" w:date="2015-12-23T08:54:00Z">
              <w:rPr>
                <w:lang w:val="fr-FR"/>
              </w:rPr>
            </w:rPrChange>
          </w:rPr>
          <w:delText xml:space="preserve">    _In_ uint32_t object_count,</w:delText>
        </w:r>
      </w:del>
    </w:p>
    <w:p w14:paraId="478CB0E7" w14:textId="43EDED7A" w:rsidR="00E439A4" w:rsidRPr="00D33277" w:rsidDel="00D160C0" w:rsidRDefault="00E439A4" w:rsidP="00E439A4">
      <w:pPr>
        <w:pStyle w:val="code"/>
        <w:rPr>
          <w:del w:id="2343" w:author="Guohan Lu" w:date="2015-11-16T00:54:00Z"/>
        </w:rPr>
      </w:pPr>
      <w:del w:id="2344" w:author="Guohan Lu" w:date="2015-11-16T00:54:00Z">
        <w:r w:rsidRPr="00466F96" w:rsidDel="00D160C0">
          <w:rPr>
            <w:rPrChange w:id="2345" w:author="Natchimuth, Anbalagan" w:date="2015-12-23T08:54:00Z">
              <w:rPr>
                <w:lang w:val="fr-FR"/>
              </w:rPr>
            </w:rPrChange>
          </w:rPr>
          <w:delText xml:space="preserve">    </w:delText>
        </w:r>
        <w:r w:rsidRPr="00D33277" w:rsidDel="00D160C0">
          <w:delText>_In_ sai_object_id_t* object_id,</w:delText>
        </w:r>
      </w:del>
    </w:p>
    <w:p w14:paraId="7B6B6D86" w14:textId="19BC2C54" w:rsidR="00E439A4" w:rsidDel="00D160C0" w:rsidRDefault="00E439A4" w:rsidP="00E439A4">
      <w:pPr>
        <w:pStyle w:val="code"/>
        <w:rPr>
          <w:del w:id="2346" w:author="Guohan Lu" w:date="2015-11-16T00:54:00Z"/>
        </w:rPr>
      </w:pPr>
      <w:del w:id="2347" w:author="Guohan Lu" w:date="2015-11-16T00:54:00Z">
        <w:r w:rsidDel="00D160C0">
          <w:delText xml:space="preserve">    _In_ uint32_t attr_count,</w:delText>
        </w:r>
      </w:del>
    </w:p>
    <w:p w14:paraId="6355A530" w14:textId="1007871D" w:rsidR="00E439A4" w:rsidDel="00D160C0" w:rsidRDefault="00E439A4" w:rsidP="00E439A4">
      <w:pPr>
        <w:pStyle w:val="code"/>
        <w:rPr>
          <w:del w:id="2348" w:author="Guohan Lu" w:date="2015-11-16T00:54:00Z"/>
        </w:rPr>
      </w:pPr>
      <w:del w:id="2349" w:author="Guohan Lu" w:date="2015-11-16T00:54:00Z">
        <w:r w:rsidDel="00D160C0">
          <w:delText xml:space="preserve">    _In_ </w:delText>
        </w:r>
        <w:r w:rsidR="00D4681A" w:rsidDel="00D160C0">
          <w:delText>sai_attr_id_t</w:delText>
        </w:r>
        <w:r w:rsidDel="00D160C0">
          <w:delText xml:space="preserve"> *attr_id,</w:delText>
        </w:r>
      </w:del>
    </w:p>
    <w:p w14:paraId="67AF17D9" w14:textId="0BD7167D" w:rsidR="00E439A4" w:rsidDel="00D160C0" w:rsidRDefault="00E439A4" w:rsidP="00E439A4">
      <w:pPr>
        <w:pStyle w:val="code"/>
        <w:rPr>
          <w:del w:id="2350" w:author="Guohan Lu" w:date="2015-11-16T00:54:00Z"/>
        </w:rPr>
      </w:pPr>
      <w:del w:id="2351" w:author="Guohan Lu" w:date="2015-11-16T00:54:00Z">
        <w:r w:rsidDel="00D160C0">
          <w:delText xml:space="preserve">    _Inout_ sai_attribute_value_t **attr_value,</w:delText>
        </w:r>
      </w:del>
    </w:p>
    <w:p w14:paraId="4332D1DF" w14:textId="2402EFFF" w:rsidR="00E439A4" w:rsidRPr="00466F96" w:rsidDel="00D160C0" w:rsidRDefault="00E439A4" w:rsidP="00E439A4">
      <w:pPr>
        <w:pStyle w:val="code"/>
        <w:rPr>
          <w:del w:id="2352" w:author="Guohan Lu" w:date="2015-11-16T00:54:00Z"/>
          <w:rPrChange w:id="2353" w:author="Natchimuth, Anbalagan" w:date="2015-12-23T08:54:00Z">
            <w:rPr>
              <w:del w:id="2354" w:author="Guohan Lu" w:date="2015-11-16T00:54:00Z"/>
              <w:lang w:val="fr-FR"/>
            </w:rPr>
          </w:rPrChange>
        </w:rPr>
      </w:pPr>
      <w:del w:id="2355" w:author="Guohan Lu" w:date="2015-11-16T00:54:00Z">
        <w:r w:rsidRPr="008003D0" w:rsidDel="00D160C0">
          <w:delText xml:space="preserve">    </w:delText>
        </w:r>
        <w:r w:rsidRPr="00466F96" w:rsidDel="00D160C0">
          <w:rPr>
            <w:rPrChange w:id="2356" w:author="Natchimuth, Anbalagan" w:date="2015-12-23T08:54:00Z">
              <w:rPr>
                <w:lang w:val="fr-FR"/>
              </w:rPr>
            </w:rPrChange>
          </w:rPr>
          <w:delText>_Inout sai_status_t *statuses);</w:delText>
        </w:r>
      </w:del>
    </w:p>
    <w:p w14:paraId="4840AB2E" w14:textId="50AA6990" w:rsidR="00075C93" w:rsidRPr="00466F96" w:rsidDel="00D160C0" w:rsidRDefault="00075C93" w:rsidP="00075C93">
      <w:pPr>
        <w:pStyle w:val="Heading2"/>
        <w:rPr>
          <w:del w:id="2357" w:author="Guohan Lu" w:date="2015-11-16T00:54:00Z"/>
          <w:rPrChange w:id="2358" w:author="Natchimuth, Anbalagan" w:date="2015-12-23T08:54:00Z">
            <w:rPr>
              <w:del w:id="2359" w:author="Guohan Lu" w:date="2015-11-16T00:54:00Z"/>
              <w:lang w:val="fr-FR"/>
            </w:rPr>
          </w:rPrChange>
        </w:rPr>
      </w:pPr>
      <w:bookmarkStart w:id="2360" w:name="_GoBack"/>
      <w:bookmarkEnd w:id="2360"/>
      <w:del w:id="2361" w:author="Guohan Lu" w:date="2015-11-16T00:54:00Z">
        <w:r w:rsidRPr="00466F96" w:rsidDel="00D160C0">
          <w:rPr>
            <w:rPrChange w:id="2362" w:author="Natchimuth, Anbalagan" w:date="2015-12-23T08:54:00Z">
              <w:rPr>
                <w:lang w:val="fr-FR"/>
              </w:rPr>
            </w:rPrChange>
          </w:rPr>
          <w:delText>Changes to sainexthopgroup.h</w:delText>
        </w:r>
      </w:del>
    </w:p>
    <w:p w14:paraId="39B6C960" w14:textId="1F142507" w:rsidR="00075C93" w:rsidRPr="001053E1" w:rsidDel="00D160C0" w:rsidRDefault="00075C93" w:rsidP="00075C93">
      <w:pPr>
        <w:pStyle w:val="code"/>
        <w:rPr>
          <w:del w:id="2363" w:author="Guohan Lu" w:date="2015-11-16T00:54:00Z"/>
        </w:rPr>
      </w:pPr>
      <w:del w:id="2364" w:author="Guohan Lu" w:date="2015-11-16T00:54:00Z">
        <w:r w:rsidDel="00D160C0">
          <w:delText>/*</w:delText>
        </w:r>
      </w:del>
    </w:p>
    <w:p w14:paraId="34584217" w14:textId="62DD3690" w:rsidR="00075C93" w:rsidRPr="007C0B8D" w:rsidDel="00D160C0" w:rsidRDefault="00075C93" w:rsidP="00075C93">
      <w:pPr>
        <w:pStyle w:val="code"/>
        <w:rPr>
          <w:del w:id="2365" w:author="Guohan Lu" w:date="2015-11-16T00:54:00Z"/>
        </w:rPr>
      </w:pPr>
      <w:del w:id="2366" w:author="Guohan Lu" w:date="2015-11-16T00:54:00Z">
        <w:r w:rsidRPr="007C0B8D" w:rsidDel="00D160C0">
          <w:delText>* Routine Description:</w:delText>
        </w:r>
      </w:del>
    </w:p>
    <w:p w14:paraId="38EC3A82" w14:textId="29F947B4" w:rsidR="00075C93" w:rsidRPr="007C0B8D" w:rsidDel="00D160C0" w:rsidRDefault="00075C93" w:rsidP="00075C93">
      <w:pPr>
        <w:pStyle w:val="code"/>
        <w:rPr>
          <w:del w:id="2367" w:author="Guohan Lu" w:date="2015-11-16T00:54:00Z"/>
        </w:rPr>
      </w:pPr>
      <w:del w:id="2368" w:author="Guohan Lu" w:date="2015-11-16T00:54:00Z">
        <w:r w:rsidRPr="007C0B8D" w:rsidDel="00D160C0">
          <w:delText xml:space="preserve">* </w:delText>
        </w:r>
        <w:r w:rsidDel="00D160C0">
          <w:delText xml:space="preserve"> @brief Get the number of objects present in SAI</w:delText>
        </w:r>
      </w:del>
    </w:p>
    <w:p w14:paraId="598D5202" w14:textId="5B409816" w:rsidR="00075C93" w:rsidRPr="007C0B8D" w:rsidDel="00D160C0" w:rsidRDefault="00075C93" w:rsidP="00075C93">
      <w:pPr>
        <w:pStyle w:val="code"/>
        <w:rPr>
          <w:del w:id="2369" w:author="Guohan Lu" w:date="2015-11-16T00:54:00Z"/>
        </w:rPr>
      </w:pPr>
      <w:del w:id="2370" w:author="Guohan Lu" w:date="2015-11-16T00:54:00Z">
        <w:r w:rsidRPr="007C0B8D" w:rsidDel="00D160C0">
          <w:delText>* Arguments:</w:delText>
        </w:r>
      </w:del>
    </w:p>
    <w:p w14:paraId="1D900D31" w14:textId="12D96D2B" w:rsidR="00075C93" w:rsidRPr="00735A5F" w:rsidDel="00D160C0" w:rsidRDefault="00075C93" w:rsidP="00075C93">
      <w:pPr>
        <w:pStyle w:val="code"/>
        <w:rPr>
          <w:del w:id="2371" w:author="Guohan Lu" w:date="2015-11-16T00:54:00Z"/>
        </w:rPr>
      </w:pPr>
      <w:del w:id="2372" w:author="Guohan Lu" w:date="2015-11-16T00:54:00Z">
        <w:r w:rsidDel="00D160C0">
          <w:delText>* [in] sai_object_type_t  - SAI object type</w:delText>
        </w:r>
      </w:del>
    </w:p>
    <w:p w14:paraId="3A56CAF2" w14:textId="22BA574D" w:rsidR="00075C93" w:rsidDel="00D160C0" w:rsidRDefault="00075C93" w:rsidP="00075C93">
      <w:pPr>
        <w:pStyle w:val="code"/>
        <w:rPr>
          <w:del w:id="2373" w:author="Guohan Lu" w:date="2015-11-16T00:54:00Z"/>
        </w:rPr>
      </w:pPr>
      <w:del w:id="2374" w:author="Guohan Lu" w:date="2015-11-16T00:54:00Z">
        <w:r w:rsidDel="00D160C0">
          <w:delText>* [inout]</w:delText>
        </w:r>
        <w:r w:rsidRPr="00144C06" w:rsidDel="00D160C0">
          <w:delText xml:space="preserve"> </w:delText>
        </w:r>
        <w:r w:rsidDel="00D160C0">
          <w:delText>count – number of objects in SAI</w:delText>
        </w:r>
      </w:del>
    </w:p>
    <w:p w14:paraId="2EB47DF5" w14:textId="61B3DF57" w:rsidR="00075C93" w:rsidRPr="007C0B8D" w:rsidDel="00D160C0" w:rsidRDefault="00075C93" w:rsidP="00075C93">
      <w:pPr>
        <w:pStyle w:val="code"/>
        <w:rPr>
          <w:del w:id="2375" w:author="Guohan Lu" w:date="2015-11-16T00:54:00Z"/>
        </w:rPr>
      </w:pPr>
      <w:del w:id="2376" w:author="Guohan Lu" w:date="2015-11-16T00:54:00Z">
        <w:r w:rsidRPr="007C0B8D" w:rsidDel="00D160C0">
          <w:delText>*</w:delText>
        </w:r>
      </w:del>
    </w:p>
    <w:p w14:paraId="5D50E3E3" w14:textId="4C8BF98D" w:rsidR="00075C93" w:rsidRPr="007C0B8D" w:rsidDel="00D160C0" w:rsidRDefault="00075C93" w:rsidP="00075C93">
      <w:pPr>
        <w:pStyle w:val="code"/>
        <w:rPr>
          <w:del w:id="2377" w:author="Guohan Lu" w:date="2015-11-16T00:54:00Z"/>
        </w:rPr>
      </w:pPr>
      <w:del w:id="2378" w:author="Guohan Lu" w:date="2015-11-16T00:54:00Z">
        <w:r w:rsidRPr="007C0B8D" w:rsidDel="00D160C0">
          <w:delText>* Return Values:</w:delText>
        </w:r>
      </w:del>
    </w:p>
    <w:p w14:paraId="03436B09" w14:textId="30F1741C" w:rsidR="00075C93" w:rsidRPr="007C0B8D" w:rsidDel="00D160C0" w:rsidRDefault="00075C93" w:rsidP="00075C93">
      <w:pPr>
        <w:pStyle w:val="code"/>
        <w:rPr>
          <w:del w:id="2379" w:author="Guohan Lu" w:date="2015-11-16T00:54:00Z"/>
        </w:rPr>
      </w:pPr>
      <w:del w:id="2380" w:author="Guohan Lu" w:date="2015-11-16T00:54:00Z">
        <w:r w:rsidRPr="007C0B8D" w:rsidDel="00D160C0">
          <w:delText>* SAI_STATUS_SUCCESS on success</w:delText>
        </w:r>
      </w:del>
    </w:p>
    <w:p w14:paraId="4C6DFD81" w14:textId="3A002080" w:rsidR="00075C93" w:rsidRPr="00466F96" w:rsidDel="00D160C0" w:rsidRDefault="00075C93" w:rsidP="00075C93">
      <w:pPr>
        <w:pStyle w:val="code"/>
        <w:rPr>
          <w:del w:id="2381" w:author="Guohan Lu" w:date="2015-11-16T00:54:00Z"/>
          <w:rPrChange w:id="2382" w:author="Natchimuth, Anbalagan" w:date="2015-12-23T08:54:00Z">
            <w:rPr>
              <w:del w:id="2383" w:author="Guohan Lu" w:date="2015-11-16T00:54:00Z"/>
              <w:lang w:val="fr-FR"/>
            </w:rPr>
          </w:rPrChange>
        </w:rPr>
      </w:pPr>
      <w:del w:id="2384" w:author="Guohan Lu" w:date="2015-11-16T00:54:00Z">
        <w:r w:rsidRPr="00466F96" w:rsidDel="00D160C0">
          <w:rPr>
            <w:rPrChange w:id="2385" w:author="Natchimuth, Anbalagan" w:date="2015-12-23T08:54:00Z">
              <w:rPr>
                <w:lang w:val="fr-FR"/>
              </w:rPr>
            </w:rPrChange>
          </w:rPr>
          <w:delText>* Failure status code on error</w:delText>
        </w:r>
      </w:del>
    </w:p>
    <w:p w14:paraId="32A31169" w14:textId="31EBAF89" w:rsidR="00075C93" w:rsidRPr="00466F96" w:rsidDel="00D160C0" w:rsidRDefault="00075C93" w:rsidP="00075C93">
      <w:pPr>
        <w:pStyle w:val="code"/>
        <w:rPr>
          <w:del w:id="2386" w:author="Guohan Lu" w:date="2015-11-16T00:54:00Z"/>
          <w:rPrChange w:id="2387" w:author="Natchimuth, Anbalagan" w:date="2015-12-23T08:54:00Z">
            <w:rPr>
              <w:del w:id="2388" w:author="Guohan Lu" w:date="2015-11-16T00:54:00Z"/>
              <w:lang w:val="fr-FR"/>
            </w:rPr>
          </w:rPrChange>
        </w:rPr>
      </w:pPr>
      <w:del w:id="2389" w:author="Guohan Lu" w:date="2015-11-16T00:54:00Z">
        <w:r w:rsidRPr="00466F96" w:rsidDel="00D160C0">
          <w:rPr>
            <w:rPrChange w:id="2390" w:author="Natchimuth, Anbalagan" w:date="2015-12-23T08:54:00Z">
              <w:rPr>
                <w:lang w:val="fr-FR"/>
              </w:rPr>
            </w:rPrChange>
          </w:rPr>
          <w:delText>*/</w:delText>
        </w:r>
      </w:del>
    </w:p>
    <w:p w14:paraId="34DFC7EE" w14:textId="4CA1C8A4" w:rsidR="00075C93" w:rsidRPr="000A342E" w:rsidDel="00D160C0" w:rsidRDefault="00075C93" w:rsidP="00075C93">
      <w:pPr>
        <w:pStyle w:val="code"/>
        <w:rPr>
          <w:del w:id="2391" w:author="Guohan Lu" w:date="2015-11-16T00:54:00Z"/>
        </w:rPr>
      </w:pPr>
      <w:del w:id="2392"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0805C6B0" w14:textId="59DF180D" w:rsidR="00075C93" w:rsidRPr="00466F96" w:rsidDel="00D160C0" w:rsidRDefault="00075C93" w:rsidP="00075C93">
      <w:pPr>
        <w:pStyle w:val="code"/>
        <w:rPr>
          <w:del w:id="2393" w:author="Guohan Lu" w:date="2015-11-16T00:54:00Z"/>
          <w:rPrChange w:id="2394" w:author="Natchimuth, Anbalagan" w:date="2015-12-23T08:54:00Z">
            <w:rPr>
              <w:del w:id="2395" w:author="Guohan Lu" w:date="2015-11-16T00:54:00Z"/>
              <w:lang w:val="fr-FR"/>
            </w:rPr>
          </w:rPrChange>
        </w:rPr>
      </w:pPr>
      <w:del w:id="2396" w:author="Guohan Lu" w:date="2015-11-16T00:54:00Z">
        <w:r w:rsidRPr="00C27F1A" w:rsidDel="00D160C0">
          <w:delText xml:space="preserve">                          </w:delText>
        </w:r>
        <w:r w:rsidRPr="00466F96" w:rsidDel="00D160C0">
          <w:rPr>
            <w:rPrChange w:id="2397" w:author="Natchimuth, Anbalagan" w:date="2015-12-23T08:54:00Z">
              <w:rPr>
                <w:lang w:val="fr-FR"/>
              </w:rPr>
            </w:rPrChange>
          </w:rPr>
          <w:delText>_In_ sai_object_type_t object_type,</w:delText>
        </w:r>
      </w:del>
    </w:p>
    <w:p w14:paraId="60A3FD84" w14:textId="0178BBBE" w:rsidR="00075C93" w:rsidRPr="00466F96" w:rsidDel="00D160C0" w:rsidRDefault="00075C93" w:rsidP="00075C93">
      <w:pPr>
        <w:pStyle w:val="code"/>
        <w:rPr>
          <w:del w:id="2398" w:author="Guohan Lu" w:date="2015-11-16T00:54:00Z"/>
          <w:rPrChange w:id="2399" w:author="Natchimuth, Anbalagan" w:date="2015-12-23T08:54:00Z">
            <w:rPr>
              <w:del w:id="2400" w:author="Guohan Lu" w:date="2015-11-16T00:54:00Z"/>
              <w:lang w:val="fr-FR"/>
            </w:rPr>
          </w:rPrChange>
        </w:rPr>
      </w:pPr>
      <w:del w:id="2401" w:author="Guohan Lu" w:date="2015-11-16T00:54:00Z">
        <w:r w:rsidRPr="00466F96" w:rsidDel="00D160C0">
          <w:rPr>
            <w:rPrChange w:id="2402" w:author="Natchimuth, Anbalagan" w:date="2015-12-23T08:54:00Z">
              <w:rPr>
                <w:lang w:val="fr-FR"/>
              </w:rPr>
            </w:rPrChange>
          </w:rPr>
          <w:delText xml:space="preserve">                          _InOut_ uint32_t *count);</w:delText>
        </w:r>
      </w:del>
    </w:p>
    <w:p w14:paraId="0E4197E8" w14:textId="0FC72B3D" w:rsidR="00075C93" w:rsidRPr="00466F96" w:rsidDel="00D160C0" w:rsidRDefault="00075C93" w:rsidP="00075C93">
      <w:pPr>
        <w:pStyle w:val="code"/>
        <w:rPr>
          <w:del w:id="2403" w:author="Guohan Lu" w:date="2015-11-16T00:54:00Z"/>
          <w:rPrChange w:id="2404" w:author="Natchimuth, Anbalagan" w:date="2015-12-23T08:54:00Z">
            <w:rPr>
              <w:del w:id="2405" w:author="Guohan Lu" w:date="2015-11-16T00:54:00Z"/>
              <w:lang w:val="fr-FR"/>
            </w:rPr>
          </w:rPrChange>
        </w:rPr>
      </w:pPr>
    </w:p>
    <w:p w14:paraId="62C355A4" w14:textId="66D27403" w:rsidR="0015355F" w:rsidRPr="00466F96" w:rsidDel="00D160C0" w:rsidRDefault="0015355F" w:rsidP="0015355F">
      <w:pPr>
        <w:pStyle w:val="code"/>
        <w:rPr>
          <w:del w:id="2406" w:author="Guohan Lu" w:date="2015-11-16T00:54:00Z"/>
          <w:rPrChange w:id="2407" w:author="Natchimuth, Anbalagan" w:date="2015-12-23T08:54:00Z">
            <w:rPr>
              <w:del w:id="2408" w:author="Guohan Lu" w:date="2015-11-16T00:54:00Z"/>
              <w:lang w:val="fr-FR"/>
            </w:rPr>
          </w:rPrChange>
        </w:rPr>
      </w:pPr>
      <w:del w:id="2409" w:author="Guohan Lu" w:date="2015-11-16T00:54:00Z">
        <w:r w:rsidRPr="00466F96" w:rsidDel="00D160C0">
          <w:rPr>
            <w:rPrChange w:id="2410" w:author="Natchimuth, Anbalagan" w:date="2015-12-23T08:54:00Z">
              <w:rPr>
                <w:lang w:val="fr-FR"/>
              </w:rPr>
            </w:rPrChange>
          </w:rPr>
          <w:delText>/*</w:delText>
        </w:r>
      </w:del>
    </w:p>
    <w:p w14:paraId="7AB96318" w14:textId="32B98CEA" w:rsidR="0015355F" w:rsidRPr="00466F96" w:rsidDel="00D160C0" w:rsidRDefault="0015355F" w:rsidP="0015355F">
      <w:pPr>
        <w:pStyle w:val="code"/>
        <w:rPr>
          <w:del w:id="2411" w:author="Guohan Lu" w:date="2015-11-16T00:54:00Z"/>
          <w:rPrChange w:id="2412" w:author="Natchimuth, Anbalagan" w:date="2015-12-23T08:54:00Z">
            <w:rPr>
              <w:del w:id="2413" w:author="Guohan Lu" w:date="2015-11-16T00:54:00Z"/>
              <w:lang w:val="fr-FR"/>
            </w:rPr>
          </w:rPrChange>
        </w:rPr>
      </w:pPr>
      <w:del w:id="2414" w:author="Guohan Lu" w:date="2015-11-16T00:54:00Z">
        <w:r w:rsidRPr="00466F96" w:rsidDel="00D160C0">
          <w:rPr>
            <w:rPrChange w:id="2415" w:author="Natchimuth, Anbalagan" w:date="2015-12-23T08:54:00Z">
              <w:rPr>
                <w:lang w:val="fr-FR"/>
              </w:rPr>
            </w:rPrChange>
          </w:rPr>
          <w:delText>* Routine Description:</w:delText>
        </w:r>
      </w:del>
    </w:p>
    <w:p w14:paraId="351B8CDA" w14:textId="372A98EE" w:rsidR="0015355F" w:rsidRPr="007C0B8D" w:rsidDel="00D160C0" w:rsidRDefault="0015355F" w:rsidP="0015355F">
      <w:pPr>
        <w:pStyle w:val="code"/>
        <w:rPr>
          <w:del w:id="2416" w:author="Guohan Lu" w:date="2015-11-16T00:54:00Z"/>
        </w:rPr>
      </w:pPr>
      <w:del w:id="2417" w:author="Guohan Lu" w:date="2015-11-16T00:54:00Z">
        <w:r w:rsidRPr="007C0B8D" w:rsidDel="00D160C0">
          <w:delText xml:space="preserve">* </w:delText>
        </w:r>
        <w:r w:rsidDel="00D160C0">
          <w:delText xml:space="preserve"> @brief Get the list of object keys present in SAI</w:delText>
        </w:r>
      </w:del>
    </w:p>
    <w:p w14:paraId="7CF747DB" w14:textId="7839A36C" w:rsidR="0015355F" w:rsidRPr="007C0B8D" w:rsidDel="00D160C0" w:rsidRDefault="0015355F" w:rsidP="0015355F">
      <w:pPr>
        <w:pStyle w:val="code"/>
        <w:rPr>
          <w:del w:id="2418" w:author="Guohan Lu" w:date="2015-11-16T00:54:00Z"/>
        </w:rPr>
      </w:pPr>
      <w:del w:id="2419" w:author="Guohan Lu" w:date="2015-11-16T00:54:00Z">
        <w:r w:rsidRPr="007C0B8D" w:rsidDel="00D160C0">
          <w:delText>* Arguments:</w:delText>
        </w:r>
      </w:del>
    </w:p>
    <w:p w14:paraId="358C9365" w14:textId="564FEAC8" w:rsidR="0015355F" w:rsidRPr="00735A5F" w:rsidDel="00D160C0" w:rsidRDefault="0015355F" w:rsidP="0015355F">
      <w:pPr>
        <w:pStyle w:val="code"/>
        <w:rPr>
          <w:del w:id="2420" w:author="Guohan Lu" w:date="2015-11-16T00:54:00Z"/>
        </w:rPr>
      </w:pPr>
      <w:del w:id="2421" w:author="Guohan Lu" w:date="2015-11-16T00:54:00Z">
        <w:r w:rsidDel="00D160C0">
          <w:delText>* [in] sai_object_type_t  - SAI object type</w:delText>
        </w:r>
      </w:del>
    </w:p>
    <w:p w14:paraId="6CFF66D3" w14:textId="3C67AFC2" w:rsidR="0015355F" w:rsidDel="00D160C0" w:rsidRDefault="0015355F" w:rsidP="0015355F">
      <w:pPr>
        <w:pStyle w:val="code"/>
        <w:rPr>
          <w:del w:id="2422" w:author="Guohan Lu" w:date="2015-11-16T00:54:00Z"/>
        </w:rPr>
      </w:pPr>
      <w:del w:id="2423" w:author="Guohan Lu" w:date="2015-11-16T00:54:00Z">
        <w:r w:rsidDel="00D160C0">
          <w:delText>* [in]</w:delText>
        </w:r>
        <w:r w:rsidRPr="00144C06" w:rsidDel="00D160C0">
          <w:delText xml:space="preserve"> </w:delText>
        </w:r>
        <w:r w:rsidDel="00D160C0">
          <w:delText>count – number of objects in SAI</w:delText>
        </w:r>
      </w:del>
    </w:p>
    <w:p w14:paraId="1D18A464" w14:textId="68AFA46D" w:rsidR="0015355F" w:rsidDel="00D160C0" w:rsidRDefault="0015355F" w:rsidP="0015355F">
      <w:pPr>
        <w:pStyle w:val="code"/>
        <w:rPr>
          <w:del w:id="2424" w:author="Guohan Lu" w:date="2015-11-16T00:54:00Z"/>
        </w:rPr>
      </w:pPr>
      <w:del w:id="2425" w:author="Guohan Lu" w:date="2015-11-16T00:54:00Z">
        <w:r w:rsidRPr="007C0B8D" w:rsidDel="00D160C0">
          <w:delText>*</w:delText>
        </w:r>
        <w:r w:rsidDel="00D160C0">
          <w:delText xml:space="preserve"> [in] object_list – List of SAI objects or keys</w:delText>
        </w:r>
      </w:del>
    </w:p>
    <w:p w14:paraId="55674DFE" w14:textId="3543EA07" w:rsidR="0015355F" w:rsidRPr="007C0B8D" w:rsidDel="00D160C0" w:rsidRDefault="0015355F" w:rsidP="0015355F">
      <w:pPr>
        <w:pStyle w:val="code"/>
        <w:rPr>
          <w:del w:id="2426" w:author="Guohan Lu" w:date="2015-11-16T00:54:00Z"/>
        </w:rPr>
      </w:pPr>
    </w:p>
    <w:p w14:paraId="7727F5EB" w14:textId="0975CEC3" w:rsidR="0015355F" w:rsidRPr="007C0B8D" w:rsidDel="00D160C0" w:rsidRDefault="0015355F" w:rsidP="0015355F">
      <w:pPr>
        <w:pStyle w:val="code"/>
        <w:rPr>
          <w:del w:id="2427" w:author="Guohan Lu" w:date="2015-11-16T00:54:00Z"/>
        </w:rPr>
      </w:pPr>
      <w:del w:id="2428" w:author="Guohan Lu" w:date="2015-11-16T00:54:00Z">
        <w:r w:rsidRPr="007C0B8D" w:rsidDel="00D160C0">
          <w:delText>* Return Values:</w:delText>
        </w:r>
      </w:del>
    </w:p>
    <w:p w14:paraId="531220BF" w14:textId="0789B582" w:rsidR="0015355F" w:rsidRPr="007C0B8D" w:rsidDel="00D160C0" w:rsidRDefault="0015355F" w:rsidP="0015355F">
      <w:pPr>
        <w:pStyle w:val="code"/>
        <w:rPr>
          <w:del w:id="2429" w:author="Guohan Lu" w:date="2015-11-16T00:54:00Z"/>
        </w:rPr>
      </w:pPr>
      <w:del w:id="2430" w:author="Guohan Lu" w:date="2015-11-16T00:54:00Z">
        <w:r w:rsidRPr="007C0B8D" w:rsidDel="00D160C0">
          <w:delText>* SAI_STATUS_SUCCESS on success</w:delText>
        </w:r>
      </w:del>
    </w:p>
    <w:p w14:paraId="797F1A46" w14:textId="4904E536" w:rsidR="0015355F" w:rsidRPr="00466F96" w:rsidDel="00D160C0" w:rsidRDefault="0015355F" w:rsidP="0015355F">
      <w:pPr>
        <w:pStyle w:val="code"/>
        <w:rPr>
          <w:del w:id="2431" w:author="Guohan Lu" w:date="2015-11-16T00:54:00Z"/>
          <w:rPrChange w:id="2432" w:author="Natchimuth, Anbalagan" w:date="2015-12-23T08:54:00Z">
            <w:rPr>
              <w:del w:id="2433" w:author="Guohan Lu" w:date="2015-11-16T00:54:00Z"/>
              <w:lang w:val="fr-FR"/>
            </w:rPr>
          </w:rPrChange>
        </w:rPr>
      </w:pPr>
      <w:del w:id="2434" w:author="Guohan Lu" w:date="2015-11-16T00:54:00Z">
        <w:r w:rsidRPr="00466F96" w:rsidDel="00D160C0">
          <w:rPr>
            <w:rPrChange w:id="2435" w:author="Natchimuth, Anbalagan" w:date="2015-12-23T08:54:00Z">
              <w:rPr>
                <w:lang w:val="fr-FR"/>
              </w:rPr>
            </w:rPrChange>
          </w:rPr>
          <w:delText>* Failure status code on error</w:delText>
        </w:r>
      </w:del>
    </w:p>
    <w:p w14:paraId="1C1FD5EF" w14:textId="5BDA302B" w:rsidR="0015355F" w:rsidRPr="00466F96" w:rsidDel="00D160C0" w:rsidRDefault="0015355F" w:rsidP="0015355F">
      <w:pPr>
        <w:pStyle w:val="code"/>
        <w:rPr>
          <w:del w:id="2436" w:author="Guohan Lu" w:date="2015-11-16T00:54:00Z"/>
          <w:rPrChange w:id="2437" w:author="Natchimuth, Anbalagan" w:date="2015-12-23T08:54:00Z">
            <w:rPr>
              <w:del w:id="2438" w:author="Guohan Lu" w:date="2015-11-16T00:54:00Z"/>
              <w:lang w:val="fr-FR"/>
            </w:rPr>
          </w:rPrChange>
        </w:rPr>
      </w:pPr>
      <w:del w:id="2439" w:author="Guohan Lu" w:date="2015-11-16T00:54:00Z">
        <w:r w:rsidRPr="00466F96" w:rsidDel="00D160C0">
          <w:rPr>
            <w:rPrChange w:id="2440" w:author="Natchimuth, Anbalagan" w:date="2015-12-23T08:54:00Z">
              <w:rPr>
                <w:lang w:val="fr-FR"/>
              </w:rPr>
            </w:rPrChange>
          </w:rPr>
          <w:delText>*/</w:delText>
        </w:r>
      </w:del>
    </w:p>
    <w:p w14:paraId="0C5EF7E3" w14:textId="4A57A4FE" w:rsidR="0015355F" w:rsidRPr="000A342E" w:rsidDel="00D160C0" w:rsidRDefault="0015355F" w:rsidP="0015355F">
      <w:pPr>
        <w:pStyle w:val="code"/>
        <w:rPr>
          <w:del w:id="2441" w:author="Guohan Lu" w:date="2015-11-16T00:54:00Z"/>
        </w:rPr>
      </w:pPr>
      <w:del w:id="2442" w:author="Guohan Lu" w:date="2015-11-16T00:54:00Z">
        <w:r w:rsidRPr="000A342E" w:rsidDel="00D160C0">
          <w:delText>typ</w:delText>
        </w:r>
        <w:r w:rsidDel="00D160C0">
          <w:delText>edef sai_status_t (*sai_get_object_key_fn</w:delText>
        </w:r>
        <w:r w:rsidRPr="000A342E" w:rsidDel="00D160C0">
          <w:delText>)(</w:delText>
        </w:r>
      </w:del>
    </w:p>
    <w:p w14:paraId="32586C93" w14:textId="793B9B32" w:rsidR="0015355F" w:rsidRPr="0028477B" w:rsidDel="00D160C0" w:rsidRDefault="0015355F" w:rsidP="0015355F">
      <w:pPr>
        <w:pStyle w:val="code"/>
        <w:rPr>
          <w:del w:id="2443" w:author="Guohan Lu" w:date="2015-11-16T00:54:00Z"/>
        </w:rPr>
      </w:pPr>
      <w:del w:id="2444" w:author="Guohan Lu" w:date="2015-11-16T00:54:00Z">
        <w:r w:rsidRPr="00C27F1A" w:rsidDel="00D160C0">
          <w:delText xml:space="preserve">                          </w:delText>
        </w:r>
        <w:r w:rsidRPr="0028477B" w:rsidDel="00D160C0">
          <w:delText>_In_ sai_object_type_t object_type,</w:delText>
        </w:r>
      </w:del>
    </w:p>
    <w:p w14:paraId="054A0438" w14:textId="7EBDD1EF" w:rsidR="0015355F" w:rsidRPr="0028477B" w:rsidDel="00D160C0" w:rsidRDefault="0015355F" w:rsidP="0015355F">
      <w:pPr>
        <w:pStyle w:val="code"/>
        <w:rPr>
          <w:del w:id="2445" w:author="Guohan Lu" w:date="2015-11-16T00:54:00Z"/>
        </w:rPr>
      </w:pPr>
      <w:del w:id="2446" w:author="Guohan Lu" w:date="2015-11-16T00:54:00Z">
        <w:r w:rsidRPr="0028477B" w:rsidDel="00D160C0">
          <w:delText xml:space="preserve">                          _In_ uint32_t object_count,</w:delText>
        </w:r>
      </w:del>
    </w:p>
    <w:p w14:paraId="03909065" w14:textId="4D725E86" w:rsidR="0015355F" w:rsidRPr="00466F96" w:rsidDel="00D160C0" w:rsidRDefault="0015355F" w:rsidP="0015355F">
      <w:pPr>
        <w:pStyle w:val="code"/>
        <w:rPr>
          <w:del w:id="2447" w:author="Guohan Lu" w:date="2015-11-16T00:54:00Z"/>
          <w:rPrChange w:id="2448" w:author="Natchimuth, Anbalagan" w:date="2015-12-23T08:54:00Z">
            <w:rPr>
              <w:del w:id="2449" w:author="Guohan Lu" w:date="2015-11-16T00:54:00Z"/>
              <w:lang w:val="fr-FR"/>
            </w:rPr>
          </w:rPrChange>
        </w:rPr>
      </w:pPr>
      <w:del w:id="2450" w:author="Guohan Lu" w:date="2015-11-16T00:54:00Z">
        <w:r w:rsidRPr="00044FCC" w:rsidDel="00D160C0">
          <w:delText xml:space="preserve">                          </w:delText>
        </w:r>
        <w:r w:rsidRPr="00466F96" w:rsidDel="00D160C0">
          <w:rPr>
            <w:rPrChange w:id="2451" w:author="Natchimuth, Anbalagan" w:date="2015-12-23T08:54:00Z">
              <w:rPr>
                <w:lang w:val="fr-FR"/>
              </w:rPr>
            </w:rPrChange>
          </w:rPr>
          <w:delText>_InOut_ sai_object_id_t *object_list);</w:delText>
        </w:r>
      </w:del>
    </w:p>
    <w:p w14:paraId="52C4CB98" w14:textId="37A11738" w:rsidR="0015355F" w:rsidRPr="00466F96" w:rsidDel="00D160C0" w:rsidRDefault="0015355F" w:rsidP="00075C93">
      <w:pPr>
        <w:pStyle w:val="code"/>
        <w:rPr>
          <w:del w:id="2452" w:author="Guohan Lu" w:date="2015-11-16T00:54:00Z"/>
          <w:rPrChange w:id="2453" w:author="Natchimuth, Anbalagan" w:date="2015-12-23T08:54:00Z">
            <w:rPr>
              <w:del w:id="2454" w:author="Guohan Lu" w:date="2015-11-16T00:54:00Z"/>
              <w:lang w:val="fr-FR"/>
            </w:rPr>
          </w:rPrChange>
        </w:rPr>
      </w:pPr>
    </w:p>
    <w:p w14:paraId="0FAA4363" w14:textId="3A047F55" w:rsidR="00E439A4" w:rsidRPr="00E439A4" w:rsidDel="00D160C0" w:rsidRDefault="00E439A4" w:rsidP="00E439A4">
      <w:pPr>
        <w:pStyle w:val="code"/>
        <w:rPr>
          <w:del w:id="2455" w:author="Guohan Lu" w:date="2015-11-16T00:54:00Z"/>
        </w:rPr>
      </w:pPr>
      <w:del w:id="2456" w:author="Guohan Lu" w:date="2015-11-16T00:54:00Z">
        <w:r w:rsidRPr="00E439A4" w:rsidDel="00D160C0">
          <w:delText>/*</w:delText>
        </w:r>
      </w:del>
    </w:p>
    <w:p w14:paraId="11E7EB9C" w14:textId="5995BE5D" w:rsidR="00E439A4" w:rsidRPr="00E439A4" w:rsidDel="00D160C0" w:rsidRDefault="00E439A4" w:rsidP="00E439A4">
      <w:pPr>
        <w:pStyle w:val="code"/>
        <w:rPr>
          <w:del w:id="2457" w:author="Guohan Lu" w:date="2015-11-16T00:54:00Z"/>
        </w:rPr>
      </w:pPr>
      <w:del w:id="2458" w:author="Guohan Lu" w:date="2015-11-16T00:54:00Z">
        <w:r w:rsidRPr="00E439A4" w:rsidDel="00D160C0">
          <w:delText>* Routine Description:</w:delText>
        </w:r>
      </w:del>
    </w:p>
    <w:p w14:paraId="09466D75" w14:textId="0E5508C5" w:rsidR="00E439A4" w:rsidRPr="007C0B8D" w:rsidDel="00D160C0" w:rsidRDefault="00E439A4" w:rsidP="00E439A4">
      <w:pPr>
        <w:pStyle w:val="code"/>
        <w:rPr>
          <w:del w:id="2459" w:author="Guohan Lu" w:date="2015-11-16T00:54:00Z"/>
        </w:rPr>
      </w:pPr>
      <w:del w:id="2460" w:author="Guohan Lu" w:date="2015-11-16T00:54:00Z">
        <w:r w:rsidRPr="007C0B8D" w:rsidDel="00D160C0">
          <w:delText xml:space="preserve">* </w:delText>
        </w:r>
        <w:r w:rsidDel="00D160C0">
          <w:delText xml:space="preserve"> @brief Get the bulk list of attributes for given object count</w:delText>
        </w:r>
      </w:del>
    </w:p>
    <w:p w14:paraId="6DE1D44E" w14:textId="3D30388C" w:rsidR="00E439A4" w:rsidDel="00D160C0" w:rsidRDefault="00E439A4" w:rsidP="00E439A4">
      <w:pPr>
        <w:pStyle w:val="code"/>
        <w:rPr>
          <w:del w:id="2461" w:author="Guohan Lu" w:date="2015-11-16T00:54:00Z"/>
        </w:rPr>
      </w:pPr>
      <w:del w:id="2462" w:author="Guohan Lu" w:date="2015-11-16T00:54:00Z">
        <w:r w:rsidRPr="007C0B8D" w:rsidDel="00D160C0">
          <w:delText>* Arguments:</w:delText>
        </w:r>
      </w:del>
    </w:p>
    <w:p w14:paraId="0B9A9406" w14:textId="7DF634CA" w:rsidR="00E439A4" w:rsidDel="00D160C0" w:rsidRDefault="00E439A4" w:rsidP="00E439A4">
      <w:pPr>
        <w:pStyle w:val="code"/>
        <w:rPr>
          <w:del w:id="2463" w:author="Guohan Lu" w:date="2015-11-16T00:54:00Z"/>
        </w:rPr>
      </w:pPr>
      <w:del w:id="2464" w:author="Guohan Lu" w:date="2015-11-16T00:54:00Z">
        <w:r w:rsidDel="00D160C0">
          <w:delText>* [in] object_type – sai object type</w:delText>
        </w:r>
      </w:del>
    </w:p>
    <w:p w14:paraId="442D5C02" w14:textId="3EA888BD" w:rsidR="00E439A4" w:rsidDel="00D160C0" w:rsidRDefault="00E439A4" w:rsidP="00E439A4">
      <w:pPr>
        <w:pStyle w:val="code"/>
        <w:rPr>
          <w:del w:id="2465" w:author="Guohan Lu" w:date="2015-11-16T00:54:00Z"/>
        </w:rPr>
      </w:pPr>
      <w:del w:id="2466" w:author="Guohan Lu" w:date="2015-11-16T00:54:00Z">
        <w:r w:rsidDel="00D160C0">
          <w:delText>* [in]</w:delText>
        </w:r>
        <w:r w:rsidRPr="00144C06" w:rsidDel="00D160C0">
          <w:delText xml:space="preserve"> </w:delText>
        </w:r>
        <w:r w:rsidDel="00D160C0">
          <w:delText>object_count – number of objects</w:delText>
        </w:r>
      </w:del>
    </w:p>
    <w:p w14:paraId="1B2F8A8D" w14:textId="54309525" w:rsidR="00E439A4" w:rsidRPr="00735A5F" w:rsidDel="00D160C0" w:rsidRDefault="00E439A4" w:rsidP="00E439A4">
      <w:pPr>
        <w:pStyle w:val="code"/>
        <w:rPr>
          <w:del w:id="2467" w:author="Guohan Lu" w:date="2015-11-16T00:54:00Z"/>
        </w:rPr>
      </w:pPr>
      <w:del w:id="2468" w:author="Guohan Lu" w:date="2015-11-16T00:54:00Z">
        <w:r w:rsidDel="00D160C0">
          <w:delText>* [in] object_id  - List of objects</w:delText>
        </w:r>
      </w:del>
    </w:p>
    <w:p w14:paraId="09E30430" w14:textId="6CB4E183" w:rsidR="00E439A4" w:rsidDel="00D160C0" w:rsidRDefault="00E439A4" w:rsidP="00E439A4">
      <w:pPr>
        <w:pStyle w:val="code"/>
        <w:rPr>
          <w:del w:id="2469" w:author="Guohan Lu" w:date="2015-11-16T00:54:00Z"/>
        </w:rPr>
      </w:pPr>
      <w:del w:id="2470"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del>
    </w:p>
    <w:p w14:paraId="65246B6B" w14:textId="723C496F" w:rsidR="00E439A4" w:rsidDel="00D160C0" w:rsidRDefault="00E439A4" w:rsidP="00E439A4">
      <w:pPr>
        <w:pStyle w:val="code"/>
        <w:rPr>
          <w:del w:id="2471" w:author="Guohan Lu" w:date="2015-11-16T00:54:00Z"/>
        </w:rPr>
      </w:pPr>
      <w:del w:id="2472" w:author="Guohan Lu" w:date="2015-11-16T00:54:00Z">
        <w:r w:rsidDel="00D160C0">
          <w:delText>* [in] attr_id – list of attributes</w:delText>
        </w:r>
      </w:del>
    </w:p>
    <w:p w14:paraId="4139DABD" w14:textId="0DDA286E" w:rsidR="00E439A4" w:rsidDel="00D160C0" w:rsidRDefault="00E439A4" w:rsidP="00E439A4">
      <w:pPr>
        <w:pStyle w:val="code"/>
        <w:rPr>
          <w:del w:id="2473" w:author="Guohan Lu" w:date="2015-11-16T00:54:00Z"/>
        </w:rPr>
      </w:pPr>
      <w:del w:id="2474" w:author="Guohan Lu" w:date="2015-11-16T00:54:00Z">
        <w:r w:rsidDel="00D160C0">
          <w:delText>* [in] attr_value – list of values for the attributes</w:delText>
        </w:r>
      </w:del>
    </w:p>
    <w:p w14:paraId="63894998" w14:textId="1155176F" w:rsidR="00E439A4" w:rsidRPr="007C0B8D" w:rsidDel="00D160C0" w:rsidRDefault="00E439A4" w:rsidP="00E439A4">
      <w:pPr>
        <w:pStyle w:val="code"/>
        <w:rPr>
          <w:del w:id="2475" w:author="Guohan Lu" w:date="2015-11-16T00:54:00Z"/>
        </w:rPr>
      </w:pPr>
      <w:del w:id="2476" w:author="Guohan Lu" w:date="2015-11-16T00:54:00Z">
        <w:r w:rsidDel="00D160C0">
          <w:delText>* [in] statuses – status for each object</w:delText>
        </w:r>
      </w:del>
    </w:p>
    <w:p w14:paraId="24D92A41" w14:textId="0870A590" w:rsidR="00E439A4" w:rsidRPr="007C0B8D" w:rsidDel="00D160C0" w:rsidRDefault="00E439A4" w:rsidP="00E439A4">
      <w:pPr>
        <w:pStyle w:val="code"/>
        <w:rPr>
          <w:del w:id="2477" w:author="Guohan Lu" w:date="2015-11-16T00:54:00Z"/>
        </w:rPr>
      </w:pPr>
      <w:del w:id="2478" w:author="Guohan Lu" w:date="2015-11-16T00:54:00Z">
        <w:r w:rsidRPr="007C0B8D" w:rsidDel="00D160C0">
          <w:delText>* Return Values:</w:delText>
        </w:r>
      </w:del>
    </w:p>
    <w:p w14:paraId="3A36D7E1" w14:textId="648C4D8B" w:rsidR="00E439A4" w:rsidRPr="007C0B8D" w:rsidDel="00D160C0" w:rsidRDefault="00E439A4" w:rsidP="00E439A4">
      <w:pPr>
        <w:pStyle w:val="code"/>
        <w:rPr>
          <w:del w:id="2479" w:author="Guohan Lu" w:date="2015-11-16T00:54:00Z"/>
        </w:rPr>
      </w:pPr>
      <w:del w:id="2480" w:author="Guohan Lu" w:date="2015-11-16T00:54:00Z">
        <w:r w:rsidRPr="007C0B8D" w:rsidDel="00D160C0">
          <w:delText>* SAI_STATUS_SUCCESS on success</w:delText>
        </w:r>
      </w:del>
    </w:p>
    <w:p w14:paraId="6504AB87" w14:textId="70C0D930" w:rsidR="00E439A4" w:rsidRPr="00466F96" w:rsidDel="00D160C0" w:rsidRDefault="00E439A4" w:rsidP="00E439A4">
      <w:pPr>
        <w:pStyle w:val="code"/>
        <w:rPr>
          <w:del w:id="2481" w:author="Guohan Lu" w:date="2015-11-16T00:54:00Z"/>
          <w:rPrChange w:id="2482" w:author="Natchimuth, Anbalagan" w:date="2015-12-23T08:54:00Z">
            <w:rPr>
              <w:del w:id="2483" w:author="Guohan Lu" w:date="2015-11-16T00:54:00Z"/>
              <w:lang w:val="fr-FR"/>
            </w:rPr>
          </w:rPrChange>
        </w:rPr>
      </w:pPr>
      <w:del w:id="2484" w:author="Guohan Lu" w:date="2015-11-16T00:54:00Z">
        <w:r w:rsidRPr="00466F96" w:rsidDel="00D160C0">
          <w:rPr>
            <w:rPrChange w:id="2485" w:author="Natchimuth, Anbalagan" w:date="2015-12-23T08:54:00Z">
              <w:rPr>
                <w:lang w:val="fr-FR"/>
              </w:rPr>
            </w:rPrChange>
          </w:rPr>
          <w:delText>* Failure status code on error</w:delText>
        </w:r>
      </w:del>
    </w:p>
    <w:p w14:paraId="7F353D3F" w14:textId="3158EFDD" w:rsidR="00E439A4" w:rsidRPr="00466F96" w:rsidDel="00D160C0" w:rsidRDefault="00E439A4" w:rsidP="00E439A4">
      <w:pPr>
        <w:pStyle w:val="code"/>
        <w:rPr>
          <w:del w:id="2486" w:author="Guohan Lu" w:date="2015-11-16T00:54:00Z"/>
          <w:rPrChange w:id="2487" w:author="Natchimuth, Anbalagan" w:date="2015-12-23T08:54:00Z">
            <w:rPr>
              <w:del w:id="2488" w:author="Guohan Lu" w:date="2015-11-16T00:54:00Z"/>
              <w:lang w:val="fr-FR"/>
            </w:rPr>
          </w:rPrChange>
        </w:rPr>
      </w:pPr>
      <w:del w:id="2489" w:author="Guohan Lu" w:date="2015-11-16T00:54:00Z">
        <w:r w:rsidRPr="00466F96" w:rsidDel="00D160C0">
          <w:rPr>
            <w:rPrChange w:id="2490" w:author="Natchimuth, Anbalagan" w:date="2015-12-23T08:54:00Z">
              <w:rPr>
                <w:lang w:val="fr-FR"/>
              </w:rPr>
            </w:rPrChange>
          </w:rPr>
          <w:delText>*/</w:delText>
        </w:r>
      </w:del>
    </w:p>
    <w:p w14:paraId="387B869C" w14:textId="3BF6BAA4" w:rsidR="00E439A4" w:rsidRPr="00466F96" w:rsidDel="00D160C0" w:rsidRDefault="00E439A4" w:rsidP="00E439A4">
      <w:pPr>
        <w:pStyle w:val="code"/>
        <w:rPr>
          <w:del w:id="2491" w:author="Guohan Lu" w:date="2015-11-16T00:54:00Z"/>
          <w:rPrChange w:id="2492" w:author="Natchimuth, Anbalagan" w:date="2015-12-23T08:54:00Z">
            <w:rPr>
              <w:del w:id="2493" w:author="Guohan Lu" w:date="2015-11-16T00:54:00Z"/>
              <w:lang w:val="fr-FR"/>
            </w:rPr>
          </w:rPrChange>
        </w:rPr>
      </w:pPr>
    </w:p>
    <w:p w14:paraId="75E7D7B9" w14:textId="0362F8C1" w:rsidR="00E439A4" w:rsidRPr="00466F96" w:rsidDel="00D160C0" w:rsidRDefault="00E439A4" w:rsidP="00E439A4">
      <w:pPr>
        <w:pStyle w:val="code"/>
        <w:rPr>
          <w:del w:id="2494" w:author="Guohan Lu" w:date="2015-11-16T00:54:00Z"/>
          <w:rPrChange w:id="2495" w:author="Natchimuth, Anbalagan" w:date="2015-12-23T08:54:00Z">
            <w:rPr>
              <w:del w:id="2496" w:author="Guohan Lu" w:date="2015-11-16T00:54:00Z"/>
              <w:lang w:val="fr-FR"/>
            </w:rPr>
          </w:rPrChange>
        </w:rPr>
      </w:pPr>
      <w:del w:id="2497" w:author="Guohan Lu" w:date="2015-11-16T00:54:00Z">
        <w:r w:rsidRPr="00466F96" w:rsidDel="00D160C0">
          <w:rPr>
            <w:rPrChange w:id="2498" w:author="Natchimuth, Anbalagan" w:date="2015-12-23T08:54:00Z">
              <w:rPr>
                <w:lang w:val="fr-FR"/>
              </w:rPr>
            </w:rPrChange>
          </w:rPr>
          <w:delText>typedef sai_status_t (*sai_bulk_get_attribute_fn)(</w:delText>
        </w:r>
      </w:del>
    </w:p>
    <w:p w14:paraId="5A4BD83B" w14:textId="2250EEA5" w:rsidR="00E439A4" w:rsidRPr="00466F96" w:rsidDel="00D160C0" w:rsidRDefault="00E439A4" w:rsidP="00E439A4">
      <w:pPr>
        <w:pStyle w:val="code"/>
        <w:rPr>
          <w:del w:id="2499" w:author="Guohan Lu" w:date="2015-11-16T00:54:00Z"/>
          <w:rPrChange w:id="2500" w:author="Natchimuth, Anbalagan" w:date="2015-12-23T08:54:00Z">
            <w:rPr>
              <w:del w:id="2501" w:author="Guohan Lu" w:date="2015-11-16T00:54:00Z"/>
              <w:lang w:val="fr-FR"/>
            </w:rPr>
          </w:rPrChange>
        </w:rPr>
      </w:pPr>
      <w:del w:id="2502" w:author="Guohan Lu" w:date="2015-11-16T00:54:00Z">
        <w:r w:rsidRPr="00466F96" w:rsidDel="00D160C0">
          <w:rPr>
            <w:rPrChange w:id="2503" w:author="Natchimuth, Anbalagan" w:date="2015-12-23T08:54:00Z">
              <w:rPr>
                <w:lang w:val="fr-FR"/>
              </w:rPr>
            </w:rPrChange>
          </w:rPr>
          <w:delText xml:space="preserve">    _In_ sai_object_type_t object_type,</w:delText>
        </w:r>
      </w:del>
    </w:p>
    <w:p w14:paraId="2AB32B5F" w14:textId="15E00237" w:rsidR="00E439A4" w:rsidRPr="00466F96" w:rsidDel="00D160C0" w:rsidRDefault="00E439A4" w:rsidP="00E439A4">
      <w:pPr>
        <w:pStyle w:val="code"/>
        <w:rPr>
          <w:del w:id="2504" w:author="Guohan Lu" w:date="2015-11-16T00:54:00Z"/>
          <w:rPrChange w:id="2505" w:author="Natchimuth, Anbalagan" w:date="2015-12-23T08:54:00Z">
            <w:rPr>
              <w:del w:id="2506" w:author="Guohan Lu" w:date="2015-11-16T00:54:00Z"/>
              <w:lang w:val="fr-FR"/>
            </w:rPr>
          </w:rPrChange>
        </w:rPr>
      </w:pPr>
      <w:del w:id="2507" w:author="Guohan Lu" w:date="2015-11-16T00:54:00Z">
        <w:r w:rsidRPr="00466F96" w:rsidDel="00D160C0">
          <w:rPr>
            <w:rPrChange w:id="2508" w:author="Natchimuth, Anbalagan" w:date="2015-12-23T08:54:00Z">
              <w:rPr>
                <w:lang w:val="fr-FR"/>
              </w:rPr>
            </w:rPrChange>
          </w:rPr>
          <w:delText xml:space="preserve">    _In_ uint32_t object_count,</w:delText>
        </w:r>
      </w:del>
    </w:p>
    <w:p w14:paraId="3693B07B" w14:textId="1C651BF3" w:rsidR="00E439A4" w:rsidRPr="00D33277" w:rsidDel="00D160C0" w:rsidRDefault="00E439A4" w:rsidP="00E439A4">
      <w:pPr>
        <w:pStyle w:val="code"/>
        <w:rPr>
          <w:del w:id="2509" w:author="Guohan Lu" w:date="2015-11-16T00:54:00Z"/>
        </w:rPr>
      </w:pPr>
      <w:del w:id="2510" w:author="Guohan Lu" w:date="2015-11-16T00:54:00Z">
        <w:r w:rsidRPr="00466F96" w:rsidDel="00D160C0">
          <w:rPr>
            <w:rPrChange w:id="2511" w:author="Natchimuth, Anbalagan" w:date="2015-12-23T08:54:00Z">
              <w:rPr>
                <w:lang w:val="fr-FR"/>
              </w:rPr>
            </w:rPrChange>
          </w:rPr>
          <w:delText xml:space="preserve">    </w:delText>
        </w:r>
        <w:r w:rsidRPr="00D33277" w:rsidDel="00D160C0">
          <w:delText>_In_ sai_object_id_t* object_id,</w:delText>
        </w:r>
      </w:del>
    </w:p>
    <w:p w14:paraId="5AE637C6" w14:textId="6DEE0806" w:rsidR="00E439A4" w:rsidDel="00D160C0" w:rsidRDefault="00E439A4" w:rsidP="00E439A4">
      <w:pPr>
        <w:pStyle w:val="code"/>
        <w:rPr>
          <w:del w:id="2512" w:author="Guohan Lu" w:date="2015-11-16T00:54:00Z"/>
        </w:rPr>
      </w:pPr>
      <w:del w:id="2513" w:author="Guohan Lu" w:date="2015-11-16T00:54:00Z">
        <w:r w:rsidDel="00D160C0">
          <w:delText xml:space="preserve">    _In_ uint32_t attr_count,</w:delText>
        </w:r>
      </w:del>
    </w:p>
    <w:p w14:paraId="4CF67FA5" w14:textId="3C646CEB" w:rsidR="00E439A4" w:rsidDel="00D160C0" w:rsidRDefault="00E439A4" w:rsidP="00E439A4">
      <w:pPr>
        <w:pStyle w:val="code"/>
        <w:rPr>
          <w:del w:id="2514" w:author="Guohan Lu" w:date="2015-11-16T00:54:00Z"/>
        </w:rPr>
      </w:pPr>
      <w:del w:id="2515" w:author="Guohan Lu" w:date="2015-11-16T00:54:00Z">
        <w:r w:rsidDel="00D160C0">
          <w:delText xml:space="preserve">    _In_ </w:delText>
        </w:r>
        <w:r w:rsidR="00D4681A" w:rsidDel="00D160C0">
          <w:delText>sai_attr_id_t</w:delText>
        </w:r>
        <w:r w:rsidDel="00D160C0">
          <w:delText xml:space="preserve"> *attr_id,</w:delText>
        </w:r>
      </w:del>
    </w:p>
    <w:p w14:paraId="278BB92E" w14:textId="40ABB909" w:rsidR="00E439A4" w:rsidDel="00D160C0" w:rsidRDefault="00E439A4" w:rsidP="00E439A4">
      <w:pPr>
        <w:pStyle w:val="code"/>
        <w:rPr>
          <w:del w:id="2516" w:author="Guohan Lu" w:date="2015-11-16T00:54:00Z"/>
        </w:rPr>
      </w:pPr>
      <w:del w:id="2517" w:author="Guohan Lu" w:date="2015-11-16T00:54:00Z">
        <w:r w:rsidDel="00D160C0">
          <w:delText xml:space="preserve">    _Inout_ sai_attribute_value_t **attr_value,</w:delText>
        </w:r>
      </w:del>
    </w:p>
    <w:p w14:paraId="364BE431" w14:textId="1D8E6A5E" w:rsidR="00E439A4" w:rsidRPr="00466F96" w:rsidDel="00D160C0" w:rsidRDefault="00E439A4" w:rsidP="00E439A4">
      <w:pPr>
        <w:pStyle w:val="code"/>
        <w:rPr>
          <w:del w:id="2518" w:author="Guohan Lu" w:date="2015-11-16T00:54:00Z"/>
          <w:rPrChange w:id="2519" w:author="Natchimuth, Anbalagan" w:date="2015-12-23T08:54:00Z">
            <w:rPr>
              <w:del w:id="2520" w:author="Guohan Lu" w:date="2015-11-16T00:54:00Z"/>
              <w:lang w:val="fr-FR"/>
            </w:rPr>
          </w:rPrChange>
        </w:rPr>
      </w:pPr>
      <w:del w:id="2521" w:author="Guohan Lu" w:date="2015-11-16T00:54:00Z">
        <w:r w:rsidRPr="008003D0" w:rsidDel="00D160C0">
          <w:delText xml:space="preserve">    </w:delText>
        </w:r>
        <w:r w:rsidRPr="00466F96" w:rsidDel="00D160C0">
          <w:rPr>
            <w:rPrChange w:id="2522" w:author="Natchimuth, Anbalagan" w:date="2015-12-23T08:54:00Z">
              <w:rPr>
                <w:lang w:val="fr-FR"/>
              </w:rPr>
            </w:rPrChange>
          </w:rPr>
          <w:delText>_Inout sai_status_t *statuses);</w:delText>
        </w:r>
      </w:del>
    </w:p>
    <w:p w14:paraId="28ED0266" w14:textId="5EBD344B" w:rsidR="00075C93" w:rsidRPr="00466F96" w:rsidDel="00D160C0" w:rsidRDefault="00075C93" w:rsidP="00075C93">
      <w:pPr>
        <w:pStyle w:val="Heading2"/>
        <w:rPr>
          <w:del w:id="2523" w:author="Guohan Lu" w:date="2015-11-16T00:54:00Z"/>
          <w:rPrChange w:id="2524" w:author="Natchimuth, Anbalagan" w:date="2015-12-23T08:54:00Z">
            <w:rPr>
              <w:del w:id="2525" w:author="Guohan Lu" w:date="2015-11-16T00:54:00Z"/>
              <w:lang w:val="fr-FR"/>
            </w:rPr>
          </w:rPrChange>
        </w:rPr>
      </w:pPr>
      <w:del w:id="2526" w:author="Guohan Lu" w:date="2015-11-16T00:54:00Z">
        <w:r w:rsidRPr="00466F96" w:rsidDel="00D160C0">
          <w:rPr>
            <w:rPrChange w:id="2527" w:author="Natchimuth, Anbalagan" w:date="2015-12-23T08:54:00Z">
              <w:rPr>
                <w:lang w:val="fr-FR"/>
              </w:rPr>
            </w:rPrChange>
          </w:rPr>
          <w:delText>Changes to saipolicer.h</w:delText>
        </w:r>
      </w:del>
    </w:p>
    <w:p w14:paraId="1BBA7183" w14:textId="66034A26" w:rsidR="00075C93" w:rsidRPr="001053E1" w:rsidDel="00D160C0" w:rsidRDefault="00075C93" w:rsidP="00075C93">
      <w:pPr>
        <w:pStyle w:val="code"/>
        <w:rPr>
          <w:del w:id="2528" w:author="Guohan Lu" w:date="2015-11-16T00:54:00Z"/>
        </w:rPr>
      </w:pPr>
      <w:del w:id="2529" w:author="Guohan Lu" w:date="2015-11-16T00:54:00Z">
        <w:r w:rsidDel="00D160C0">
          <w:delText>/*</w:delText>
        </w:r>
      </w:del>
    </w:p>
    <w:p w14:paraId="5AA16F67" w14:textId="274084E0" w:rsidR="00075C93" w:rsidRPr="007C0B8D" w:rsidDel="00D160C0" w:rsidRDefault="00075C93" w:rsidP="00075C93">
      <w:pPr>
        <w:pStyle w:val="code"/>
        <w:rPr>
          <w:del w:id="2530" w:author="Guohan Lu" w:date="2015-11-16T00:54:00Z"/>
        </w:rPr>
      </w:pPr>
      <w:del w:id="2531" w:author="Guohan Lu" w:date="2015-11-16T00:54:00Z">
        <w:r w:rsidRPr="007C0B8D" w:rsidDel="00D160C0">
          <w:delText>* Routine Description:</w:delText>
        </w:r>
      </w:del>
    </w:p>
    <w:p w14:paraId="7E3BA0D3" w14:textId="098066C2" w:rsidR="00075C93" w:rsidRPr="007C0B8D" w:rsidDel="00D160C0" w:rsidRDefault="00075C93" w:rsidP="00075C93">
      <w:pPr>
        <w:pStyle w:val="code"/>
        <w:rPr>
          <w:del w:id="2532" w:author="Guohan Lu" w:date="2015-11-16T00:54:00Z"/>
        </w:rPr>
      </w:pPr>
      <w:del w:id="2533" w:author="Guohan Lu" w:date="2015-11-16T00:54:00Z">
        <w:r w:rsidRPr="007C0B8D" w:rsidDel="00D160C0">
          <w:delText xml:space="preserve">* </w:delText>
        </w:r>
        <w:r w:rsidDel="00D160C0">
          <w:delText xml:space="preserve"> @brief Get the number of objects present in SAI</w:delText>
        </w:r>
      </w:del>
    </w:p>
    <w:p w14:paraId="5095B9C2" w14:textId="1DF2E1AB" w:rsidR="00075C93" w:rsidRPr="007C0B8D" w:rsidDel="00D160C0" w:rsidRDefault="00075C93" w:rsidP="00075C93">
      <w:pPr>
        <w:pStyle w:val="code"/>
        <w:rPr>
          <w:del w:id="2534" w:author="Guohan Lu" w:date="2015-11-16T00:54:00Z"/>
        </w:rPr>
      </w:pPr>
      <w:del w:id="2535" w:author="Guohan Lu" w:date="2015-11-16T00:54:00Z">
        <w:r w:rsidRPr="007C0B8D" w:rsidDel="00D160C0">
          <w:delText>* Arguments:</w:delText>
        </w:r>
      </w:del>
    </w:p>
    <w:p w14:paraId="1B04321A" w14:textId="5B59CD71" w:rsidR="00075C93" w:rsidRPr="00735A5F" w:rsidDel="00D160C0" w:rsidRDefault="00075C93" w:rsidP="00075C93">
      <w:pPr>
        <w:pStyle w:val="code"/>
        <w:rPr>
          <w:del w:id="2536" w:author="Guohan Lu" w:date="2015-11-16T00:54:00Z"/>
        </w:rPr>
      </w:pPr>
      <w:del w:id="2537" w:author="Guohan Lu" w:date="2015-11-16T00:54:00Z">
        <w:r w:rsidDel="00D160C0">
          <w:delText>* [in] sai_object_type_t  - SAI object type</w:delText>
        </w:r>
      </w:del>
    </w:p>
    <w:p w14:paraId="0B02D522" w14:textId="6E595756" w:rsidR="00075C93" w:rsidDel="00D160C0" w:rsidRDefault="00075C93" w:rsidP="00075C93">
      <w:pPr>
        <w:pStyle w:val="code"/>
        <w:rPr>
          <w:del w:id="2538" w:author="Guohan Lu" w:date="2015-11-16T00:54:00Z"/>
        </w:rPr>
      </w:pPr>
      <w:del w:id="2539" w:author="Guohan Lu" w:date="2015-11-16T00:54:00Z">
        <w:r w:rsidDel="00D160C0">
          <w:delText>* [inout]</w:delText>
        </w:r>
        <w:r w:rsidRPr="00144C06" w:rsidDel="00D160C0">
          <w:delText xml:space="preserve"> </w:delText>
        </w:r>
        <w:r w:rsidDel="00D160C0">
          <w:delText>count – number of objects in SAI</w:delText>
        </w:r>
      </w:del>
    </w:p>
    <w:p w14:paraId="06B729FC" w14:textId="74787959" w:rsidR="00075C93" w:rsidRPr="007C0B8D" w:rsidDel="00D160C0" w:rsidRDefault="00075C93" w:rsidP="00075C93">
      <w:pPr>
        <w:pStyle w:val="code"/>
        <w:rPr>
          <w:del w:id="2540" w:author="Guohan Lu" w:date="2015-11-16T00:54:00Z"/>
        </w:rPr>
      </w:pPr>
      <w:del w:id="2541" w:author="Guohan Lu" w:date="2015-11-16T00:54:00Z">
        <w:r w:rsidRPr="007C0B8D" w:rsidDel="00D160C0">
          <w:delText>*</w:delText>
        </w:r>
      </w:del>
    </w:p>
    <w:p w14:paraId="3BD2579A" w14:textId="4CD435F4" w:rsidR="00075C93" w:rsidRPr="007C0B8D" w:rsidDel="00D160C0" w:rsidRDefault="00075C93" w:rsidP="00075C93">
      <w:pPr>
        <w:pStyle w:val="code"/>
        <w:rPr>
          <w:del w:id="2542" w:author="Guohan Lu" w:date="2015-11-16T00:54:00Z"/>
        </w:rPr>
      </w:pPr>
      <w:del w:id="2543" w:author="Guohan Lu" w:date="2015-11-16T00:54:00Z">
        <w:r w:rsidRPr="007C0B8D" w:rsidDel="00D160C0">
          <w:delText>* Return Values:</w:delText>
        </w:r>
      </w:del>
    </w:p>
    <w:p w14:paraId="0F778B7C" w14:textId="0426BDC4" w:rsidR="00075C93" w:rsidRPr="007C0B8D" w:rsidDel="00D160C0" w:rsidRDefault="00075C93" w:rsidP="00075C93">
      <w:pPr>
        <w:pStyle w:val="code"/>
        <w:rPr>
          <w:del w:id="2544" w:author="Guohan Lu" w:date="2015-11-16T00:54:00Z"/>
        </w:rPr>
      </w:pPr>
      <w:del w:id="2545" w:author="Guohan Lu" w:date="2015-11-16T00:54:00Z">
        <w:r w:rsidRPr="007C0B8D" w:rsidDel="00D160C0">
          <w:delText>* SAI_STATUS_SUCCESS on success</w:delText>
        </w:r>
      </w:del>
    </w:p>
    <w:p w14:paraId="782ED408" w14:textId="5D4ABFCC" w:rsidR="00075C93" w:rsidRPr="00466F96" w:rsidDel="00D160C0" w:rsidRDefault="00075C93" w:rsidP="00075C93">
      <w:pPr>
        <w:pStyle w:val="code"/>
        <w:rPr>
          <w:del w:id="2546" w:author="Guohan Lu" w:date="2015-11-16T00:54:00Z"/>
          <w:rPrChange w:id="2547" w:author="Natchimuth, Anbalagan" w:date="2015-12-23T08:54:00Z">
            <w:rPr>
              <w:del w:id="2548" w:author="Guohan Lu" w:date="2015-11-16T00:54:00Z"/>
              <w:lang w:val="fr-FR"/>
            </w:rPr>
          </w:rPrChange>
        </w:rPr>
      </w:pPr>
      <w:del w:id="2549" w:author="Guohan Lu" w:date="2015-11-16T00:54:00Z">
        <w:r w:rsidRPr="00466F96" w:rsidDel="00D160C0">
          <w:rPr>
            <w:rPrChange w:id="2550" w:author="Natchimuth, Anbalagan" w:date="2015-12-23T08:54:00Z">
              <w:rPr>
                <w:lang w:val="fr-FR"/>
              </w:rPr>
            </w:rPrChange>
          </w:rPr>
          <w:delText>* Failure status code on error</w:delText>
        </w:r>
      </w:del>
    </w:p>
    <w:p w14:paraId="37893BC1" w14:textId="17ACECC6" w:rsidR="00075C93" w:rsidRPr="00466F96" w:rsidDel="00D160C0" w:rsidRDefault="00075C93" w:rsidP="00075C93">
      <w:pPr>
        <w:pStyle w:val="code"/>
        <w:rPr>
          <w:del w:id="2551" w:author="Guohan Lu" w:date="2015-11-16T00:54:00Z"/>
          <w:rPrChange w:id="2552" w:author="Natchimuth, Anbalagan" w:date="2015-12-23T08:54:00Z">
            <w:rPr>
              <w:del w:id="2553" w:author="Guohan Lu" w:date="2015-11-16T00:54:00Z"/>
              <w:lang w:val="fr-FR"/>
            </w:rPr>
          </w:rPrChange>
        </w:rPr>
      </w:pPr>
      <w:del w:id="2554" w:author="Guohan Lu" w:date="2015-11-16T00:54:00Z">
        <w:r w:rsidRPr="00466F96" w:rsidDel="00D160C0">
          <w:rPr>
            <w:rPrChange w:id="2555" w:author="Natchimuth, Anbalagan" w:date="2015-12-23T08:54:00Z">
              <w:rPr>
                <w:lang w:val="fr-FR"/>
              </w:rPr>
            </w:rPrChange>
          </w:rPr>
          <w:delText>*/</w:delText>
        </w:r>
      </w:del>
    </w:p>
    <w:p w14:paraId="26C636E7" w14:textId="1B7804BC" w:rsidR="00075C93" w:rsidRPr="000A342E" w:rsidDel="00D160C0" w:rsidRDefault="00075C93" w:rsidP="00075C93">
      <w:pPr>
        <w:pStyle w:val="code"/>
        <w:rPr>
          <w:del w:id="2556" w:author="Guohan Lu" w:date="2015-11-16T00:54:00Z"/>
        </w:rPr>
      </w:pPr>
      <w:del w:id="2557"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1D3502F4" w14:textId="35D8FBBC" w:rsidR="00075C93" w:rsidRPr="00466F96" w:rsidDel="00D160C0" w:rsidRDefault="00075C93" w:rsidP="00075C93">
      <w:pPr>
        <w:pStyle w:val="code"/>
        <w:rPr>
          <w:del w:id="2558" w:author="Guohan Lu" w:date="2015-11-16T00:54:00Z"/>
          <w:rPrChange w:id="2559" w:author="Natchimuth, Anbalagan" w:date="2015-12-23T08:54:00Z">
            <w:rPr>
              <w:del w:id="2560" w:author="Guohan Lu" w:date="2015-11-16T00:54:00Z"/>
              <w:lang w:val="fr-FR"/>
            </w:rPr>
          </w:rPrChange>
        </w:rPr>
      </w:pPr>
      <w:del w:id="2561" w:author="Guohan Lu" w:date="2015-11-16T00:54:00Z">
        <w:r w:rsidRPr="00C27F1A" w:rsidDel="00D160C0">
          <w:delText xml:space="preserve">                          </w:delText>
        </w:r>
        <w:r w:rsidRPr="00466F96" w:rsidDel="00D160C0">
          <w:rPr>
            <w:rPrChange w:id="2562" w:author="Natchimuth, Anbalagan" w:date="2015-12-23T08:54:00Z">
              <w:rPr>
                <w:lang w:val="fr-FR"/>
              </w:rPr>
            </w:rPrChange>
          </w:rPr>
          <w:delText>_In_ sai_object_type_t object_type,</w:delText>
        </w:r>
      </w:del>
    </w:p>
    <w:p w14:paraId="15BF059D" w14:textId="094F81C0" w:rsidR="00075C93" w:rsidRPr="00466F96" w:rsidDel="00D160C0" w:rsidRDefault="00075C93" w:rsidP="00075C93">
      <w:pPr>
        <w:pStyle w:val="code"/>
        <w:rPr>
          <w:del w:id="2563" w:author="Guohan Lu" w:date="2015-11-16T00:54:00Z"/>
          <w:rPrChange w:id="2564" w:author="Natchimuth, Anbalagan" w:date="2015-12-23T08:54:00Z">
            <w:rPr>
              <w:del w:id="2565" w:author="Guohan Lu" w:date="2015-11-16T00:54:00Z"/>
              <w:lang w:val="fr-FR"/>
            </w:rPr>
          </w:rPrChange>
        </w:rPr>
      </w:pPr>
      <w:del w:id="2566" w:author="Guohan Lu" w:date="2015-11-16T00:54:00Z">
        <w:r w:rsidRPr="00466F96" w:rsidDel="00D160C0">
          <w:rPr>
            <w:rPrChange w:id="2567" w:author="Natchimuth, Anbalagan" w:date="2015-12-23T08:54:00Z">
              <w:rPr>
                <w:lang w:val="fr-FR"/>
              </w:rPr>
            </w:rPrChange>
          </w:rPr>
          <w:delText xml:space="preserve">                          _InOut_ uint32_t *count);</w:delText>
        </w:r>
      </w:del>
    </w:p>
    <w:p w14:paraId="5C002112" w14:textId="4A314764" w:rsidR="0015355F" w:rsidRPr="00466F96" w:rsidDel="00D160C0" w:rsidRDefault="0015355F" w:rsidP="00075C93">
      <w:pPr>
        <w:pStyle w:val="code"/>
        <w:rPr>
          <w:del w:id="2568" w:author="Guohan Lu" w:date="2015-11-16T00:54:00Z"/>
          <w:rPrChange w:id="2569" w:author="Natchimuth, Anbalagan" w:date="2015-12-23T08:54:00Z">
            <w:rPr>
              <w:del w:id="2570" w:author="Guohan Lu" w:date="2015-11-16T00:54:00Z"/>
              <w:lang w:val="fr-FR"/>
            </w:rPr>
          </w:rPrChange>
        </w:rPr>
      </w:pPr>
    </w:p>
    <w:p w14:paraId="6BF58FB6" w14:textId="5F8C9A59" w:rsidR="0015355F" w:rsidRPr="00466F96" w:rsidDel="00D160C0" w:rsidRDefault="0015355F" w:rsidP="0015355F">
      <w:pPr>
        <w:pStyle w:val="code"/>
        <w:rPr>
          <w:del w:id="2571" w:author="Guohan Lu" w:date="2015-11-16T00:54:00Z"/>
          <w:rPrChange w:id="2572" w:author="Natchimuth, Anbalagan" w:date="2015-12-23T08:54:00Z">
            <w:rPr>
              <w:del w:id="2573" w:author="Guohan Lu" w:date="2015-11-16T00:54:00Z"/>
              <w:lang w:val="fr-FR"/>
            </w:rPr>
          </w:rPrChange>
        </w:rPr>
      </w:pPr>
      <w:del w:id="2574" w:author="Guohan Lu" w:date="2015-11-16T00:54:00Z">
        <w:r w:rsidRPr="00466F96" w:rsidDel="00D160C0">
          <w:rPr>
            <w:rPrChange w:id="2575" w:author="Natchimuth, Anbalagan" w:date="2015-12-23T08:54:00Z">
              <w:rPr>
                <w:lang w:val="fr-FR"/>
              </w:rPr>
            </w:rPrChange>
          </w:rPr>
          <w:delText>/*</w:delText>
        </w:r>
      </w:del>
    </w:p>
    <w:p w14:paraId="4697192D" w14:textId="300A2C10" w:rsidR="0015355F" w:rsidRPr="00466F96" w:rsidDel="00D160C0" w:rsidRDefault="0015355F" w:rsidP="0015355F">
      <w:pPr>
        <w:pStyle w:val="code"/>
        <w:rPr>
          <w:del w:id="2576" w:author="Guohan Lu" w:date="2015-11-16T00:54:00Z"/>
          <w:rPrChange w:id="2577" w:author="Natchimuth, Anbalagan" w:date="2015-12-23T08:54:00Z">
            <w:rPr>
              <w:del w:id="2578" w:author="Guohan Lu" w:date="2015-11-16T00:54:00Z"/>
              <w:lang w:val="fr-FR"/>
            </w:rPr>
          </w:rPrChange>
        </w:rPr>
      </w:pPr>
      <w:del w:id="2579" w:author="Guohan Lu" w:date="2015-11-16T00:54:00Z">
        <w:r w:rsidRPr="00466F96" w:rsidDel="00D160C0">
          <w:rPr>
            <w:rPrChange w:id="2580" w:author="Natchimuth, Anbalagan" w:date="2015-12-23T08:54:00Z">
              <w:rPr>
                <w:lang w:val="fr-FR"/>
              </w:rPr>
            </w:rPrChange>
          </w:rPr>
          <w:delText>* Routine Description:</w:delText>
        </w:r>
      </w:del>
    </w:p>
    <w:p w14:paraId="2DADA818" w14:textId="1EAFA13A" w:rsidR="0015355F" w:rsidRPr="007C0B8D" w:rsidDel="00D160C0" w:rsidRDefault="0015355F" w:rsidP="0015355F">
      <w:pPr>
        <w:pStyle w:val="code"/>
        <w:rPr>
          <w:del w:id="2581" w:author="Guohan Lu" w:date="2015-11-16T00:54:00Z"/>
        </w:rPr>
      </w:pPr>
      <w:del w:id="2582" w:author="Guohan Lu" w:date="2015-11-16T00:54:00Z">
        <w:r w:rsidRPr="007C0B8D" w:rsidDel="00D160C0">
          <w:delText xml:space="preserve">* </w:delText>
        </w:r>
        <w:r w:rsidDel="00D160C0">
          <w:delText xml:space="preserve"> @brief Get the list of object keys present in SAI</w:delText>
        </w:r>
      </w:del>
    </w:p>
    <w:p w14:paraId="7A1664E6" w14:textId="52C8F554" w:rsidR="0015355F" w:rsidRPr="007C0B8D" w:rsidDel="00D160C0" w:rsidRDefault="0015355F" w:rsidP="0015355F">
      <w:pPr>
        <w:pStyle w:val="code"/>
        <w:rPr>
          <w:del w:id="2583" w:author="Guohan Lu" w:date="2015-11-16T00:54:00Z"/>
        </w:rPr>
      </w:pPr>
      <w:del w:id="2584" w:author="Guohan Lu" w:date="2015-11-16T00:54:00Z">
        <w:r w:rsidRPr="007C0B8D" w:rsidDel="00D160C0">
          <w:delText>* Arguments:</w:delText>
        </w:r>
      </w:del>
    </w:p>
    <w:p w14:paraId="4829D6FF" w14:textId="602332EE" w:rsidR="0015355F" w:rsidRPr="00735A5F" w:rsidDel="00D160C0" w:rsidRDefault="0015355F" w:rsidP="0015355F">
      <w:pPr>
        <w:pStyle w:val="code"/>
        <w:rPr>
          <w:del w:id="2585" w:author="Guohan Lu" w:date="2015-11-16T00:54:00Z"/>
        </w:rPr>
      </w:pPr>
      <w:del w:id="2586" w:author="Guohan Lu" w:date="2015-11-16T00:54:00Z">
        <w:r w:rsidDel="00D160C0">
          <w:delText>* [in] sai_object_type_t  - SAI object type</w:delText>
        </w:r>
      </w:del>
    </w:p>
    <w:p w14:paraId="0829CFD4" w14:textId="0D070B37" w:rsidR="0015355F" w:rsidDel="00D160C0" w:rsidRDefault="0015355F" w:rsidP="0015355F">
      <w:pPr>
        <w:pStyle w:val="code"/>
        <w:rPr>
          <w:del w:id="2587" w:author="Guohan Lu" w:date="2015-11-16T00:54:00Z"/>
        </w:rPr>
      </w:pPr>
      <w:del w:id="2588" w:author="Guohan Lu" w:date="2015-11-16T00:54:00Z">
        <w:r w:rsidDel="00D160C0">
          <w:delText>* [in]</w:delText>
        </w:r>
        <w:r w:rsidRPr="00144C06" w:rsidDel="00D160C0">
          <w:delText xml:space="preserve"> </w:delText>
        </w:r>
        <w:r w:rsidDel="00D160C0">
          <w:delText>count – number of objects in SAI</w:delText>
        </w:r>
      </w:del>
    </w:p>
    <w:p w14:paraId="4716ADAA" w14:textId="30B643B6" w:rsidR="0015355F" w:rsidDel="00D160C0" w:rsidRDefault="0015355F" w:rsidP="0015355F">
      <w:pPr>
        <w:pStyle w:val="code"/>
        <w:rPr>
          <w:del w:id="2589" w:author="Guohan Lu" w:date="2015-11-16T00:54:00Z"/>
        </w:rPr>
      </w:pPr>
      <w:del w:id="2590" w:author="Guohan Lu" w:date="2015-11-16T00:54:00Z">
        <w:r w:rsidRPr="007C0B8D" w:rsidDel="00D160C0">
          <w:delText>*</w:delText>
        </w:r>
        <w:r w:rsidDel="00D160C0">
          <w:delText xml:space="preserve"> [in] object_list – List of SAI objects or keys</w:delText>
        </w:r>
      </w:del>
    </w:p>
    <w:p w14:paraId="4C112EB2" w14:textId="5B506845" w:rsidR="0015355F" w:rsidRPr="007C0B8D" w:rsidDel="00D160C0" w:rsidRDefault="0015355F" w:rsidP="0015355F">
      <w:pPr>
        <w:pStyle w:val="code"/>
        <w:rPr>
          <w:del w:id="2591" w:author="Guohan Lu" w:date="2015-11-16T00:54:00Z"/>
        </w:rPr>
      </w:pPr>
    </w:p>
    <w:p w14:paraId="4A3937A2" w14:textId="36BD0006" w:rsidR="0015355F" w:rsidRPr="007C0B8D" w:rsidDel="00D160C0" w:rsidRDefault="0015355F" w:rsidP="0015355F">
      <w:pPr>
        <w:pStyle w:val="code"/>
        <w:rPr>
          <w:del w:id="2592" w:author="Guohan Lu" w:date="2015-11-16T00:54:00Z"/>
        </w:rPr>
      </w:pPr>
      <w:del w:id="2593" w:author="Guohan Lu" w:date="2015-11-16T00:54:00Z">
        <w:r w:rsidRPr="007C0B8D" w:rsidDel="00D160C0">
          <w:delText>* Return Values:</w:delText>
        </w:r>
      </w:del>
    </w:p>
    <w:p w14:paraId="10181AF2" w14:textId="7D308EA4" w:rsidR="0015355F" w:rsidRPr="007C0B8D" w:rsidDel="00D160C0" w:rsidRDefault="0015355F" w:rsidP="0015355F">
      <w:pPr>
        <w:pStyle w:val="code"/>
        <w:rPr>
          <w:del w:id="2594" w:author="Guohan Lu" w:date="2015-11-16T00:54:00Z"/>
        </w:rPr>
      </w:pPr>
      <w:del w:id="2595" w:author="Guohan Lu" w:date="2015-11-16T00:54:00Z">
        <w:r w:rsidRPr="007C0B8D" w:rsidDel="00D160C0">
          <w:delText>* SAI_STATUS_SUCCESS on success</w:delText>
        </w:r>
      </w:del>
    </w:p>
    <w:p w14:paraId="07CE6845" w14:textId="4ADD1B65" w:rsidR="0015355F" w:rsidRPr="00466F96" w:rsidDel="00D160C0" w:rsidRDefault="0015355F" w:rsidP="0015355F">
      <w:pPr>
        <w:pStyle w:val="code"/>
        <w:rPr>
          <w:del w:id="2596" w:author="Guohan Lu" w:date="2015-11-16T00:54:00Z"/>
          <w:rPrChange w:id="2597" w:author="Natchimuth, Anbalagan" w:date="2015-12-23T08:54:00Z">
            <w:rPr>
              <w:del w:id="2598" w:author="Guohan Lu" w:date="2015-11-16T00:54:00Z"/>
              <w:lang w:val="fr-FR"/>
            </w:rPr>
          </w:rPrChange>
        </w:rPr>
      </w:pPr>
      <w:del w:id="2599" w:author="Guohan Lu" w:date="2015-11-16T00:54:00Z">
        <w:r w:rsidRPr="00466F96" w:rsidDel="00D160C0">
          <w:rPr>
            <w:rPrChange w:id="2600" w:author="Natchimuth, Anbalagan" w:date="2015-12-23T08:54:00Z">
              <w:rPr>
                <w:lang w:val="fr-FR"/>
              </w:rPr>
            </w:rPrChange>
          </w:rPr>
          <w:delText>* Failure status code on error</w:delText>
        </w:r>
      </w:del>
    </w:p>
    <w:p w14:paraId="1482D4F1" w14:textId="1F70C83C" w:rsidR="0015355F" w:rsidRPr="00466F96" w:rsidDel="00D160C0" w:rsidRDefault="0015355F" w:rsidP="0015355F">
      <w:pPr>
        <w:pStyle w:val="code"/>
        <w:rPr>
          <w:del w:id="2601" w:author="Guohan Lu" w:date="2015-11-16T00:54:00Z"/>
          <w:rPrChange w:id="2602" w:author="Natchimuth, Anbalagan" w:date="2015-12-23T08:54:00Z">
            <w:rPr>
              <w:del w:id="2603" w:author="Guohan Lu" w:date="2015-11-16T00:54:00Z"/>
              <w:lang w:val="fr-FR"/>
            </w:rPr>
          </w:rPrChange>
        </w:rPr>
      </w:pPr>
      <w:del w:id="2604" w:author="Guohan Lu" w:date="2015-11-16T00:54:00Z">
        <w:r w:rsidRPr="00466F96" w:rsidDel="00D160C0">
          <w:rPr>
            <w:rPrChange w:id="2605" w:author="Natchimuth, Anbalagan" w:date="2015-12-23T08:54:00Z">
              <w:rPr>
                <w:lang w:val="fr-FR"/>
              </w:rPr>
            </w:rPrChange>
          </w:rPr>
          <w:delText>*/</w:delText>
        </w:r>
      </w:del>
    </w:p>
    <w:p w14:paraId="7A2FEC07" w14:textId="225DAC56" w:rsidR="0015355F" w:rsidRPr="000A342E" w:rsidDel="00D160C0" w:rsidRDefault="0015355F" w:rsidP="0015355F">
      <w:pPr>
        <w:pStyle w:val="code"/>
        <w:rPr>
          <w:del w:id="2606" w:author="Guohan Lu" w:date="2015-11-16T00:54:00Z"/>
        </w:rPr>
      </w:pPr>
      <w:del w:id="2607" w:author="Guohan Lu" w:date="2015-11-16T00:54:00Z">
        <w:r w:rsidRPr="000A342E" w:rsidDel="00D160C0">
          <w:delText>typ</w:delText>
        </w:r>
        <w:r w:rsidDel="00D160C0">
          <w:delText>edef sai_status_t (*sai_get_object_key_fn</w:delText>
        </w:r>
        <w:r w:rsidRPr="000A342E" w:rsidDel="00D160C0">
          <w:delText>)(</w:delText>
        </w:r>
      </w:del>
    </w:p>
    <w:p w14:paraId="1B7EB784" w14:textId="3B1CC207" w:rsidR="0015355F" w:rsidRPr="0028477B" w:rsidDel="00D160C0" w:rsidRDefault="0015355F" w:rsidP="0015355F">
      <w:pPr>
        <w:pStyle w:val="code"/>
        <w:rPr>
          <w:del w:id="2608" w:author="Guohan Lu" w:date="2015-11-16T00:54:00Z"/>
        </w:rPr>
      </w:pPr>
      <w:del w:id="2609" w:author="Guohan Lu" w:date="2015-11-16T00:54:00Z">
        <w:r w:rsidRPr="00C27F1A" w:rsidDel="00D160C0">
          <w:delText xml:space="preserve">                          </w:delText>
        </w:r>
        <w:r w:rsidRPr="0028477B" w:rsidDel="00D160C0">
          <w:delText>_In_ sai_object_type_t object_type,</w:delText>
        </w:r>
      </w:del>
    </w:p>
    <w:p w14:paraId="6752F6E0" w14:textId="594C61E1" w:rsidR="0015355F" w:rsidRPr="0028477B" w:rsidDel="00D160C0" w:rsidRDefault="0015355F" w:rsidP="0015355F">
      <w:pPr>
        <w:pStyle w:val="code"/>
        <w:rPr>
          <w:del w:id="2610" w:author="Guohan Lu" w:date="2015-11-16T00:54:00Z"/>
        </w:rPr>
      </w:pPr>
      <w:del w:id="2611" w:author="Guohan Lu" w:date="2015-11-16T00:54:00Z">
        <w:r w:rsidRPr="0028477B" w:rsidDel="00D160C0">
          <w:delText xml:space="preserve">                          _In_ uint32_t object_count,</w:delText>
        </w:r>
      </w:del>
    </w:p>
    <w:p w14:paraId="74D5EADB" w14:textId="2C7261DD" w:rsidR="0015355F" w:rsidRPr="00466F96" w:rsidDel="00D160C0" w:rsidRDefault="0015355F" w:rsidP="0015355F">
      <w:pPr>
        <w:pStyle w:val="code"/>
        <w:rPr>
          <w:del w:id="2612" w:author="Guohan Lu" w:date="2015-11-16T00:54:00Z"/>
          <w:rPrChange w:id="2613" w:author="Natchimuth, Anbalagan" w:date="2015-12-23T08:54:00Z">
            <w:rPr>
              <w:del w:id="2614" w:author="Guohan Lu" w:date="2015-11-16T00:54:00Z"/>
              <w:lang w:val="fr-FR"/>
            </w:rPr>
          </w:rPrChange>
        </w:rPr>
      </w:pPr>
      <w:del w:id="2615" w:author="Guohan Lu" w:date="2015-11-16T00:54:00Z">
        <w:r w:rsidRPr="00044FCC" w:rsidDel="00D160C0">
          <w:delText xml:space="preserve">                          </w:delText>
        </w:r>
        <w:r w:rsidRPr="00466F96" w:rsidDel="00D160C0">
          <w:rPr>
            <w:rPrChange w:id="2616" w:author="Natchimuth, Anbalagan" w:date="2015-12-23T08:54:00Z">
              <w:rPr>
                <w:lang w:val="fr-FR"/>
              </w:rPr>
            </w:rPrChange>
          </w:rPr>
          <w:delText>_InOut_ sai_object_id_t *object_list);</w:delText>
        </w:r>
      </w:del>
    </w:p>
    <w:p w14:paraId="592B44A7" w14:textId="3B2114E8" w:rsidR="0015355F" w:rsidRPr="00466F96" w:rsidDel="00D160C0" w:rsidRDefault="0015355F" w:rsidP="00075C93">
      <w:pPr>
        <w:pStyle w:val="code"/>
        <w:rPr>
          <w:del w:id="2617" w:author="Guohan Lu" w:date="2015-11-16T00:54:00Z"/>
          <w:rPrChange w:id="2618" w:author="Natchimuth, Anbalagan" w:date="2015-12-23T08:54:00Z">
            <w:rPr>
              <w:del w:id="2619" w:author="Guohan Lu" w:date="2015-11-16T00:54:00Z"/>
              <w:lang w:val="fr-FR"/>
            </w:rPr>
          </w:rPrChange>
        </w:rPr>
      </w:pPr>
    </w:p>
    <w:p w14:paraId="5C4709A3" w14:textId="7F2BD5E7" w:rsidR="00075C93" w:rsidRPr="00466F96" w:rsidDel="00D160C0" w:rsidRDefault="00075C93" w:rsidP="00075C93">
      <w:pPr>
        <w:pStyle w:val="code"/>
        <w:rPr>
          <w:del w:id="2620" w:author="Guohan Lu" w:date="2015-11-16T00:54:00Z"/>
          <w:rPrChange w:id="2621" w:author="Natchimuth, Anbalagan" w:date="2015-12-23T08:54:00Z">
            <w:rPr>
              <w:del w:id="2622" w:author="Guohan Lu" w:date="2015-11-16T00:54:00Z"/>
              <w:lang w:val="fr-FR"/>
            </w:rPr>
          </w:rPrChange>
        </w:rPr>
      </w:pPr>
    </w:p>
    <w:p w14:paraId="331613FF" w14:textId="4FBA0603" w:rsidR="00E439A4" w:rsidRPr="008003D0" w:rsidDel="00D160C0" w:rsidRDefault="00E439A4" w:rsidP="00E439A4">
      <w:pPr>
        <w:pStyle w:val="code"/>
        <w:rPr>
          <w:del w:id="2623" w:author="Guohan Lu" w:date="2015-11-16T00:54:00Z"/>
        </w:rPr>
      </w:pPr>
      <w:del w:id="2624" w:author="Guohan Lu" w:date="2015-11-16T00:54:00Z">
        <w:r w:rsidRPr="008003D0" w:rsidDel="00D160C0">
          <w:delText>/*</w:delText>
        </w:r>
      </w:del>
    </w:p>
    <w:p w14:paraId="7109EBC9" w14:textId="2E858E1D" w:rsidR="00E439A4" w:rsidRPr="008003D0" w:rsidDel="00D160C0" w:rsidRDefault="00E439A4" w:rsidP="00E439A4">
      <w:pPr>
        <w:pStyle w:val="code"/>
        <w:rPr>
          <w:del w:id="2625" w:author="Guohan Lu" w:date="2015-11-16T00:54:00Z"/>
        </w:rPr>
      </w:pPr>
      <w:del w:id="2626" w:author="Guohan Lu" w:date="2015-11-16T00:54:00Z">
        <w:r w:rsidRPr="008003D0" w:rsidDel="00D160C0">
          <w:delText>* Routine Description:</w:delText>
        </w:r>
      </w:del>
    </w:p>
    <w:p w14:paraId="24A7692B" w14:textId="4D4CC628" w:rsidR="00E439A4" w:rsidRPr="007C0B8D" w:rsidDel="00D160C0" w:rsidRDefault="00E439A4" w:rsidP="00E439A4">
      <w:pPr>
        <w:pStyle w:val="code"/>
        <w:rPr>
          <w:del w:id="2627" w:author="Guohan Lu" w:date="2015-11-16T00:54:00Z"/>
        </w:rPr>
      </w:pPr>
      <w:del w:id="2628" w:author="Guohan Lu" w:date="2015-11-16T00:54:00Z">
        <w:r w:rsidRPr="007C0B8D" w:rsidDel="00D160C0">
          <w:delText xml:space="preserve">* </w:delText>
        </w:r>
        <w:r w:rsidDel="00D160C0">
          <w:delText xml:space="preserve"> @brief Get the bulk list of attributes for given object count</w:delText>
        </w:r>
      </w:del>
    </w:p>
    <w:p w14:paraId="457A66DF" w14:textId="573C7363" w:rsidR="00E439A4" w:rsidDel="00D160C0" w:rsidRDefault="00E439A4" w:rsidP="00E439A4">
      <w:pPr>
        <w:pStyle w:val="code"/>
        <w:rPr>
          <w:del w:id="2629" w:author="Guohan Lu" w:date="2015-11-16T00:54:00Z"/>
        </w:rPr>
      </w:pPr>
      <w:del w:id="2630" w:author="Guohan Lu" w:date="2015-11-16T00:54:00Z">
        <w:r w:rsidRPr="007C0B8D" w:rsidDel="00D160C0">
          <w:delText>* Arguments:</w:delText>
        </w:r>
      </w:del>
    </w:p>
    <w:p w14:paraId="03C94119" w14:textId="45239107" w:rsidR="00E439A4" w:rsidDel="00D160C0" w:rsidRDefault="00E439A4" w:rsidP="00E439A4">
      <w:pPr>
        <w:pStyle w:val="code"/>
        <w:rPr>
          <w:del w:id="2631" w:author="Guohan Lu" w:date="2015-11-16T00:54:00Z"/>
        </w:rPr>
      </w:pPr>
      <w:del w:id="2632" w:author="Guohan Lu" w:date="2015-11-16T00:54:00Z">
        <w:r w:rsidDel="00D160C0">
          <w:delText>* [in] object_type – sai object type</w:delText>
        </w:r>
      </w:del>
    </w:p>
    <w:p w14:paraId="5AD30584" w14:textId="7ACF2497" w:rsidR="00E439A4" w:rsidDel="00D160C0" w:rsidRDefault="00E439A4" w:rsidP="00E439A4">
      <w:pPr>
        <w:pStyle w:val="code"/>
        <w:rPr>
          <w:del w:id="2633" w:author="Guohan Lu" w:date="2015-11-16T00:54:00Z"/>
        </w:rPr>
      </w:pPr>
      <w:del w:id="2634" w:author="Guohan Lu" w:date="2015-11-16T00:54:00Z">
        <w:r w:rsidDel="00D160C0">
          <w:delText>* [in]</w:delText>
        </w:r>
        <w:r w:rsidRPr="00144C06" w:rsidDel="00D160C0">
          <w:delText xml:space="preserve"> </w:delText>
        </w:r>
        <w:r w:rsidDel="00D160C0">
          <w:delText>object_count – number of objects</w:delText>
        </w:r>
      </w:del>
    </w:p>
    <w:p w14:paraId="6C8783F3" w14:textId="75FB7F54" w:rsidR="00E439A4" w:rsidRPr="00735A5F" w:rsidDel="00D160C0" w:rsidRDefault="00E439A4" w:rsidP="00E439A4">
      <w:pPr>
        <w:pStyle w:val="code"/>
        <w:rPr>
          <w:del w:id="2635" w:author="Guohan Lu" w:date="2015-11-16T00:54:00Z"/>
        </w:rPr>
      </w:pPr>
      <w:del w:id="2636" w:author="Guohan Lu" w:date="2015-11-16T00:54:00Z">
        <w:r w:rsidDel="00D160C0">
          <w:delText>* [in] object_id  - List of objects</w:delText>
        </w:r>
      </w:del>
    </w:p>
    <w:p w14:paraId="25DDE9CE" w14:textId="5CC79B2C" w:rsidR="00E439A4" w:rsidDel="00D160C0" w:rsidRDefault="00E439A4" w:rsidP="00E439A4">
      <w:pPr>
        <w:pStyle w:val="code"/>
        <w:rPr>
          <w:del w:id="2637" w:author="Guohan Lu" w:date="2015-11-16T00:54:00Z"/>
        </w:rPr>
      </w:pPr>
      <w:del w:id="2638"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del>
    </w:p>
    <w:p w14:paraId="4D5F464C" w14:textId="7098C47E" w:rsidR="00E439A4" w:rsidDel="00D160C0" w:rsidRDefault="00E439A4" w:rsidP="00E439A4">
      <w:pPr>
        <w:pStyle w:val="code"/>
        <w:rPr>
          <w:del w:id="2639" w:author="Guohan Lu" w:date="2015-11-16T00:54:00Z"/>
        </w:rPr>
      </w:pPr>
      <w:del w:id="2640" w:author="Guohan Lu" w:date="2015-11-16T00:54:00Z">
        <w:r w:rsidDel="00D160C0">
          <w:delText>* [in] attr_id – list of attributes</w:delText>
        </w:r>
      </w:del>
    </w:p>
    <w:p w14:paraId="5B18AFDE" w14:textId="2FB709FD" w:rsidR="00E439A4" w:rsidDel="00D160C0" w:rsidRDefault="00E439A4" w:rsidP="00E439A4">
      <w:pPr>
        <w:pStyle w:val="code"/>
        <w:rPr>
          <w:del w:id="2641" w:author="Guohan Lu" w:date="2015-11-16T00:54:00Z"/>
        </w:rPr>
      </w:pPr>
      <w:del w:id="2642" w:author="Guohan Lu" w:date="2015-11-16T00:54:00Z">
        <w:r w:rsidDel="00D160C0">
          <w:delText>* [in] attr_value – list of values for the attributes</w:delText>
        </w:r>
      </w:del>
    </w:p>
    <w:p w14:paraId="5D1FC4D1" w14:textId="53551187" w:rsidR="00E439A4" w:rsidRPr="007C0B8D" w:rsidDel="00D160C0" w:rsidRDefault="00E439A4" w:rsidP="00E439A4">
      <w:pPr>
        <w:pStyle w:val="code"/>
        <w:rPr>
          <w:del w:id="2643" w:author="Guohan Lu" w:date="2015-11-16T00:54:00Z"/>
        </w:rPr>
      </w:pPr>
      <w:del w:id="2644" w:author="Guohan Lu" w:date="2015-11-16T00:54:00Z">
        <w:r w:rsidDel="00D160C0">
          <w:delText>* [in] statuses – status for each object</w:delText>
        </w:r>
      </w:del>
    </w:p>
    <w:p w14:paraId="26CE78B8" w14:textId="018E42EF" w:rsidR="00E439A4" w:rsidRPr="007C0B8D" w:rsidDel="00D160C0" w:rsidRDefault="00E439A4" w:rsidP="00E439A4">
      <w:pPr>
        <w:pStyle w:val="code"/>
        <w:rPr>
          <w:del w:id="2645" w:author="Guohan Lu" w:date="2015-11-16T00:54:00Z"/>
        </w:rPr>
      </w:pPr>
      <w:del w:id="2646" w:author="Guohan Lu" w:date="2015-11-16T00:54:00Z">
        <w:r w:rsidRPr="007C0B8D" w:rsidDel="00D160C0">
          <w:delText>* Return Values:</w:delText>
        </w:r>
      </w:del>
    </w:p>
    <w:p w14:paraId="59F9E8CF" w14:textId="49AA8AF6" w:rsidR="00E439A4" w:rsidRPr="007C0B8D" w:rsidDel="00D160C0" w:rsidRDefault="00E439A4" w:rsidP="00E439A4">
      <w:pPr>
        <w:pStyle w:val="code"/>
        <w:rPr>
          <w:del w:id="2647" w:author="Guohan Lu" w:date="2015-11-16T00:54:00Z"/>
        </w:rPr>
      </w:pPr>
      <w:del w:id="2648" w:author="Guohan Lu" w:date="2015-11-16T00:54:00Z">
        <w:r w:rsidRPr="007C0B8D" w:rsidDel="00D160C0">
          <w:delText>* SAI_STATUS_SUCCESS on success</w:delText>
        </w:r>
      </w:del>
    </w:p>
    <w:p w14:paraId="63652F5A" w14:textId="2EA1EBCA" w:rsidR="00E439A4" w:rsidRPr="00466F96" w:rsidDel="00D160C0" w:rsidRDefault="00E439A4" w:rsidP="00E439A4">
      <w:pPr>
        <w:pStyle w:val="code"/>
        <w:rPr>
          <w:del w:id="2649" w:author="Guohan Lu" w:date="2015-11-16T00:54:00Z"/>
          <w:rPrChange w:id="2650" w:author="Natchimuth, Anbalagan" w:date="2015-12-23T08:54:00Z">
            <w:rPr>
              <w:del w:id="2651" w:author="Guohan Lu" w:date="2015-11-16T00:54:00Z"/>
              <w:lang w:val="fr-FR"/>
            </w:rPr>
          </w:rPrChange>
        </w:rPr>
      </w:pPr>
      <w:del w:id="2652" w:author="Guohan Lu" w:date="2015-11-16T00:54:00Z">
        <w:r w:rsidRPr="00466F96" w:rsidDel="00D160C0">
          <w:rPr>
            <w:rPrChange w:id="2653" w:author="Natchimuth, Anbalagan" w:date="2015-12-23T08:54:00Z">
              <w:rPr>
                <w:lang w:val="fr-FR"/>
              </w:rPr>
            </w:rPrChange>
          </w:rPr>
          <w:delText>* Failure status code on error</w:delText>
        </w:r>
      </w:del>
    </w:p>
    <w:p w14:paraId="3BD68DF3" w14:textId="14DF8352" w:rsidR="00E439A4" w:rsidRPr="00466F96" w:rsidDel="00D160C0" w:rsidRDefault="00E439A4" w:rsidP="00E439A4">
      <w:pPr>
        <w:pStyle w:val="code"/>
        <w:rPr>
          <w:del w:id="2654" w:author="Guohan Lu" w:date="2015-11-16T00:54:00Z"/>
          <w:rPrChange w:id="2655" w:author="Natchimuth, Anbalagan" w:date="2015-12-23T08:54:00Z">
            <w:rPr>
              <w:del w:id="2656" w:author="Guohan Lu" w:date="2015-11-16T00:54:00Z"/>
              <w:lang w:val="fr-FR"/>
            </w:rPr>
          </w:rPrChange>
        </w:rPr>
      </w:pPr>
      <w:del w:id="2657" w:author="Guohan Lu" w:date="2015-11-16T00:54:00Z">
        <w:r w:rsidRPr="00466F96" w:rsidDel="00D160C0">
          <w:rPr>
            <w:rPrChange w:id="2658" w:author="Natchimuth, Anbalagan" w:date="2015-12-23T08:54:00Z">
              <w:rPr>
                <w:lang w:val="fr-FR"/>
              </w:rPr>
            </w:rPrChange>
          </w:rPr>
          <w:delText>*/</w:delText>
        </w:r>
      </w:del>
    </w:p>
    <w:p w14:paraId="31107F97" w14:textId="5DBD9995" w:rsidR="00E439A4" w:rsidRPr="00466F96" w:rsidDel="00D160C0" w:rsidRDefault="00E439A4" w:rsidP="00E439A4">
      <w:pPr>
        <w:pStyle w:val="code"/>
        <w:rPr>
          <w:del w:id="2659" w:author="Guohan Lu" w:date="2015-11-16T00:54:00Z"/>
          <w:rPrChange w:id="2660" w:author="Natchimuth, Anbalagan" w:date="2015-12-23T08:54:00Z">
            <w:rPr>
              <w:del w:id="2661" w:author="Guohan Lu" w:date="2015-11-16T00:54:00Z"/>
              <w:lang w:val="fr-FR"/>
            </w:rPr>
          </w:rPrChange>
        </w:rPr>
      </w:pPr>
    </w:p>
    <w:p w14:paraId="60FB954D" w14:textId="4DB9DD31" w:rsidR="00E439A4" w:rsidRPr="00466F96" w:rsidDel="00D160C0" w:rsidRDefault="00E439A4" w:rsidP="00E439A4">
      <w:pPr>
        <w:pStyle w:val="code"/>
        <w:rPr>
          <w:del w:id="2662" w:author="Guohan Lu" w:date="2015-11-16T00:54:00Z"/>
          <w:rPrChange w:id="2663" w:author="Natchimuth, Anbalagan" w:date="2015-12-23T08:54:00Z">
            <w:rPr>
              <w:del w:id="2664" w:author="Guohan Lu" w:date="2015-11-16T00:54:00Z"/>
              <w:lang w:val="fr-FR"/>
            </w:rPr>
          </w:rPrChange>
        </w:rPr>
      </w:pPr>
      <w:del w:id="2665" w:author="Guohan Lu" w:date="2015-11-16T00:54:00Z">
        <w:r w:rsidRPr="00466F96" w:rsidDel="00D160C0">
          <w:rPr>
            <w:rPrChange w:id="2666" w:author="Natchimuth, Anbalagan" w:date="2015-12-23T08:54:00Z">
              <w:rPr>
                <w:lang w:val="fr-FR"/>
              </w:rPr>
            </w:rPrChange>
          </w:rPr>
          <w:delText>typedef sai_status_t (*sai_bulk_get_attribute_fn)(</w:delText>
        </w:r>
      </w:del>
    </w:p>
    <w:p w14:paraId="2E9B95D2" w14:textId="4FDD717D" w:rsidR="00E439A4" w:rsidRPr="00466F96" w:rsidDel="00D160C0" w:rsidRDefault="00E439A4" w:rsidP="00E439A4">
      <w:pPr>
        <w:pStyle w:val="code"/>
        <w:rPr>
          <w:del w:id="2667" w:author="Guohan Lu" w:date="2015-11-16T00:54:00Z"/>
          <w:rPrChange w:id="2668" w:author="Natchimuth, Anbalagan" w:date="2015-12-23T08:54:00Z">
            <w:rPr>
              <w:del w:id="2669" w:author="Guohan Lu" w:date="2015-11-16T00:54:00Z"/>
              <w:lang w:val="fr-FR"/>
            </w:rPr>
          </w:rPrChange>
        </w:rPr>
      </w:pPr>
      <w:del w:id="2670" w:author="Guohan Lu" w:date="2015-11-16T00:54:00Z">
        <w:r w:rsidRPr="00466F96" w:rsidDel="00D160C0">
          <w:rPr>
            <w:rPrChange w:id="2671" w:author="Natchimuth, Anbalagan" w:date="2015-12-23T08:54:00Z">
              <w:rPr>
                <w:lang w:val="fr-FR"/>
              </w:rPr>
            </w:rPrChange>
          </w:rPr>
          <w:delText xml:space="preserve">    _In_ sai_object_type_t object_type,</w:delText>
        </w:r>
      </w:del>
    </w:p>
    <w:p w14:paraId="21CF73E1" w14:textId="7D57962F" w:rsidR="00E439A4" w:rsidRPr="00466F96" w:rsidDel="00D160C0" w:rsidRDefault="00E439A4" w:rsidP="00E439A4">
      <w:pPr>
        <w:pStyle w:val="code"/>
        <w:rPr>
          <w:del w:id="2672" w:author="Guohan Lu" w:date="2015-11-16T00:54:00Z"/>
          <w:rPrChange w:id="2673" w:author="Natchimuth, Anbalagan" w:date="2015-12-23T08:54:00Z">
            <w:rPr>
              <w:del w:id="2674" w:author="Guohan Lu" w:date="2015-11-16T00:54:00Z"/>
              <w:lang w:val="fr-FR"/>
            </w:rPr>
          </w:rPrChange>
        </w:rPr>
      </w:pPr>
      <w:del w:id="2675" w:author="Guohan Lu" w:date="2015-11-16T00:54:00Z">
        <w:r w:rsidRPr="00466F96" w:rsidDel="00D160C0">
          <w:rPr>
            <w:rPrChange w:id="2676" w:author="Natchimuth, Anbalagan" w:date="2015-12-23T08:54:00Z">
              <w:rPr>
                <w:lang w:val="fr-FR"/>
              </w:rPr>
            </w:rPrChange>
          </w:rPr>
          <w:delText xml:space="preserve">    _In_ uint32_t object_count,</w:delText>
        </w:r>
      </w:del>
    </w:p>
    <w:p w14:paraId="2E9D495E" w14:textId="65E398CD" w:rsidR="00E439A4" w:rsidRPr="00D33277" w:rsidDel="00D160C0" w:rsidRDefault="00E439A4" w:rsidP="00E439A4">
      <w:pPr>
        <w:pStyle w:val="code"/>
        <w:rPr>
          <w:del w:id="2677" w:author="Guohan Lu" w:date="2015-11-16T00:54:00Z"/>
        </w:rPr>
      </w:pPr>
      <w:del w:id="2678" w:author="Guohan Lu" w:date="2015-11-16T00:54:00Z">
        <w:r w:rsidRPr="00466F96" w:rsidDel="00D160C0">
          <w:rPr>
            <w:rPrChange w:id="2679" w:author="Natchimuth, Anbalagan" w:date="2015-12-23T08:54:00Z">
              <w:rPr>
                <w:lang w:val="fr-FR"/>
              </w:rPr>
            </w:rPrChange>
          </w:rPr>
          <w:delText xml:space="preserve">    </w:delText>
        </w:r>
        <w:r w:rsidRPr="00D33277" w:rsidDel="00D160C0">
          <w:delText>_In_ sai_object_id_t* object_id,</w:delText>
        </w:r>
      </w:del>
    </w:p>
    <w:p w14:paraId="631471B0" w14:textId="6769D613" w:rsidR="00E439A4" w:rsidDel="00D160C0" w:rsidRDefault="00E439A4" w:rsidP="00E439A4">
      <w:pPr>
        <w:pStyle w:val="code"/>
        <w:rPr>
          <w:del w:id="2680" w:author="Guohan Lu" w:date="2015-11-16T00:54:00Z"/>
        </w:rPr>
      </w:pPr>
      <w:del w:id="2681" w:author="Guohan Lu" w:date="2015-11-16T00:54:00Z">
        <w:r w:rsidDel="00D160C0">
          <w:delText xml:space="preserve">    _In_ uint32_t attr_count,</w:delText>
        </w:r>
      </w:del>
    </w:p>
    <w:p w14:paraId="225A6546" w14:textId="0709DF00" w:rsidR="00E439A4" w:rsidDel="00D160C0" w:rsidRDefault="00E439A4" w:rsidP="00E439A4">
      <w:pPr>
        <w:pStyle w:val="code"/>
        <w:rPr>
          <w:del w:id="2682" w:author="Guohan Lu" w:date="2015-11-16T00:54:00Z"/>
        </w:rPr>
      </w:pPr>
      <w:del w:id="2683" w:author="Guohan Lu" w:date="2015-11-16T00:54:00Z">
        <w:r w:rsidDel="00D160C0">
          <w:delText xml:space="preserve">    _In_ </w:delText>
        </w:r>
        <w:r w:rsidR="00D4681A" w:rsidDel="00D160C0">
          <w:delText>sai_attr_id_t</w:delText>
        </w:r>
        <w:r w:rsidDel="00D160C0">
          <w:delText xml:space="preserve"> *attr_id,</w:delText>
        </w:r>
      </w:del>
    </w:p>
    <w:p w14:paraId="00EBFD55" w14:textId="03F60962" w:rsidR="00E439A4" w:rsidDel="00D160C0" w:rsidRDefault="00E439A4" w:rsidP="00E439A4">
      <w:pPr>
        <w:pStyle w:val="code"/>
        <w:rPr>
          <w:del w:id="2684" w:author="Guohan Lu" w:date="2015-11-16T00:54:00Z"/>
        </w:rPr>
      </w:pPr>
      <w:del w:id="2685" w:author="Guohan Lu" w:date="2015-11-16T00:54:00Z">
        <w:r w:rsidDel="00D160C0">
          <w:delText xml:space="preserve">    _Inout_ sai_attribute_value_t **attr_value,</w:delText>
        </w:r>
      </w:del>
    </w:p>
    <w:p w14:paraId="7862639E" w14:textId="7BA982E4" w:rsidR="00E439A4" w:rsidRPr="00466F96" w:rsidDel="00D160C0" w:rsidRDefault="00E439A4" w:rsidP="00E439A4">
      <w:pPr>
        <w:pStyle w:val="code"/>
        <w:rPr>
          <w:del w:id="2686" w:author="Guohan Lu" w:date="2015-11-16T00:54:00Z"/>
          <w:rPrChange w:id="2687" w:author="Natchimuth, Anbalagan" w:date="2015-12-23T08:54:00Z">
            <w:rPr>
              <w:del w:id="2688" w:author="Guohan Lu" w:date="2015-11-16T00:54:00Z"/>
              <w:lang w:val="fr-FR"/>
            </w:rPr>
          </w:rPrChange>
        </w:rPr>
      </w:pPr>
      <w:del w:id="2689" w:author="Guohan Lu" w:date="2015-11-16T00:54:00Z">
        <w:r w:rsidRPr="008003D0" w:rsidDel="00D160C0">
          <w:delText xml:space="preserve">    </w:delText>
        </w:r>
        <w:r w:rsidRPr="00466F96" w:rsidDel="00D160C0">
          <w:rPr>
            <w:rPrChange w:id="2690" w:author="Natchimuth, Anbalagan" w:date="2015-12-23T08:54:00Z">
              <w:rPr>
                <w:lang w:val="fr-FR"/>
              </w:rPr>
            </w:rPrChange>
          </w:rPr>
          <w:delText>_Inout sai_status_t *statuses);</w:delText>
        </w:r>
      </w:del>
    </w:p>
    <w:p w14:paraId="1DDE6AFA" w14:textId="310F6EFF" w:rsidR="00075C93" w:rsidRPr="00466F96" w:rsidDel="00D160C0" w:rsidRDefault="00075C93" w:rsidP="00075C93">
      <w:pPr>
        <w:pStyle w:val="code"/>
        <w:rPr>
          <w:del w:id="2691" w:author="Guohan Lu" w:date="2015-11-16T00:54:00Z"/>
          <w:rPrChange w:id="2692" w:author="Natchimuth, Anbalagan" w:date="2015-12-23T08:54:00Z">
            <w:rPr>
              <w:del w:id="2693" w:author="Guohan Lu" w:date="2015-11-16T00:54:00Z"/>
              <w:lang w:val="fr-FR"/>
            </w:rPr>
          </w:rPrChange>
        </w:rPr>
      </w:pPr>
    </w:p>
    <w:p w14:paraId="58616B5E" w14:textId="0C0ECB9E" w:rsidR="00075C93" w:rsidRPr="00466F96" w:rsidDel="00D160C0" w:rsidRDefault="00075C93" w:rsidP="00075C93">
      <w:pPr>
        <w:pStyle w:val="Heading2"/>
        <w:rPr>
          <w:del w:id="2694" w:author="Guohan Lu" w:date="2015-11-16T00:54:00Z"/>
          <w:rPrChange w:id="2695" w:author="Natchimuth, Anbalagan" w:date="2015-12-23T08:54:00Z">
            <w:rPr>
              <w:del w:id="2696" w:author="Guohan Lu" w:date="2015-11-16T00:54:00Z"/>
              <w:lang w:val="fr-FR"/>
            </w:rPr>
          </w:rPrChange>
        </w:rPr>
      </w:pPr>
      <w:del w:id="2697" w:author="Guohan Lu" w:date="2015-11-16T00:54:00Z">
        <w:r w:rsidRPr="00466F96" w:rsidDel="00D160C0">
          <w:rPr>
            <w:rPrChange w:id="2698" w:author="Natchimuth, Anbalagan" w:date="2015-12-23T08:54:00Z">
              <w:rPr>
                <w:lang w:val="fr-FR"/>
              </w:rPr>
            </w:rPrChange>
          </w:rPr>
          <w:delText>Changes to saiport.h</w:delText>
        </w:r>
      </w:del>
    </w:p>
    <w:p w14:paraId="72EE22A7" w14:textId="06037192" w:rsidR="00075C93" w:rsidRPr="001053E1" w:rsidDel="00D160C0" w:rsidRDefault="00075C93" w:rsidP="00075C93">
      <w:pPr>
        <w:pStyle w:val="code"/>
        <w:rPr>
          <w:del w:id="2699" w:author="Guohan Lu" w:date="2015-11-16T00:54:00Z"/>
        </w:rPr>
      </w:pPr>
      <w:del w:id="2700" w:author="Guohan Lu" w:date="2015-11-16T00:54:00Z">
        <w:r w:rsidDel="00D160C0">
          <w:delText>/*</w:delText>
        </w:r>
      </w:del>
    </w:p>
    <w:p w14:paraId="34B45D93" w14:textId="4D28A4D0" w:rsidR="00075C93" w:rsidRPr="007C0B8D" w:rsidDel="00D160C0" w:rsidRDefault="00075C93" w:rsidP="00075C93">
      <w:pPr>
        <w:pStyle w:val="code"/>
        <w:rPr>
          <w:del w:id="2701" w:author="Guohan Lu" w:date="2015-11-16T00:54:00Z"/>
        </w:rPr>
      </w:pPr>
      <w:del w:id="2702" w:author="Guohan Lu" w:date="2015-11-16T00:54:00Z">
        <w:r w:rsidRPr="007C0B8D" w:rsidDel="00D160C0">
          <w:delText>* Routine Description:</w:delText>
        </w:r>
      </w:del>
    </w:p>
    <w:p w14:paraId="0676A274" w14:textId="77114C19" w:rsidR="00075C93" w:rsidRPr="007C0B8D" w:rsidDel="00D160C0" w:rsidRDefault="00075C93" w:rsidP="00075C93">
      <w:pPr>
        <w:pStyle w:val="code"/>
        <w:rPr>
          <w:del w:id="2703" w:author="Guohan Lu" w:date="2015-11-16T00:54:00Z"/>
        </w:rPr>
      </w:pPr>
      <w:del w:id="2704" w:author="Guohan Lu" w:date="2015-11-16T00:54:00Z">
        <w:r w:rsidRPr="007C0B8D" w:rsidDel="00D160C0">
          <w:delText xml:space="preserve">* </w:delText>
        </w:r>
        <w:r w:rsidDel="00D160C0">
          <w:delText xml:space="preserve"> @brief Get the number of objects present in SAI</w:delText>
        </w:r>
      </w:del>
    </w:p>
    <w:p w14:paraId="1042EBA6" w14:textId="6DA14BB2" w:rsidR="00075C93" w:rsidRPr="007C0B8D" w:rsidDel="00D160C0" w:rsidRDefault="00075C93" w:rsidP="00075C93">
      <w:pPr>
        <w:pStyle w:val="code"/>
        <w:rPr>
          <w:del w:id="2705" w:author="Guohan Lu" w:date="2015-11-16T00:54:00Z"/>
        </w:rPr>
      </w:pPr>
      <w:del w:id="2706" w:author="Guohan Lu" w:date="2015-11-16T00:54:00Z">
        <w:r w:rsidRPr="007C0B8D" w:rsidDel="00D160C0">
          <w:delText>* Arguments:</w:delText>
        </w:r>
      </w:del>
    </w:p>
    <w:p w14:paraId="7256F8EC" w14:textId="792DF4E0" w:rsidR="00075C93" w:rsidRPr="00735A5F" w:rsidDel="00D160C0" w:rsidRDefault="00075C93" w:rsidP="00075C93">
      <w:pPr>
        <w:pStyle w:val="code"/>
        <w:rPr>
          <w:del w:id="2707" w:author="Guohan Lu" w:date="2015-11-16T00:54:00Z"/>
        </w:rPr>
      </w:pPr>
      <w:del w:id="2708" w:author="Guohan Lu" w:date="2015-11-16T00:54:00Z">
        <w:r w:rsidDel="00D160C0">
          <w:delText>* [in] sai_object_type_t  - SAI object type</w:delText>
        </w:r>
      </w:del>
    </w:p>
    <w:p w14:paraId="0D9869BA" w14:textId="26419E70" w:rsidR="00075C93" w:rsidDel="00D160C0" w:rsidRDefault="00075C93" w:rsidP="00075C93">
      <w:pPr>
        <w:pStyle w:val="code"/>
        <w:rPr>
          <w:del w:id="2709" w:author="Guohan Lu" w:date="2015-11-16T00:54:00Z"/>
        </w:rPr>
      </w:pPr>
      <w:del w:id="2710" w:author="Guohan Lu" w:date="2015-11-16T00:54:00Z">
        <w:r w:rsidDel="00D160C0">
          <w:delText>* [inout]</w:delText>
        </w:r>
        <w:r w:rsidRPr="00144C06" w:rsidDel="00D160C0">
          <w:delText xml:space="preserve"> </w:delText>
        </w:r>
        <w:r w:rsidDel="00D160C0">
          <w:delText>count – number of objects in SAI</w:delText>
        </w:r>
      </w:del>
    </w:p>
    <w:p w14:paraId="2B1CBEF1" w14:textId="3E67F02D" w:rsidR="00075C93" w:rsidRPr="007C0B8D" w:rsidDel="00D160C0" w:rsidRDefault="00075C93" w:rsidP="00075C93">
      <w:pPr>
        <w:pStyle w:val="code"/>
        <w:rPr>
          <w:del w:id="2711" w:author="Guohan Lu" w:date="2015-11-16T00:54:00Z"/>
        </w:rPr>
      </w:pPr>
      <w:del w:id="2712" w:author="Guohan Lu" w:date="2015-11-16T00:54:00Z">
        <w:r w:rsidRPr="007C0B8D" w:rsidDel="00D160C0">
          <w:delText>*</w:delText>
        </w:r>
      </w:del>
    </w:p>
    <w:p w14:paraId="08D5EA23" w14:textId="25DCB798" w:rsidR="00075C93" w:rsidRPr="007C0B8D" w:rsidDel="00D160C0" w:rsidRDefault="00075C93" w:rsidP="00075C93">
      <w:pPr>
        <w:pStyle w:val="code"/>
        <w:rPr>
          <w:del w:id="2713" w:author="Guohan Lu" w:date="2015-11-16T00:54:00Z"/>
        </w:rPr>
      </w:pPr>
      <w:del w:id="2714" w:author="Guohan Lu" w:date="2015-11-16T00:54:00Z">
        <w:r w:rsidRPr="007C0B8D" w:rsidDel="00D160C0">
          <w:delText>* Return Values:</w:delText>
        </w:r>
      </w:del>
    </w:p>
    <w:p w14:paraId="1183F83D" w14:textId="1F7BFA7E" w:rsidR="00075C93" w:rsidRPr="007C0B8D" w:rsidDel="00D160C0" w:rsidRDefault="00075C93" w:rsidP="00075C93">
      <w:pPr>
        <w:pStyle w:val="code"/>
        <w:rPr>
          <w:del w:id="2715" w:author="Guohan Lu" w:date="2015-11-16T00:54:00Z"/>
        </w:rPr>
      </w:pPr>
      <w:del w:id="2716" w:author="Guohan Lu" w:date="2015-11-16T00:54:00Z">
        <w:r w:rsidRPr="007C0B8D" w:rsidDel="00D160C0">
          <w:delText>* SAI_STATUS_SUCCESS on success</w:delText>
        </w:r>
      </w:del>
    </w:p>
    <w:p w14:paraId="0ED7067E" w14:textId="7245770E" w:rsidR="00075C93" w:rsidRPr="00466F96" w:rsidDel="00D160C0" w:rsidRDefault="00075C93" w:rsidP="00075C93">
      <w:pPr>
        <w:pStyle w:val="code"/>
        <w:rPr>
          <w:del w:id="2717" w:author="Guohan Lu" w:date="2015-11-16T00:54:00Z"/>
          <w:rPrChange w:id="2718" w:author="Natchimuth, Anbalagan" w:date="2015-12-23T08:54:00Z">
            <w:rPr>
              <w:del w:id="2719" w:author="Guohan Lu" w:date="2015-11-16T00:54:00Z"/>
              <w:lang w:val="fr-FR"/>
            </w:rPr>
          </w:rPrChange>
        </w:rPr>
      </w:pPr>
      <w:del w:id="2720" w:author="Guohan Lu" w:date="2015-11-16T00:54:00Z">
        <w:r w:rsidRPr="00466F96" w:rsidDel="00D160C0">
          <w:rPr>
            <w:rPrChange w:id="2721" w:author="Natchimuth, Anbalagan" w:date="2015-12-23T08:54:00Z">
              <w:rPr>
                <w:lang w:val="fr-FR"/>
              </w:rPr>
            </w:rPrChange>
          </w:rPr>
          <w:delText>* Failure status code on error</w:delText>
        </w:r>
      </w:del>
    </w:p>
    <w:p w14:paraId="6A20CA71" w14:textId="6DF558A2" w:rsidR="00075C93" w:rsidRPr="00466F96" w:rsidDel="00D160C0" w:rsidRDefault="00075C93" w:rsidP="00075C93">
      <w:pPr>
        <w:pStyle w:val="code"/>
        <w:rPr>
          <w:del w:id="2722" w:author="Guohan Lu" w:date="2015-11-16T00:54:00Z"/>
          <w:rPrChange w:id="2723" w:author="Natchimuth, Anbalagan" w:date="2015-12-23T08:54:00Z">
            <w:rPr>
              <w:del w:id="2724" w:author="Guohan Lu" w:date="2015-11-16T00:54:00Z"/>
              <w:lang w:val="fr-FR"/>
            </w:rPr>
          </w:rPrChange>
        </w:rPr>
      </w:pPr>
      <w:del w:id="2725" w:author="Guohan Lu" w:date="2015-11-16T00:54:00Z">
        <w:r w:rsidRPr="00466F96" w:rsidDel="00D160C0">
          <w:rPr>
            <w:rPrChange w:id="2726" w:author="Natchimuth, Anbalagan" w:date="2015-12-23T08:54:00Z">
              <w:rPr>
                <w:lang w:val="fr-FR"/>
              </w:rPr>
            </w:rPrChange>
          </w:rPr>
          <w:delText>*/</w:delText>
        </w:r>
      </w:del>
    </w:p>
    <w:p w14:paraId="07033383" w14:textId="470C0F8C" w:rsidR="00075C93" w:rsidRPr="000A342E" w:rsidDel="00D160C0" w:rsidRDefault="00075C93" w:rsidP="00075C93">
      <w:pPr>
        <w:pStyle w:val="code"/>
        <w:rPr>
          <w:del w:id="2727" w:author="Guohan Lu" w:date="2015-11-16T00:54:00Z"/>
        </w:rPr>
      </w:pPr>
      <w:del w:id="2728"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20DBCFA1" w14:textId="5EBBF572" w:rsidR="00075C93" w:rsidRPr="00466F96" w:rsidDel="00D160C0" w:rsidRDefault="00075C93" w:rsidP="00075C93">
      <w:pPr>
        <w:pStyle w:val="code"/>
        <w:rPr>
          <w:del w:id="2729" w:author="Guohan Lu" w:date="2015-11-16T00:54:00Z"/>
          <w:rPrChange w:id="2730" w:author="Natchimuth, Anbalagan" w:date="2015-12-23T08:54:00Z">
            <w:rPr>
              <w:del w:id="2731" w:author="Guohan Lu" w:date="2015-11-16T00:54:00Z"/>
              <w:lang w:val="fr-FR"/>
            </w:rPr>
          </w:rPrChange>
        </w:rPr>
      </w:pPr>
      <w:del w:id="2732" w:author="Guohan Lu" w:date="2015-11-16T00:54:00Z">
        <w:r w:rsidRPr="00C27F1A" w:rsidDel="00D160C0">
          <w:delText xml:space="preserve">                          </w:delText>
        </w:r>
        <w:r w:rsidRPr="00466F96" w:rsidDel="00D160C0">
          <w:rPr>
            <w:rPrChange w:id="2733" w:author="Natchimuth, Anbalagan" w:date="2015-12-23T08:54:00Z">
              <w:rPr>
                <w:lang w:val="fr-FR"/>
              </w:rPr>
            </w:rPrChange>
          </w:rPr>
          <w:delText>_In_ sai_object_type_t object_type,</w:delText>
        </w:r>
      </w:del>
    </w:p>
    <w:p w14:paraId="2BB91F51" w14:textId="301FA4D1" w:rsidR="00075C93" w:rsidRPr="00466F96" w:rsidDel="00D160C0" w:rsidRDefault="00075C93" w:rsidP="00075C93">
      <w:pPr>
        <w:pStyle w:val="code"/>
        <w:rPr>
          <w:del w:id="2734" w:author="Guohan Lu" w:date="2015-11-16T00:54:00Z"/>
          <w:rPrChange w:id="2735" w:author="Natchimuth, Anbalagan" w:date="2015-12-23T08:54:00Z">
            <w:rPr>
              <w:del w:id="2736" w:author="Guohan Lu" w:date="2015-11-16T00:54:00Z"/>
              <w:lang w:val="fr-FR"/>
            </w:rPr>
          </w:rPrChange>
        </w:rPr>
      </w:pPr>
      <w:del w:id="2737" w:author="Guohan Lu" w:date="2015-11-16T00:54:00Z">
        <w:r w:rsidRPr="00466F96" w:rsidDel="00D160C0">
          <w:rPr>
            <w:rPrChange w:id="2738" w:author="Natchimuth, Anbalagan" w:date="2015-12-23T08:54:00Z">
              <w:rPr>
                <w:lang w:val="fr-FR"/>
              </w:rPr>
            </w:rPrChange>
          </w:rPr>
          <w:delText xml:space="preserve">                          _InOut_ uint32_t *count);</w:delText>
        </w:r>
      </w:del>
    </w:p>
    <w:p w14:paraId="4D9FBA96" w14:textId="4902B799" w:rsidR="0015355F" w:rsidRPr="00466F96" w:rsidDel="00D160C0" w:rsidRDefault="0015355F" w:rsidP="00075C93">
      <w:pPr>
        <w:pStyle w:val="code"/>
        <w:rPr>
          <w:del w:id="2739" w:author="Guohan Lu" w:date="2015-11-16T00:54:00Z"/>
          <w:rPrChange w:id="2740" w:author="Natchimuth, Anbalagan" w:date="2015-12-23T08:54:00Z">
            <w:rPr>
              <w:del w:id="2741" w:author="Guohan Lu" w:date="2015-11-16T00:54:00Z"/>
              <w:lang w:val="fr-FR"/>
            </w:rPr>
          </w:rPrChange>
        </w:rPr>
      </w:pPr>
    </w:p>
    <w:p w14:paraId="58BDAC96" w14:textId="084A41FA" w:rsidR="0015355F" w:rsidRPr="00466F96" w:rsidDel="00D160C0" w:rsidRDefault="0015355F" w:rsidP="0015355F">
      <w:pPr>
        <w:pStyle w:val="code"/>
        <w:rPr>
          <w:del w:id="2742" w:author="Guohan Lu" w:date="2015-11-16T00:54:00Z"/>
          <w:rPrChange w:id="2743" w:author="Natchimuth, Anbalagan" w:date="2015-12-23T08:54:00Z">
            <w:rPr>
              <w:del w:id="2744" w:author="Guohan Lu" w:date="2015-11-16T00:54:00Z"/>
              <w:lang w:val="fr-FR"/>
            </w:rPr>
          </w:rPrChange>
        </w:rPr>
      </w:pPr>
      <w:del w:id="2745" w:author="Guohan Lu" w:date="2015-11-16T00:54:00Z">
        <w:r w:rsidRPr="00466F96" w:rsidDel="00D160C0">
          <w:rPr>
            <w:rPrChange w:id="2746" w:author="Natchimuth, Anbalagan" w:date="2015-12-23T08:54:00Z">
              <w:rPr>
                <w:lang w:val="fr-FR"/>
              </w:rPr>
            </w:rPrChange>
          </w:rPr>
          <w:delText>/*</w:delText>
        </w:r>
      </w:del>
    </w:p>
    <w:p w14:paraId="7F92DC2B" w14:textId="4019F454" w:rsidR="0015355F" w:rsidRPr="00466F96" w:rsidDel="00D160C0" w:rsidRDefault="0015355F" w:rsidP="0015355F">
      <w:pPr>
        <w:pStyle w:val="code"/>
        <w:rPr>
          <w:del w:id="2747" w:author="Guohan Lu" w:date="2015-11-16T00:54:00Z"/>
          <w:rPrChange w:id="2748" w:author="Natchimuth, Anbalagan" w:date="2015-12-23T08:54:00Z">
            <w:rPr>
              <w:del w:id="2749" w:author="Guohan Lu" w:date="2015-11-16T00:54:00Z"/>
              <w:lang w:val="fr-FR"/>
            </w:rPr>
          </w:rPrChange>
        </w:rPr>
      </w:pPr>
      <w:del w:id="2750" w:author="Guohan Lu" w:date="2015-11-16T00:54:00Z">
        <w:r w:rsidRPr="00466F96" w:rsidDel="00D160C0">
          <w:rPr>
            <w:rPrChange w:id="2751" w:author="Natchimuth, Anbalagan" w:date="2015-12-23T08:54:00Z">
              <w:rPr>
                <w:lang w:val="fr-FR"/>
              </w:rPr>
            </w:rPrChange>
          </w:rPr>
          <w:delText>* Routine Description:</w:delText>
        </w:r>
      </w:del>
    </w:p>
    <w:p w14:paraId="40154A1E" w14:textId="71E5318C" w:rsidR="0015355F" w:rsidRPr="007C0B8D" w:rsidDel="00D160C0" w:rsidRDefault="0015355F" w:rsidP="0015355F">
      <w:pPr>
        <w:pStyle w:val="code"/>
        <w:rPr>
          <w:del w:id="2752" w:author="Guohan Lu" w:date="2015-11-16T00:54:00Z"/>
        </w:rPr>
      </w:pPr>
      <w:del w:id="2753" w:author="Guohan Lu" w:date="2015-11-16T00:54:00Z">
        <w:r w:rsidRPr="007C0B8D" w:rsidDel="00D160C0">
          <w:delText xml:space="preserve">* </w:delText>
        </w:r>
        <w:r w:rsidDel="00D160C0">
          <w:delText xml:space="preserve"> @brief Get the list of object keys present in SAI</w:delText>
        </w:r>
      </w:del>
    </w:p>
    <w:p w14:paraId="0BC93B57" w14:textId="00AAC3DF" w:rsidR="0015355F" w:rsidRPr="007C0B8D" w:rsidDel="00D160C0" w:rsidRDefault="0015355F" w:rsidP="0015355F">
      <w:pPr>
        <w:pStyle w:val="code"/>
        <w:rPr>
          <w:del w:id="2754" w:author="Guohan Lu" w:date="2015-11-16T00:54:00Z"/>
        </w:rPr>
      </w:pPr>
      <w:del w:id="2755" w:author="Guohan Lu" w:date="2015-11-16T00:54:00Z">
        <w:r w:rsidRPr="007C0B8D" w:rsidDel="00D160C0">
          <w:delText>* Arguments:</w:delText>
        </w:r>
      </w:del>
    </w:p>
    <w:p w14:paraId="41F6354C" w14:textId="662B276E" w:rsidR="0015355F" w:rsidRPr="00735A5F" w:rsidDel="00D160C0" w:rsidRDefault="0015355F" w:rsidP="0015355F">
      <w:pPr>
        <w:pStyle w:val="code"/>
        <w:rPr>
          <w:del w:id="2756" w:author="Guohan Lu" w:date="2015-11-16T00:54:00Z"/>
        </w:rPr>
      </w:pPr>
      <w:del w:id="2757" w:author="Guohan Lu" w:date="2015-11-16T00:54:00Z">
        <w:r w:rsidDel="00D160C0">
          <w:delText>* [in] sai_object_type_t  - SAI object type</w:delText>
        </w:r>
      </w:del>
    </w:p>
    <w:p w14:paraId="1D678365" w14:textId="40BF0E94" w:rsidR="0015355F" w:rsidDel="00D160C0" w:rsidRDefault="0015355F" w:rsidP="0015355F">
      <w:pPr>
        <w:pStyle w:val="code"/>
        <w:rPr>
          <w:del w:id="2758" w:author="Guohan Lu" w:date="2015-11-16T00:54:00Z"/>
        </w:rPr>
      </w:pPr>
      <w:del w:id="2759" w:author="Guohan Lu" w:date="2015-11-16T00:54:00Z">
        <w:r w:rsidDel="00D160C0">
          <w:delText>* [in]</w:delText>
        </w:r>
        <w:r w:rsidRPr="00144C06" w:rsidDel="00D160C0">
          <w:delText xml:space="preserve"> </w:delText>
        </w:r>
        <w:r w:rsidDel="00D160C0">
          <w:delText>count – number of objects in SAI</w:delText>
        </w:r>
      </w:del>
    </w:p>
    <w:p w14:paraId="27288AEA" w14:textId="7E709E4A" w:rsidR="0015355F" w:rsidDel="00D160C0" w:rsidRDefault="0015355F" w:rsidP="0015355F">
      <w:pPr>
        <w:pStyle w:val="code"/>
        <w:rPr>
          <w:del w:id="2760" w:author="Guohan Lu" w:date="2015-11-16T00:54:00Z"/>
        </w:rPr>
      </w:pPr>
      <w:del w:id="2761" w:author="Guohan Lu" w:date="2015-11-16T00:54:00Z">
        <w:r w:rsidRPr="007C0B8D" w:rsidDel="00D160C0">
          <w:delText>*</w:delText>
        </w:r>
        <w:r w:rsidDel="00D160C0">
          <w:delText xml:space="preserve"> [in] object_list – List of SAI objects or keys</w:delText>
        </w:r>
      </w:del>
    </w:p>
    <w:p w14:paraId="596608F3" w14:textId="41757298" w:rsidR="0015355F" w:rsidRPr="007C0B8D" w:rsidDel="00D160C0" w:rsidRDefault="0015355F" w:rsidP="0015355F">
      <w:pPr>
        <w:pStyle w:val="code"/>
        <w:rPr>
          <w:del w:id="2762" w:author="Guohan Lu" w:date="2015-11-16T00:54:00Z"/>
        </w:rPr>
      </w:pPr>
    </w:p>
    <w:p w14:paraId="3A72393B" w14:textId="51BA18D8" w:rsidR="0015355F" w:rsidRPr="007C0B8D" w:rsidDel="00D160C0" w:rsidRDefault="0015355F" w:rsidP="0015355F">
      <w:pPr>
        <w:pStyle w:val="code"/>
        <w:rPr>
          <w:del w:id="2763" w:author="Guohan Lu" w:date="2015-11-16T00:54:00Z"/>
        </w:rPr>
      </w:pPr>
      <w:del w:id="2764" w:author="Guohan Lu" w:date="2015-11-16T00:54:00Z">
        <w:r w:rsidRPr="007C0B8D" w:rsidDel="00D160C0">
          <w:delText>* Return Values:</w:delText>
        </w:r>
      </w:del>
    </w:p>
    <w:p w14:paraId="4B0A55F0" w14:textId="28DE6A89" w:rsidR="0015355F" w:rsidRPr="007C0B8D" w:rsidDel="00D160C0" w:rsidRDefault="0015355F" w:rsidP="0015355F">
      <w:pPr>
        <w:pStyle w:val="code"/>
        <w:rPr>
          <w:del w:id="2765" w:author="Guohan Lu" w:date="2015-11-16T00:54:00Z"/>
        </w:rPr>
      </w:pPr>
      <w:del w:id="2766" w:author="Guohan Lu" w:date="2015-11-16T00:54:00Z">
        <w:r w:rsidRPr="007C0B8D" w:rsidDel="00D160C0">
          <w:delText>* SAI_STATUS_SUCCESS on success</w:delText>
        </w:r>
      </w:del>
    </w:p>
    <w:p w14:paraId="668FB94B" w14:textId="77A9D046" w:rsidR="0015355F" w:rsidRPr="00466F96" w:rsidDel="00D160C0" w:rsidRDefault="0015355F" w:rsidP="0015355F">
      <w:pPr>
        <w:pStyle w:val="code"/>
        <w:rPr>
          <w:del w:id="2767" w:author="Guohan Lu" w:date="2015-11-16T00:54:00Z"/>
          <w:rPrChange w:id="2768" w:author="Natchimuth, Anbalagan" w:date="2015-12-23T08:54:00Z">
            <w:rPr>
              <w:del w:id="2769" w:author="Guohan Lu" w:date="2015-11-16T00:54:00Z"/>
              <w:lang w:val="fr-FR"/>
            </w:rPr>
          </w:rPrChange>
        </w:rPr>
      </w:pPr>
      <w:del w:id="2770" w:author="Guohan Lu" w:date="2015-11-16T00:54:00Z">
        <w:r w:rsidRPr="00466F96" w:rsidDel="00D160C0">
          <w:rPr>
            <w:rPrChange w:id="2771" w:author="Natchimuth, Anbalagan" w:date="2015-12-23T08:54:00Z">
              <w:rPr>
                <w:lang w:val="fr-FR"/>
              </w:rPr>
            </w:rPrChange>
          </w:rPr>
          <w:delText>* Failure status code on error</w:delText>
        </w:r>
      </w:del>
    </w:p>
    <w:p w14:paraId="32C45BAC" w14:textId="48A80AB6" w:rsidR="0015355F" w:rsidRPr="00466F96" w:rsidDel="00D160C0" w:rsidRDefault="0015355F" w:rsidP="0015355F">
      <w:pPr>
        <w:pStyle w:val="code"/>
        <w:rPr>
          <w:del w:id="2772" w:author="Guohan Lu" w:date="2015-11-16T00:54:00Z"/>
          <w:rPrChange w:id="2773" w:author="Natchimuth, Anbalagan" w:date="2015-12-23T08:54:00Z">
            <w:rPr>
              <w:del w:id="2774" w:author="Guohan Lu" w:date="2015-11-16T00:54:00Z"/>
              <w:lang w:val="fr-FR"/>
            </w:rPr>
          </w:rPrChange>
        </w:rPr>
      </w:pPr>
      <w:del w:id="2775" w:author="Guohan Lu" w:date="2015-11-16T00:54:00Z">
        <w:r w:rsidRPr="00466F96" w:rsidDel="00D160C0">
          <w:rPr>
            <w:rPrChange w:id="2776" w:author="Natchimuth, Anbalagan" w:date="2015-12-23T08:54:00Z">
              <w:rPr>
                <w:lang w:val="fr-FR"/>
              </w:rPr>
            </w:rPrChange>
          </w:rPr>
          <w:delText>*/</w:delText>
        </w:r>
      </w:del>
    </w:p>
    <w:p w14:paraId="31FD9EC4" w14:textId="6001D801" w:rsidR="0015355F" w:rsidRPr="000A342E" w:rsidDel="00D160C0" w:rsidRDefault="0015355F" w:rsidP="0015355F">
      <w:pPr>
        <w:pStyle w:val="code"/>
        <w:rPr>
          <w:del w:id="2777" w:author="Guohan Lu" w:date="2015-11-16T00:54:00Z"/>
        </w:rPr>
      </w:pPr>
      <w:del w:id="2778" w:author="Guohan Lu" w:date="2015-11-16T00:54:00Z">
        <w:r w:rsidRPr="000A342E" w:rsidDel="00D160C0">
          <w:delText>typ</w:delText>
        </w:r>
        <w:r w:rsidDel="00D160C0">
          <w:delText>edef sai_status_t (*sai_get_object_key_fn</w:delText>
        </w:r>
        <w:r w:rsidRPr="000A342E" w:rsidDel="00D160C0">
          <w:delText>)(</w:delText>
        </w:r>
      </w:del>
    </w:p>
    <w:p w14:paraId="69C09167" w14:textId="460B0E48" w:rsidR="0015355F" w:rsidRPr="0028477B" w:rsidDel="00D160C0" w:rsidRDefault="0015355F" w:rsidP="0015355F">
      <w:pPr>
        <w:pStyle w:val="code"/>
        <w:rPr>
          <w:del w:id="2779" w:author="Guohan Lu" w:date="2015-11-16T00:54:00Z"/>
        </w:rPr>
      </w:pPr>
      <w:del w:id="2780" w:author="Guohan Lu" w:date="2015-11-16T00:54:00Z">
        <w:r w:rsidRPr="00C27F1A" w:rsidDel="00D160C0">
          <w:delText xml:space="preserve">                          </w:delText>
        </w:r>
        <w:r w:rsidRPr="0028477B" w:rsidDel="00D160C0">
          <w:delText>_In_ sai_object_type_t object_type,</w:delText>
        </w:r>
      </w:del>
    </w:p>
    <w:p w14:paraId="1B971235" w14:textId="312FC157" w:rsidR="0015355F" w:rsidRPr="0028477B" w:rsidDel="00D160C0" w:rsidRDefault="0015355F" w:rsidP="0015355F">
      <w:pPr>
        <w:pStyle w:val="code"/>
        <w:rPr>
          <w:del w:id="2781" w:author="Guohan Lu" w:date="2015-11-16T00:54:00Z"/>
        </w:rPr>
      </w:pPr>
      <w:del w:id="2782" w:author="Guohan Lu" w:date="2015-11-16T00:54:00Z">
        <w:r w:rsidRPr="0028477B" w:rsidDel="00D160C0">
          <w:delText xml:space="preserve">                          _In_ uint32_t object_count,</w:delText>
        </w:r>
      </w:del>
    </w:p>
    <w:p w14:paraId="0DA2436A" w14:textId="549A06E9" w:rsidR="0015355F" w:rsidRPr="00466F96" w:rsidDel="00D160C0" w:rsidRDefault="0015355F" w:rsidP="0015355F">
      <w:pPr>
        <w:pStyle w:val="code"/>
        <w:rPr>
          <w:del w:id="2783" w:author="Guohan Lu" w:date="2015-11-16T00:54:00Z"/>
          <w:rPrChange w:id="2784" w:author="Natchimuth, Anbalagan" w:date="2015-12-23T08:54:00Z">
            <w:rPr>
              <w:del w:id="2785" w:author="Guohan Lu" w:date="2015-11-16T00:54:00Z"/>
              <w:lang w:val="fr-FR"/>
            </w:rPr>
          </w:rPrChange>
        </w:rPr>
      </w:pPr>
      <w:del w:id="2786" w:author="Guohan Lu" w:date="2015-11-16T00:54:00Z">
        <w:r w:rsidRPr="00044FCC" w:rsidDel="00D160C0">
          <w:delText xml:space="preserve">                          </w:delText>
        </w:r>
        <w:r w:rsidRPr="00466F96" w:rsidDel="00D160C0">
          <w:rPr>
            <w:rPrChange w:id="2787" w:author="Natchimuth, Anbalagan" w:date="2015-12-23T08:54:00Z">
              <w:rPr>
                <w:lang w:val="fr-FR"/>
              </w:rPr>
            </w:rPrChange>
          </w:rPr>
          <w:delText>_InOut_ sai_object_id_t *object_list);</w:delText>
        </w:r>
      </w:del>
    </w:p>
    <w:p w14:paraId="03C5DD0B" w14:textId="3407F149" w:rsidR="0015355F" w:rsidRPr="00466F96" w:rsidDel="00D160C0" w:rsidRDefault="0015355F" w:rsidP="00075C93">
      <w:pPr>
        <w:pStyle w:val="code"/>
        <w:rPr>
          <w:del w:id="2788" w:author="Guohan Lu" w:date="2015-11-16T00:54:00Z"/>
          <w:rPrChange w:id="2789" w:author="Natchimuth, Anbalagan" w:date="2015-12-23T08:54:00Z">
            <w:rPr>
              <w:del w:id="2790" w:author="Guohan Lu" w:date="2015-11-16T00:54:00Z"/>
              <w:lang w:val="fr-FR"/>
            </w:rPr>
          </w:rPrChange>
        </w:rPr>
      </w:pPr>
    </w:p>
    <w:p w14:paraId="77F3395E" w14:textId="2FC052CA" w:rsidR="00075C93" w:rsidRPr="00466F96" w:rsidDel="00D160C0" w:rsidRDefault="00075C93" w:rsidP="00075C93">
      <w:pPr>
        <w:pStyle w:val="code"/>
        <w:rPr>
          <w:del w:id="2791" w:author="Guohan Lu" w:date="2015-11-16T00:54:00Z"/>
          <w:rPrChange w:id="2792" w:author="Natchimuth, Anbalagan" w:date="2015-12-23T08:54:00Z">
            <w:rPr>
              <w:del w:id="2793" w:author="Guohan Lu" w:date="2015-11-16T00:54:00Z"/>
              <w:lang w:val="fr-FR"/>
            </w:rPr>
          </w:rPrChange>
        </w:rPr>
      </w:pPr>
    </w:p>
    <w:p w14:paraId="6C989AF5" w14:textId="0034DDFD" w:rsidR="00E439A4" w:rsidRPr="00E439A4" w:rsidDel="00D160C0" w:rsidRDefault="00E439A4" w:rsidP="00E439A4">
      <w:pPr>
        <w:pStyle w:val="code"/>
        <w:rPr>
          <w:del w:id="2794" w:author="Guohan Lu" w:date="2015-11-16T00:54:00Z"/>
        </w:rPr>
      </w:pPr>
      <w:del w:id="2795" w:author="Guohan Lu" w:date="2015-11-16T00:54:00Z">
        <w:r w:rsidRPr="00E439A4" w:rsidDel="00D160C0">
          <w:delText>/*</w:delText>
        </w:r>
      </w:del>
    </w:p>
    <w:p w14:paraId="357D8A30" w14:textId="0734D4C8" w:rsidR="00E439A4" w:rsidRPr="00E439A4" w:rsidDel="00D160C0" w:rsidRDefault="00E439A4" w:rsidP="00E439A4">
      <w:pPr>
        <w:pStyle w:val="code"/>
        <w:rPr>
          <w:del w:id="2796" w:author="Guohan Lu" w:date="2015-11-16T00:54:00Z"/>
        </w:rPr>
      </w:pPr>
      <w:del w:id="2797" w:author="Guohan Lu" w:date="2015-11-16T00:54:00Z">
        <w:r w:rsidRPr="00E439A4" w:rsidDel="00D160C0">
          <w:delText>* Routine Description:</w:delText>
        </w:r>
      </w:del>
    </w:p>
    <w:p w14:paraId="2C2B1D8B" w14:textId="50E5FF14" w:rsidR="00E439A4" w:rsidRPr="007C0B8D" w:rsidDel="00D160C0" w:rsidRDefault="00E439A4" w:rsidP="00E439A4">
      <w:pPr>
        <w:pStyle w:val="code"/>
        <w:rPr>
          <w:del w:id="2798" w:author="Guohan Lu" w:date="2015-11-16T00:54:00Z"/>
        </w:rPr>
      </w:pPr>
      <w:del w:id="2799" w:author="Guohan Lu" w:date="2015-11-16T00:54:00Z">
        <w:r w:rsidRPr="007C0B8D" w:rsidDel="00D160C0">
          <w:delText xml:space="preserve">* </w:delText>
        </w:r>
        <w:r w:rsidDel="00D160C0">
          <w:delText xml:space="preserve"> @brief Get the bulk list of attributes for given object count</w:delText>
        </w:r>
      </w:del>
    </w:p>
    <w:p w14:paraId="0D1929A0" w14:textId="5D8BF1D2" w:rsidR="00E439A4" w:rsidDel="00D160C0" w:rsidRDefault="00E439A4" w:rsidP="00E439A4">
      <w:pPr>
        <w:pStyle w:val="code"/>
        <w:rPr>
          <w:del w:id="2800" w:author="Guohan Lu" w:date="2015-11-16T00:54:00Z"/>
        </w:rPr>
      </w:pPr>
      <w:del w:id="2801" w:author="Guohan Lu" w:date="2015-11-16T00:54:00Z">
        <w:r w:rsidRPr="007C0B8D" w:rsidDel="00D160C0">
          <w:delText>* Arguments:</w:delText>
        </w:r>
      </w:del>
    </w:p>
    <w:p w14:paraId="195EA795" w14:textId="5CC8F980" w:rsidR="00E439A4" w:rsidDel="00D160C0" w:rsidRDefault="00E439A4" w:rsidP="00E439A4">
      <w:pPr>
        <w:pStyle w:val="code"/>
        <w:rPr>
          <w:del w:id="2802" w:author="Guohan Lu" w:date="2015-11-16T00:54:00Z"/>
        </w:rPr>
      </w:pPr>
      <w:del w:id="2803" w:author="Guohan Lu" w:date="2015-11-16T00:54:00Z">
        <w:r w:rsidDel="00D160C0">
          <w:delText>* [in] object_type – sai object type</w:delText>
        </w:r>
      </w:del>
    </w:p>
    <w:p w14:paraId="5F4FCB68" w14:textId="118CA69F" w:rsidR="00E439A4" w:rsidDel="00D160C0" w:rsidRDefault="00E439A4" w:rsidP="00E439A4">
      <w:pPr>
        <w:pStyle w:val="code"/>
        <w:rPr>
          <w:del w:id="2804" w:author="Guohan Lu" w:date="2015-11-16T00:54:00Z"/>
        </w:rPr>
      </w:pPr>
      <w:del w:id="2805" w:author="Guohan Lu" w:date="2015-11-16T00:54:00Z">
        <w:r w:rsidDel="00D160C0">
          <w:delText>* [in]</w:delText>
        </w:r>
        <w:r w:rsidRPr="00144C06" w:rsidDel="00D160C0">
          <w:delText xml:space="preserve"> </w:delText>
        </w:r>
        <w:r w:rsidDel="00D160C0">
          <w:delText>object_count – number of objects</w:delText>
        </w:r>
      </w:del>
    </w:p>
    <w:p w14:paraId="133B2B2D" w14:textId="5D38C19F" w:rsidR="00E439A4" w:rsidRPr="00735A5F" w:rsidDel="00D160C0" w:rsidRDefault="00E439A4" w:rsidP="00E439A4">
      <w:pPr>
        <w:pStyle w:val="code"/>
        <w:rPr>
          <w:del w:id="2806" w:author="Guohan Lu" w:date="2015-11-16T00:54:00Z"/>
        </w:rPr>
      </w:pPr>
      <w:del w:id="2807" w:author="Guohan Lu" w:date="2015-11-16T00:54:00Z">
        <w:r w:rsidDel="00D160C0">
          <w:delText>* [in] object_id  - List of objects</w:delText>
        </w:r>
      </w:del>
    </w:p>
    <w:p w14:paraId="5FF42162" w14:textId="10059B8A" w:rsidR="00E439A4" w:rsidDel="00D160C0" w:rsidRDefault="00E439A4" w:rsidP="00E439A4">
      <w:pPr>
        <w:pStyle w:val="code"/>
        <w:rPr>
          <w:del w:id="2808" w:author="Guohan Lu" w:date="2015-11-16T00:54:00Z"/>
        </w:rPr>
      </w:pPr>
      <w:del w:id="2809"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del>
    </w:p>
    <w:p w14:paraId="33B183BF" w14:textId="422CBE19" w:rsidR="00E439A4" w:rsidDel="00D160C0" w:rsidRDefault="00E439A4" w:rsidP="00E439A4">
      <w:pPr>
        <w:pStyle w:val="code"/>
        <w:rPr>
          <w:del w:id="2810" w:author="Guohan Lu" w:date="2015-11-16T00:54:00Z"/>
        </w:rPr>
      </w:pPr>
      <w:del w:id="2811" w:author="Guohan Lu" w:date="2015-11-16T00:54:00Z">
        <w:r w:rsidDel="00D160C0">
          <w:delText>* [in] attr_id – list of attributes</w:delText>
        </w:r>
      </w:del>
    </w:p>
    <w:p w14:paraId="3C17F361" w14:textId="49858B11" w:rsidR="00E439A4" w:rsidDel="00D160C0" w:rsidRDefault="00E439A4" w:rsidP="00E439A4">
      <w:pPr>
        <w:pStyle w:val="code"/>
        <w:rPr>
          <w:del w:id="2812" w:author="Guohan Lu" w:date="2015-11-16T00:54:00Z"/>
        </w:rPr>
      </w:pPr>
      <w:del w:id="2813" w:author="Guohan Lu" w:date="2015-11-16T00:54:00Z">
        <w:r w:rsidDel="00D160C0">
          <w:delText>* [in] attr_value – list of values for the attributes</w:delText>
        </w:r>
      </w:del>
    </w:p>
    <w:p w14:paraId="7DE0A487" w14:textId="3D42F325" w:rsidR="00E439A4" w:rsidRPr="007C0B8D" w:rsidDel="00D160C0" w:rsidRDefault="00E439A4" w:rsidP="00E439A4">
      <w:pPr>
        <w:pStyle w:val="code"/>
        <w:rPr>
          <w:del w:id="2814" w:author="Guohan Lu" w:date="2015-11-16T00:54:00Z"/>
        </w:rPr>
      </w:pPr>
      <w:del w:id="2815" w:author="Guohan Lu" w:date="2015-11-16T00:54:00Z">
        <w:r w:rsidDel="00D160C0">
          <w:delText>* [in] statuses – status for each object</w:delText>
        </w:r>
      </w:del>
    </w:p>
    <w:p w14:paraId="2E14DC82" w14:textId="4C76B07A" w:rsidR="00E439A4" w:rsidRPr="007C0B8D" w:rsidDel="00D160C0" w:rsidRDefault="00E439A4" w:rsidP="00E439A4">
      <w:pPr>
        <w:pStyle w:val="code"/>
        <w:rPr>
          <w:del w:id="2816" w:author="Guohan Lu" w:date="2015-11-16T00:54:00Z"/>
        </w:rPr>
      </w:pPr>
      <w:del w:id="2817" w:author="Guohan Lu" w:date="2015-11-16T00:54:00Z">
        <w:r w:rsidRPr="007C0B8D" w:rsidDel="00D160C0">
          <w:delText>* Return Values:</w:delText>
        </w:r>
      </w:del>
    </w:p>
    <w:p w14:paraId="715C3EAA" w14:textId="005D1097" w:rsidR="00E439A4" w:rsidRPr="007C0B8D" w:rsidDel="00D160C0" w:rsidRDefault="00E439A4" w:rsidP="00E439A4">
      <w:pPr>
        <w:pStyle w:val="code"/>
        <w:rPr>
          <w:del w:id="2818" w:author="Guohan Lu" w:date="2015-11-16T00:54:00Z"/>
        </w:rPr>
      </w:pPr>
      <w:del w:id="2819" w:author="Guohan Lu" w:date="2015-11-16T00:54:00Z">
        <w:r w:rsidRPr="007C0B8D" w:rsidDel="00D160C0">
          <w:delText>* SAI_STATUS_SUCCESS on success</w:delText>
        </w:r>
      </w:del>
    </w:p>
    <w:p w14:paraId="7ADCFEFC" w14:textId="0D522349" w:rsidR="00E439A4" w:rsidRPr="00466F96" w:rsidDel="00D160C0" w:rsidRDefault="00E439A4" w:rsidP="00E439A4">
      <w:pPr>
        <w:pStyle w:val="code"/>
        <w:rPr>
          <w:del w:id="2820" w:author="Guohan Lu" w:date="2015-11-16T00:54:00Z"/>
          <w:rPrChange w:id="2821" w:author="Natchimuth, Anbalagan" w:date="2015-12-23T08:54:00Z">
            <w:rPr>
              <w:del w:id="2822" w:author="Guohan Lu" w:date="2015-11-16T00:54:00Z"/>
              <w:lang w:val="fr-FR"/>
            </w:rPr>
          </w:rPrChange>
        </w:rPr>
      </w:pPr>
      <w:del w:id="2823" w:author="Guohan Lu" w:date="2015-11-16T00:54:00Z">
        <w:r w:rsidRPr="00466F96" w:rsidDel="00D160C0">
          <w:rPr>
            <w:rPrChange w:id="2824" w:author="Natchimuth, Anbalagan" w:date="2015-12-23T08:54:00Z">
              <w:rPr>
                <w:lang w:val="fr-FR"/>
              </w:rPr>
            </w:rPrChange>
          </w:rPr>
          <w:delText>* Failure status code on error</w:delText>
        </w:r>
      </w:del>
    </w:p>
    <w:p w14:paraId="0B2EF3E0" w14:textId="2320645D" w:rsidR="00E439A4" w:rsidRPr="00466F96" w:rsidDel="00D160C0" w:rsidRDefault="00E439A4" w:rsidP="00E439A4">
      <w:pPr>
        <w:pStyle w:val="code"/>
        <w:rPr>
          <w:del w:id="2825" w:author="Guohan Lu" w:date="2015-11-16T00:54:00Z"/>
          <w:rPrChange w:id="2826" w:author="Natchimuth, Anbalagan" w:date="2015-12-23T08:54:00Z">
            <w:rPr>
              <w:del w:id="2827" w:author="Guohan Lu" w:date="2015-11-16T00:54:00Z"/>
              <w:lang w:val="fr-FR"/>
            </w:rPr>
          </w:rPrChange>
        </w:rPr>
      </w:pPr>
      <w:del w:id="2828" w:author="Guohan Lu" w:date="2015-11-16T00:54:00Z">
        <w:r w:rsidRPr="00466F96" w:rsidDel="00D160C0">
          <w:rPr>
            <w:rPrChange w:id="2829" w:author="Natchimuth, Anbalagan" w:date="2015-12-23T08:54:00Z">
              <w:rPr>
                <w:lang w:val="fr-FR"/>
              </w:rPr>
            </w:rPrChange>
          </w:rPr>
          <w:delText>*/</w:delText>
        </w:r>
      </w:del>
    </w:p>
    <w:p w14:paraId="234E8243" w14:textId="2CB71885" w:rsidR="00E439A4" w:rsidRPr="00466F96" w:rsidDel="00D160C0" w:rsidRDefault="00E439A4" w:rsidP="00E439A4">
      <w:pPr>
        <w:pStyle w:val="code"/>
        <w:rPr>
          <w:del w:id="2830" w:author="Guohan Lu" w:date="2015-11-16T00:54:00Z"/>
          <w:rPrChange w:id="2831" w:author="Natchimuth, Anbalagan" w:date="2015-12-23T08:54:00Z">
            <w:rPr>
              <w:del w:id="2832" w:author="Guohan Lu" w:date="2015-11-16T00:54:00Z"/>
              <w:lang w:val="fr-FR"/>
            </w:rPr>
          </w:rPrChange>
        </w:rPr>
      </w:pPr>
    </w:p>
    <w:p w14:paraId="15E80C6C" w14:textId="045D5DAF" w:rsidR="00E439A4" w:rsidRPr="00466F96" w:rsidDel="00D160C0" w:rsidRDefault="00E439A4" w:rsidP="00E439A4">
      <w:pPr>
        <w:pStyle w:val="code"/>
        <w:rPr>
          <w:del w:id="2833" w:author="Guohan Lu" w:date="2015-11-16T00:54:00Z"/>
          <w:rPrChange w:id="2834" w:author="Natchimuth, Anbalagan" w:date="2015-12-23T08:54:00Z">
            <w:rPr>
              <w:del w:id="2835" w:author="Guohan Lu" w:date="2015-11-16T00:54:00Z"/>
              <w:lang w:val="fr-FR"/>
            </w:rPr>
          </w:rPrChange>
        </w:rPr>
      </w:pPr>
      <w:del w:id="2836" w:author="Guohan Lu" w:date="2015-11-16T00:54:00Z">
        <w:r w:rsidRPr="00466F96" w:rsidDel="00D160C0">
          <w:rPr>
            <w:rPrChange w:id="2837" w:author="Natchimuth, Anbalagan" w:date="2015-12-23T08:54:00Z">
              <w:rPr>
                <w:lang w:val="fr-FR"/>
              </w:rPr>
            </w:rPrChange>
          </w:rPr>
          <w:delText>typedef sai_status_t (*sai_bulk_get_attribute_fn)(</w:delText>
        </w:r>
      </w:del>
    </w:p>
    <w:p w14:paraId="02315B09" w14:textId="7C016F0C" w:rsidR="00E439A4" w:rsidRPr="00466F96" w:rsidDel="00D160C0" w:rsidRDefault="00E439A4" w:rsidP="00E439A4">
      <w:pPr>
        <w:pStyle w:val="code"/>
        <w:rPr>
          <w:del w:id="2838" w:author="Guohan Lu" w:date="2015-11-16T00:54:00Z"/>
          <w:rPrChange w:id="2839" w:author="Natchimuth, Anbalagan" w:date="2015-12-23T08:54:00Z">
            <w:rPr>
              <w:del w:id="2840" w:author="Guohan Lu" w:date="2015-11-16T00:54:00Z"/>
              <w:lang w:val="fr-FR"/>
            </w:rPr>
          </w:rPrChange>
        </w:rPr>
      </w:pPr>
      <w:del w:id="2841" w:author="Guohan Lu" w:date="2015-11-16T00:54:00Z">
        <w:r w:rsidRPr="00466F96" w:rsidDel="00D160C0">
          <w:rPr>
            <w:rPrChange w:id="2842" w:author="Natchimuth, Anbalagan" w:date="2015-12-23T08:54:00Z">
              <w:rPr>
                <w:lang w:val="fr-FR"/>
              </w:rPr>
            </w:rPrChange>
          </w:rPr>
          <w:delText xml:space="preserve">    _In_ sai_object_type_t object_type,</w:delText>
        </w:r>
      </w:del>
    </w:p>
    <w:p w14:paraId="3A7E2CE8" w14:textId="5E0E12D3" w:rsidR="00E439A4" w:rsidRPr="00466F96" w:rsidDel="00D160C0" w:rsidRDefault="00E439A4" w:rsidP="00E439A4">
      <w:pPr>
        <w:pStyle w:val="code"/>
        <w:rPr>
          <w:del w:id="2843" w:author="Guohan Lu" w:date="2015-11-16T00:54:00Z"/>
          <w:rPrChange w:id="2844" w:author="Natchimuth, Anbalagan" w:date="2015-12-23T08:54:00Z">
            <w:rPr>
              <w:del w:id="2845" w:author="Guohan Lu" w:date="2015-11-16T00:54:00Z"/>
              <w:lang w:val="fr-FR"/>
            </w:rPr>
          </w:rPrChange>
        </w:rPr>
      </w:pPr>
      <w:del w:id="2846" w:author="Guohan Lu" w:date="2015-11-16T00:54:00Z">
        <w:r w:rsidRPr="00466F96" w:rsidDel="00D160C0">
          <w:rPr>
            <w:rPrChange w:id="2847" w:author="Natchimuth, Anbalagan" w:date="2015-12-23T08:54:00Z">
              <w:rPr>
                <w:lang w:val="fr-FR"/>
              </w:rPr>
            </w:rPrChange>
          </w:rPr>
          <w:delText xml:space="preserve">    _In_ uint32_t object_count,</w:delText>
        </w:r>
      </w:del>
    </w:p>
    <w:p w14:paraId="158D8273" w14:textId="3DE93365" w:rsidR="00E439A4" w:rsidRPr="00D33277" w:rsidDel="00D160C0" w:rsidRDefault="00E439A4" w:rsidP="00E439A4">
      <w:pPr>
        <w:pStyle w:val="code"/>
        <w:rPr>
          <w:del w:id="2848" w:author="Guohan Lu" w:date="2015-11-16T00:54:00Z"/>
        </w:rPr>
      </w:pPr>
      <w:del w:id="2849" w:author="Guohan Lu" w:date="2015-11-16T00:54:00Z">
        <w:r w:rsidRPr="00466F96" w:rsidDel="00D160C0">
          <w:rPr>
            <w:rPrChange w:id="2850" w:author="Natchimuth, Anbalagan" w:date="2015-12-23T08:54:00Z">
              <w:rPr>
                <w:lang w:val="fr-FR"/>
              </w:rPr>
            </w:rPrChange>
          </w:rPr>
          <w:delText xml:space="preserve">    </w:delText>
        </w:r>
        <w:r w:rsidRPr="00D33277" w:rsidDel="00D160C0">
          <w:delText>_In_ sai_object_id_t* object_id,</w:delText>
        </w:r>
      </w:del>
    </w:p>
    <w:p w14:paraId="70D228CD" w14:textId="366580D5" w:rsidR="00E439A4" w:rsidDel="00D160C0" w:rsidRDefault="00E439A4" w:rsidP="00E439A4">
      <w:pPr>
        <w:pStyle w:val="code"/>
        <w:rPr>
          <w:del w:id="2851" w:author="Guohan Lu" w:date="2015-11-16T00:54:00Z"/>
        </w:rPr>
      </w:pPr>
      <w:del w:id="2852" w:author="Guohan Lu" w:date="2015-11-16T00:54:00Z">
        <w:r w:rsidDel="00D160C0">
          <w:delText xml:space="preserve">    _In_ uint32_t attr_count,</w:delText>
        </w:r>
      </w:del>
    </w:p>
    <w:p w14:paraId="49743510" w14:textId="0747C609" w:rsidR="00E439A4" w:rsidDel="00D160C0" w:rsidRDefault="00E439A4" w:rsidP="00E439A4">
      <w:pPr>
        <w:pStyle w:val="code"/>
        <w:rPr>
          <w:del w:id="2853" w:author="Guohan Lu" w:date="2015-11-16T00:54:00Z"/>
        </w:rPr>
      </w:pPr>
      <w:del w:id="2854" w:author="Guohan Lu" w:date="2015-11-16T00:54:00Z">
        <w:r w:rsidDel="00D160C0">
          <w:delText xml:space="preserve">    _In_ </w:delText>
        </w:r>
        <w:r w:rsidR="00D4681A" w:rsidDel="00D160C0">
          <w:delText>sai_attr_id_t</w:delText>
        </w:r>
        <w:r w:rsidDel="00D160C0">
          <w:delText xml:space="preserve"> *attr_id,</w:delText>
        </w:r>
      </w:del>
    </w:p>
    <w:p w14:paraId="0A247292" w14:textId="6784FF50" w:rsidR="00E439A4" w:rsidDel="00D160C0" w:rsidRDefault="00E439A4" w:rsidP="00E439A4">
      <w:pPr>
        <w:pStyle w:val="code"/>
        <w:rPr>
          <w:del w:id="2855" w:author="Guohan Lu" w:date="2015-11-16T00:54:00Z"/>
        </w:rPr>
      </w:pPr>
      <w:del w:id="2856" w:author="Guohan Lu" w:date="2015-11-16T00:54:00Z">
        <w:r w:rsidDel="00D160C0">
          <w:delText xml:space="preserve">    _Inout_ sai_attribute_value_t **attr_value,</w:delText>
        </w:r>
      </w:del>
    </w:p>
    <w:p w14:paraId="334BF0A7" w14:textId="284775DA" w:rsidR="00E439A4" w:rsidRPr="00466F96" w:rsidDel="00D160C0" w:rsidRDefault="00E439A4" w:rsidP="00E439A4">
      <w:pPr>
        <w:pStyle w:val="code"/>
        <w:rPr>
          <w:del w:id="2857" w:author="Guohan Lu" w:date="2015-11-16T00:54:00Z"/>
          <w:rPrChange w:id="2858" w:author="Natchimuth, Anbalagan" w:date="2015-12-23T08:54:00Z">
            <w:rPr>
              <w:del w:id="2859" w:author="Guohan Lu" w:date="2015-11-16T00:54:00Z"/>
              <w:lang w:val="fr-FR"/>
            </w:rPr>
          </w:rPrChange>
        </w:rPr>
      </w:pPr>
      <w:del w:id="2860" w:author="Guohan Lu" w:date="2015-11-16T00:54:00Z">
        <w:r w:rsidRPr="008003D0" w:rsidDel="00D160C0">
          <w:delText xml:space="preserve">    </w:delText>
        </w:r>
        <w:r w:rsidRPr="00466F96" w:rsidDel="00D160C0">
          <w:rPr>
            <w:rPrChange w:id="2861" w:author="Natchimuth, Anbalagan" w:date="2015-12-23T08:54:00Z">
              <w:rPr>
                <w:lang w:val="fr-FR"/>
              </w:rPr>
            </w:rPrChange>
          </w:rPr>
          <w:delText>_Inout sai_status_t *statuses);</w:delText>
        </w:r>
      </w:del>
    </w:p>
    <w:p w14:paraId="269F2DF1" w14:textId="5880EEE1" w:rsidR="00075C93" w:rsidRPr="00466F96" w:rsidDel="00D160C0" w:rsidRDefault="00075C93" w:rsidP="00075C93">
      <w:pPr>
        <w:pStyle w:val="code"/>
        <w:rPr>
          <w:del w:id="2862" w:author="Guohan Lu" w:date="2015-11-16T00:54:00Z"/>
          <w:rPrChange w:id="2863" w:author="Natchimuth, Anbalagan" w:date="2015-12-23T08:54:00Z">
            <w:rPr>
              <w:del w:id="2864" w:author="Guohan Lu" w:date="2015-11-16T00:54:00Z"/>
              <w:lang w:val="fr-FR"/>
            </w:rPr>
          </w:rPrChange>
        </w:rPr>
      </w:pPr>
    </w:p>
    <w:p w14:paraId="18A681CD" w14:textId="27501EBA" w:rsidR="00075C93" w:rsidRPr="00466F96" w:rsidDel="00D160C0" w:rsidRDefault="00075C93" w:rsidP="00075C93">
      <w:pPr>
        <w:pStyle w:val="Heading2"/>
        <w:rPr>
          <w:del w:id="2865" w:author="Guohan Lu" w:date="2015-11-16T00:54:00Z"/>
          <w:rPrChange w:id="2866" w:author="Natchimuth, Anbalagan" w:date="2015-12-23T08:54:00Z">
            <w:rPr>
              <w:del w:id="2867" w:author="Guohan Lu" w:date="2015-11-16T00:54:00Z"/>
              <w:lang w:val="fr-FR"/>
            </w:rPr>
          </w:rPrChange>
        </w:rPr>
      </w:pPr>
      <w:del w:id="2868" w:author="Guohan Lu" w:date="2015-11-16T00:54:00Z">
        <w:r w:rsidRPr="00466F96" w:rsidDel="00D160C0">
          <w:rPr>
            <w:rPrChange w:id="2869" w:author="Natchimuth, Anbalagan" w:date="2015-12-23T08:54:00Z">
              <w:rPr>
                <w:lang w:val="fr-FR"/>
              </w:rPr>
            </w:rPrChange>
          </w:rPr>
          <w:delText xml:space="preserve">Changes to saiqosmaps.h </w:delText>
        </w:r>
      </w:del>
    </w:p>
    <w:p w14:paraId="305F2BA8" w14:textId="3C46C88E" w:rsidR="00075C93" w:rsidRPr="001053E1" w:rsidDel="00D160C0" w:rsidRDefault="00075C93" w:rsidP="00075C93">
      <w:pPr>
        <w:pStyle w:val="code"/>
        <w:rPr>
          <w:del w:id="2870" w:author="Guohan Lu" w:date="2015-11-16T00:54:00Z"/>
        </w:rPr>
      </w:pPr>
      <w:del w:id="2871" w:author="Guohan Lu" w:date="2015-11-16T00:54:00Z">
        <w:r w:rsidDel="00D160C0">
          <w:delText>/*</w:delText>
        </w:r>
      </w:del>
    </w:p>
    <w:p w14:paraId="4E1A94C9" w14:textId="0288D02C" w:rsidR="00075C93" w:rsidRPr="007C0B8D" w:rsidDel="00D160C0" w:rsidRDefault="00075C93" w:rsidP="00075C93">
      <w:pPr>
        <w:pStyle w:val="code"/>
        <w:rPr>
          <w:del w:id="2872" w:author="Guohan Lu" w:date="2015-11-16T00:54:00Z"/>
        </w:rPr>
      </w:pPr>
      <w:del w:id="2873" w:author="Guohan Lu" w:date="2015-11-16T00:54:00Z">
        <w:r w:rsidRPr="007C0B8D" w:rsidDel="00D160C0">
          <w:delText>* Routine Description:</w:delText>
        </w:r>
      </w:del>
    </w:p>
    <w:p w14:paraId="6CCACB2B" w14:textId="09E19BFC" w:rsidR="00075C93" w:rsidRPr="007C0B8D" w:rsidDel="00D160C0" w:rsidRDefault="00075C93" w:rsidP="00075C93">
      <w:pPr>
        <w:pStyle w:val="code"/>
        <w:rPr>
          <w:del w:id="2874" w:author="Guohan Lu" w:date="2015-11-16T00:54:00Z"/>
        </w:rPr>
      </w:pPr>
      <w:del w:id="2875" w:author="Guohan Lu" w:date="2015-11-16T00:54:00Z">
        <w:r w:rsidRPr="007C0B8D" w:rsidDel="00D160C0">
          <w:delText xml:space="preserve">* </w:delText>
        </w:r>
        <w:r w:rsidDel="00D160C0">
          <w:delText xml:space="preserve"> @brief Get the number of objects present in SAI</w:delText>
        </w:r>
      </w:del>
    </w:p>
    <w:p w14:paraId="3AE11CE5" w14:textId="2F29CB45" w:rsidR="00075C93" w:rsidRPr="007C0B8D" w:rsidDel="00D160C0" w:rsidRDefault="00075C93" w:rsidP="00075C93">
      <w:pPr>
        <w:pStyle w:val="code"/>
        <w:rPr>
          <w:del w:id="2876" w:author="Guohan Lu" w:date="2015-11-16T00:54:00Z"/>
        </w:rPr>
      </w:pPr>
      <w:del w:id="2877" w:author="Guohan Lu" w:date="2015-11-16T00:54:00Z">
        <w:r w:rsidRPr="007C0B8D" w:rsidDel="00D160C0">
          <w:delText>* Arguments:</w:delText>
        </w:r>
      </w:del>
    </w:p>
    <w:p w14:paraId="691E42CC" w14:textId="388E69EF" w:rsidR="00075C93" w:rsidRPr="00735A5F" w:rsidDel="00D160C0" w:rsidRDefault="00075C93" w:rsidP="00075C93">
      <w:pPr>
        <w:pStyle w:val="code"/>
        <w:rPr>
          <w:del w:id="2878" w:author="Guohan Lu" w:date="2015-11-16T00:54:00Z"/>
        </w:rPr>
      </w:pPr>
      <w:del w:id="2879" w:author="Guohan Lu" w:date="2015-11-16T00:54:00Z">
        <w:r w:rsidDel="00D160C0">
          <w:delText>* [in] sai_object_type_t  - SAI object type</w:delText>
        </w:r>
      </w:del>
    </w:p>
    <w:p w14:paraId="48F5827F" w14:textId="0CC565E7" w:rsidR="00075C93" w:rsidDel="00D160C0" w:rsidRDefault="00075C93" w:rsidP="00075C93">
      <w:pPr>
        <w:pStyle w:val="code"/>
        <w:rPr>
          <w:del w:id="2880" w:author="Guohan Lu" w:date="2015-11-16T00:54:00Z"/>
        </w:rPr>
      </w:pPr>
      <w:del w:id="2881" w:author="Guohan Lu" w:date="2015-11-16T00:54:00Z">
        <w:r w:rsidDel="00D160C0">
          <w:delText>* [inout]</w:delText>
        </w:r>
        <w:r w:rsidRPr="00144C06" w:rsidDel="00D160C0">
          <w:delText xml:space="preserve"> </w:delText>
        </w:r>
        <w:r w:rsidDel="00D160C0">
          <w:delText>count – number of objects in SAI</w:delText>
        </w:r>
      </w:del>
    </w:p>
    <w:p w14:paraId="0D9C1BAE" w14:textId="0BE319DA" w:rsidR="00075C93" w:rsidRPr="007C0B8D" w:rsidDel="00D160C0" w:rsidRDefault="00075C93" w:rsidP="00075C93">
      <w:pPr>
        <w:pStyle w:val="code"/>
        <w:rPr>
          <w:del w:id="2882" w:author="Guohan Lu" w:date="2015-11-16T00:54:00Z"/>
        </w:rPr>
      </w:pPr>
      <w:del w:id="2883" w:author="Guohan Lu" w:date="2015-11-16T00:54:00Z">
        <w:r w:rsidRPr="007C0B8D" w:rsidDel="00D160C0">
          <w:delText>*</w:delText>
        </w:r>
      </w:del>
    </w:p>
    <w:p w14:paraId="38DE9803" w14:textId="226365E3" w:rsidR="00075C93" w:rsidRPr="007C0B8D" w:rsidDel="00D160C0" w:rsidRDefault="00075C93" w:rsidP="00075C93">
      <w:pPr>
        <w:pStyle w:val="code"/>
        <w:rPr>
          <w:del w:id="2884" w:author="Guohan Lu" w:date="2015-11-16T00:54:00Z"/>
        </w:rPr>
      </w:pPr>
      <w:del w:id="2885" w:author="Guohan Lu" w:date="2015-11-16T00:54:00Z">
        <w:r w:rsidRPr="007C0B8D" w:rsidDel="00D160C0">
          <w:delText>* Return Values:</w:delText>
        </w:r>
      </w:del>
    </w:p>
    <w:p w14:paraId="4E7A6E9A" w14:textId="29083F0A" w:rsidR="00075C93" w:rsidRPr="007C0B8D" w:rsidDel="00D160C0" w:rsidRDefault="00075C93" w:rsidP="00075C93">
      <w:pPr>
        <w:pStyle w:val="code"/>
        <w:rPr>
          <w:del w:id="2886" w:author="Guohan Lu" w:date="2015-11-16T00:54:00Z"/>
        </w:rPr>
      </w:pPr>
      <w:del w:id="2887" w:author="Guohan Lu" w:date="2015-11-16T00:54:00Z">
        <w:r w:rsidRPr="007C0B8D" w:rsidDel="00D160C0">
          <w:delText>* SAI_STATUS_SUCCESS on success</w:delText>
        </w:r>
      </w:del>
    </w:p>
    <w:p w14:paraId="49F1D6AC" w14:textId="3C6738A7" w:rsidR="00075C93" w:rsidRPr="00466F96" w:rsidDel="00D160C0" w:rsidRDefault="00075C93" w:rsidP="00075C93">
      <w:pPr>
        <w:pStyle w:val="code"/>
        <w:rPr>
          <w:del w:id="2888" w:author="Guohan Lu" w:date="2015-11-16T00:54:00Z"/>
          <w:rPrChange w:id="2889" w:author="Natchimuth, Anbalagan" w:date="2015-12-23T08:54:00Z">
            <w:rPr>
              <w:del w:id="2890" w:author="Guohan Lu" w:date="2015-11-16T00:54:00Z"/>
              <w:lang w:val="fr-FR"/>
            </w:rPr>
          </w:rPrChange>
        </w:rPr>
      </w:pPr>
      <w:del w:id="2891" w:author="Guohan Lu" w:date="2015-11-16T00:54:00Z">
        <w:r w:rsidRPr="00466F96" w:rsidDel="00D160C0">
          <w:rPr>
            <w:rPrChange w:id="2892" w:author="Natchimuth, Anbalagan" w:date="2015-12-23T08:54:00Z">
              <w:rPr>
                <w:lang w:val="fr-FR"/>
              </w:rPr>
            </w:rPrChange>
          </w:rPr>
          <w:delText>* Failure status code on error</w:delText>
        </w:r>
      </w:del>
    </w:p>
    <w:p w14:paraId="5DC55E52" w14:textId="5EF52639" w:rsidR="00075C93" w:rsidRPr="00466F96" w:rsidDel="00D160C0" w:rsidRDefault="00075C93" w:rsidP="00075C93">
      <w:pPr>
        <w:pStyle w:val="code"/>
        <w:rPr>
          <w:del w:id="2893" w:author="Guohan Lu" w:date="2015-11-16T00:54:00Z"/>
          <w:rPrChange w:id="2894" w:author="Natchimuth, Anbalagan" w:date="2015-12-23T08:54:00Z">
            <w:rPr>
              <w:del w:id="2895" w:author="Guohan Lu" w:date="2015-11-16T00:54:00Z"/>
              <w:lang w:val="fr-FR"/>
            </w:rPr>
          </w:rPrChange>
        </w:rPr>
      </w:pPr>
      <w:del w:id="2896" w:author="Guohan Lu" w:date="2015-11-16T00:54:00Z">
        <w:r w:rsidRPr="00466F96" w:rsidDel="00D160C0">
          <w:rPr>
            <w:rPrChange w:id="2897" w:author="Natchimuth, Anbalagan" w:date="2015-12-23T08:54:00Z">
              <w:rPr>
                <w:lang w:val="fr-FR"/>
              </w:rPr>
            </w:rPrChange>
          </w:rPr>
          <w:delText>*/</w:delText>
        </w:r>
      </w:del>
    </w:p>
    <w:p w14:paraId="77C067D2" w14:textId="330B6214" w:rsidR="00075C93" w:rsidRPr="000A342E" w:rsidDel="00D160C0" w:rsidRDefault="00075C93" w:rsidP="00075C93">
      <w:pPr>
        <w:pStyle w:val="code"/>
        <w:rPr>
          <w:del w:id="2898" w:author="Guohan Lu" w:date="2015-11-16T00:54:00Z"/>
        </w:rPr>
      </w:pPr>
      <w:del w:id="2899" w:author="Guohan Lu" w:date="2015-11-16T00:54: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del>
    </w:p>
    <w:p w14:paraId="2B5BE30B" w14:textId="5F2E0296" w:rsidR="00075C93" w:rsidRPr="00466F96" w:rsidDel="00D160C0" w:rsidRDefault="00075C93" w:rsidP="00075C93">
      <w:pPr>
        <w:pStyle w:val="code"/>
        <w:rPr>
          <w:del w:id="2900" w:author="Guohan Lu" w:date="2015-11-16T00:54:00Z"/>
          <w:rPrChange w:id="2901" w:author="Natchimuth, Anbalagan" w:date="2015-12-23T08:54:00Z">
            <w:rPr>
              <w:del w:id="2902" w:author="Guohan Lu" w:date="2015-11-16T00:54:00Z"/>
              <w:lang w:val="fr-FR"/>
            </w:rPr>
          </w:rPrChange>
        </w:rPr>
      </w:pPr>
      <w:del w:id="2903" w:author="Guohan Lu" w:date="2015-11-16T00:54:00Z">
        <w:r w:rsidRPr="00C27F1A" w:rsidDel="00D160C0">
          <w:delText xml:space="preserve">                          </w:delText>
        </w:r>
        <w:r w:rsidRPr="00466F96" w:rsidDel="00D160C0">
          <w:rPr>
            <w:rPrChange w:id="2904" w:author="Natchimuth, Anbalagan" w:date="2015-12-23T08:54:00Z">
              <w:rPr>
                <w:lang w:val="fr-FR"/>
              </w:rPr>
            </w:rPrChange>
          </w:rPr>
          <w:delText>_In_ sai_object_type_t object_type,</w:delText>
        </w:r>
      </w:del>
    </w:p>
    <w:p w14:paraId="7F21EB4B" w14:textId="7665DC83" w:rsidR="00075C93" w:rsidRPr="00466F96" w:rsidDel="00D160C0" w:rsidRDefault="00075C93" w:rsidP="00075C93">
      <w:pPr>
        <w:pStyle w:val="code"/>
        <w:rPr>
          <w:del w:id="2905" w:author="Guohan Lu" w:date="2015-11-16T00:54:00Z"/>
          <w:rPrChange w:id="2906" w:author="Natchimuth, Anbalagan" w:date="2015-12-23T08:54:00Z">
            <w:rPr>
              <w:del w:id="2907" w:author="Guohan Lu" w:date="2015-11-16T00:54:00Z"/>
              <w:lang w:val="fr-FR"/>
            </w:rPr>
          </w:rPrChange>
        </w:rPr>
      </w:pPr>
      <w:del w:id="2908" w:author="Guohan Lu" w:date="2015-11-16T00:54:00Z">
        <w:r w:rsidRPr="00466F96" w:rsidDel="00D160C0">
          <w:rPr>
            <w:rPrChange w:id="2909" w:author="Natchimuth, Anbalagan" w:date="2015-12-23T08:54:00Z">
              <w:rPr>
                <w:lang w:val="fr-FR"/>
              </w:rPr>
            </w:rPrChange>
          </w:rPr>
          <w:delText xml:space="preserve">                          _InOut_ uint32_t *count);</w:delText>
        </w:r>
      </w:del>
    </w:p>
    <w:p w14:paraId="2500E9EA" w14:textId="3CC98660" w:rsidR="0015355F" w:rsidRPr="00466F96" w:rsidDel="00D160C0" w:rsidRDefault="0015355F" w:rsidP="00075C93">
      <w:pPr>
        <w:pStyle w:val="code"/>
        <w:rPr>
          <w:del w:id="2910" w:author="Guohan Lu" w:date="2015-11-16T00:54:00Z"/>
          <w:rPrChange w:id="2911" w:author="Natchimuth, Anbalagan" w:date="2015-12-23T08:54:00Z">
            <w:rPr>
              <w:del w:id="2912" w:author="Guohan Lu" w:date="2015-11-16T00:54:00Z"/>
              <w:lang w:val="fr-FR"/>
            </w:rPr>
          </w:rPrChange>
        </w:rPr>
      </w:pPr>
    </w:p>
    <w:p w14:paraId="2541B538" w14:textId="1A34E339" w:rsidR="0015355F" w:rsidRPr="00466F96" w:rsidDel="00D160C0" w:rsidRDefault="0015355F" w:rsidP="0015355F">
      <w:pPr>
        <w:pStyle w:val="code"/>
        <w:rPr>
          <w:del w:id="2913" w:author="Guohan Lu" w:date="2015-11-16T00:54:00Z"/>
          <w:rPrChange w:id="2914" w:author="Natchimuth, Anbalagan" w:date="2015-12-23T08:54:00Z">
            <w:rPr>
              <w:del w:id="2915" w:author="Guohan Lu" w:date="2015-11-16T00:54:00Z"/>
              <w:lang w:val="fr-FR"/>
            </w:rPr>
          </w:rPrChange>
        </w:rPr>
      </w:pPr>
      <w:del w:id="2916" w:author="Guohan Lu" w:date="2015-11-16T00:54:00Z">
        <w:r w:rsidRPr="00466F96" w:rsidDel="00D160C0">
          <w:rPr>
            <w:rPrChange w:id="2917" w:author="Natchimuth, Anbalagan" w:date="2015-12-23T08:54:00Z">
              <w:rPr>
                <w:lang w:val="fr-FR"/>
              </w:rPr>
            </w:rPrChange>
          </w:rPr>
          <w:delText>/*</w:delText>
        </w:r>
      </w:del>
    </w:p>
    <w:p w14:paraId="64D1E435" w14:textId="79FDCD15" w:rsidR="0015355F" w:rsidRPr="00466F96" w:rsidDel="00D160C0" w:rsidRDefault="0015355F" w:rsidP="0015355F">
      <w:pPr>
        <w:pStyle w:val="code"/>
        <w:rPr>
          <w:del w:id="2918" w:author="Guohan Lu" w:date="2015-11-16T00:54:00Z"/>
          <w:rPrChange w:id="2919" w:author="Natchimuth, Anbalagan" w:date="2015-12-23T08:54:00Z">
            <w:rPr>
              <w:del w:id="2920" w:author="Guohan Lu" w:date="2015-11-16T00:54:00Z"/>
              <w:lang w:val="fr-FR"/>
            </w:rPr>
          </w:rPrChange>
        </w:rPr>
      </w:pPr>
      <w:del w:id="2921" w:author="Guohan Lu" w:date="2015-11-16T00:54:00Z">
        <w:r w:rsidRPr="00466F96" w:rsidDel="00D160C0">
          <w:rPr>
            <w:rPrChange w:id="2922" w:author="Natchimuth, Anbalagan" w:date="2015-12-23T08:54:00Z">
              <w:rPr>
                <w:lang w:val="fr-FR"/>
              </w:rPr>
            </w:rPrChange>
          </w:rPr>
          <w:delText>* Routine Description:</w:delText>
        </w:r>
      </w:del>
    </w:p>
    <w:p w14:paraId="632CAE4D" w14:textId="226DEBAC" w:rsidR="0015355F" w:rsidRPr="007C0B8D" w:rsidDel="00D160C0" w:rsidRDefault="0015355F" w:rsidP="0015355F">
      <w:pPr>
        <w:pStyle w:val="code"/>
        <w:rPr>
          <w:del w:id="2923" w:author="Guohan Lu" w:date="2015-11-16T00:54:00Z"/>
        </w:rPr>
      </w:pPr>
      <w:del w:id="2924" w:author="Guohan Lu" w:date="2015-11-16T00:54:00Z">
        <w:r w:rsidRPr="007C0B8D" w:rsidDel="00D160C0">
          <w:delText xml:space="preserve">* </w:delText>
        </w:r>
        <w:r w:rsidDel="00D160C0">
          <w:delText xml:space="preserve"> @brief Get the list of object keys present in SAI</w:delText>
        </w:r>
      </w:del>
    </w:p>
    <w:p w14:paraId="4427B323" w14:textId="6DF6E4DF" w:rsidR="0015355F" w:rsidRPr="007C0B8D" w:rsidDel="00D160C0" w:rsidRDefault="0015355F" w:rsidP="0015355F">
      <w:pPr>
        <w:pStyle w:val="code"/>
        <w:rPr>
          <w:del w:id="2925" w:author="Guohan Lu" w:date="2015-11-16T00:54:00Z"/>
        </w:rPr>
      </w:pPr>
      <w:del w:id="2926" w:author="Guohan Lu" w:date="2015-11-16T00:54:00Z">
        <w:r w:rsidRPr="007C0B8D" w:rsidDel="00D160C0">
          <w:delText>* Arguments:</w:delText>
        </w:r>
      </w:del>
    </w:p>
    <w:p w14:paraId="42102686" w14:textId="161848B7" w:rsidR="0015355F" w:rsidRPr="00735A5F" w:rsidDel="00D160C0" w:rsidRDefault="0015355F" w:rsidP="0015355F">
      <w:pPr>
        <w:pStyle w:val="code"/>
        <w:rPr>
          <w:del w:id="2927" w:author="Guohan Lu" w:date="2015-11-16T00:54:00Z"/>
        </w:rPr>
      </w:pPr>
      <w:del w:id="2928" w:author="Guohan Lu" w:date="2015-11-16T00:54:00Z">
        <w:r w:rsidDel="00D160C0">
          <w:delText>* [in] sai_object_type_t  - SAI object type</w:delText>
        </w:r>
      </w:del>
    </w:p>
    <w:p w14:paraId="00A2B03C" w14:textId="5A3B5713" w:rsidR="0015355F" w:rsidDel="00D160C0" w:rsidRDefault="0015355F" w:rsidP="0015355F">
      <w:pPr>
        <w:pStyle w:val="code"/>
        <w:rPr>
          <w:del w:id="2929" w:author="Guohan Lu" w:date="2015-11-16T00:54:00Z"/>
        </w:rPr>
      </w:pPr>
      <w:del w:id="2930" w:author="Guohan Lu" w:date="2015-11-16T00:54:00Z">
        <w:r w:rsidDel="00D160C0">
          <w:delText>* [in]</w:delText>
        </w:r>
        <w:r w:rsidRPr="00144C06" w:rsidDel="00D160C0">
          <w:delText xml:space="preserve"> </w:delText>
        </w:r>
        <w:r w:rsidDel="00D160C0">
          <w:delText>count – number of objects in SAI</w:delText>
        </w:r>
      </w:del>
    </w:p>
    <w:p w14:paraId="7C4FA132" w14:textId="544C4D01" w:rsidR="0015355F" w:rsidDel="00D160C0" w:rsidRDefault="0015355F" w:rsidP="0015355F">
      <w:pPr>
        <w:pStyle w:val="code"/>
        <w:rPr>
          <w:del w:id="2931" w:author="Guohan Lu" w:date="2015-11-16T00:54:00Z"/>
        </w:rPr>
      </w:pPr>
      <w:del w:id="2932" w:author="Guohan Lu" w:date="2015-11-16T00:54:00Z">
        <w:r w:rsidRPr="007C0B8D" w:rsidDel="00D160C0">
          <w:delText>*</w:delText>
        </w:r>
        <w:r w:rsidDel="00D160C0">
          <w:delText xml:space="preserve"> [in] object_list – List of SAI objects or keys</w:delText>
        </w:r>
      </w:del>
    </w:p>
    <w:p w14:paraId="15E7EC3C" w14:textId="0E3314EE" w:rsidR="0015355F" w:rsidRPr="007C0B8D" w:rsidDel="00D160C0" w:rsidRDefault="0015355F" w:rsidP="0015355F">
      <w:pPr>
        <w:pStyle w:val="code"/>
        <w:rPr>
          <w:del w:id="2933" w:author="Guohan Lu" w:date="2015-11-16T00:54:00Z"/>
        </w:rPr>
      </w:pPr>
    </w:p>
    <w:p w14:paraId="7D5E7C8E" w14:textId="58B6A1B6" w:rsidR="0015355F" w:rsidRPr="007C0B8D" w:rsidDel="00D160C0" w:rsidRDefault="0015355F" w:rsidP="0015355F">
      <w:pPr>
        <w:pStyle w:val="code"/>
        <w:rPr>
          <w:del w:id="2934" w:author="Guohan Lu" w:date="2015-11-16T00:54:00Z"/>
        </w:rPr>
      </w:pPr>
      <w:del w:id="2935" w:author="Guohan Lu" w:date="2015-11-16T00:54:00Z">
        <w:r w:rsidRPr="007C0B8D" w:rsidDel="00D160C0">
          <w:delText>* Return Values:</w:delText>
        </w:r>
      </w:del>
    </w:p>
    <w:p w14:paraId="2CDD4DB8" w14:textId="7166A63F" w:rsidR="0015355F" w:rsidRPr="007C0B8D" w:rsidDel="00D160C0" w:rsidRDefault="0015355F" w:rsidP="0015355F">
      <w:pPr>
        <w:pStyle w:val="code"/>
        <w:rPr>
          <w:del w:id="2936" w:author="Guohan Lu" w:date="2015-11-16T00:54:00Z"/>
        </w:rPr>
      </w:pPr>
      <w:del w:id="2937" w:author="Guohan Lu" w:date="2015-11-16T00:54:00Z">
        <w:r w:rsidRPr="007C0B8D" w:rsidDel="00D160C0">
          <w:delText>* SAI_STATUS_SUCCESS on success</w:delText>
        </w:r>
      </w:del>
    </w:p>
    <w:p w14:paraId="40FB68AE" w14:textId="6F2CF4D4" w:rsidR="0015355F" w:rsidRPr="00466F96" w:rsidDel="00D160C0" w:rsidRDefault="0015355F" w:rsidP="0015355F">
      <w:pPr>
        <w:pStyle w:val="code"/>
        <w:rPr>
          <w:del w:id="2938" w:author="Guohan Lu" w:date="2015-11-16T00:54:00Z"/>
          <w:rPrChange w:id="2939" w:author="Natchimuth, Anbalagan" w:date="2015-12-23T08:54:00Z">
            <w:rPr>
              <w:del w:id="2940" w:author="Guohan Lu" w:date="2015-11-16T00:54:00Z"/>
              <w:lang w:val="fr-FR"/>
            </w:rPr>
          </w:rPrChange>
        </w:rPr>
      </w:pPr>
      <w:del w:id="2941" w:author="Guohan Lu" w:date="2015-11-16T00:54:00Z">
        <w:r w:rsidRPr="00466F96" w:rsidDel="00D160C0">
          <w:rPr>
            <w:rPrChange w:id="2942" w:author="Natchimuth, Anbalagan" w:date="2015-12-23T08:54:00Z">
              <w:rPr>
                <w:lang w:val="fr-FR"/>
              </w:rPr>
            </w:rPrChange>
          </w:rPr>
          <w:delText>* Failure status code on error</w:delText>
        </w:r>
      </w:del>
    </w:p>
    <w:p w14:paraId="07EBB714" w14:textId="2AB94D45" w:rsidR="0015355F" w:rsidRPr="00466F96" w:rsidDel="00D160C0" w:rsidRDefault="0015355F" w:rsidP="0015355F">
      <w:pPr>
        <w:pStyle w:val="code"/>
        <w:rPr>
          <w:del w:id="2943" w:author="Guohan Lu" w:date="2015-11-16T00:54:00Z"/>
          <w:rPrChange w:id="2944" w:author="Natchimuth, Anbalagan" w:date="2015-12-23T08:54:00Z">
            <w:rPr>
              <w:del w:id="2945" w:author="Guohan Lu" w:date="2015-11-16T00:54:00Z"/>
              <w:lang w:val="fr-FR"/>
            </w:rPr>
          </w:rPrChange>
        </w:rPr>
      </w:pPr>
      <w:del w:id="2946" w:author="Guohan Lu" w:date="2015-11-16T00:54:00Z">
        <w:r w:rsidRPr="00466F96" w:rsidDel="00D160C0">
          <w:rPr>
            <w:rPrChange w:id="2947" w:author="Natchimuth, Anbalagan" w:date="2015-12-23T08:54:00Z">
              <w:rPr>
                <w:lang w:val="fr-FR"/>
              </w:rPr>
            </w:rPrChange>
          </w:rPr>
          <w:delText>*/</w:delText>
        </w:r>
      </w:del>
    </w:p>
    <w:p w14:paraId="78DB21E6" w14:textId="6D8401D7" w:rsidR="0015355F" w:rsidRPr="000A342E" w:rsidDel="00D160C0" w:rsidRDefault="0015355F" w:rsidP="0015355F">
      <w:pPr>
        <w:pStyle w:val="code"/>
        <w:rPr>
          <w:del w:id="2948" w:author="Guohan Lu" w:date="2015-11-16T00:54:00Z"/>
        </w:rPr>
      </w:pPr>
      <w:del w:id="2949" w:author="Guohan Lu" w:date="2015-11-16T00:54:00Z">
        <w:r w:rsidRPr="000A342E" w:rsidDel="00D160C0">
          <w:delText>typ</w:delText>
        </w:r>
        <w:r w:rsidDel="00D160C0">
          <w:delText>edef sai_status_t (*sai_get_object_key_fn</w:delText>
        </w:r>
        <w:r w:rsidRPr="000A342E" w:rsidDel="00D160C0">
          <w:delText>)(</w:delText>
        </w:r>
      </w:del>
    </w:p>
    <w:p w14:paraId="09B07822" w14:textId="6099B07B" w:rsidR="0015355F" w:rsidRPr="0028477B" w:rsidDel="00D160C0" w:rsidRDefault="0015355F" w:rsidP="0015355F">
      <w:pPr>
        <w:pStyle w:val="code"/>
        <w:rPr>
          <w:del w:id="2950" w:author="Guohan Lu" w:date="2015-11-16T00:54:00Z"/>
        </w:rPr>
      </w:pPr>
      <w:del w:id="2951" w:author="Guohan Lu" w:date="2015-11-16T00:54:00Z">
        <w:r w:rsidRPr="00C27F1A" w:rsidDel="00D160C0">
          <w:delText xml:space="preserve">                          </w:delText>
        </w:r>
        <w:r w:rsidRPr="0028477B" w:rsidDel="00D160C0">
          <w:delText>_In_ sai_object_type_t object_type,</w:delText>
        </w:r>
      </w:del>
    </w:p>
    <w:p w14:paraId="51FD6254" w14:textId="03145AFE" w:rsidR="0015355F" w:rsidRPr="0028477B" w:rsidDel="00D160C0" w:rsidRDefault="0015355F" w:rsidP="0015355F">
      <w:pPr>
        <w:pStyle w:val="code"/>
        <w:rPr>
          <w:del w:id="2952" w:author="Guohan Lu" w:date="2015-11-16T00:54:00Z"/>
        </w:rPr>
      </w:pPr>
      <w:del w:id="2953" w:author="Guohan Lu" w:date="2015-11-16T00:54:00Z">
        <w:r w:rsidRPr="0028477B" w:rsidDel="00D160C0">
          <w:delText xml:space="preserve">                          _In_ uint32_t object_count,</w:delText>
        </w:r>
      </w:del>
    </w:p>
    <w:p w14:paraId="00B21047" w14:textId="16C9D422" w:rsidR="0015355F" w:rsidRPr="00466F96" w:rsidDel="00D160C0" w:rsidRDefault="0015355F" w:rsidP="0015355F">
      <w:pPr>
        <w:pStyle w:val="code"/>
        <w:rPr>
          <w:del w:id="2954" w:author="Guohan Lu" w:date="2015-11-16T00:54:00Z"/>
          <w:rPrChange w:id="2955" w:author="Natchimuth, Anbalagan" w:date="2015-12-23T08:54:00Z">
            <w:rPr>
              <w:del w:id="2956" w:author="Guohan Lu" w:date="2015-11-16T00:54:00Z"/>
              <w:lang w:val="fr-FR"/>
            </w:rPr>
          </w:rPrChange>
        </w:rPr>
      </w:pPr>
      <w:del w:id="2957" w:author="Guohan Lu" w:date="2015-11-16T00:54:00Z">
        <w:r w:rsidRPr="00044FCC" w:rsidDel="00D160C0">
          <w:delText xml:space="preserve">                          </w:delText>
        </w:r>
        <w:r w:rsidRPr="00466F96" w:rsidDel="00D160C0">
          <w:rPr>
            <w:rPrChange w:id="2958" w:author="Natchimuth, Anbalagan" w:date="2015-12-23T08:54:00Z">
              <w:rPr>
                <w:lang w:val="fr-FR"/>
              </w:rPr>
            </w:rPrChange>
          </w:rPr>
          <w:delText>_InOut_ sai_object_id_t *object_list);</w:delText>
        </w:r>
      </w:del>
    </w:p>
    <w:p w14:paraId="2F1A7686" w14:textId="57DBE69B" w:rsidR="0015355F" w:rsidRPr="00466F96" w:rsidDel="00D160C0" w:rsidRDefault="0015355F" w:rsidP="00075C93">
      <w:pPr>
        <w:pStyle w:val="code"/>
        <w:rPr>
          <w:del w:id="2959" w:author="Guohan Lu" w:date="2015-11-16T00:54:00Z"/>
          <w:rPrChange w:id="2960" w:author="Natchimuth, Anbalagan" w:date="2015-12-23T08:54:00Z">
            <w:rPr>
              <w:del w:id="2961" w:author="Guohan Lu" w:date="2015-11-16T00:54:00Z"/>
              <w:lang w:val="fr-FR"/>
            </w:rPr>
          </w:rPrChange>
        </w:rPr>
      </w:pPr>
    </w:p>
    <w:p w14:paraId="534C9554" w14:textId="2A2AA260" w:rsidR="00075C93" w:rsidRPr="00466F96" w:rsidDel="00D160C0" w:rsidRDefault="00075C93" w:rsidP="00075C93">
      <w:pPr>
        <w:pStyle w:val="code"/>
        <w:rPr>
          <w:del w:id="2962" w:author="Guohan Lu" w:date="2015-11-16T00:54:00Z"/>
          <w:rPrChange w:id="2963" w:author="Natchimuth, Anbalagan" w:date="2015-12-23T08:54:00Z">
            <w:rPr>
              <w:del w:id="2964" w:author="Guohan Lu" w:date="2015-11-16T00:54:00Z"/>
              <w:lang w:val="fr-FR"/>
            </w:rPr>
          </w:rPrChange>
        </w:rPr>
      </w:pPr>
    </w:p>
    <w:p w14:paraId="7F0050BD" w14:textId="40A3FD17" w:rsidR="00E439A4" w:rsidRPr="00E439A4" w:rsidDel="00D160C0" w:rsidRDefault="00E439A4" w:rsidP="00E439A4">
      <w:pPr>
        <w:pStyle w:val="code"/>
        <w:rPr>
          <w:del w:id="2965" w:author="Guohan Lu" w:date="2015-11-16T00:54:00Z"/>
        </w:rPr>
      </w:pPr>
      <w:del w:id="2966" w:author="Guohan Lu" w:date="2015-11-16T00:54:00Z">
        <w:r w:rsidRPr="00E439A4" w:rsidDel="00D160C0">
          <w:delText>/*</w:delText>
        </w:r>
      </w:del>
    </w:p>
    <w:p w14:paraId="4A265EAB" w14:textId="6EE706F3" w:rsidR="00E439A4" w:rsidRPr="00E439A4" w:rsidDel="00D160C0" w:rsidRDefault="00E439A4" w:rsidP="00E439A4">
      <w:pPr>
        <w:pStyle w:val="code"/>
        <w:rPr>
          <w:del w:id="2967" w:author="Guohan Lu" w:date="2015-11-16T00:54:00Z"/>
        </w:rPr>
      </w:pPr>
      <w:del w:id="2968" w:author="Guohan Lu" w:date="2015-11-16T00:54:00Z">
        <w:r w:rsidRPr="00E439A4" w:rsidDel="00D160C0">
          <w:delText>* Routine Description:</w:delText>
        </w:r>
      </w:del>
    </w:p>
    <w:p w14:paraId="3D0A9146" w14:textId="5301482E" w:rsidR="00E439A4" w:rsidRPr="007C0B8D" w:rsidDel="00D160C0" w:rsidRDefault="00E439A4" w:rsidP="00E439A4">
      <w:pPr>
        <w:pStyle w:val="code"/>
        <w:rPr>
          <w:del w:id="2969" w:author="Guohan Lu" w:date="2015-11-16T00:54:00Z"/>
        </w:rPr>
      </w:pPr>
      <w:del w:id="2970" w:author="Guohan Lu" w:date="2015-11-16T00:54:00Z">
        <w:r w:rsidRPr="007C0B8D" w:rsidDel="00D160C0">
          <w:delText xml:space="preserve">* </w:delText>
        </w:r>
        <w:r w:rsidDel="00D160C0">
          <w:delText xml:space="preserve"> @brief Get the bulk list of attributes for given object count</w:delText>
        </w:r>
      </w:del>
    </w:p>
    <w:p w14:paraId="59740B63" w14:textId="37EA6708" w:rsidR="00E439A4" w:rsidDel="00D160C0" w:rsidRDefault="00E439A4" w:rsidP="00E439A4">
      <w:pPr>
        <w:pStyle w:val="code"/>
        <w:rPr>
          <w:del w:id="2971" w:author="Guohan Lu" w:date="2015-11-16T00:54:00Z"/>
        </w:rPr>
      </w:pPr>
      <w:del w:id="2972" w:author="Guohan Lu" w:date="2015-11-16T00:54:00Z">
        <w:r w:rsidRPr="007C0B8D" w:rsidDel="00D160C0">
          <w:delText>* Arguments:</w:delText>
        </w:r>
      </w:del>
    </w:p>
    <w:p w14:paraId="53E5B074" w14:textId="367F64DD" w:rsidR="00E439A4" w:rsidDel="00D160C0" w:rsidRDefault="00E439A4" w:rsidP="00E439A4">
      <w:pPr>
        <w:pStyle w:val="code"/>
        <w:rPr>
          <w:del w:id="2973" w:author="Guohan Lu" w:date="2015-11-16T00:54:00Z"/>
        </w:rPr>
      </w:pPr>
      <w:del w:id="2974" w:author="Guohan Lu" w:date="2015-11-16T00:54:00Z">
        <w:r w:rsidDel="00D160C0">
          <w:delText>* [in] object_type – sai object type</w:delText>
        </w:r>
      </w:del>
    </w:p>
    <w:p w14:paraId="2DAF23AA" w14:textId="6385D73B" w:rsidR="00E439A4" w:rsidDel="00D160C0" w:rsidRDefault="00E439A4" w:rsidP="00E439A4">
      <w:pPr>
        <w:pStyle w:val="code"/>
        <w:rPr>
          <w:del w:id="2975" w:author="Guohan Lu" w:date="2015-11-16T00:54:00Z"/>
        </w:rPr>
      </w:pPr>
      <w:del w:id="2976" w:author="Guohan Lu" w:date="2015-11-16T00:54:00Z">
        <w:r w:rsidDel="00D160C0">
          <w:delText>* [in]</w:delText>
        </w:r>
        <w:r w:rsidRPr="00144C06" w:rsidDel="00D160C0">
          <w:delText xml:space="preserve"> </w:delText>
        </w:r>
        <w:r w:rsidDel="00D160C0">
          <w:delText>object_count – number of objects</w:delText>
        </w:r>
      </w:del>
    </w:p>
    <w:p w14:paraId="32F7FC36" w14:textId="0B763869" w:rsidR="00E439A4" w:rsidRPr="00735A5F" w:rsidDel="00D160C0" w:rsidRDefault="00E439A4" w:rsidP="00E439A4">
      <w:pPr>
        <w:pStyle w:val="code"/>
        <w:rPr>
          <w:del w:id="2977" w:author="Guohan Lu" w:date="2015-11-16T00:54:00Z"/>
        </w:rPr>
      </w:pPr>
      <w:del w:id="2978" w:author="Guohan Lu" w:date="2015-11-16T00:54:00Z">
        <w:r w:rsidDel="00D160C0">
          <w:delText>* [in] object_id  - List of objects</w:delText>
        </w:r>
      </w:del>
    </w:p>
    <w:p w14:paraId="6E937A15" w14:textId="288CED23" w:rsidR="00E439A4" w:rsidDel="00D160C0" w:rsidRDefault="00E439A4" w:rsidP="00E439A4">
      <w:pPr>
        <w:pStyle w:val="code"/>
        <w:rPr>
          <w:del w:id="2979" w:author="Guohan Lu" w:date="2015-11-16T00:54:00Z"/>
        </w:rPr>
      </w:pPr>
      <w:del w:id="2980" w:author="Guohan Lu" w:date="2015-11-16T00:54:00Z">
        <w:r w:rsidRPr="007C0B8D" w:rsidDel="00D160C0">
          <w:delText>*</w:delText>
        </w:r>
        <w:r w:rsidDel="00D160C0">
          <w:delText xml:space="preserve"> [in]</w:delText>
        </w:r>
        <w:r w:rsidRPr="00144C06" w:rsidDel="00D160C0">
          <w:delText xml:space="preserve"> </w:delText>
        </w:r>
        <w:r w:rsidDel="00D160C0">
          <w:delText>attr_count – number of attributes</w:delText>
        </w:r>
      </w:del>
    </w:p>
    <w:p w14:paraId="2ABF68FF" w14:textId="51015301" w:rsidR="00E439A4" w:rsidDel="00D160C0" w:rsidRDefault="00E439A4" w:rsidP="00E439A4">
      <w:pPr>
        <w:pStyle w:val="code"/>
        <w:rPr>
          <w:del w:id="2981" w:author="Guohan Lu" w:date="2015-11-16T00:54:00Z"/>
        </w:rPr>
      </w:pPr>
      <w:del w:id="2982" w:author="Guohan Lu" w:date="2015-11-16T00:54:00Z">
        <w:r w:rsidDel="00D160C0">
          <w:delText>* [in] attr_id – list of attributes</w:delText>
        </w:r>
      </w:del>
    </w:p>
    <w:p w14:paraId="0C2BD1BC" w14:textId="3ADA2D32" w:rsidR="00E439A4" w:rsidDel="00D160C0" w:rsidRDefault="00E439A4" w:rsidP="00E439A4">
      <w:pPr>
        <w:pStyle w:val="code"/>
        <w:rPr>
          <w:del w:id="2983" w:author="Guohan Lu" w:date="2015-11-16T00:54:00Z"/>
        </w:rPr>
      </w:pPr>
      <w:del w:id="2984" w:author="Guohan Lu" w:date="2015-11-16T00:54:00Z">
        <w:r w:rsidDel="00D160C0">
          <w:delText>* [in] attr_value – list of values for the attributes</w:delText>
        </w:r>
      </w:del>
    </w:p>
    <w:p w14:paraId="0819DDA3" w14:textId="53DBCFF4" w:rsidR="00E439A4" w:rsidRPr="007C0B8D" w:rsidDel="00D160C0" w:rsidRDefault="00E439A4" w:rsidP="00E439A4">
      <w:pPr>
        <w:pStyle w:val="code"/>
        <w:rPr>
          <w:del w:id="2985" w:author="Guohan Lu" w:date="2015-11-16T00:54:00Z"/>
        </w:rPr>
      </w:pPr>
      <w:del w:id="2986" w:author="Guohan Lu" w:date="2015-11-16T00:54:00Z">
        <w:r w:rsidDel="00D160C0">
          <w:delText>* [in] statuses – status for each object</w:delText>
        </w:r>
      </w:del>
    </w:p>
    <w:p w14:paraId="63585C80" w14:textId="32C5AFD7" w:rsidR="00E439A4" w:rsidRPr="007C0B8D" w:rsidDel="00D160C0" w:rsidRDefault="00E439A4" w:rsidP="00E439A4">
      <w:pPr>
        <w:pStyle w:val="code"/>
        <w:rPr>
          <w:del w:id="2987" w:author="Guohan Lu" w:date="2015-11-16T00:54:00Z"/>
        </w:rPr>
      </w:pPr>
      <w:del w:id="2988" w:author="Guohan Lu" w:date="2015-11-16T00:54:00Z">
        <w:r w:rsidRPr="007C0B8D" w:rsidDel="00D160C0">
          <w:delText>* Return Values:</w:delText>
        </w:r>
      </w:del>
    </w:p>
    <w:p w14:paraId="4FE193BC" w14:textId="64F789AB" w:rsidR="00E439A4" w:rsidRPr="007C0B8D" w:rsidDel="00D160C0" w:rsidRDefault="00E439A4" w:rsidP="00E439A4">
      <w:pPr>
        <w:pStyle w:val="code"/>
        <w:rPr>
          <w:del w:id="2989" w:author="Guohan Lu" w:date="2015-11-16T00:54:00Z"/>
        </w:rPr>
      </w:pPr>
      <w:del w:id="2990" w:author="Guohan Lu" w:date="2015-11-16T00:54:00Z">
        <w:r w:rsidRPr="007C0B8D" w:rsidDel="00D160C0">
          <w:delText>* SAI_STATUS_SUCCESS on success</w:delText>
        </w:r>
      </w:del>
    </w:p>
    <w:p w14:paraId="1BED6918" w14:textId="076958AA" w:rsidR="00E439A4" w:rsidRPr="00466F96" w:rsidDel="00D160C0" w:rsidRDefault="00E439A4" w:rsidP="00E439A4">
      <w:pPr>
        <w:pStyle w:val="code"/>
        <w:rPr>
          <w:del w:id="2991" w:author="Guohan Lu" w:date="2015-11-16T00:54:00Z"/>
          <w:rPrChange w:id="2992" w:author="Natchimuth, Anbalagan" w:date="2015-12-23T08:54:00Z">
            <w:rPr>
              <w:del w:id="2993" w:author="Guohan Lu" w:date="2015-11-16T00:54:00Z"/>
              <w:lang w:val="fr-FR"/>
            </w:rPr>
          </w:rPrChange>
        </w:rPr>
      </w:pPr>
      <w:del w:id="2994" w:author="Guohan Lu" w:date="2015-11-16T00:54:00Z">
        <w:r w:rsidRPr="00466F96" w:rsidDel="00D160C0">
          <w:rPr>
            <w:rPrChange w:id="2995" w:author="Natchimuth, Anbalagan" w:date="2015-12-23T08:54:00Z">
              <w:rPr>
                <w:lang w:val="fr-FR"/>
              </w:rPr>
            </w:rPrChange>
          </w:rPr>
          <w:delText>* Failure status code on error</w:delText>
        </w:r>
      </w:del>
    </w:p>
    <w:p w14:paraId="7DE5705E" w14:textId="6F7B28AD" w:rsidR="00E439A4" w:rsidRPr="00466F96" w:rsidDel="00D160C0" w:rsidRDefault="00E439A4" w:rsidP="00E439A4">
      <w:pPr>
        <w:pStyle w:val="code"/>
        <w:rPr>
          <w:del w:id="2996" w:author="Guohan Lu" w:date="2015-11-16T00:54:00Z"/>
          <w:rPrChange w:id="2997" w:author="Natchimuth, Anbalagan" w:date="2015-12-23T08:54:00Z">
            <w:rPr>
              <w:del w:id="2998" w:author="Guohan Lu" w:date="2015-11-16T00:54:00Z"/>
              <w:lang w:val="fr-FR"/>
            </w:rPr>
          </w:rPrChange>
        </w:rPr>
      </w:pPr>
      <w:del w:id="2999" w:author="Guohan Lu" w:date="2015-11-16T00:54:00Z">
        <w:r w:rsidRPr="00466F96" w:rsidDel="00D160C0">
          <w:rPr>
            <w:rPrChange w:id="3000" w:author="Natchimuth, Anbalagan" w:date="2015-12-23T08:54:00Z">
              <w:rPr>
                <w:lang w:val="fr-FR"/>
              </w:rPr>
            </w:rPrChange>
          </w:rPr>
          <w:delText>*/</w:delText>
        </w:r>
      </w:del>
    </w:p>
    <w:p w14:paraId="6614BE42" w14:textId="62D47A85" w:rsidR="00E439A4" w:rsidRPr="00466F96" w:rsidDel="00D160C0" w:rsidRDefault="00E439A4" w:rsidP="00E439A4">
      <w:pPr>
        <w:pStyle w:val="code"/>
        <w:rPr>
          <w:del w:id="3001" w:author="Guohan Lu" w:date="2015-11-16T00:54:00Z"/>
          <w:rPrChange w:id="3002" w:author="Natchimuth, Anbalagan" w:date="2015-12-23T08:54:00Z">
            <w:rPr>
              <w:del w:id="3003" w:author="Guohan Lu" w:date="2015-11-16T00:54:00Z"/>
              <w:lang w:val="fr-FR"/>
            </w:rPr>
          </w:rPrChange>
        </w:rPr>
      </w:pPr>
    </w:p>
    <w:p w14:paraId="44D3CA69" w14:textId="50D63F19" w:rsidR="00E439A4" w:rsidRPr="00466F96" w:rsidDel="00D160C0" w:rsidRDefault="00E439A4" w:rsidP="00E439A4">
      <w:pPr>
        <w:pStyle w:val="code"/>
        <w:rPr>
          <w:del w:id="3004" w:author="Guohan Lu" w:date="2015-11-16T00:54:00Z"/>
          <w:rPrChange w:id="3005" w:author="Natchimuth, Anbalagan" w:date="2015-12-23T08:54:00Z">
            <w:rPr>
              <w:del w:id="3006" w:author="Guohan Lu" w:date="2015-11-16T00:54:00Z"/>
              <w:lang w:val="fr-FR"/>
            </w:rPr>
          </w:rPrChange>
        </w:rPr>
      </w:pPr>
      <w:del w:id="3007" w:author="Guohan Lu" w:date="2015-11-16T00:54:00Z">
        <w:r w:rsidRPr="00466F96" w:rsidDel="00D160C0">
          <w:rPr>
            <w:rPrChange w:id="3008" w:author="Natchimuth, Anbalagan" w:date="2015-12-23T08:54:00Z">
              <w:rPr>
                <w:lang w:val="fr-FR"/>
              </w:rPr>
            </w:rPrChange>
          </w:rPr>
          <w:delText>typedef sai_status_t (*sai_bulk_get_attribute_fn)(</w:delText>
        </w:r>
      </w:del>
    </w:p>
    <w:p w14:paraId="0C08EF38" w14:textId="6300F235" w:rsidR="00E439A4" w:rsidRPr="00466F96" w:rsidDel="00D160C0" w:rsidRDefault="00E439A4" w:rsidP="00E439A4">
      <w:pPr>
        <w:pStyle w:val="code"/>
        <w:rPr>
          <w:del w:id="3009" w:author="Guohan Lu" w:date="2015-11-16T00:54:00Z"/>
          <w:rPrChange w:id="3010" w:author="Natchimuth, Anbalagan" w:date="2015-12-23T08:54:00Z">
            <w:rPr>
              <w:del w:id="3011" w:author="Guohan Lu" w:date="2015-11-16T00:54:00Z"/>
              <w:lang w:val="fr-FR"/>
            </w:rPr>
          </w:rPrChange>
        </w:rPr>
      </w:pPr>
      <w:del w:id="3012" w:author="Guohan Lu" w:date="2015-11-16T00:54:00Z">
        <w:r w:rsidRPr="00466F96" w:rsidDel="00D160C0">
          <w:rPr>
            <w:rPrChange w:id="3013" w:author="Natchimuth, Anbalagan" w:date="2015-12-23T08:54:00Z">
              <w:rPr>
                <w:lang w:val="fr-FR"/>
              </w:rPr>
            </w:rPrChange>
          </w:rPr>
          <w:delText xml:space="preserve">    _In_ sai_object_type_t object_type,</w:delText>
        </w:r>
      </w:del>
    </w:p>
    <w:p w14:paraId="4DCDFF59" w14:textId="3658D1CB" w:rsidR="00E439A4" w:rsidRPr="00466F96" w:rsidDel="00D160C0" w:rsidRDefault="00E439A4" w:rsidP="00E439A4">
      <w:pPr>
        <w:pStyle w:val="code"/>
        <w:rPr>
          <w:del w:id="3014" w:author="Guohan Lu" w:date="2015-11-16T00:54:00Z"/>
          <w:rPrChange w:id="3015" w:author="Natchimuth, Anbalagan" w:date="2015-12-23T08:54:00Z">
            <w:rPr>
              <w:del w:id="3016" w:author="Guohan Lu" w:date="2015-11-16T00:54:00Z"/>
              <w:lang w:val="fr-FR"/>
            </w:rPr>
          </w:rPrChange>
        </w:rPr>
      </w:pPr>
      <w:del w:id="3017" w:author="Guohan Lu" w:date="2015-11-16T00:54:00Z">
        <w:r w:rsidRPr="00466F96" w:rsidDel="00D160C0">
          <w:rPr>
            <w:rPrChange w:id="3018" w:author="Natchimuth, Anbalagan" w:date="2015-12-23T08:54:00Z">
              <w:rPr>
                <w:lang w:val="fr-FR"/>
              </w:rPr>
            </w:rPrChange>
          </w:rPr>
          <w:delText xml:space="preserve">    _In_ uint32_t object_count,</w:delText>
        </w:r>
      </w:del>
    </w:p>
    <w:p w14:paraId="72C9E886" w14:textId="0F6DE0D8" w:rsidR="00E439A4" w:rsidRPr="00D33277" w:rsidDel="00D160C0" w:rsidRDefault="00E439A4" w:rsidP="00E439A4">
      <w:pPr>
        <w:pStyle w:val="code"/>
        <w:rPr>
          <w:del w:id="3019" w:author="Guohan Lu" w:date="2015-11-16T00:54:00Z"/>
        </w:rPr>
      </w:pPr>
      <w:del w:id="3020" w:author="Guohan Lu" w:date="2015-11-16T00:54:00Z">
        <w:r w:rsidRPr="00466F96" w:rsidDel="00D160C0">
          <w:rPr>
            <w:rPrChange w:id="3021" w:author="Natchimuth, Anbalagan" w:date="2015-12-23T08:54:00Z">
              <w:rPr>
                <w:lang w:val="fr-FR"/>
              </w:rPr>
            </w:rPrChange>
          </w:rPr>
          <w:delText xml:space="preserve">    </w:delText>
        </w:r>
        <w:r w:rsidRPr="00D33277" w:rsidDel="00D160C0">
          <w:delText>_In_ sai_object_id_t* object_id,</w:delText>
        </w:r>
      </w:del>
    </w:p>
    <w:p w14:paraId="46EA4BCC" w14:textId="055782BB" w:rsidR="00E439A4" w:rsidDel="00D160C0" w:rsidRDefault="00E439A4" w:rsidP="00E439A4">
      <w:pPr>
        <w:pStyle w:val="code"/>
        <w:rPr>
          <w:del w:id="3022" w:author="Guohan Lu" w:date="2015-11-16T00:54:00Z"/>
        </w:rPr>
      </w:pPr>
      <w:del w:id="3023" w:author="Guohan Lu" w:date="2015-11-16T00:54:00Z">
        <w:r w:rsidDel="00D160C0">
          <w:delText xml:space="preserve">    _In_ uint32_t attr_count,</w:delText>
        </w:r>
      </w:del>
    </w:p>
    <w:p w14:paraId="256AB956" w14:textId="6723B2BF" w:rsidR="00E439A4" w:rsidDel="00D160C0" w:rsidRDefault="00E439A4" w:rsidP="00E439A4">
      <w:pPr>
        <w:pStyle w:val="code"/>
        <w:rPr>
          <w:del w:id="3024" w:author="Guohan Lu" w:date="2015-11-16T00:54:00Z"/>
        </w:rPr>
      </w:pPr>
      <w:del w:id="3025" w:author="Guohan Lu" w:date="2015-11-16T00:54:00Z">
        <w:r w:rsidDel="00D160C0">
          <w:delText xml:space="preserve">    _In_ </w:delText>
        </w:r>
        <w:r w:rsidR="00D4681A" w:rsidDel="00D160C0">
          <w:delText>sai_attr_id_t</w:delText>
        </w:r>
        <w:r w:rsidDel="00D160C0">
          <w:delText xml:space="preserve"> *attr_id,</w:delText>
        </w:r>
      </w:del>
    </w:p>
    <w:p w14:paraId="0A54E51F" w14:textId="5F8D25EC" w:rsidR="00E439A4" w:rsidDel="00D160C0" w:rsidRDefault="00E439A4" w:rsidP="00E439A4">
      <w:pPr>
        <w:pStyle w:val="code"/>
        <w:rPr>
          <w:del w:id="3026" w:author="Guohan Lu" w:date="2015-11-16T00:54:00Z"/>
        </w:rPr>
      </w:pPr>
      <w:del w:id="3027" w:author="Guohan Lu" w:date="2015-11-16T00:54:00Z">
        <w:r w:rsidDel="00D160C0">
          <w:delText xml:space="preserve">    _Inout_ sai_attribute_value_t **attr_value,</w:delText>
        </w:r>
      </w:del>
    </w:p>
    <w:p w14:paraId="75E697AC" w14:textId="2EFD8309" w:rsidR="00E439A4" w:rsidRPr="00466F96" w:rsidDel="00D160C0" w:rsidRDefault="00E439A4" w:rsidP="00E439A4">
      <w:pPr>
        <w:pStyle w:val="code"/>
        <w:rPr>
          <w:del w:id="3028" w:author="Guohan Lu" w:date="2015-11-16T00:54:00Z"/>
          <w:rPrChange w:id="3029" w:author="Natchimuth, Anbalagan" w:date="2015-12-23T08:54:00Z">
            <w:rPr>
              <w:del w:id="3030" w:author="Guohan Lu" w:date="2015-11-16T00:54:00Z"/>
              <w:lang w:val="fr-FR"/>
            </w:rPr>
          </w:rPrChange>
        </w:rPr>
      </w:pPr>
      <w:del w:id="3031" w:author="Guohan Lu" w:date="2015-11-16T00:54:00Z">
        <w:r w:rsidRPr="008003D0" w:rsidDel="00D160C0">
          <w:delText xml:space="preserve">    </w:delText>
        </w:r>
        <w:r w:rsidRPr="00466F96" w:rsidDel="00D160C0">
          <w:rPr>
            <w:rPrChange w:id="3032" w:author="Natchimuth, Anbalagan" w:date="2015-12-23T08:54:00Z">
              <w:rPr>
                <w:lang w:val="fr-FR"/>
              </w:rPr>
            </w:rPrChange>
          </w:rPr>
          <w:delText>_Inout sai_status_t *statuses);</w:delText>
        </w:r>
      </w:del>
    </w:p>
    <w:p w14:paraId="62C49232" w14:textId="7069294B" w:rsidR="00075C93" w:rsidRPr="00466F96" w:rsidDel="003630F5" w:rsidRDefault="00075C93" w:rsidP="00075C93">
      <w:pPr>
        <w:pStyle w:val="code"/>
        <w:rPr>
          <w:del w:id="3033" w:author="Guohan Lu" w:date="2015-12-04T01:28:00Z"/>
          <w:rPrChange w:id="3034" w:author="Natchimuth, Anbalagan" w:date="2015-12-23T08:54:00Z">
            <w:rPr>
              <w:del w:id="3035" w:author="Guohan Lu" w:date="2015-12-04T01:28:00Z"/>
              <w:lang w:val="fr-FR"/>
            </w:rPr>
          </w:rPrChange>
        </w:rPr>
      </w:pPr>
    </w:p>
    <w:p w14:paraId="39D215D1" w14:textId="04A317A3" w:rsidR="00075C93" w:rsidRPr="00466F96" w:rsidDel="003630F5" w:rsidRDefault="00075C93" w:rsidP="00075C93">
      <w:pPr>
        <w:pStyle w:val="Heading2"/>
        <w:rPr>
          <w:del w:id="3036" w:author="Guohan Lu" w:date="2015-12-04T01:28:00Z"/>
          <w:rPrChange w:id="3037" w:author="Natchimuth, Anbalagan" w:date="2015-12-23T08:54:00Z">
            <w:rPr>
              <w:del w:id="3038" w:author="Guohan Lu" w:date="2015-12-04T01:28:00Z"/>
              <w:lang w:val="fr-FR"/>
            </w:rPr>
          </w:rPrChange>
        </w:rPr>
      </w:pPr>
      <w:del w:id="3039" w:author="Guohan Lu" w:date="2015-12-04T01:28:00Z">
        <w:r w:rsidRPr="00466F96" w:rsidDel="003630F5">
          <w:rPr>
            <w:rPrChange w:id="3040" w:author="Natchimuth, Anbalagan" w:date="2015-12-23T08:54:00Z">
              <w:rPr>
                <w:lang w:val="fr-FR"/>
              </w:rPr>
            </w:rPrChange>
          </w:rPr>
          <w:delText>Changes to sairoute.h</w:delText>
        </w:r>
      </w:del>
    </w:p>
    <w:p w14:paraId="48C50673" w14:textId="5DCA6278" w:rsidR="00075C93" w:rsidRPr="001053E1" w:rsidDel="00CB7306" w:rsidRDefault="00075C93" w:rsidP="00075C93">
      <w:pPr>
        <w:pStyle w:val="code"/>
        <w:rPr>
          <w:del w:id="3041" w:author="Guohan Lu" w:date="2015-11-16T01:00:00Z"/>
        </w:rPr>
      </w:pPr>
      <w:del w:id="3042" w:author="Guohan Lu" w:date="2015-11-16T01:00:00Z">
        <w:r w:rsidDel="00CB7306">
          <w:delText>/*</w:delText>
        </w:r>
      </w:del>
    </w:p>
    <w:p w14:paraId="49954EEE" w14:textId="38306F35" w:rsidR="00075C93" w:rsidRPr="007C0B8D" w:rsidDel="00CB7306" w:rsidRDefault="00075C93" w:rsidP="00075C93">
      <w:pPr>
        <w:pStyle w:val="code"/>
        <w:rPr>
          <w:del w:id="3043" w:author="Guohan Lu" w:date="2015-11-16T01:00:00Z"/>
        </w:rPr>
      </w:pPr>
      <w:del w:id="3044" w:author="Guohan Lu" w:date="2015-11-16T01:00:00Z">
        <w:r w:rsidRPr="007C0B8D" w:rsidDel="00CB7306">
          <w:delText>* Routine Description:</w:delText>
        </w:r>
      </w:del>
    </w:p>
    <w:p w14:paraId="0001E28C" w14:textId="48C63029" w:rsidR="00075C93" w:rsidRPr="007C0B8D" w:rsidDel="00CB7306" w:rsidRDefault="00075C93" w:rsidP="00075C93">
      <w:pPr>
        <w:pStyle w:val="code"/>
        <w:rPr>
          <w:del w:id="3045" w:author="Guohan Lu" w:date="2015-11-16T01:00:00Z"/>
        </w:rPr>
      </w:pPr>
      <w:del w:id="3046" w:author="Guohan Lu" w:date="2015-11-16T01:00:00Z">
        <w:r w:rsidRPr="007C0B8D" w:rsidDel="00CB7306">
          <w:delText xml:space="preserve">* </w:delText>
        </w:r>
        <w:r w:rsidDel="00CB7306">
          <w:delText xml:space="preserve"> @brief Get the number of objects present in SAI</w:delText>
        </w:r>
      </w:del>
    </w:p>
    <w:p w14:paraId="635CBF6B" w14:textId="76326B35" w:rsidR="00075C93" w:rsidRPr="007C0B8D" w:rsidDel="00CB7306" w:rsidRDefault="00075C93" w:rsidP="00075C93">
      <w:pPr>
        <w:pStyle w:val="code"/>
        <w:rPr>
          <w:del w:id="3047" w:author="Guohan Lu" w:date="2015-11-16T01:00:00Z"/>
        </w:rPr>
      </w:pPr>
      <w:del w:id="3048" w:author="Guohan Lu" w:date="2015-11-16T01:00:00Z">
        <w:r w:rsidRPr="007C0B8D" w:rsidDel="00CB7306">
          <w:delText>* Arguments:</w:delText>
        </w:r>
      </w:del>
    </w:p>
    <w:p w14:paraId="78284C4D" w14:textId="6A84D9B2" w:rsidR="00075C93" w:rsidRPr="00735A5F" w:rsidDel="00CB7306" w:rsidRDefault="00075C93" w:rsidP="00075C93">
      <w:pPr>
        <w:pStyle w:val="code"/>
        <w:rPr>
          <w:del w:id="3049" w:author="Guohan Lu" w:date="2015-11-16T01:00:00Z"/>
        </w:rPr>
      </w:pPr>
      <w:del w:id="3050" w:author="Guohan Lu" w:date="2015-11-16T01:00:00Z">
        <w:r w:rsidDel="00CB7306">
          <w:delText>* [in] sai_object_type_t  - SAI object type</w:delText>
        </w:r>
      </w:del>
    </w:p>
    <w:p w14:paraId="3D042B45" w14:textId="0BAC90A8" w:rsidR="00075C93" w:rsidDel="00CB7306" w:rsidRDefault="00075C93" w:rsidP="00075C93">
      <w:pPr>
        <w:pStyle w:val="code"/>
        <w:rPr>
          <w:del w:id="3051" w:author="Guohan Lu" w:date="2015-11-16T01:00:00Z"/>
        </w:rPr>
      </w:pPr>
      <w:del w:id="3052" w:author="Guohan Lu" w:date="2015-11-16T01:00:00Z">
        <w:r w:rsidDel="00CB7306">
          <w:delText>* [inout]</w:delText>
        </w:r>
        <w:r w:rsidRPr="00144C06" w:rsidDel="00CB7306">
          <w:delText xml:space="preserve"> </w:delText>
        </w:r>
        <w:r w:rsidDel="00CB7306">
          <w:delText>count – number of objects in SAI</w:delText>
        </w:r>
      </w:del>
    </w:p>
    <w:p w14:paraId="63FCD54C" w14:textId="763628B6" w:rsidR="00075C93" w:rsidRPr="007C0B8D" w:rsidDel="00CB7306" w:rsidRDefault="00075C93" w:rsidP="00075C93">
      <w:pPr>
        <w:pStyle w:val="code"/>
        <w:rPr>
          <w:del w:id="3053" w:author="Guohan Lu" w:date="2015-11-16T01:00:00Z"/>
        </w:rPr>
      </w:pPr>
      <w:del w:id="3054" w:author="Guohan Lu" w:date="2015-11-16T01:00:00Z">
        <w:r w:rsidRPr="007C0B8D" w:rsidDel="00CB7306">
          <w:delText>*</w:delText>
        </w:r>
      </w:del>
    </w:p>
    <w:p w14:paraId="758FBFA4" w14:textId="16C4CA5A" w:rsidR="00075C93" w:rsidRPr="007C0B8D" w:rsidDel="00CB7306" w:rsidRDefault="00075C93" w:rsidP="00075C93">
      <w:pPr>
        <w:pStyle w:val="code"/>
        <w:rPr>
          <w:del w:id="3055" w:author="Guohan Lu" w:date="2015-11-16T01:00:00Z"/>
        </w:rPr>
      </w:pPr>
      <w:del w:id="3056" w:author="Guohan Lu" w:date="2015-11-16T01:00:00Z">
        <w:r w:rsidRPr="007C0B8D" w:rsidDel="00CB7306">
          <w:delText>* Return Values:</w:delText>
        </w:r>
      </w:del>
    </w:p>
    <w:p w14:paraId="26B7DA29" w14:textId="16939878" w:rsidR="00075C93" w:rsidRPr="007C0B8D" w:rsidDel="00CB7306" w:rsidRDefault="00075C93" w:rsidP="00075C93">
      <w:pPr>
        <w:pStyle w:val="code"/>
        <w:rPr>
          <w:del w:id="3057" w:author="Guohan Lu" w:date="2015-11-16T01:00:00Z"/>
        </w:rPr>
      </w:pPr>
      <w:del w:id="3058" w:author="Guohan Lu" w:date="2015-11-16T01:00:00Z">
        <w:r w:rsidRPr="007C0B8D" w:rsidDel="00CB7306">
          <w:delText>* SAI_STATUS_SUCCESS on success</w:delText>
        </w:r>
      </w:del>
    </w:p>
    <w:p w14:paraId="763919CD" w14:textId="374CE8CB" w:rsidR="00075C93" w:rsidRPr="00466F96" w:rsidDel="00CB7306" w:rsidRDefault="00075C93" w:rsidP="00075C93">
      <w:pPr>
        <w:pStyle w:val="code"/>
        <w:rPr>
          <w:del w:id="3059" w:author="Guohan Lu" w:date="2015-11-16T01:00:00Z"/>
          <w:rPrChange w:id="3060" w:author="Natchimuth, Anbalagan" w:date="2015-12-23T08:54:00Z">
            <w:rPr>
              <w:del w:id="3061" w:author="Guohan Lu" w:date="2015-11-16T01:00:00Z"/>
              <w:lang w:val="fr-FR"/>
            </w:rPr>
          </w:rPrChange>
        </w:rPr>
      </w:pPr>
      <w:del w:id="3062" w:author="Guohan Lu" w:date="2015-11-16T01:00:00Z">
        <w:r w:rsidRPr="00466F96" w:rsidDel="00CB7306">
          <w:rPr>
            <w:rPrChange w:id="3063" w:author="Natchimuth, Anbalagan" w:date="2015-12-23T08:54:00Z">
              <w:rPr>
                <w:lang w:val="fr-FR"/>
              </w:rPr>
            </w:rPrChange>
          </w:rPr>
          <w:delText>* Failure status code on error</w:delText>
        </w:r>
      </w:del>
    </w:p>
    <w:p w14:paraId="079FD58C" w14:textId="1C8B8C3D" w:rsidR="00075C93" w:rsidRPr="00466F96" w:rsidDel="00CB7306" w:rsidRDefault="00075C93" w:rsidP="00075C93">
      <w:pPr>
        <w:pStyle w:val="code"/>
        <w:rPr>
          <w:del w:id="3064" w:author="Guohan Lu" w:date="2015-11-16T01:00:00Z"/>
          <w:rPrChange w:id="3065" w:author="Natchimuth, Anbalagan" w:date="2015-12-23T08:54:00Z">
            <w:rPr>
              <w:del w:id="3066" w:author="Guohan Lu" w:date="2015-11-16T01:00:00Z"/>
              <w:lang w:val="fr-FR"/>
            </w:rPr>
          </w:rPrChange>
        </w:rPr>
      </w:pPr>
      <w:del w:id="3067" w:author="Guohan Lu" w:date="2015-11-16T01:00:00Z">
        <w:r w:rsidRPr="00466F96" w:rsidDel="00CB7306">
          <w:rPr>
            <w:rPrChange w:id="3068" w:author="Natchimuth, Anbalagan" w:date="2015-12-23T08:54:00Z">
              <w:rPr>
                <w:lang w:val="fr-FR"/>
              </w:rPr>
            </w:rPrChange>
          </w:rPr>
          <w:delText>*/</w:delText>
        </w:r>
      </w:del>
    </w:p>
    <w:p w14:paraId="19D009F1" w14:textId="014B7CA3" w:rsidR="00075C93" w:rsidRPr="000A342E" w:rsidDel="00CB7306" w:rsidRDefault="00075C93" w:rsidP="00075C93">
      <w:pPr>
        <w:pStyle w:val="code"/>
        <w:rPr>
          <w:del w:id="3069" w:author="Guohan Lu" w:date="2015-11-16T01:00:00Z"/>
        </w:rPr>
      </w:pPr>
      <w:del w:id="3070" w:author="Guohan Lu" w:date="2015-11-16T01:00:00Z">
        <w:r w:rsidRPr="000A342E" w:rsidDel="00CB7306">
          <w:delText>typ</w:delText>
        </w:r>
        <w:r w:rsidDel="00CB7306">
          <w:delText>edef sai_status_t (*sai_</w:delText>
        </w:r>
        <w:r w:rsidRPr="000A342E" w:rsidDel="00CB7306">
          <w:delText>get_object_count</w:delText>
        </w:r>
        <w:r w:rsidDel="00CB7306">
          <w:delText>_fn</w:delText>
        </w:r>
        <w:r w:rsidRPr="000A342E" w:rsidDel="00CB7306">
          <w:delText>)(</w:delText>
        </w:r>
      </w:del>
    </w:p>
    <w:p w14:paraId="5D1A3139" w14:textId="3A4055FD" w:rsidR="00075C93" w:rsidRPr="00466F96" w:rsidDel="00CB7306" w:rsidRDefault="00075C93" w:rsidP="00075C93">
      <w:pPr>
        <w:pStyle w:val="code"/>
        <w:rPr>
          <w:del w:id="3071" w:author="Guohan Lu" w:date="2015-11-16T01:00:00Z"/>
          <w:rPrChange w:id="3072" w:author="Natchimuth, Anbalagan" w:date="2015-12-23T08:54:00Z">
            <w:rPr>
              <w:del w:id="3073" w:author="Guohan Lu" w:date="2015-11-16T01:00:00Z"/>
              <w:lang w:val="fr-FR"/>
            </w:rPr>
          </w:rPrChange>
        </w:rPr>
      </w:pPr>
      <w:del w:id="3074" w:author="Guohan Lu" w:date="2015-11-16T01:00:00Z">
        <w:r w:rsidRPr="00C27F1A" w:rsidDel="00CB7306">
          <w:delText xml:space="preserve">                          </w:delText>
        </w:r>
        <w:r w:rsidRPr="00466F96" w:rsidDel="00CB7306">
          <w:rPr>
            <w:rPrChange w:id="3075" w:author="Natchimuth, Anbalagan" w:date="2015-12-23T08:54:00Z">
              <w:rPr>
                <w:lang w:val="fr-FR"/>
              </w:rPr>
            </w:rPrChange>
          </w:rPr>
          <w:delText>_In_ sai_object_type_t object_type,</w:delText>
        </w:r>
      </w:del>
    </w:p>
    <w:p w14:paraId="50DF4D45" w14:textId="4335096D" w:rsidR="00075C93" w:rsidRPr="00466F96" w:rsidDel="00CB7306" w:rsidRDefault="00075C93" w:rsidP="00075C93">
      <w:pPr>
        <w:pStyle w:val="code"/>
        <w:rPr>
          <w:del w:id="3076" w:author="Guohan Lu" w:date="2015-11-16T01:00:00Z"/>
          <w:rPrChange w:id="3077" w:author="Natchimuth, Anbalagan" w:date="2015-12-23T08:54:00Z">
            <w:rPr>
              <w:del w:id="3078" w:author="Guohan Lu" w:date="2015-11-16T01:00:00Z"/>
              <w:lang w:val="fr-FR"/>
            </w:rPr>
          </w:rPrChange>
        </w:rPr>
      </w:pPr>
      <w:del w:id="3079" w:author="Guohan Lu" w:date="2015-11-16T01:00:00Z">
        <w:r w:rsidRPr="00466F96" w:rsidDel="00CB7306">
          <w:rPr>
            <w:rPrChange w:id="3080" w:author="Natchimuth, Anbalagan" w:date="2015-12-23T08:54:00Z">
              <w:rPr>
                <w:lang w:val="fr-FR"/>
              </w:rPr>
            </w:rPrChange>
          </w:rPr>
          <w:delText xml:space="preserve">                          _InOut_ uint32_t *count);</w:delText>
        </w:r>
      </w:del>
    </w:p>
    <w:p w14:paraId="434C52DC" w14:textId="59845012" w:rsidR="0015355F" w:rsidRPr="00466F96" w:rsidDel="00CB7306" w:rsidRDefault="0015355F" w:rsidP="00075C93">
      <w:pPr>
        <w:pStyle w:val="code"/>
        <w:rPr>
          <w:del w:id="3081" w:author="Guohan Lu" w:date="2015-11-16T01:00:00Z"/>
          <w:rPrChange w:id="3082" w:author="Natchimuth, Anbalagan" w:date="2015-12-23T08:54:00Z">
            <w:rPr>
              <w:del w:id="3083" w:author="Guohan Lu" w:date="2015-11-16T01:00:00Z"/>
              <w:lang w:val="fr-FR"/>
            </w:rPr>
          </w:rPrChange>
        </w:rPr>
      </w:pPr>
    </w:p>
    <w:p w14:paraId="64473C14" w14:textId="4BB846CD" w:rsidR="00257EA9" w:rsidRPr="00466F96" w:rsidDel="003630F5" w:rsidRDefault="00257EA9" w:rsidP="00257EA9">
      <w:pPr>
        <w:pStyle w:val="code"/>
        <w:rPr>
          <w:del w:id="3084" w:author="Guohan Lu" w:date="2015-12-04T01:28:00Z"/>
          <w:rPrChange w:id="3085" w:author="Natchimuth, Anbalagan" w:date="2015-12-23T08:54:00Z">
            <w:rPr>
              <w:del w:id="3086" w:author="Guohan Lu" w:date="2015-12-04T01:28:00Z"/>
              <w:lang w:val="fr-FR"/>
            </w:rPr>
          </w:rPrChange>
        </w:rPr>
      </w:pPr>
      <w:del w:id="3087" w:author="Guohan Lu" w:date="2015-12-04T01:28:00Z">
        <w:r w:rsidRPr="00466F96" w:rsidDel="003630F5">
          <w:rPr>
            <w:rPrChange w:id="3088" w:author="Natchimuth, Anbalagan" w:date="2015-12-23T08:54:00Z">
              <w:rPr>
                <w:lang w:val="fr-FR"/>
              </w:rPr>
            </w:rPrChange>
          </w:rPr>
          <w:delText>/*</w:delText>
        </w:r>
      </w:del>
    </w:p>
    <w:p w14:paraId="1BD8B405" w14:textId="2D0C76AE" w:rsidR="00257EA9" w:rsidRPr="00466F96" w:rsidDel="003630F5" w:rsidRDefault="00257EA9" w:rsidP="00257EA9">
      <w:pPr>
        <w:pStyle w:val="code"/>
        <w:rPr>
          <w:del w:id="3089" w:author="Guohan Lu" w:date="2015-12-04T01:28:00Z"/>
          <w:rPrChange w:id="3090" w:author="Natchimuth, Anbalagan" w:date="2015-12-23T08:54:00Z">
            <w:rPr>
              <w:del w:id="3091" w:author="Guohan Lu" w:date="2015-12-04T01:28:00Z"/>
              <w:lang w:val="fr-FR"/>
            </w:rPr>
          </w:rPrChange>
        </w:rPr>
      </w:pPr>
      <w:del w:id="3092" w:author="Guohan Lu" w:date="2015-12-04T01:28:00Z">
        <w:r w:rsidRPr="00466F96" w:rsidDel="003630F5">
          <w:rPr>
            <w:rPrChange w:id="3093" w:author="Natchimuth, Anbalagan" w:date="2015-12-23T08:54:00Z">
              <w:rPr>
                <w:lang w:val="fr-FR"/>
              </w:rPr>
            </w:rPrChange>
          </w:rPr>
          <w:delText>* Routine Description:</w:delText>
        </w:r>
      </w:del>
    </w:p>
    <w:p w14:paraId="637ED4BE" w14:textId="1AA23AA5" w:rsidR="00257EA9" w:rsidRPr="007C0B8D" w:rsidDel="003630F5" w:rsidRDefault="00257EA9" w:rsidP="00257EA9">
      <w:pPr>
        <w:pStyle w:val="code"/>
        <w:rPr>
          <w:del w:id="3094" w:author="Guohan Lu" w:date="2015-12-04T01:28:00Z"/>
        </w:rPr>
      </w:pPr>
      <w:del w:id="3095" w:author="Guohan Lu" w:date="2015-12-04T01:28:00Z">
        <w:r w:rsidRPr="007C0B8D" w:rsidDel="003630F5">
          <w:delText xml:space="preserve">* </w:delText>
        </w:r>
        <w:r w:rsidDel="003630F5">
          <w:delText xml:space="preserve"> @brief Get the list of object keys present in SAI</w:delText>
        </w:r>
      </w:del>
    </w:p>
    <w:p w14:paraId="13B46E51" w14:textId="7E50ACC9" w:rsidR="00257EA9" w:rsidRPr="007C0B8D" w:rsidDel="003630F5" w:rsidRDefault="00257EA9" w:rsidP="00257EA9">
      <w:pPr>
        <w:pStyle w:val="code"/>
        <w:rPr>
          <w:del w:id="3096" w:author="Guohan Lu" w:date="2015-12-04T01:28:00Z"/>
        </w:rPr>
      </w:pPr>
      <w:del w:id="3097" w:author="Guohan Lu" w:date="2015-12-04T01:28:00Z">
        <w:r w:rsidRPr="007C0B8D" w:rsidDel="003630F5">
          <w:delText>* Arguments:</w:delText>
        </w:r>
      </w:del>
    </w:p>
    <w:p w14:paraId="0BF8E57B" w14:textId="6DBE6D48" w:rsidR="00257EA9" w:rsidRPr="00735A5F" w:rsidDel="003630F5" w:rsidRDefault="00257EA9" w:rsidP="00257EA9">
      <w:pPr>
        <w:pStyle w:val="code"/>
        <w:rPr>
          <w:del w:id="3098" w:author="Guohan Lu" w:date="2015-12-04T01:28:00Z"/>
        </w:rPr>
      </w:pPr>
      <w:del w:id="3099" w:author="Guohan Lu" w:date="2015-12-04T01:28:00Z">
        <w:r w:rsidDel="003630F5">
          <w:delText>* [in] sai_object_type_t  - SAI object type</w:delText>
        </w:r>
      </w:del>
    </w:p>
    <w:p w14:paraId="6688612B" w14:textId="4D26B706" w:rsidR="00257EA9" w:rsidDel="003630F5" w:rsidRDefault="00257EA9" w:rsidP="00257EA9">
      <w:pPr>
        <w:pStyle w:val="code"/>
        <w:rPr>
          <w:del w:id="3100" w:author="Guohan Lu" w:date="2015-12-04T01:28:00Z"/>
        </w:rPr>
      </w:pPr>
      <w:del w:id="3101" w:author="Guohan Lu" w:date="2015-12-04T01:28:00Z">
        <w:r w:rsidDel="003630F5">
          <w:delText>* [in]</w:delText>
        </w:r>
        <w:r w:rsidRPr="00144C06" w:rsidDel="003630F5">
          <w:delText xml:space="preserve"> </w:delText>
        </w:r>
        <w:r w:rsidDel="003630F5">
          <w:delText>count – number of objects in SAI</w:delText>
        </w:r>
      </w:del>
    </w:p>
    <w:p w14:paraId="1904A563" w14:textId="22BA8EF3" w:rsidR="00257EA9" w:rsidDel="003630F5" w:rsidRDefault="00257EA9" w:rsidP="00257EA9">
      <w:pPr>
        <w:pStyle w:val="code"/>
        <w:rPr>
          <w:del w:id="3102" w:author="Guohan Lu" w:date="2015-12-04T01:28:00Z"/>
        </w:rPr>
      </w:pPr>
      <w:del w:id="3103" w:author="Guohan Lu" w:date="2015-12-04T01:28:00Z">
        <w:r w:rsidRPr="007C0B8D" w:rsidDel="003630F5">
          <w:delText>*</w:delText>
        </w:r>
        <w:r w:rsidDel="003630F5">
          <w:delText xml:space="preserve"> [in] route_entry_list – List of SAI objects or keys</w:delText>
        </w:r>
      </w:del>
    </w:p>
    <w:p w14:paraId="6249769E" w14:textId="6A0AB819" w:rsidR="00257EA9" w:rsidRPr="007C0B8D" w:rsidDel="003630F5" w:rsidRDefault="00257EA9" w:rsidP="00257EA9">
      <w:pPr>
        <w:pStyle w:val="code"/>
        <w:rPr>
          <w:del w:id="3104" w:author="Guohan Lu" w:date="2015-12-04T01:28:00Z"/>
        </w:rPr>
      </w:pPr>
    </w:p>
    <w:p w14:paraId="37587952" w14:textId="5CE42A11" w:rsidR="00257EA9" w:rsidRPr="007C0B8D" w:rsidDel="003630F5" w:rsidRDefault="00257EA9" w:rsidP="00257EA9">
      <w:pPr>
        <w:pStyle w:val="code"/>
        <w:rPr>
          <w:del w:id="3105" w:author="Guohan Lu" w:date="2015-12-04T01:28:00Z"/>
        </w:rPr>
      </w:pPr>
      <w:del w:id="3106" w:author="Guohan Lu" w:date="2015-12-04T01:28:00Z">
        <w:r w:rsidRPr="007C0B8D" w:rsidDel="003630F5">
          <w:delText>* Return Values:</w:delText>
        </w:r>
      </w:del>
    </w:p>
    <w:p w14:paraId="5833042C" w14:textId="727481AA" w:rsidR="00257EA9" w:rsidRPr="007C0B8D" w:rsidDel="003630F5" w:rsidRDefault="00257EA9" w:rsidP="00257EA9">
      <w:pPr>
        <w:pStyle w:val="code"/>
        <w:rPr>
          <w:del w:id="3107" w:author="Guohan Lu" w:date="2015-12-04T01:28:00Z"/>
        </w:rPr>
      </w:pPr>
      <w:del w:id="3108" w:author="Guohan Lu" w:date="2015-12-04T01:28:00Z">
        <w:r w:rsidRPr="007C0B8D" w:rsidDel="003630F5">
          <w:delText>* SAI_STATUS_SUCCESS on success</w:delText>
        </w:r>
      </w:del>
    </w:p>
    <w:p w14:paraId="3833ED78" w14:textId="2556A8DB" w:rsidR="00257EA9" w:rsidRPr="00466F96" w:rsidDel="003630F5" w:rsidRDefault="00257EA9" w:rsidP="00257EA9">
      <w:pPr>
        <w:pStyle w:val="code"/>
        <w:rPr>
          <w:del w:id="3109" w:author="Guohan Lu" w:date="2015-12-04T01:28:00Z"/>
          <w:rPrChange w:id="3110" w:author="Natchimuth, Anbalagan" w:date="2015-12-23T08:54:00Z">
            <w:rPr>
              <w:del w:id="3111" w:author="Guohan Lu" w:date="2015-12-04T01:28:00Z"/>
              <w:lang w:val="fr-FR"/>
            </w:rPr>
          </w:rPrChange>
        </w:rPr>
      </w:pPr>
      <w:del w:id="3112" w:author="Guohan Lu" w:date="2015-12-04T01:28:00Z">
        <w:r w:rsidRPr="00466F96" w:rsidDel="003630F5">
          <w:rPr>
            <w:rPrChange w:id="3113" w:author="Natchimuth, Anbalagan" w:date="2015-12-23T08:54:00Z">
              <w:rPr>
                <w:lang w:val="fr-FR"/>
              </w:rPr>
            </w:rPrChange>
          </w:rPr>
          <w:delText>* Failure status code on error</w:delText>
        </w:r>
      </w:del>
    </w:p>
    <w:p w14:paraId="3B29D422" w14:textId="61306F60" w:rsidR="00257EA9" w:rsidRPr="00466F96" w:rsidDel="003630F5" w:rsidRDefault="00257EA9" w:rsidP="00257EA9">
      <w:pPr>
        <w:pStyle w:val="code"/>
        <w:rPr>
          <w:del w:id="3114" w:author="Guohan Lu" w:date="2015-12-04T01:28:00Z"/>
          <w:rPrChange w:id="3115" w:author="Natchimuth, Anbalagan" w:date="2015-12-23T08:54:00Z">
            <w:rPr>
              <w:del w:id="3116" w:author="Guohan Lu" w:date="2015-12-04T01:28:00Z"/>
              <w:lang w:val="fr-FR"/>
            </w:rPr>
          </w:rPrChange>
        </w:rPr>
      </w:pPr>
      <w:del w:id="3117" w:author="Guohan Lu" w:date="2015-12-04T01:28:00Z">
        <w:r w:rsidRPr="00466F96" w:rsidDel="003630F5">
          <w:rPr>
            <w:rPrChange w:id="3118" w:author="Natchimuth, Anbalagan" w:date="2015-12-23T08:54:00Z">
              <w:rPr>
                <w:lang w:val="fr-FR"/>
              </w:rPr>
            </w:rPrChange>
          </w:rPr>
          <w:delText>*/</w:delText>
        </w:r>
      </w:del>
    </w:p>
    <w:p w14:paraId="4EBBF764" w14:textId="3635ECEB" w:rsidR="00257EA9" w:rsidRPr="000A342E" w:rsidDel="003630F5" w:rsidRDefault="00257EA9" w:rsidP="00257EA9">
      <w:pPr>
        <w:pStyle w:val="code"/>
        <w:rPr>
          <w:del w:id="3119" w:author="Guohan Lu" w:date="2015-12-04T01:28:00Z"/>
        </w:rPr>
      </w:pPr>
      <w:del w:id="3120" w:author="Guohan Lu" w:date="2015-12-04T01:28:00Z">
        <w:r w:rsidRPr="000A342E" w:rsidDel="003630F5">
          <w:delText>typ</w:delText>
        </w:r>
        <w:r w:rsidDel="003630F5">
          <w:delText>edef sai_status_t (*sai_get_</w:delText>
        </w:r>
      </w:del>
      <w:del w:id="3121" w:author="Guohan Lu" w:date="2015-11-16T01:00:00Z">
        <w:r w:rsidDel="00CB7306">
          <w:delText>object</w:delText>
        </w:r>
      </w:del>
      <w:del w:id="3122" w:author="Guohan Lu" w:date="2015-12-04T01:28:00Z">
        <w:r w:rsidDel="003630F5">
          <w:delText>_key_fn</w:delText>
        </w:r>
        <w:r w:rsidRPr="000A342E" w:rsidDel="003630F5">
          <w:delText>)(</w:delText>
        </w:r>
      </w:del>
    </w:p>
    <w:p w14:paraId="1C0E8568" w14:textId="17796E5B" w:rsidR="00257EA9" w:rsidRPr="0028477B" w:rsidDel="00CB7306" w:rsidRDefault="00257EA9" w:rsidP="00257EA9">
      <w:pPr>
        <w:pStyle w:val="code"/>
        <w:rPr>
          <w:del w:id="3123" w:author="Guohan Lu" w:date="2015-11-16T01:00:00Z"/>
        </w:rPr>
      </w:pPr>
      <w:del w:id="3124" w:author="Guohan Lu" w:date="2015-11-16T01:00:00Z">
        <w:r w:rsidRPr="00C27F1A" w:rsidDel="00CB7306">
          <w:delText xml:space="preserve">                          </w:delText>
        </w:r>
        <w:r w:rsidRPr="0028477B" w:rsidDel="00CB7306">
          <w:delText>_In_ sai_object_type_t object_type,</w:delText>
        </w:r>
      </w:del>
    </w:p>
    <w:p w14:paraId="7420A498" w14:textId="10FF89AA" w:rsidR="00257EA9" w:rsidRPr="0028477B" w:rsidDel="003630F5" w:rsidRDefault="00257EA9" w:rsidP="00257EA9">
      <w:pPr>
        <w:pStyle w:val="code"/>
        <w:rPr>
          <w:del w:id="3125" w:author="Guohan Lu" w:date="2015-12-04T01:28:00Z"/>
        </w:rPr>
      </w:pPr>
      <w:del w:id="3126" w:author="Guohan Lu" w:date="2015-12-04T01:28:00Z">
        <w:r w:rsidRPr="0028477B" w:rsidDel="003630F5">
          <w:delText xml:space="preserve">                          _In_ uint32_t object_count,</w:delText>
        </w:r>
      </w:del>
    </w:p>
    <w:p w14:paraId="235755CE" w14:textId="5672B254" w:rsidR="00257EA9" w:rsidRPr="00466F96" w:rsidDel="003630F5" w:rsidRDefault="00257EA9" w:rsidP="00257EA9">
      <w:pPr>
        <w:pStyle w:val="code"/>
        <w:rPr>
          <w:del w:id="3127" w:author="Guohan Lu" w:date="2015-12-04T01:28:00Z"/>
          <w:rPrChange w:id="3128" w:author="Natchimuth, Anbalagan" w:date="2015-12-23T08:54:00Z">
            <w:rPr>
              <w:del w:id="3129" w:author="Guohan Lu" w:date="2015-12-04T01:28:00Z"/>
              <w:lang w:val="fr-FR"/>
            </w:rPr>
          </w:rPrChange>
        </w:rPr>
      </w:pPr>
      <w:del w:id="3130" w:author="Guohan Lu" w:date="2015-12-04T01:28:00Z">
        <w:r w:rsidRPr="00044FCC" w:rsidDel="003630F5">
          <w:delText xml:space="preserve">                          </w:delText>
        </w:r>
        <w:r w:rsidRPr="00466F96" w:rsidDel="003630F5">
          <w:rPr>
            <w:rPrChange w:id="3131" w:author="Natchimuth, Anbalagan" w:date="2015-12-23T08:54:00Z">
              <w:rPr>
                <w:lang w:val="fr-FR"/>
              </w:rPr>
            </w:rPrChange>
          </w:rPr>
          <w:delText>_InOut_ sai_unicast_route_entry_t *route_entry_list);</w:delText>
        </w:r>
      </w:del>
    </w:p>
    <w:p w14:paraId="68C18CE6" w14:textId="093029B8" w:rsidR="00257EA9" w:rsidRPr="00466F96" w:rsidDel="003630F5" w:rsidRDefault="00257EA9" w:rsidP="00075C93">
      <w:pPr>
        <w:pStyle w:val="code"/>
        <w:rPr>
          <w:del w:id="3132" w:author="Guohan Lu" w:date="2015-12-04T01:28:00Z"/>
          <w:rPrChange w:id="3133" w:author="Natchimuth, Anbalagan" w:date="2015-12-23T08:54:00Z">
            <w:rPr>
              <w:del w:id="3134" w:author="Guohan Lu" w:date="2015-12-04T01:28:00Z"/>
              <w:lang w:val="fr-FR"/>
            </w:rPr>
          </w:rPrChange>
        </w:rPr>
      </w:pPr>
    </w:p>
    <w:p w14:paraId="21A429AF" w14:textId="17BD2C39" w:rsidR="00075C93" w:rsidRPr="00466F96" w:rsidDel="003630F5" w:rsidRDefault="00075C93" w:rsidP="00075C93">
      <w:pPr>
        <w:pStyle w:val="code"/>
        <w:rPr>
          <w:del w:id="3135" w:author="Guohan Lu" w:date="2015-12-04T01:28:00Z"/>
          <w:rPrChange w:id="3136" w:author="Natchimuth, Anbalagan" w:date="2015-12-23T08:54:00Z">
            <w:rPr>
              <w:del w:id="3137" w:author="Guohan Lu" w:date="2015-12-04T01:28:00Z"/>
              <w:lang w:val="fr-FR"/>
            </w:rPr>
          </w:rPrChange>
        </w:rPr>
      </w:pPr>
    </w:p>
    <w:p w14:paraId="31DFDB58" w14:textId="39D210F2" w:rsidR="00075C93" w:rsidRPr="00466F96" w:rsidDel="003630F5" w:rsidRDefault="00075C93" w:rsidP="00075C93">
      <w:pPr>
        <w:pStyle w:val="code"/>
        <w:rPr>
          <w:del w:id="3138" w:author="Guohan Lu" w:date="2015-12-04T01:28:00Z"/>
          <w:rPrChange w:id="3139" w:author="Natchimuth, Anbalagan" w:date="2015-12-23T08:54:00Z">
            <w:rPr>
              <w:del w:id="3140" w:author="Guohan Lu" w:date="2015-12-04T01:28:00Z"/>
              <w:lang w:val="fr-FR"/>
            </w:rPr>
          </w:rPrChange>
        </w:rPr>
      </w:pPr>
      <w:del w:id="3141" w:author="Guohan Lu" w:date="2015-12-04T01:28:00Z">
        <w:r w:rsidRPr="00466F96" w:rsidDel="003630F5">
          <w:rPr>
            <w:rPrChange w:id="3142" w:author="Natchimuth, Anbalagan" w:date="2015-12-23T08:54:00Z">
              <w:rPr>
                <w:lang w:val="fr-FR"/>
              </w:rPr>
            </w:rPrChange>
          </w:rPr>
          <w:delText>/*</w:delText>
        </w:r>
      </w:del>
    </w:p>
    <w:p w14:paraId="73EE7E5B" w14:textId="30FCC313" w:rsidR="00075C93" w:rsidRPr="00466F96" w:rsidDel="003630F5" w:rsidRDefault="00075C93" w:rsidP="00075C93">
      <w:pPr>
        <w:pStyle w:val="code"/>
        <w:rPr>
          <w:del w:id="3143" w:author="Guohan Lu" w:date="2015-12-04T01:28:00Z"/>
          <w:rPrChange w:id="3144" w:author="Natchimuth, Anbalagan" w:date="2015-12-23T08:54:00Z">
            <w:rPr>
              <w:del w:id="3145" w:author="Guohan Lu" w:date="2015-12-04T01:28:00Z"/>
              <w:lang w:val="fr-FR"/>
            </w:rPr>
          </w:rPrChange>
        </w:rPr>
      </w:pPr>
      <w:del w:id="3146" w:author="Guohan Lu" w:date="2015-12-04T01:28:00Z">
        <w:r w:rsidRPr="00466F96" w:rsidDel="003630F5">
          <w:rPr>
            <w:rPrChange w:id="3147" w:author="Natchimuth, Anbalagan" w:date="2015-12-23T08:54:00Z">
              <w:rPr>
                <w:lang w:val="fr-FR"/>
              </w:rPr>
            </w:rPrChange>
          </w:rPr>
          <w:delText>* Routine Description:</w:delText>
        </w:r>
      </w:del>
    </w:p>
    <w:p w14:paraId="1F725C87" w14:textId="7C8F2448" w:rsidR="00075C93" w:rsidRPr="007C0B8D" w:rsidDel="003630F5" w:rsidRDefault="00075C93" w:rsidP="00075C93">
      <w:pPr>
        <w:pStyle w:val="code"/>
        <w:rPr>
          <w:del w:id="3148" w:author="Guohan Lu" w:date="2015-12-04T01:28:00Z"/>
        </w:rPr>
      </w:pPr>
      <w:del w:id="3149" w:author="Guohan Lu" w:date="2015-12-04T01:28:00Z">
        <w:r w:rsidRPr="007C0B8D" w:rsidDel="003630F5">
          <w:delText xml:space="preserve">* </w:delText>
        </w:r>
        <w:r w:rsidDel="003630F5">
          <w:delText xml:space="preserve"> @brief Get the bulk list of attributes for given object count</w:delText>
        </w:r>
      </w:del>
    </w:p>
    <w:p w14:paraId="01545713" w14:textId="4FCF2B4F" w:rsidR="00075C93" w:rsidDel="003630F5" w:rsidRDefault="00075C93" w:rsidP="00075C93">
      <w:pPr>
        <w:pStyle w:val="code"/>
        <w:rPr>
          <w:del w:id="3150" w:author="Guohan Lu" w:date="2015-12-04T01:28:00Z"/>
        </w:rPr>
      </w:pPr>
      <w:del w:id="3151" w:author="Guohan Lu" w:date="2015-12-04T01:28:00Z">
        <w:r w:rsidRPr="007C0B8D" w:rsidDel="003630F5">
          <w:delText>* Arguments:</w:delText>
        </w:r>
      </w:del>
    </w:p>
    <w:p w14:paraId="06DE942F" w14:textId="551BC13F" w:rsidR="00C57585" w:rsidDel="00CB7306" w:rsidRDefault="00C57585" w:rsidP="00075C93">
      <w:pPr>
        <w:pStyle w:val="code"/>
        <w:rPr>
          <w:del w:id="3152" w:author="Guohan Lu" w:date="2015-11-16T01:00:00Z"/>
        </w:rPr>
      </w:pPr>
      <w:del w:id="3153" w:author="Guohan Lu" w:date="2015-11-16T01:00:00Z">
        <w:r w:rsidDel="00CB7306">
          <w:delText>* [in] object_type – sai object type</w:delText>
        </w:r>
      </w:del>
    </w:p>
    <w:p w14:paraId="531216F7" w14:textId="2531BA92" w:rsidR="001C687A" w:rsidDel="003630F5" w:rsidRDefault="001C687A" w:rsidP="001C687A">
      <w:pPr>
        <w:pStyle w:val="code"/>
        <w:rPr>
          <w:del w:id="3154" w:author="Guohan Lu" w:date="2015-12-04T01:28:00Z"/>
        </w:rPr>
      </w:pPr>
      <w:del w:id="3155" w:author="Guohan Lu" w:date="2015-12-04T01:28:00Z">
        <w:r w:rsidDel="003630F5">
          <w:delText>* [in]</w:delText>
        </w:r>
        <w:r w:rsidRPr="00144C06" w:rsidDel="003630F5">
          <w:delText xml:space="preserve"> </w:delText>
        </w:r>
        <w:r w:rsidDel="003630F5">
          <w:delText>object_count – number of objects</w:delText>
        </w:r>
      </w:del>
    </w:p>
    <w:p w14:paraId="1B9D37F1" w14:textId="4AE57207" w:rsidR="00075C93" w:rsidRPr="00735A5F" w:rsidDel="003630F5" w:rsidRDefault="00075C93" w:rsidP="00075C93">
      <w:pPr>
        <w:pStyle w:val="code"/>
        <w:rPr>
          <w:del w:id="3156" w:author="Guohan Lu" w:date="2015-12-04T01:28:00Z"/>
        </w:rPr>
      </w:pPr>
      <w:del w:id="3157" w:author="Guohan Lu" w:date="2015-12-04T01:28:00Z">
        <w:r w:rsidDel="003630F5">
          <w:delText>* [in] route_entry - List of route entries</w:delText>
        </w:r>
      </w:del>
    </w:p>
    <w:p w14:paraId="03738A60" w14:textId="7A173C4C" w:rsidR="00075C93" w:rsidDel="003630F5" w:rsidRDefault="00075C93" w:rsidP="00075C93">
      <w:pPr>
        <w:pStyle w:val="code"/>
        <w:rPr>
          <w:del w:id="3158" w:author="Guohan Lu" w:date="2015-12-04T01:28:00Z"/>
        </w:rPr>
      </w:pPr>
      <w:del w:id="3159" w:author="Guohan Lu" w:date="2015-12-04T01:28:00Z">
        <w:r w:rsidRPr="007C0B8D" w:rsidDel="003630F5">
          <w:delText>*</w:delText>
        </w:r>
        <w:r w:rsidDel="003630F5">
          <w:delText xml:space="preserve"> [in]</w:delText>
        </w:r>
        <w:r w:rsidRPr="00144C06" w:rsidDel="003630F5">
          <w:delText xml:space="preserve"> </w:delText>
        </w:r>
        <w:r w:rsidDel="003630F5">
          <w:delText>attr_count – number of attributes</w:delText>
        </w:r>
      </w:del>
    </w:p>
    <w:p w14:paraId="0290417F" w14:textId="576405D5" w:rsidR="00075C93" w:rsidDel="003630F5" w:rsidRDefault="00075C93" w:rsidP="00075C93">
      <w:pPr>
        <w:pStyle w:val="code"/>
        <w:rPr>
          <w:del w:id="3160" w:author="Guohan Lu" w:date="2015-12-04T01:28:00Z"/>
        </w:rPr>
      </w:pPr>
      <w:del w:id="3161" w:author="Guohan Lu" w:date="2015-12-04T01:28:00Z">
        <w:r w:rsidDel="003630F5">
          <w:delText>* [in] attr_id – list of attributes</w:delText>
        </w:r>
      </w:del>
    </w:p>
    <w:p w14:paraId="732D5696" w14:textId="4F6558CD" w:rsidR="00075C93" w:rsidDel="003630F5" w:rsidRDefault="00075C93" w:rsidP="00075C93">
      <w:pPr>
        <w:pStyle w:val="code"/>
        <w:rPr>
          <w:del w:id="3162" w:author="Guohan Lu" w:date="2015-12-04T01:28:00Z"/>
        </w:rPr>
      </w:pPr>
      <w:del w:id="3163" w:author="Guohan Lu" w:date="2015-12-04T01:28:00Z">
        <w:r w:rsidDel="003630F5">
          <w:delText>* [in] attr_value – list of values for the attributes</w:delText>
        </w:r>
      </w:del>
    </w:p>
    <w:p w14:paraId="2D5FB434" w14:textId="41EC5331" w:rsidR="00075C93" w:rsidRPr="007C0B8D" w:rsidDel="003630F5" w:rsidRDefault="00075C93" w:rsidP="00075C93">
      <w:pPr>
        <w:pStyle w:val="code"/>
        <w:rPr>
          <w:del w:id="3164" w:author="Guohan Lu" w:date="2015-12-04T01:28:00Z"/>
        </w:rPr>
      </w:pPr>
      <w:del w:id="3165" w:author="Guohan Lu" w:date="2015-12-04T01:28:00Z">
        <w:r w:rsidDel="003630F5">
          <w:delText>* [in] statuses – status for each object</w:delText>
        </w:r>
      </w:del>
    </w:p>
    <w:p w14:paraId="4B90F519" w14:textId="19C35B2F" w:rsidR="00075C93" w:rsidRPr="007C0B8D" w:rsidDel="003630F5" w:rsidRDefault="00075C93" w:rsidP="00075C93">
      <w:pPr>
        <w:pStyle w:val="code"/>
        <w:rPr>
          <w:del w:id="3166" w:author="Guohan Lu" w:date="2015-12-04T01:28:00Z"/>
        </w:rPr>
      </w:pPr>
      <w:del w:id="3167" w:author="Guohan Lu" w:date="2015-12-04T01:28:00Z">
        <w:r w:rsidRPr="007C0B8D" w:rsidDel="003630F5">
          <w:delText>* Return Values:</w:delText>
        </w:r>
      </w:del>
    </w:p>
    <w:p w14:paraId="1317A17E" w14:textId="3AA01A0C" w:rsidR="00075C93" w:rsidRPr="007C0B8D" w:rsidDel="003630F5" w:rsidRDefault="00075C93" w:rsidP="00075C93">
      <w:pPr>
        <w:pStyle w:val="code"/>
        <w:rPr>
          <w:del w:id="3168" w:author="Guohan Lu" w:date="2015-12-04T01:28:00Z"/>
        </w:rPr>
      </w:pPr>
      <w:del w:id="3169" w:author="Guohan Lu" w:date="2015-12-04T01:28:00Z">
        <w:r w:rsidRPr="007C0B8D" w:rsidDel="003630F5">
          <w:delText>* SAI_STATUS_SUCCESS on success</w:delText>
        </w:r>
      </w:del>
    </w:p>
    <w:p w14:paraId="0C9B1759" w14:textId="3DE2A356" w:rsidR="00075C93" w:rsidRPr="00466F96" w:rsidDel="003630F5" w:rsidRDefault="00075C93" w:rsidP="00075C93">
      <w:pPr>
        <w:pStyle w:val="code"/>
        <w:rPr>
          <w:del w:id="3170" w:author="Guohan Lu" w:date="2015-12-04T01:28:00Z"/>
          <w:rPrChange w:id="3171" w:author="Natchimuth, Anbalagan" w:date="2015-12-23T08:54:00Z">
            <w:rPr>
              <w:del w:id="3172" w:author="Guohan Lu" w:date="2015-12-04T01:28:00Z"/>
              <w:lang w:val="fr-FR"/>
            </w:rPr>
          </w:rPrChange>
        </w:rPr>
      </w:pPr>
      <w:del w:id="3173" w:author="Guohan Lu" w:date="2015-12-04T01:28:00Z">
        <w:r w:rsidRPr="00466F96" w:rsidDel="003630F5">
          <w:rPr>
            <w:rPrChange w:id="3174" w:author="Natchimuth, Anbalagan" w:date="2015-12-23T08:54:00Z">
              <w:rPr>
                <w:lang w:val="fr-FR"/>
              </w:rPr>
            </w:rPrChange>
          </w:rPr>
          <w:delText>* Failure status code on error</w:delText>
        </w:r>
      </w:del>
    </w:p>
    <w:p w14:paraId="34DB6A21" w14:textId="4B8CDDA1" w:rsidR="00075C93" w:rsidRPr="00466F96" w:rsidDel="003630F5" w:rsidRDefault="00075C93" w:rsidP="00075C93">
      <w:pPr>
        <w:pStyle w:val="code"/>
        <w:rPr>
          <w:del w:id="3175" w:author="Guohan Lu" w:date="2015-12-04T01:28:00Z"/>
          <w:rPrChange w:id="3176" w:author="Natchimuth, Anbalagan" w:date="2015-12-23T08:54:00Z">
            <w:rPr>
              <w:del w:id="3177" w:author="Guohan Lu" w:date="2015-12-04T01:28:00Z"/>
              <w:lang w:val="fr-FR"/>
            </w:rPr>
          </w:rPrChange>
        </w:rPr>
      </w:pPr>
      <w:del w:id="3178" w:author="Guohan Lu" w:date="2015-12-04T01:28:00Z">
        <w:r w:rsidRPr="00466F96" w:rsidDel="003630F5">
          <w:rPr>
            <w:rPrChange w:id="3179" w:author="Natchimuth, Anbalagan" w:date="2015-12-23T08:54:00Z">
              <w:rPr>
                <w:lang w:val="fr-FR"/>
              </w:rPr>
            </w:rPrChange>
          </w:rPr>
          <w:delText>*/</w:delText>
        </w:r>
      </w:del>
    </w:p>
    <w:p w14:paraId="608341B0" w14:textId="761F4054" w:rsidR="00075C93" w:rsidRPr="00466F96" w:rsidDel="003630F5" w:rsidRDefault="00075C93" w:rsidP="00075C93">
      <w:pPr>
        <w:pStyle w:val="code"/>
        <w:rPr>
          <w:del w:id="3180" w:author="Guohan Lu" w:date="2015-12-04T01:28:00Z"/>
          <w:rPrChange w:id="3181" w:author="Natchimuth, Anbalagan" w:date="2015-12-23T08:54:00Z">
            <w:rPr>
              <w:del w:id="3182" w:author="Guohan Lu" w:date="2015-12-04T01:28:00Z"/>
              <w:lang w:val="fr-FR"/>
            </w:rPr>
          </w:rPrChange>
        </w:rPr>
      </w:pPr>
    </w:p>
    <w:p w14:paraId="267BE4A4" w14:textId="6BDC3F4C" w:rsidR="00075C93" w:rsidRPr="00466F96" w:rsidDel="003630F5" w:rsidRDefault="00075C93" w:rsidP="00075C93">
      <w:pPr>
        <w:pStyle w:val="code"/>
        <w:rPr>
          <w:del w:id="3183" w:author="Guohan Lu" w:date="2015-12-04T01:28:00Z"/>
          <w:rPrChange w:id="3184" w:author="Natchimuth, Anbalagan" w:date="2015-12-23T08:54:00Z">
            <w:rPr>
              <w:del w:id="3185" w:author="Guohan Lu" w:date="2015-12-04T01:28:00Z"/>
              <w:lang w:val="fr-FR"/>
            </w:rPr>
          </w:rPrChange>
        </w:rPr>
      </w:pPr>
      <w:del w:id="3186" w:author="Guohan Lu" w:date="2015-12-04T01:28:00Z">
        <w:r w:rsidRPr="00466F96" w:rsidDel="003630F5">
          <w:rPr>
            <w:rPrChange w:id="3187" w:author="Natchimuth, Anbalagan" w:date="2015-12-23T08:54:00Z">
              <w:rPr>
                <w:lang w:val="fr-FR"/>
              </w:rPr>
            </w:rPrChange>
          </w:rPr>
          <w:delText>typedef sai_status_t (*sai_bulk_get_attribute_fn)(</w:delText>
        </w:r>
      </w:del>
    </w:p>
    <w:p w14:paraId="57961B00" w14:textId="48C76651" w:rsidR="00DD7EA1" w:rsidRPr="00466F96" w:rsidDel="00CB7306" w:rsidRDefault="00DD7EA1" w:rsidP="00075C93">
      <w:pPr>
        <w:pStyle w:val="code"/>
        <w:rPr>
          <w:del w:id="3188" w:author="Guohan Lu" w:date="2015-11-16T01:00:00Z"/>
          <w:rPrChange w:id="3189" w:author="Natchimuth, Anbalagan" w:date="2015-12-23T08:54:00Z">
            <w:rPr>
              <w:del w:id="3190" w:author="Guohan Lu" w:date="2015-11-16T01:00:00Z"/>
              <w:lang w:val="fr-FR"/>
            </w:rPr>
          </w:rPrChange>
        </w:rPr>
      </w:pPr>
      <w:del w:id="3191" w:author="Guohan Lu" w:date="2015-11-16T01:00:00Z">
        <w:r w:rsidRPr="00466F96" w:rsidDel="00CB7306">
          <w:rPr>
            <w:rPrChange w:id="3192" w:author="Natchimuth, Anbalagan" w:date="2015-12-23T08:54:00Z">
              <w:rPr>
                <w:lang w:val="fr-FR"/>
              </w:rPr>
            </w:rPrChange>
          </w:rPr>
          <w:delText xml:space="preserve">    _In_ sai_object_type_t object_type,</w:delText>
        </w:r>
      </w:del>
    </w:p>
    <w:p w14:paraId="1EA335A9" w14:textId="583F63F4" w:rsidR="001C687A" w:rsidRPr="00466F96" w:rsidDel="003630F5" w:rsidRDefault="001C687A" w:rsidP="00075C93">
      <w:pPr>
        <w:pStyle w:val="code"/>
        <w:rPr>
          <w:del w:id="3193" w:author="Guohan Lu" w:date="2015-12-04T01:28:00Z"/>
          <w:rPrChange w:id="3194" w:author="Natchimuth, Anbalagan" w:date="2015-12-23T08:54:00Z">
            <w:rPr>
              <w:del w:id="3195" w:author="Guohan Lu" w:date="2015-12-04T01:28:00Z"/>
              <w:lang w:val="fr-FR"/>
            </w:rPr>
          </w:rPrChange>
        </w:rPr>
      </w:pPr>
      <w:del w:id="3196" w:author="Guohan Lu" w:date="2015-12-04T01:28:00Z">
        <w:r w:rsidRPr="00466F96" w:rsidDel="003630F5">
          <w:rPr>
            <w:rPrChange w:id="3197" w:author="Natchimuth, Anbalagan" w:date="2015-12-23T08:54:00Z">
              <w:rPr>
                <w:lang w:val="fr-FR"/>
              </w:rPr>
            </w:rPrChange>
          </w:rPr>
          <w:delText xml:space="preserve">    _In_ uint32_t object_count,</w:delText>
        </w:r>
      </w:del>
    </w:p>
    <w:p w14:paraId="79FF2A09" w14:textId="47664955" w:rsidR="00075C93" w:rsidRPr="00D33277" w:rsidDel="003630F5" w:rsidRDefault="00075C93" w:rsidP="00075C93">
      <w:pPr>
        <w:pStyle w:val="code"/>
        <w:rPr>
          <w:del w:id="3198" w:author="Guohan Lu" w:date="2015-12-04T01:28:00Z"/>
        </w:rPr>
      </w:pPr>
      <w:del w:id="3199" w:author="Guohan Lu" w:date="2015-12-04T01:28:00Z">
        <w:r w:rsidRPr="00466F96" w:rsidDel="003630F5">
          <w:rPr>
            <w:rPrChange w:id="3200" w:author="Natchimuth, Anbalagan" w:date="2015-12-23T08:54:00Z">
              <w:rPr>
                <w:lang w:val="fr-FR"/>
              </w:rPr>
            </w:rPrChange>
          </w:rPr>
          <w:delText xml:space="preserve">    </w:delText>
        </w:r>
        <w:r w:rsidDel="003630F5">
          <w:delText xml:space="preserve">_In_ </w:delText>
        </w:r>
        <w:r w:rsidRPr="00075C93" w:rsidDel="003630F5">
          <w:delText>sai_unicast_route_entry_t</w:delText>
        </w:r>
        <w:r w:rsidDel="003630F5">
          <w:delText xml:space="preserve"> *route_entry</w:delText>
        </w:r>
      </w:del>
    </w:p>
    <w:p w14:paraId="128EDB27" w14:textId="1F52C323" w:rsidR="00075C93" w:rsidDel="003630F5" w:rsidRDefault="00075C93" w:rsidP="00075C93">
      <w:pPr>
        <w:pStyle w:val="code"/>
        <w:rPr>
          <w:del w:id="3201" w:author="Guohan Lu" w:date="2015-12-04T01:28:00Z"/>
        </w:rPr>
      </w:pPr>
      <w:del w:id="3202" w:author="Guohan Lu" w:date="2015-12-04T01:28:00Z">
        <w:r w:rsidRPr="00D33277" w:rsidDel="003630F5">
          <w:delText xml:space="preserve">    </w:delText>
        </w:r>
        <w:r w:rsidDel="003630F5">
          <w:delText>_In_ uint32_t attr_count,</w:delText>
        </w:r>
      </w:del>
    </w:p>
    <w:p w14:paraId="0D7A1B2C" w14:textId="34CF6B25" w:rsidR="00075C93" w:rsidDel="003630F5" w:rsidRDefault="00075C93" w:rsidP="00075C93">
      <w:pPr>
        <w:pStyle w:val="code"/>
        <w:rPr>
          <w:del w:id="3203" w:author="Guohan Lu" w:date="2015-12-04T01:28:00Z"/>
        </w:rPr>
      </w:pPr>
      <w:del w:id="3204" w:author="Guohan Lu" w:date="2015-12-04T01:28:00Z">
        <w:r w:rsidDel="003630F5">
          <w:delText xml:space="preserve">    _In_ </w:delText>
        </w:r>
        <w:r w:rsidR="00D4681A" w:rsidDel="003630F5">
          <w:delText>sai_attr_id_t</w:delText>
        </w:r>
        <w:r w:rsidDel="003630F5">
          <w:delText xml:space="preserve"> *attr_id,</w:delText>
        </w:r>
      </w:del>
    </w:p>
    <w:p w14:paraId="20711CB6" w14:textId="171A6CCD" w:rsidR="00075C93" w:rsidDel="003630F5" w:rsidRDefault="00075C93" w:rsidP="00075C93">
      <w:pPr>
        <w:pStyle w:val="code"/>
        <w:rPr>
          <w:del w:id="3205" w:author="Guohan Lu" w:date="2015-12-04T01:28:00Z"/>
        </w:rPr>
      </w:pPr>
      <w:del w:id="3206" w:author="Guohan Lu" w:date="2015-12-04T01:28:00Z">
        <w:r w:rsidDel="003630F5">
          <w:delText xml:space="preserve">    _Inout_ sai_attribute_value_t **attr_value,</w:delText>
        </w:r>
      </w:del>
    </w:p>
    <w:p w14:paraId="7A7285D5" w14:textId="1E85A7FE" w:rsidR="00CB7306" w:rsidRPr="00466F96" w:rsidDel="003630F5" w:rsidRDefault="00075C93">
      <w:pPr>
        <w:pStyle w:val="code"/>
        <w:rPr>
          <w:del w:id="3207" w:author="Guohan Lu" w:date="2015-12-04T01:28:00Z"/>
          <w:rPrChange w:id="3208" w:author="Natchimuth, Anbalagan" w:date="2015-12-23T08:54:00Z">
            <w:rPr>
              <w:del w:id="3209" w:author="Guohan Lu" w:date="2015-12-04T01:28:00Z"/>
              <w:lang w:val="fr-FR"/>
            </w:rPr>
          </w:rPrChange>
        </w:rPr>
      </w:pPr>
      <w:del w:id="3210" w:author="Guohan Lu" w:date="2015-11-16T01:00:00Z">
        <w:r w:rsidRPr="00075C93" w:rsidDel="00CB7306">
          <w:delText xml:space="preserve">    </w:delText>
        </w:r>
      </w:del>
      <w:del w:id="3211" w:author="Guohan Lu" w:date="2015-12-04T01:28:00Z">
        <w:r w:rsidRPr="00466F96" w:rsidDel="003630F5">
          <w:rPr>
            <w:rPrChange w:id="3212" w:author="Natchimuth, Anbalagan" w:date="2015-12-23T08:54:00Z">
              <w:rPr>
                <w:lang w:val="fr-FR"/>
              </w:rPr>
            </w:rPrChange>
          </w:rPr>
          <w:delText>_Inout sai_status_t *statuses);</w:delText>
        </w:r>
      </w:del>
    </w:p>
    <w:p w14:paraId="3F7A1003" w14:textId="77D34CF2" w:rsidR="00075C93" w:rsidRPr="00466F96" w:rsidDel="00D160C0" w:rsidRDefault="00075C93" w:rsidP="00075C93">
      <w:pPr>
        <w:pStyle w:val="Heading2"/>
        <w:rPr>
          <w:del w:id="3213" w:author="Guohan Lu" w:date="2015-11-16T00:55:00Z"/>
          <w:rPrChange w:id="3214" w:author="Natchimuth, Anbalagan" w:date="2015-12-23T08:54:00Z">
            <w:rPr>
              <w:del w:id="3215" w:author="Guohan Lu" w:date="2015-11-16T00:55:00Z"/>
              <w:lang w:val="fr-FR"/>
            </w:rPr>
          </w:rPrChange>
        </w:rPr>
      </w:pPr>
      <w:del w:id="3216" w:author="Guohan Lu" w:date="2015-11-16T00:55:00Z">
        <w:r w:rsidRPr="00466F96" w:rsidDel="00D160C0">
          <w:rPr>
            <w:rPrChange w:id="3217" w:author="Natchimuth, Anbalagan" w:date="2015-12-23T08:54:00Z">
              <w:rPr>
                <w:lang w:val="fr-FR"/>
              </w:rPr>
            </w:rPrChange>
          </w:rPr>
          <w:delText>Changes to sairouter.h</w:delText>
        </w:r>
        <w:bookmarkStart w:id="3218" w:name="_Toc435398949"/>
        <w:bookmarkEnd w:id="3218"/>
      </w:del>
    </w:p>
    <w:p w14:paraId="48E2C0A3" w14:textId="1034DD23" w:rsidR="00075C93" w:rsidRPr="001053E1" w:rsidDel="00D160C0" w:rsidRDefault="00075C93" w:rsidP="00075C93">
      <w:pPr>
        <w:pStyle w:val="code"/>
        <w:rPr>
          <w:del w:id="3219" w:author="Guohan Lu" w:date="2015-11-16T00:55:00Z"/>
        </w:rPr>
      </w:pPr>
      <w:del w:id="3220" w:author="Guohan Lu" w:date="2015-11-16T00:55:00Z">
        <w:r w:rsidDel="00D160C0">
          <w:delText>/*</w:delText>
        </w:r>
        <w:bookmarkStart w:id="3221" w:name="_Toc435398950"/>
        <w:bookmarkEnd w:id="3221"/>
      </w:del>
    </w:p>
    <w:p w14:paraId="3E0517D7" w14:textId="57143FE9" w:rsidR="00075C93" w:rsidRPr="007C0B8D" w:rsidDel="00D160C0" w:rsidRDefault="00075C93" w:rsidP="00075C93">
      <w:pPr>
        <w:pStyle w:val="code"/>
        <w:rPr>
          <w:del w:id="3222" w:author="Guohan Lu" w:date="2015-11-16T00:55:00Z"/>
        </w:rPr>
      </w:pPr>
      <w:del w:id="3223" w:author="Guohan Lu" w:date="2015-11-16T00:55:00Z">
        <w:r w:rsidRPr="007C0B8D" w:rsidDel="00D160C0">
          <w:delText>* Routine Description:</w:delText>
        </w:r>
        <w:bookmarkStart w:id="3224" w:name="_Toc435398951"/>
        <w:bookmarkEnd w:id="3224"/>
      </w:del>
    </w:p>
    <w:p w14:paraId="647058C9" w14:textId="5639F0D5" w:rsidR="00075C93" w:rsidRPr="007C0B8D" w:rsidDel="00D160C0" w:rsidRDefault="00075C93" w:rsidP="00075C93">
      <w:pPr>
        <w:pStyle w:val="code"/>
        <w:rPr>
          <w:del w:id="3225" w:author="Guohan Lu" w:date="2015-11-16T00:55:00Z"/>
        </w:rPr>
      </w:pPr>
      <w:del w:id="3226" w:author="Guohan Lu" w:date="2015-11-16T00:55:00Z">
        <w:r w:rsidRPr="007C0B8D" w:rsidDel="00D160C0">
          <w:delText xml:space="preserve">* </w:delText>
        </w:r>
        <w:r w:rsidDel="00D160C0">
          <w:delText xml:space="preserve"> @brief Get the number of objects present in SAI</w:delText>
        </w:r>
        <w:bookmarkStart w:id="3227" w:name="_Toc435398952"/>
        <w:bookmarkEnd w:id="3227"/>
      </w:del>
    </w:p>
    <w:p w14:paraId="450B1460" w14:textId="07D9064E" w:rsidR="00075C93" w:rsidRPr="007C0B8D" w:rsidDel="00D160C0" w:rsidRDefault="00075C93" w:rsidP="00075C93">
      <w:pPr>
        <w:pStyle w:val="code"/>
        <w:rPr>
          <w:del w:id="3228" w:author="Guohan Lu" w:date="2015-11-16T00:55:00Z"/>
        </w:rPr>
      </w:pPr>
      <w:del w:id="3229" w:author="Guohan Lu" w:date="2015-11-16T00:55:00Z">
        <w:r w:rsidRPr="007C0B8D" w:rsidDel="00D160C0">
          <w:delText>* Arguments:</w:delText>
        </w:r>
        <w:bookmarkStart w:id="3230" w:name="_Toc435398953"/>
        <w:bookmarkEnd w:id="3230"/>
      </w:del>
    </w:p>
    <w:p w14:paraId="55197C4B" w14:textId="6FB5BCE9" w:rsidR="00075C93" w:rsidRPr="00735A5F" w:rsidDel="00D160C0" w:rsidRDefault="00075C93" w:rsidP="00075C93">
      <w:pPr>
        <w:pStyle w:val="code"/>
        <w:rPr>
          <w:del w:id="3231" w:author="Guohan Lu" w:date="2015-11-16T00:55:00Z"/>
        </w:rPr>
      </w:pPr>
      <w:del w:id="3232" w:author="Guohan Lu" w:date="2015-11-16T00:55:00Z">
        <w:r w:rsidDel="00D160C0">
          <w:delText>* [in] sai_object_type_t  - SAI object type</w:delText>
        </w:r>
        <w:bookmarkStart w:id="3233" w:name="_Toc435398954"/>
        <w:bookmarkEnd w:id="3233"/>
      </w:del>
    </w:p>
    <w:p w14:paraId="4DC225C8" w14:textId="546FB084" w:rsidR="00075C93" w:rsidDel="00D160C0" w:rsidRDefault="00075C93" w:rsidP="00075C93">
      <w:pPr>
        <w:pStyle w:val="code"/>
        <w:rPr>
          <w:del w:id="3234" w:author="Guohan Lu" w:date="2015-11-16T00:55:00Z"/>
        </w:rPr>
      </w:pPr>
      <w:del w:id="3235" w:author="Guohan Lu" w:date="2015-11-16T00:55:00Z">
        <w:r w:rsidDel="00D160C0">
          <w:delText>* [inout]</w:delText>
        </w:r>
        <w:r w:rsidRPr="00144C06" w:rsidDel="00D160C0">
          <w:delText xml:space="preserve"> </w:delText>
        </w:r>
        <w:r w:rsidDel="00D160C0">
          <w:delText>count – number of objects in SAI</w:delText>
        </w:r>
        <w:bookmarkStart w:id="3236" w:name="_Toc435398955"/>
        <w:bookmarkEnd w:id="3236"/>
      </w:del>
    </w:p>
    <w:p w14:paraId="2C305003" w14:textId="5BD39DEE" w:rsidR="00075C93" w:rsidRPr="007C0B8D" w:rsidDel="00D160C0" w:rsidRDefault="00075C93" w:rsidP="00075C93">
      <w:pPr>
        <w:pStyle w:val="code"/>
        <w:rPr>
          <w:del w:id="3237" w:author="Guohan Lu" w:date="2015-11-16T00:55:00Z"/>
        </w:rPr>
      </w:pPr>
      <w:del w:id="3238" w:author="Guohan Lu" w:date="2015-11-16T00:55:00Z">
        <w:r w:rsidRPr="007C0B8D" w:rsidDel="00D160C0">
          <w:delText>*</w:delText>
        </w:r>
        <w:bookmarkStart w:id="3239" w:name="_Toc435398956"/>
        <w:bookmarkEnd w:id="3239"/>
      </w:del>
    </w:p>
    <w:p w14:paraId="547A3B36" w14:textId="605E9577" w:rsidR="00075C93" w:rsidRPr="007C0B8D" w:rsidDel="00D160C0" w:rsidRDefault="00075C93" w:rsidP="00075C93">
      <w:pPr>
        <w:pStyle w:val="code"/>
        <w:rPr>
          <w:del w:id="3240" w:author="Guohan Lu" w:date="2015-11-16T00:55:00Z"/>
        </w:rPr>
      </w:pPr>
      <w:del w:id="3241" w:author="Guohan Lu" w:date="2015-11-16T00:55:00Z">
        <w:r w:rsidRPr="007C0B8D" w:rsidDel="00D160C0">
          <w:delText>* Return Values:</w:delText>
        </w:r>
        <w:bookmarkStart w:id="3242" w:name="_Toc435398957"/>
        <w:bookmarkEnd w:id="3242"/>
      </w:del>
    </w:p>
    <w:p w14:paraId="703E6254" w14:textId="2FD16D6A" w:rsidR="00075C93" w:rsidRPr="007C0B8D" w:rsidDel="00D160C0" w:rsidRDefault="00075C93" w:rsidP="00075C93">
      <w:pPr>
        <w:pStyle w:val="code"/>
        <w:rPr>
          <w:del w:id="3243" w:author="Guohan Lu" w:date="2015-11-16T00:55:00Z"/>
        </w:rPr>
      </w:pPr>
      <w:del w:id="3244" w:author="Guohan Lu" w:date="2015-11-16T00:55:00Z">
        <w:r w:rsidRPr="007C0B8D" w:rsidDel="00D160C0">
          <w:delText>* SAI_STATUS_SUCCESS on success</w:delText>
        </w:r>
        <w:bookmarkStart w:id="3245" w:name="_Toc435398958"/>
        <w:bookmarkEnd w:id="3245"/>
      </w:del>
    </w:p>
    <w:p w14:paraId="244F16F2" w14:textId="105F4C35" w:rsidR="00075C93" w:rsidRPr="00466F96" w:rsidDel="00D160C0" w:rsidRDefault="00075C93" w:rsidP="00075C93">
      <w:pPr>
        <w:pStyle w:val="code"/>
        <w:rPr>
          <w:del w:id="3246" w:author="Guohan Lu" w:date="2015-11-16T00:55:00Z"/>
          <w:rPrChange w:id="3247" w:author="Natchimuth, Anbalagan" w:date="2015-12-23T08:54:00Z">
            <w:rPr>
              <w:del w:id="3248" w:author="Guohan Lu" w:date="2015-11-16T00:55:00Z"/>
              <w:lang w:val="fr-FR"/>
            </w:rPr>
          </w:rPrChange>
        </w:rPr>
      </w:pPr>
      <w:del w:id="3249" w:author="Guohan Lu" w:date="2015-11-16T00:55:00Z">
        <w:r w:rsidRPr="00466F96" w:rsidDel="00D160C0">
          <w:rPr>
            <w:rPrChange w:id="3250" w:author="Natchimuth, Anbalagan" w:date="2015-12-23T08:54:00Z">
              <w:rPr>
                <w:lang w:val="fr-FR"/>
              </w:rPr>
            </w:rPrChange>
          </w:rPr>
          <w:delText>* Failure status code on error</w:delText>
        </w:r>
        <w:bookmarkStart w:id="3251" w:name="_Toc435398959"/>
        <w:bookmarkEnd w:id="3251"/>
      </w:del>
    </w:p>
    <w:p w14:paraId="09300115" w14:textId="32FB58C8" w:rsidR="00075C93" w:rsidRPr="00466F96" w:rsidDel="00D160C0" w:rsidRDefault="00075C93" w:rsidP="00075C93">
      <w:pPr>
        <w:pStyle w:val="code"/>
        <w:rPr>
          <w:del w:id="3252" w:author="Guohan Lu" w:date="2015-11-16T00:55:00Z"/>
          <w:rPrChange w:id="3253" w:author="Natchimuth, Anbalagan" w:date="2015-12-23T08:54:00Z">
            <w:rPr>
              <w:del w:id="3254" w:author="Guohan Lu" w:date="2015-11-16T00:55:00Z"/>
              <w:lang w:val="fr-FR"/>
            </w:rPr>
          </w:rPrChange>
        </w:rPr>
      </w:pPr>
      <w:del w:id="3255" w:author="Guohan Lu" w:date="2015-11-16T00:55:00Z">
        <w:r w:rsidRPr="00466F96" w:rsidDel="00D160C0">
          <w:rPr>
            <w:rPrChange w:id="3256" w:author="Natchimuth, Anbalagan" w:date="2015-12-23T08:54:00Z">
              <w:rPr>
                <w:lang w:val="fr-FR"/>
              </w:rPr>
            </w:rPrChange>
          </w:rPr>
          <w:delText>*/</w:delText>
        </w:r>
        <w:bookmarkStart w:id="3257" w:name="_Toc435398960"/>
        <w:bookmarkEnd w:id="3257"/>
      </w:del>
    </w:p>
    <w:p w14:paraId="11A63AD4" w14:textId="3260EEE0" w:rsidR="00075C93" w:rsidRPr="000A342E" w:rsidDel="00D160C0" w:rsidRDefault="00075C93" w:rsidP="00075C93">
      <w:pPr>
        <w:pStyle w:val="code"/>
        <w:rPr>
          <w:del w:id="3258" w:author="Guohan Lu" w:date="2015-11-16T00:55:00Z"/>
        </w:rPr>
      </w:pPr>
      <w:del w:id="3259"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3260" w:name="_Toc435398961"/>
        <w:bookmarkEnd w:id="3260"/>
      </w:del>
    </w:p>
    <w:p w14:paraId="312B9356" w14:textId="0DEFB4CE" w:rsidR="00075C93" w:rsidRPr="00466F96" w:rsidDel="00D160C0" w:rsidRDefault="00075C93" w:rsidP="00075C93">
      <w:pPr>
        <w:pStyle w:val="code"/>
        <w:rPr>
          <w:del w:id="3261" w:author="Guohan Lu" w:date="2015-11-16T00:55:00Z"/>
          <w:rPrChange w:id="3262" w:author="Natchimuth, Anbalagan" w:date="2015-12-23T08:54:00Z">
            <w:rPr>
              <w:del w:id="3263" w:author="Guohan Lu" w:date="2015-11-16T00:55:00Z"/>
              <w:lang w:val="fr-FR"/>
            </w:rPr>
          </w:rPrChange>
        </w:rPr>
      </w:pPr>
      <w:del w:id="3264" w:author="Guohan Lu" w:date="2015-11-16T00:55:00Z">
        <w:r w:rsidRPr="00C27F1A" w:rsidDel="00D160C0">
          <w:delText xml:space="preserve">                          </w:delText>
        </w:r>
        <w:r w:rsidRPr="00466F96" w:rsidDel="00D160C0">
          <w:rPr>
            <w:rPrChange w:id="3265" w:author="Natchimuth, Anbalagan" w:date="2015-12-23T08:54:00Z">
              <w:rPr>
                <w:lang w:val="fr-FR"/>
              </w:rPr>
            </w:rPrChange>
          </w:rPr>
          <w:delText>_In_ sai_object_type_t object_type,</w:delText>
        </w:r>
        <w:bookmarkStart w:id="3266" w:name="_Toc435398962"/>
        <w:bookmarkEnd w:id="3266"/>
      </w:del>
    </w:p>
    <w:p w14:paraId="6FC0062F" w14:textId="1DAC4D5B" w:rsidR="00075C93" w:rsidRPr="00466F96" w:rsidDel="00D160C0" w:rsidRDefault="00075C93" w:rsidP="00075C93">
      <w:pPr>
        <w:pStyle w:val="code"/>
        <w:rPr>
          <w:del w:id="3267" w:author="Guohan Lu" w:date="2015-11-16T00:55:00Z"/>
          <w:rPrChange w:id="3268" w:author="Natchimuth, Anbalagan" w:date="2015-12-23T08:54:00Z">
            <w:rPr>
              <w:del w:id="3269" w:author="Guohan Lu" w:date="2015-11-16T00:55:00Z"/>
              <w:lang w:val="fr-FR"/>
            </w:rPr>
          </w:rPrChange>
        </w:rPr>
      </w:pPr>
      <w:del w:id="3270" w:author="Guohan Lu" w:date="2015-11-16T00:55:00Z">
        <w:r w:rsidRPr="00466F96" w:rsidDel="00D160C0">
          <w:rPr>
            <w:rPrChange w:id="3271" w:author="Natchimuth, Anbalagan" w:date="2015-12-23T08:54:00Z">
              <w:rPr>
                <w:lang w:val="fr-FR"/>
              </w:rPr>
            </w:rPrChange>
          </w:rPr>
          <w:delText xml:space="preserve">                          _InOut_ uint32_t *count);</w:delText>
        </w:r>
        <w:bookmarkStart w:id="3272" w:name="_Toc435398963"/>
        <w:bookmarkEnd w:id="3272"/>
      </w:del>
    </w:p>
    <w:p w14:paraId="6213A25A" w14:textId="762061D0" w:rsidR="0015355F" w:rsidRPr="00466F96" w:rsidDel="00D160C0" w:rsidRDefault="0015355F" w:rsidP="00075C93">
      <w:pPr>
        <w:pStyle w:val="code"/>
        <w:rPr>
          <w:del w:id="3273" w:author="Guohan Lu" w:date="2015-11-16T00:55:00Z"/>
          <w:rPrChange w:id="3274" w:author="Natchimuth, Anbalagan" w:date="2015-12-23T08:54:00Z">
            <w:rPr>
              <w:del w:id="3275" w:author="Guohan Lu" w:date="2015-11-16T00:55:00Z"/>
              <w:lang w:val="fr-FR"/>
            </w:rPr>
          </w:rPrChange>
        </w:rPr>
      </w:pPr>
      <w:bookmarkStart w:id="3276" w:name="_Toc435398964"/>
      <w:bookmarkEnd w:id="3276"/>
    </w:p>
    <w:p w14:paraId="3EEA365C" w14:textId="53556CE3" w:rsidR="0015355F" w:rsidRPr="00466F96" w:rsidDel="00D160C0" w:rsidRDefault="0015355F" w:rsidP="0015355F">
      <w:pPr>
        <w:pStyle w:val="code"/>
        <w:rPr>
          <w:del w:id="3277" w:author="Guohan Lu" w:date="2015-11-16T00:55:00Z"/>
          <w:rPrChange w:id="3278" w:author="Natchimuth, Anbalagan" w:date="2015-12-23T08:54:00Z">
            <w:rPr>
              <w:del w:id="3279" w:author="Guohan Lu" w:date="2015-11-16T00:55:00Z"/>
              <w:lang w:val="fr-FR"/>
            </w:rPr>
          </w:rPrChange>
        </w:rPr>
      </w:pPr>
      <w:del w:id="3280" w:author="Guohan Lu" w:date="2015-11-16T00:55:00Z">
        <w:r w:rsidRPr="00466F96" w:rsidDel="00D160C0">
          <w:rPr>
            <w:rPrChange w:id="3281" w:author="Natchimuth, Anbalagan" w:date="2015-12-23T08:54:00Z">
              <w:rPr>
                <w:lang w:val="fr-FR"/>
              </w:rPr>
            </w:rPrChange>
          </w:rPr>
          <w:delText>/*</w:delText>
        </w:r>
        <w:bookmarkStart w:id="3282" w:name="_Toc435398965"/>
        <w:bookmarkEnd w:id="3282"/>
      </w:del>
    </w:p>
    <w:p w14:paraId="3A343041" w14:textId="0F3F11EA" w:rsidR="0015355F" w:rsidRPr="00466F96" w:rsidDel="00D160C0" w:rsidRDefault="0015355F" w:rsidP="0015355F">
      <w:pPr>
        <w:pStyle w:val="code"/>
        <w:rPr>
          <w:del w:id="3283" w:author="Guohan Lu" w:date="2015-11-16T00:55:00Z"/>
          <w:rPrChange w:id="3284" w:author="Natchimuth, Anbalagan" w:date="2015-12-23T08:54:00Z">
            <w:rPr>
              <w:del w:id="3285" w:author="Guohan Lu" w:date="2015-11-16T00:55:00Z"/>
              <w:lang w:val="fr-FR"/>
            </w:rPr>
          </w:rPrChange>
        </w:rPr>
      </w:pPr>
      <w:del w:id="3286" w:author="Guohan Lu" w:date="2015-11-16T00:55:00Z">
        <w:r w:rsidRPr="00466F96" w:rsidDel="00D160C0">
          <w:rPr>
            <w:rPrChange w:id="3287" w:author="Natchimuth, Anbalagan" w:date="2015-12-23T08:54:00Z">
              <w:rPr>
                <w:lang w:val="fr-FR"/>
              </w:rPr>
            </w:rPrChange>
          </w:rPr>
          <w:delText>* Routine Description:</w:delText>
        </w:r>
        <w:bookmarkStart w:id="3288" w:name="_Toc435398966"/>
        <w:bookmarkEnd w:id="3288"/>
      </w:del>
    </w:p>
    <w:p w14:paraId="7F2BF65D" w14:textId="50CFFC83" w:rsidR="0015355F" w:rsidRPr="007C0B8D" w:rsidDel="00D160C0" w:rsidRDefault="0015355F" w:rsidP="0015355F">
      <w:pPr>
        <w:pStyle w:val="code"/>
        <w:rPr>
          <w:del w:id="3289" w:author="Guohan Lu" w:date="2015-11-16T00:55:00Z"/>
        </w:rPr>
      </w:pPr>
      <w:del w:id="3290" w:author="Guohan Lu" w:date="2015-11-16T00:55:00Z">
        <w:r w:rsidRPr="007C0B8D" w:rsidDel="00D160C0">
          <w:delText xml:space="preserve">* </w:delText>
        </w:r>
        <w:r w:rsidDel="00D160C0">
          <w:delText xml:space="preserve"> @brief Get the list of object keys present in SAI</w:delText>
        </w:r>
        <w:bookmarkStart w:id="3291" w:name="_Toc435398967"/>
        <w:bookmarkEnd w:id="3291"/>
      </w:del>
    </w:p>
    <w:p w14:paraId="54975C4C" w14:textId="56171DE8" w:rsidR="0015355F" w:rsidRPr="007C0B8D" w:rsidDel="00D160C0" w:rsidRDefault="0015355F" w:rsidP="0015355F">
      <w:pPr>
        <w:pStyle w:val="code"/>
        <w:rPr>
          <w:del w:id="3292" w:author="Guohan Lu" w:date="2015-11-16T00:55:00Z"/>
        </w:rPr>
      </w:pPr>
      <w:del w:id="3293" w:author="Guohan Lu" w:date="2015-11-16T00:55:00Z">
        <w:r w:rsidRPr="007C0B8D" w:rsidDel="00D160C0">
          <w:delText>* Arguments:</w:delText>
        </w:r>
        <w:bookmarkStart w:id="3294" w:name="_Toc435398968"/>
        <w:bookmarkEnd w:id="3294"/>
      </w:del>
    </w:p>
    <w:p w14:paraId="4DBCBC08" w14:textId="59FBAF70" w:rsidR="0015355F" w:rsidRPr="00735A5F" w:rsidDel="00D160C0" w:rsidRDefault="0015355F" w:rsidP="0015355F">
      <w:pPr>
        <w:pStyle w:val="code"/>
        <w:rPr>
          <w:del w:id="3295" w:author="Guohan Lu" w:date="2015-11-16T00:55:00Z"/>
        </w:rPr>
      </w:pPr>
      <w:del w:id="3296" w:author="Guohan Lu" w:date="2015-11-16T00:55:00Z">
        <w:r w:rsidDel="00D160C0">
          <w:delText>* [in] sai_object_type_t  - SAI object type</w:delText>
        </w:r>
        <w:bookmarkStart w:id="3297" w:name="_Toc435398969"/>
        <w:bookmarkEnd w:id="3297"/>
      </w:del>
    </w:p>
    <w:p w14:paraId="5C865260" w14:textId="4CBD05C6" w:rsidR="0015355F" w:rsidDel="00D160C0" w:rsidRDefault="0015355F" w:rsidP="0015355F">
      <w:pPr>
        <w:pStyle w:val="code"/>
        <w:rPr>
          <w:del w:id="3298" w:author="Guohan Lu" w:date="2015-11-16T00:55:00Z"/>
        </w:rPr>
      </w:pPr>
      <w:del w:id="3299" w:author="Guohan Lu" w:date="2015-11-16T00:55:00Z">
        <w:r w:rsidDel="00D160C0">
          <w:delText>* [in]</w:delText>
        </w:r>
        <w:r w:rsidRPr="00144C06" w:rsidDel="00D160C0">
          <w:delText xml:space="preserve"> </w:delText>
        </w:r>
        <w:r w:rsidDel="00D160C0">
          <w:delText>count – number of objects in SAI</w:delText>
        </w:r>
        <w:bookmarkStart w:id="3300" w:name="_Toc435398970"/>
        <w:bookmarkEnd w:id="3300"/>
      </w:del>
    </w:p>
    <w:p w14:paraId="2813140E" w14:textId="507D605C" w:rsidR="0015355F" w:rsidDel="00D160C0" w:rsidRDefault="0015355F" w:rsidP="0015355F">
      <w:pPr>
        <w:pStyle w:val="code"/>
        <w:rPr>
          <w:del w:id="3301" w:author="Guohan Lu" w:date="2015-11-16T00:55:00Z"/>
        </w:rPr>
      </w:pPr>
      <w:del w:id="3302" w:author="Guohan Lu" w:date="2015-11-16T00:55:00Z">
        <w:r w:rsidRPr="007C0B8D" w:rsidDel="00D160C0">
          <w:delText>*</w:delText>
        </w:r>
        <w:r w:rsidDel="00D160C0">
          <w:delText xml:space="preserve"> [in] object_list – List of SAI objects or keys</w:delText>
        </w:r>
        <w:bookmarkStart w:id="3303" w:name="_Toc435398971"/>
        <w:bookmarkEnd w:id="3303"/>
      </w:del>
    </w:p>
    <w:p w14:paraId="7EF51521" w14:textId="74E68BF3" w:rsidR="0015355F" w:rsidRPr="007C0B8D" w:rsidDel="00D160C0" w:rsidRDefault="0015355F" w:rsidP="0015355F">
      <w:pPr>
        <w:pStyle w:val="code"/>
        <w:rPr>
          <w:del w:id="3304" w:author="Guohan Lu" w:date="2015-11-16T00:55:00Z"/>
        </w:rPr>
      </w:pPr>
      <w:bookmarkStart w:id="3305" w:name="_Toc435398972"/>
      <w:bookmarkEnd w:id="3305"/>
    </w:p>
    <w:p w14:paraId="1B388E19" w14:textId="4B93E402" w:rsidR="0015355F" w:rsidRPr="007C0B8D" w:rsidDel="00D160C0" w:rsidRDefault="0015355F" w:rsidP="0015355F">
      <w:pPr>
        <w:pStyle w:val="code"/>
        <w:rPr>
          <w:del w:id="3306" w:author="Guohan Lu" w:date="2015-11-16T00:55:00Z"/>
        </w:rPr>
      </w:pPr>
      <w:del w:id="3307" w:author="Guohan Lu" w:date="2015-11-16T00:55:00Z">
        <w:r w:rsidRPr="007C0B8D" w:rsidDel="00D160C0">
          <w:delText>* Return Values:</w:delText>
        </w:r>
        <w:bookmarkStart w:id="3308" w:name="_Toc435398973"/>
        <w:bookmarkEnd w:id="3308"/>
      </w:del>
    </w:p>
    <w:p w14:paraId="63B01957" w14:textId="039F0EF3" w:rsidR="0015355F" w:rsidRPr="007C0B8D" w:rsidDel="00D160C0" w:rsidRDefault="0015355F" w:rsidP="0015355F">
      <w:pPr>
        <w:pStyle w:val="code"/>
        <w:rPr>
          <w:del w:id="3309" w:author="Guohan Lu" w:date="2015-11-16T00:55:00Z"/>
        </w:rPr>
      </w:pPr>
      <w:del w:id="3310" w:author="Guohan Lu" w:date="2015-11-16T00:55:00Z">
        <w:r w:rsidRPr="007C0B8D" w:rsidDel="00D160C0">
          <w:delText>* SAI_STATUS_SUCCESS on success</w:delText>
        </w:r>
        <w:bookmarkStart w:id="3311" w:name="_Toc435398974"/>
        <w:bookmarkEnd w:id="3311"/>
      </w:del>
    </w:p>
    <w:p w14:paraId="75C90AA6" w14:textId="7EA3D7FA" w:rsidR="0015355F" w:rsidRPr="00466F96" w:rsidDel="00D160C0" w:rsidRDefault="0015355F" w:rsidP="0015355F">
      <w:pPr>
        <w:pStyle w:val="code"/>
        <w:rPr>
          <w:del w:id="3312" w:author="Guohan Lu" w:date="2015-11-16T00:55:00Z"/>
          <w:rPrChange w:id="3313" w:author="Natchimuth, Anbalagan" w:date="2015-12-23T08:54:00Z">
            <w:rPr>
              <w:del w:id="3314" w:author="Guohan Lu" w:date="2015-11-16T00:55:00Z"/>
              <w:lang w:val="fr-FR"/>
            </w:rPr>
          </w:rPrChange>
        </w:rPr>
      </w:pPr>
      <w:del w:id="3315" w:author="Guohan Lu" w:date="2015-11-16T00:55:00Z">
        <w:r w:rsidRPr="00466F96" w:rsidDel="00D160C0">
          <w:rPr>
            <w:rPrChange w:id="3316" w:author="Natchimuth, Anbalagan" w:date="2015-12-23T08:54:00Z">
              <w:rPr>
                <w:lang w:val="fr-FR"/>
              </w:rPr>
            </w:rPrChange>
          </w:rPr>
          <w:delText>* Failure status code on error</w:delText>
        </w:r>
        <w:bookmarkStart w:id="3317" w:name="_Toc435398975"/>
        <w:bookmarkEnd w:id="3317"/>
      </w:del>
    </w:p>
    <w:p w14:paraId="3CAA7FA9" w14:textId="6EA19F95" w:rsidR="0015355F" w:rsidRPr="00466F96" w:rsidDel="00D160C0" w:rsidRDefault="0015355F" w:rsidP="0015355F">
      <w:pPr>
        <w:pStyle w:val="code"/>
        <w:rPr>
          <w:del w:id="3318" w:author="Guohan Lu" w:date="2015-11-16T00:55:00Z"/>
          <w:rPrChange w:id="3319" w:author="Natchimuth, Anbalagan" w:date="2015-12-23T08:54:00Z">
            <w:rPr>
              <w:del w:id="3320" w:author="Guohan Lu" w:date="2015-11-16T00:55:00Z"/>
              <w:lang w:val="fr-FR"/>
            </w:rPr>
          </w:rPrChange>
        </w:rPr>
      </w:pPr>
      <w:del w:id="3321" w:author="Guohan Lu" w:date="2015-11-16T00:55:00Z">
        <w:r w:rsidRPr="00466F96" w:rsidDel="00D160C0">
          <w:rPr>
            <w:rPrChange w:id="3322" w:author="Natchimuth, Anbalagan" w:date="2015-12-23T08:54:00Z">
              <w:rPr>
                <w:lang w:val="fr-FR"/>
              </w:rPr>
            </w:rPrChange>
          </w:rPr>
          <w:delText>*/</w:delText>
        </w:r>
        <w:bookmarkStart w:id="3323" w:name="_Toc435398976"/>
        <w:bookmarkEnd w:id="3323"/>
      </w:del>
    </w:p>
    <w:p w14:paraId="73F04BE3" w14:textId="31535A4A" w:rsidR="0015355F" w:rsidRPr="000A342E" w:rsidDel="00D160C0" w:rsidRDefault="0015355F" w:rsidP="0015355F">
      <w:pPr>
        <w:pStyle w:val="code"/>
        <w:rPr>
          <w:del w:id="3324" w:author="Guohan Lu" w:date="2015-11-16T00:55:00Z"/>
        </w:rPr>
      </w:pPr>
      <w:del w:id="3325" w:author="Guohan Lu" w:date="2015-11-16T00:55:00Z">
        <w:r w:rsidRPr="000A342E" w:rsidDel="00D160C0">
          <w:delText>typ</w:delText>
        </w:r>
        <w:r w:rsidDel="00D160C0">
          <w:delText>edef sai_status_t (*sai_get_object_key_fn</w:delText>
        </w:r>
        <w:r w:rsidRPr="000A342E" w:rsidDel="00D160C0">
          <w:delText>)(</w:delText>
        </w:r>
        <w:bookmarkStart w:id="3326" w:name="_Toc435398977"/>
        <w:bookmarkEnd w:id="3326"/>
      </w:del>
    </w:p>
    <w:p w14:paraId="649C26F8" w14:textId="69DA2AD3" w:rsidR="0015355F" w:rsidRPr="0028477B" w:rsidDel="00D160C0" w:rsidRDefault="0015355F" w:rsidP="0015355F">
      <w:pPr>
        <w:pStyle w:val="code"/>
        <w:rPr>
          <w:del w:id="3327" w:author="Guohan Lu" w:date="2015-11-16T00:55:00Z"/>
        </w:rPr>
      </w:pPr>
      <w:del w:id="3328" w:author="Guohan Lu" w:date="2015-11-16T00:55:00Z">
        <w:r w:rsidRPr="00C27F1A" w:rsidDel="00D160C0">
          <w:delText xml:space="preserve">                          </w:delText>
        </w:r>
        <w:r w:rsidRPr="0028477B" w:rsidDel="00D160C0">
          <w:delText>_In_ sai_object_type_t object_type,</w:delText>
        </w:r>
        <w:bookmarkStart w:id="3329" w:name="_Toc435398978"/>
        <w:bookmarkEnd w:id="3329"/>
      </w:del>
    </w:p>
    <w:p w14:paraId="558FDA53" w14:textId="71A9DE28" w:rsidR="0015355F" w:rsidRPr="0028477B" w:rsidDel="00D160C0" w:rsidRDefault="0015355F" w:rsidP="0015355F">
      <w:pPr>
        <w:pStyle w:val="code"/>
        <w:rPr>
          <w:del w:id="3330" w:author="Guohan Lu" w:date="2015-11-16T00:55:00Z"/>
        </w:rPr>
      </w:pPr>
      <w:del w:id="3331" w:author="Guohan Lu" w:date="2015-11-16T00:55:00Z">
        <w:r w:rsidRPr="0028477B" w:rsidDel="00D160C0">
          <w:delText xml:space="preserve">                          _In_ uint32_t object_count,</w:delText>
        </w:r>
        <w:bookmarkStart w:id="3332" w:name="_Toc435398979"/>
        <w:bookmarkEnd w:id="3332"/>
      </w:del>
    </w:p>
    <w:p w14:paraId="0AB78104" w14:textId="444B88FD" w:rsidR="0015355F" w:rsidRPr="00466F96" w:rsidDel="00D160C0" w:rsidRDefault="0015355F" w:rsidP="0015355F">
      <w:pPr>
        <w:pStyle w:val="code"/>
        <w:rPr>
          <w:del w:id="3333" w:author="Guohan Lu" w:date="2015-11-16T00:55:00Z"/>
          <w:rPrChange w:id="3334" w:author="Natchimuth, Anbalagan" w:date="2015-12-23T08:54:00Z">
            <w:rPr>
              <w:del w:id="3335" w:author="Guohan Lu" w:date="2015-11-16T00:55:00Z"/>
              <w:lang w:val="fr-FR"/>
            </w:rPr>
          </w:rPrChange>
        </w:rPr>
      </w:pPr>
      <w:del w:id="3336" w:author="Guohan Lu" w:date="2015-11-16T00:55:00Z">
        <w:r w:rsidRPr="00044FCC" w:rsidDel="00D160C0">
          <w:delText xml:space="preserve">                          </w:delText>
        </w:r>
        <w:r w:rsidRPr="00466F96" w:rsidDel="00D160C0">
          <w:rPr>
            <w:rPrChange w:id="3337" w:author="Natchimuth, Anbalagan" w:date="2015-12-23T08:54:00Z">
              <w:rPr>
                <w:lang w:val="fr-FR"/>
              </w:rPr>
            </w:rPrChange>
          </w:rPr>
          <w:delText>_InOut_ sai_object_id_t *object_list);</w:delText>
        </w:r>
        <w:bookmarkStart w:id="3338" w:name="_Toc435398980"/>
        <w:bookmarkEnd w:id="3338"/>
      </w:del>
    </w:p>
    <w:p w14:paraId="26484E22" w14:textId="20D32B87" w:rsidR="0015355F" w:rsidRPr="00466F96" w:rsidDel="00D160C0" w:rsidRDefault="0015355F" w:rsidP="00075C93">
      <w:pPr>
        <w:pStyle w:val="code"/>
        <w:rPr>
          <w:del w:id="3339" w:author="Guohan Lu" w:date="2015-11-16T00:55:00Z"/>
          <w:rPrChange w:id="3340" w:author="Natchimuth, Anbalagan" w:date="2015-12-23T08:54:00Z">
            <w:rPr>
              <w:del w:id="3341" w:author="Guohan Lu" w:date="2015-11-16T00:55:00Z"/>
              <w:lang w:val="fr-FR"/>
            </w:rPr>
          </w:rPrChange>
        </w:rPr>
      </w:pPr>
      <w:bookmarkStart w:id="3342" w:name="_Toc435398981"/>
      <w:bookmarkEnd w:id="3342"/>
    </w:p>
    <w:p w14:paraId="34BA1EE7" w14:textId="603996CF" w:rsidR="00075C93" w:rsidRPr="00466F96" w:rsidDel="00D160C0" w:rsidRDefault="00075C93" w:rsidP="00075C93">
      <w:pPr>
        <w:pStyle w:val="code"/>
        <w:rPr>
          <w:del w:id="3343" w:author="Guohan Lu" w:date="2015-11-16T00:55:00Z"/>
          <w:rPrChange w:id="3344" w:author="Natchimuth, Anbalagan" w:date="2015-12-23T08:54:00Z">
            <w:rPr>
              <w:del w:id="3345" w:author="Guohan Lu" w:date="2015-11-16T00:55:00Z"/>
              <w:lang w:val="fr-FR"/>
            </w:rPr>
          </w:rPrChange>
        </w:rPr>
      </w:pPr>
      <w:bookmarkStart w:id="3346" w:name="_Toc435398982"/>
      <w:bookmarkEnd w:id="3346"/>
    </w:p>
    <w:p w14:paraId="2A559147" w14:textId="1C5B68F4" w:rsidR="00E439A4" w:rsidRPr="00E439A4" w:rsidDel="00D160C0" w:rsidRDefault="00E439A4" w:rsidP="00E439A4">
      <w:pPr>
        <w:pStyle w:val="code"/>
        <w:rPr>
          <w:del w:id="3347" w:author="Guohan Lu" w:date="2015-11-16T00:55:00Z"/>
        </w:rPr>
      </w:pPr>
      <w:del w:id="3348" w:author="Guohan Lu" w:date="2015-11-16T00:55:00Z">
        <w:r w:rsidRPr="00E439A4" w:rsidDel="00D160C0">
          <w:delText>/*</w:delText>
        </w:r>
        <w:bookmarkStart w:id="3349" w:name="_Toc435398983"/>
        <w:bookmarkEnd w:id="3349"/>
      </w:del>
    </w:p>
    <w:p w14:paraId="2FB32AEF" w14:textId="2772C058" w:rsidR="00E439A4" w:rsidRPr="00E439A4" w:rsidDel="00D160C0" w:rsidRDefault="00E439A4" w:rsidP="00E439A4">
      <w:pPr>
        <w:pStyle w:val="code"/>
        <w:rPr>
          <w:del w:id="3350" w:author="Guohan Lu" w:date="2015-11-16T00:55:00Z"/>
        </w:rPr>
      </w:pPr>
      <w:del w:id="3351" w:author="Guohan Lu" w:date="2015-11-16T00:55:00Z">
        <w:r w:rsidRPr="00E439A4" w:rsidDel="00D160C0">
          <w:delText>* Routine Description:</w:delText>
        </w:r>
        <w:bookmarkStart w:id="3352" w:name="_Toc435398984"/>
        <w:bookmarkEnd w:id="3352"/>
      </w:del>
    </w:p>
    <w:p w14:paraId="0782DA03" w14:textId="7493FD89" w:rsidR="00E439A4" w:rsidRPr="007C0B8D" w:rsidDel="00D160C0" w:rsidRDefault="00E439A4" w:rsidP="00E439A4">
      <w:pPr>
        <w:pStyle w:val="code"/>
        <w:rPr>
          <w:del w:id="3353" w:author="Guohan Lu" w:date="2015-11-16T00:55:00Z"/>
        </w:rPr>
      </w:pPr>
      <w:del w:id="3354" w:author="Guohan Lu" w:date="2015-11-16T00:55:00Z">
        <w:r w:rsidRPr="007C0B8D" w:rsidDel="00D160C0">
          <w:delText xml:space="preserve">* </w:delText>
        </w:r>
        <w:r w:rsidDel="00D160C0">
          <w:delText xml:space="preserve"> @brief Get the bulk list of attributes for given object count</w:delText>
        </w:r>
        <w:bookmarkStart w:id="3355" w:name="_Toc435398985"/>
        <w:bookmarkEnd w:id="3355"/>
      </w:del>
    </w:p>
    <w:p w14:paraId="41F247A2" w14:textId="796E1FED" w:rsidR="00E439A4" w:rsidDel="00D160C0" w:rsidRDefault="00E439A4" w:rsidP="00E439A4">
      <w:pPr>
        <w:pStyle w:val="code"/>
        <w:rPr>
          <w:del w:id="3356" w:author="Guohan Lu" w:date="2015-11-16T00:55:00Z"/>
        </w:rPr>
      </w:pPr>
      <w:del w:id="3357" w:author="Guohan Lu" w:date="2015-11-16T00:55:00Z">
        <w:r w:rsidRPr="007C0B8D" w:rsidDel="00D160C0">
          <w:delText>* Arguments:</w:delText>
        </w:r>
        <w:bookmarkStart w:id="3358" w:name="_Toc435398986"/>
        <w:bookmarkEnd w:id="3358"/>
      </w:del>
    </w:p>
    <w:p w14:paraId="06B2E194" w14:textId="10CBD1CB" w:rsidR="00E439A4" w:rsidDel="00D160C0" w:rsidRDefault="00E439A4" w:rsidP="00E439A4">
      <w:pPr>
        <w:pStyle w:val="code"/>
        <w:rPr>
          <w:del w:id="3359" w:author="Guohan Lu" w:date="2015-11-16T00:55:00Z"/>
        </w:rPr>
      </w:pPr>
      <w:del w:id="3360" w:author="Guohan Lu" w:date="2015-11-16T00:55:00Z">
        <w:r w:rsidDel="00D160C0">
          <w:delText>* [in] object_type – sai object type</w:delText>
        </w:r>
        <w:bookmarkStart w:id="3361" w:name="_Toc435398987"/>
        <w:bookmarkEnd w:id="3361"/>
      </w:del>
    </w:p>
    <w:p w14:paraId="1784A86F" w14:textId="7A558E87" w:rsidR="00E439A4" w:rsidDel="00D160C0" w:rsidRDefault="00E439A4" w:rsidP="00E439A4">
      <w:pPr>
        <w:pStyle w:val="code"/>
        <w:rPr>
          <w:del w:id="3362" w:author="Guohan Lu" w:date="2015-11-16T00:55:00Z"/>
        </w:rPr>
      </w:pPr>
      <w:del w:id="3363" w:author="Guohan Lu" w:date="2015-11-16T00:55:00Z">
        <w:r w:rsidDel="00D160C0">
          <w:delText>* [in]</w:delText>
        </w:r>
        <w:r w:rsidRPr="00144C06" w:rsidDel="00D160C0">
          <w:delText xml:space="preserve"> </w:delText>
        </w:r>
        <w:r w:rsidDel="00D160C0">
          <w:delText>object_count – number of objects</w:delText>
        </w:r>
        <w:bookmarkStart w:id="3364" w:name="_Toc435398988"/>
        <w:bookmarkEnd w:id="3364"/>
      </w:del>
    </w:p>
    <w:p w14:paraId="573E709B" w14:textId="0ED3254A" w:rsidR="00E439A4" w:rsidRPr="00735A5F" w:rsidDel="00D160C0" w:rsidRDefault="00E439A4" w:rsidP="00E439A4">
      <w:pPr>
        <w:pStyle w:val="code"/>
        <w:rPr>
          <w:del w:id="3365" w:author="Guohan Lu" w:date="2015-11-16T00:55:00Z"/>
        </w:rPr>
      </w:pPr>
      <w:del w:id="3366" w:author="Guohan Lu" w:date="2015-11-16T00:55:00Z">
        <w:r w:rsidDel="00D160C0">
          <w:delText>* [in] object_id  - List of objects</w:delText>
        </w:r>
        <w:bookmarkStart w:id="3367" w:name="_Toc435398989"/>
        <w:bookmarkEnd w:id="3367"/>
      </w:del>
    </w:p>
    <w:p w14:paraId="1172D2B0" w14:textId="08C4B038" w:rsidR="00E439A4" w:rsidDel="00D160C0" w:rsidRDefault="00E439A4" w:rsidP="00E439A4">
      <w:pPr>
        <w:pStyle w:val="code"/>
        <w:rPr>
          <w:del w:id="3368" w:author="Guohan Lu" w:date="2015-11-16T00:55:00Z"/>
        </w:rPr>
      </w:pPr>
      <w:del w:id="3369"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3370" w:name="_Toc435398990"/>
        <w:bookmarkEnd w:id="3370"/>
      </w:del>
    </w:p>
    <w:p w14:paraId="7D095E62" w14:textId="790B9293" w:rsidR="00E439A4" w:rsidDel="00D160C0" w:rsidRDefault="00E439A4" w:rsidP="00E439A4">
      <w:pPr>
        <w:pStyle w:val="code"/>
        <w:rPr>
          <w:del w:id="3371" w:author="Guohan Lu" w:date="2015-11-16T00:55:00Z"/>
        </w:rPr>
      </w:pPr>
      <w:del w:id="3372" w:author="Guohan Lu" w:date="2015-11-16T00:55:00Z">
        <w:r w:rsidDel="00D160C0">
          <w:delText>* [in] attr_id – list of attributes</w:delText>
        </w:r>
        <w:bookmarkStart w:id="3373" w:name="_Toc435398991"/>
        <w:bookmarkEnd w:id="3373"/>
      </w:del>
    </w:p>
    <w:p w14:paraId="6B76DB7F" w14:textId="4C0301DF" w:rsidR="00E439A4" w:rsidDel="00D160C0" w:rsidRDefault="00E439A4" w:rsidP="00E439A4">
      <w:pPr>
        <w:pStyle w:val="code"/>
        <w:rPr>
          <w:del w:id="3374" w:author="Guohan Lu" w:date="2015-11-16T00:55:00Z"/>
        </w:rPr>
      </w:pPr>
      <w:del w:id="3375" w:author="Guohan Lu" w:date="2015-11-16T00:55:00Z">
        <w:r w:rsidDel="00D160C0">
          <w:delText>* [in] attr_value – list of values for the attributes</w:delText>
        </w:r>
        <w:bookmarkStart w:id="3376" w:name="_Toc435398992"/>
        <w:bookmarkEnd w:id="3376"/>
      </w:del>
    </w:p>
    <w:p w14:paraId="49CF87C1" w14:textId="7C21D167" w:rsidR="00E439A4" w:rsidRPr="007C0B8D" w:rsidDel="00D160C0" w:rsidRDefault="00E439A4" w:rsidP="00E439A4">
      <w:pPr>
        <w:pStyle w:val="code"/>
        <w:rPr>
          <w:del w:id="3377" w:author="Guohan Lu" w:date="2015-11-16T00:55:00Z"/>
        </w:rPr>
      </w:pPr>
      <w:del w:id="3378" w:author="Guohan Lu" w:date="2015-11-16T00:55:00Z">
        <w:r w:rsidDel="00D160C0">
          <w:delText>* [in] statuses – status for each object</w:delText>
        </w:r>
        <w:bookmarkStart w:id="3379" w:name="_Toc435398993"/>
        <w:bookmarkEnd w:id="3379"/>
      </w:del>
    </w:p>
    <w:p w14:paraId="3997D141" w14:textId="386B4AF0" w:rsidR="00E439A4" w:rsidRPr="007C0B8D" w:rsidDel="00D160C0" w:rsidRDefault="00E439A4" w:rsidP="00E439A4">
      <w:pPr>
        <w:pStyle w:val="code"/>
        <w:rPr>
          <w:del w:id="3380" w:author="Guohan Lu" w:date="2015-11-16T00:55:00Z"/>
        </w:rPr>
      </w:pPr>
      <w:del w:id="3381" w:author="Guohan Lu" w:date="2015-11-16T00:55:00Z">
        <w:r w:rsidRPr="007C0B8D" w:rsidDel="00D160C0">
          <w:delText>* Return Values:</w:delText>
        </w:r>
        <w:bookmarkStart w:id="3382" w:name="_Toc435398994"/>
        <w:bookmarkEnd w:id="3382"/>
      </w:del>
    </w:p>
    <w:p w14:paraId="104371CC" w14:textId="0726B008" w:rsidR="00E439A4" w:rsidRPr="007C0B8D" w:rsidDel="00D160C0" w:rsidRDefault="00E439A4" w:rsidP="00E439A4">
      <w:pPr>
        <w:pStyle w:val="code"/>
        <w:rPr>
          <w:del w:id="3383" w:author="Guohan Lu" w:date="2015-11-16T00:55:00Z"/>
        </w:rPr>
      </w:pPr>
      <w:del w:id="3384" w:author="Guohan Lu" w:date="2015-11-16T00:55:00Z">
        <w:r w:rsidRPr="007C0B8D" w:rsidDel="00D160C0">
          <w:delText>* SAI_STATUS_SUCCESS on success</w:delText>
        </w:r>
        <w:bookmarkStart w:id="3385" w:name="_Toc435398995"/>
        <w:bookmarkEnd w:id="3385"/>
      </w:del>
    </w:p>
    <w:p w14:paraId="06716805" w14:textId="723BEA63" w:rsidR="00E439A4" w:rsidRPr="00466F96" w:rsidDel="00D160C0" w:rsidRDefault="00E439A4" w:rsidP="00E439A4">
      <w:pPr>
        <w:pStyle w:val="code"/>
        <w:rPr>
          <w:del w:id="3386" w:author="Guohan Lu" w:date="2015-11-16T00:55:00Z"/>
          <w:rPrChange w:id="3387" w:author="Natchimuth, Anbalagan" w:date="2015-12-23T08:54:00Z">
            <w:rPr>
              <w:del w:id="3388" w:author="Guohan Lu" w:date="2015-11-16T00:55:00Z"/>
              <w:lang w:val="fr-FR"/>
            </w:rPr>
          </w:rPrChange>
        </w:rPr>
      </w:pPr>
      <w:del w:id="3389" w:author="Guohan Lu" w:date="2015-11-16T00:55:00Z">
        <w:r w:rsidRPr="00466F96" w:rsidDel="00D160C0">
          <w:rPr>
            <w:rPrChange w:id="3390" w:author="Natchimuth, Anbalagan" w:date="2015-12-23T08:54:00Z">
              <w:rPr>
                <w:lang w:val="fr-FR"/>
              </w:rPr>
            </w:rPrChange>
          </w:rPr>
          <w:delText>* Failure status code on error</w:delText>
        </w:r>
        <w:bookmarkStart w:id="3391" w:name="_Toc435398996"/>
        <w:bookmarkEnd w:id="3391"/>
      </w:del>
    </w:p>
    <w:p w14:paraId="47B0312D" w14:textId="7F9BBCBD" w:rsidR="00E439A4" w:rsidRPr="00466F96" w:rsidDel="00D160C0" w:rsidRDefault="00E439A4" w:rsidP="00E439A4">
      <w:pPr>
        <w:pStyle w:val="code"/>
        <w:rPr>
          <w:del w:id="3392" w:author="Guohan Lu" w:date="2015-11-16T00:55:00Z"/>
          <w:rPrChange w:id="3393" w:author="Natchimuth, Anbalagan" w:date="2015-12-23T08:54:00Z">
            <w:rPr>
              <w:del w:id="3394" w:author="Guohan Lu" w:date="2015-11-16T00:55:00Z"/>
              <w:lang w:val="fr-FR"/>
            </w:rPr>
          </w:rPrChange>
        </w:rPr>
      </w:pPr>
      <w:del w:id="3395" w:author="Guohan Lu" w:date="2015-11-16T00:55:00Z">
        <w:r w:rsidRPr="00466F96" w:rsidDel="00D160C0">
          <w:rPr>
            <w:rPrChange w:id="3396" w:author="Natchimuth, Anbalagan" w:date="2015-12-23T08:54:00Z">
              <w:rPr>
                <w:lang w:val="fr-FR"/>
              </w:rPr>
            </w:rPrChange>
          </w:rPr>
          <w:delText>*/</w:delText>
        </w:r>
        <w:bookmarkStart w:id="3397" w:name="_Toc435398997"/>
        <w:bookmarkEnd w:id="3397"/>
      </w:del>
    </w:p>
    <w:p w14:paraId="4D5B6F60" w14:textId="14A4AAB4" w:rsidR="00E439A4" w:rsidRPr="00466F96" w:rsidDel="00D160C0" w:rsidRDefault="00E439A4" w:rsidP="00E439A4">
      <w:pPr>
        <w:pStyle w:val="code"/>
        <w:rPr>
          <w:del w:id="3398" w:author="Guohan Lu" w:date="2015-11-16T00:55:00Z"/>
          <w:rPrChange w:id="3399" w:author="Natchimuth, Anbalagan" w:date="2015-12-23T08:54:00Z">
            <w:rPr>
              <w:del w:id="3400" w:author="Guohan Lu" w:date="2015-11-16T00:55:00Z"/>
              <w:lang w:val="fr-FR"/>
            </w:rPr>
          </w:rPrChange>
        </w:rPr>
      </w:pPr>
      <w:bookmarkStart w:id="3401" w:name="_Toc435398998"/>
      <w:bookmarkEnd w:id="3401"/>
    </w:p>
    <w:p w14:paraId="47CCA285" w14:textId="0C35819A" w:rsidR="00E439A4" w:rsidRPr="00466F96" w:rsidDel="00D160C0" w:rsidRDefault="00E439A4" w:rsidP="00E439A4">
      <w:pPr>
        <w:pStyle w:val="code"/>
        <w:rPr>
          <w:del w:id="3402" w:author="Guohan Lu" w:date="2015-11-16T00:55:00Z"/>
          <w:rPrChange w:id="3403" w:author="Natchimuth, Anbalagan" w:date="2015-12-23T08:54:00Z">
            <w:rPr>
              <w:del w:id="3404" w:author="Guohan Lu" w:date="2015-11-16T00:55:00Z"/>
              <w:lang w:val="fr-FR"/>
            </w:rPr>
          </w:rPrChange>
        </w:rPr>
      </w:pPr>
      <w:del w:id="3405" w:author="Guohan Lu" w:date="2015-11-16T00:55:00Z">
        <w:r w:rsidRPr="00466F96" w:rsidDel="00D160C0">
          <w:rPr>
            <w:rPrChange w:id="3406" w:author="Natchimuth, Anbalagan" w:date="2015-12-23T08:54:00Z">
              <w:rPr>
                <w:lang w:val="fr-FR"/>
              </w:rPr>
            </w:rPrChange>
          </w:rPr>
          <w:delText>typedef sai_status_t (*sai_bulk_get_attribute_fn)(</w:delText>
        </w:r>
        <w:bookmarkStart w:id="3407" w:name="_Toc435398999"/>
        <w:bookmarkEnd w:id="3407"/>
      </w:del>
    </w:p>
    <w:p w14:paraId="1083B0B2" w14:textId="2B645610" w:rsidR="00E439A4" w:rsidRPr="00466F96" w:rsidDel="00D160C0" w:rsidRDefault="00E439A4" w:rsidP="00E439A4">
      <w:pPr>
        <w:pStyle w:val="code"/>
        <w:rPr>
          <w:del w:id="3408" w:author="Guohan Lu" w:date="2015-11-16T00:55:00Z"/>
          <w:rPrChange w:id="3409" w:author="Natchimuth, Anbalagan" w:date="2015-12-23T08:54:00Z">
            <w:rPr>
              <w:del w:id="3410" w:author="Guohan Lu" w:date="2015-11-16T00:55:00Z"/>
              <w:lang w:val="fr-FR"/>
            </w:rPr>
          </w:rPrChange>
        </w:rPr>
      </w:pPr>
      <w:del w:id="3411" w:author="Guohan Lu" w:date="2015-11-16T00:55:00Z">
        <w:r w:rsidRPr="00466F96" w:rsidDel="00D160C0">
          <w:rPr>
            <w:rPrChange w:id="3412" w:author="Natchimuth, Anbalagan" w:date="2015-12-23T08:54:00Z">
              <w:rPr>
                <w:lang w:val="fr-FR"/>
              </w:rPr>
            </w:rPrChange>
          </w:rPr>
          <w:delText xml:space="preserve">    _In_ sai_object_type_t object_type,</w:delText>
        </w:r>
        <w:bookmarkStart w:id="3413" w:name="_Toc435399000"/>
        <w:bookmarkEnd w:id="3413"/>
      </w:del>
    </w:p>
    <w:p w14:paraId="271E511E" w14:textId="43466107" w:rsidR="00E439A4" w:rsidRPr="00466F96" w:rsidDel="00D160C0" w:rsidRDefault="00E439A4" w:rsidP="00E439A4">
      <w:pPr>
        <w:pStyle w:val="code"/>
        <w:rPr>
          <w:del w:id="3414" w:author="Guohan Lu" w:date="2015-11-16T00:55:00Z"/>
          <w:rPrChange w:id="3415" w:author="Natchimuth, Anbalagan" w:date="2015-12-23T08:54:00Z">
            <w:rPr>
              <w:del w:id="3416" w:author="Guohan Lu" w:date="2015-11-16T00:55:00Z"/>
              <w:lang w:val="fr-FR"/>
            </w:rPr>
          </w:rPrChange>
        </w:rPr>
      </w:pPr>
      <w:del w:id="3417" w:author="Guohan Lu" w:date="2015-11-16T00:55:00Z">
        <w:r w:rsidRPr="00466F96" w:rsidDel="00D160C0">
          <w:rPr>
            <w:rPrChange w:id="3418" w:author="Natchimuth, Anbalagan" w:date="2015-12-23T08:54:00Z">
              <w:rPr>
                <w:lang w:val="fr-FR"/>
              </w:rPr>
            </w:rPrChange>
          </w:rPr>
          <w:delText xml:space="preserve">    _In_ uint32_t object_count,</w:delText>
        </w:r>
        <w:bookmarkStart w:id="3419" w:name="_Toc435399001"/>
        <w:bookmarkEnd w:id="3419"/>
      </w:del>
    </w:p>
    <w:p w14:paraId="511AA511" w14:textId="28787DC3" w:rsidR="00E439A4" w:rsidRPr="00D33277" w:rsidDel="00D160C0" w:rsidRDefault="00E439A4" w:rsidP="00E439A4">
      <w:pPr>
        <w:pStyle w:val="code"/>
        <w:rPr>
          <w:del w:id="3420" w:author="Guohan Lu" w:date="2015-11-16T00:55:00Z"/>
        </w:rPr>
      </w:pPr>
      <w:del w:id="3421" w:author="Guohan Lu" w:date="2015-11-16T00:55:00Z">
        <w:r w:rsidRPr="00466F96" w:rsidDel="00D160C0">
          <w:rPr>
            <w:rPrChange w:id="3422" w:author="Natchimuth, Anbalagan" w:date="2015-12-23T08:54:00Z">
              <w:rPr>
                <w:lang w:val="fr-FR"/>
              </w:rPr>
            </w:rPrChange>
          </w:rPr>
          <w:delText xml:space="preserve">    </w:delText>
        </w:r>
        <w:r w:rsidRPr="00D33277" w:rsidDel="00D160C0">
          <w:delText>_In_ sai_object_id_t* object_id,</w:delText>
        </w:r>
        <w:bookmarkStart w:id="3423" w:name="_Toc435399002"/>
        <w:bookmarkEnd w:id="3423"/>
      </w:del>
    </w:p>
    <w:p w14:paraId="063B6DB9" w14:textId="317D7A7B" w:rsidR="00E439A4" w:rsidDel="00D160C0" w:rsidRDefault="00E439A4" w:rsidP="00E439A4">
      <w:pPr>
        <w:pStyle w:val="code"/>
        <w:rPr>
          <w:del w:id="3424" w:author="Guohan Lu" w:date="2015-11-16T00:55:00Z"/>
        </w:rPr>
      </w:pPr>
      <w:del w:id="3425" w:author="Guohan Lu" w:date="2015-11-16T00:55:00Z">
        <w:r w:rsidDel="00D160C0">
          <w:delText xml:space="preserve">    _In_ uint32_t attr_count,</w:delText>
        </w:r>
        <w:bookmarkStart w:id="3426" w:name="_Toc435399003"/>
        <w:bookmarkEnd w:id="3426"/>
      </w:del>
    </w:p>
    <w:p w14:paraId="30ECFEF1" w14:textId="39E592C1" w:rsidR="00E439A4" w:rsidDel="00D160C0" w:rsidRDefault="00E439A4" w:rsidP="00E439A4">
      <w:pPr>
        <w:pStyle w:val="code"/>
        <w:rPr>
          <w:del w:id="3427" w:author="Guohan Lu" w:date="2015-11-16T00:55:00Z"/>
        </w:rPr>
      </w:pPr>
      <w:del w:id="3428" w:author="Guohan Lu" w:date="2015-11-16T00:55:00Z">
        <w:r w:rsidDel="00D160C0">
          <w:delText xml:space="preserve">    _In_ </w:delText>
        </w:r>
        <w:r w:rsidR="00D4681A" w:rsidDel="00D160C0">
          <w:delText>sai_attr_id_t</w:delText>
        </w:r>
        <w:r w:rsidDel="00D160C0">
          <w:delText xml:space="preserve"> *attr_id,</w:delText>
        </w:r>
        <w:bookmarkStart w:id="3429" w:name="_Toc435399004"/>
        <w:bookmarkEnd w:id="3429"/>
      </w:del>
    </w:p>
    <w:p w14:paraId="0EFD27E4" w14:textId="373BD3D9" w:rsidR="00E439A4" w:rsidDel="00D160C0" w:rsidRDefault="00E439A4" w:rsidP="00E439A4">
      <w:pPr>
        <w:pStyle w:val="code"/>
        <w:rPr>
          <w:del w:id="3430" w:author="Guohan Lu" w:date="2015-11-16T00:55:00Z"/>
        </w:rPr>
      </w:pPr>
      <w:del w:id="3431" w:author="Guohan Lu" w:date="2015-11-16T00:55:00Z">
        <w:r w:rsidDel="00D160C0">
          <w:delText xml:space="preserve">    _Inout_ sai_attribute_value_t **attr_value,</w:delText>
        </w:r>
        <w:bookmarkStart w:id="3432" w:name="_Toc435399005"/>
        <w:bookmarkEnd w:id="3432"/>
      </w:del>
    </w:p>
    <w:p w14:paraId="20EFFC1E" w14:textId="2DAB79C5" w:rsidR="00E439A4" w:rsidRPr="00466F96" w:rsidDel="00D160C0" w:rsidRDefault="00E439A4" w:rsidP="00E439A4">
      <w:pPr>
        <w:pStyle w:val="code"/>
        <w:rPr>
          <w:del w:id="3433" w:author="Guohan Lu" w:date="2015-11-16T00:55:00Z"/>
          <w:rPrChange w:id="3434" w:author="Natchimuth, Anbalagan" w:date="2015-12-23T08:54:00Z">
            <w:rPr>
              <w:del w:id="3435" w:author="Guohan Lu" w:date="2015-11-16T00:55:00Z"/>
              <w:lang w:val="fr-FR"/>
            </w:rPr>
          </w:rPrChange>
        </w:rPr>
      </w:pPr>
      <w:del w:id="3436" w:author="Guohan Lu" w:date="2015-11-16T00:55:00Z">
        <w:r w:rsidRPr="008003D0" w:rsidDel="00D160C0">
          <w:delText xml:space="preserve">    </w:delText>
        </w:r>
        <w:r w:rsidRPr="00466F96" w:rsidDel="00D160C0">
          <w:rPr>
            <w:rPrChange w:id="3437" w:author="Natchimuth, Anbalagan" w:date="2015-12-23T08:54:00Z">
              <w:rPr>
                <w:lang w:val="fr-FR"/>
              </w:rPr>
            </w:rPrChange>
          </w:rPr>
          <w:delText>_Inout sai_status_t *statuses);</w:delText>
        </w:r>
        <w:bookmarkStart w:id="3438" w:name="_Toc435399006"/>
        <w:bookmarkEnd w:id="3438"/>
      </w:del>
    </w:p>
    <w:p w14:paraId="7A7A8239" w14:textId="6D104107" w:rsidR="00075C93" w:rsidRPr="00466F96" w:rsidDel="00D160C0" w:rsidRDefault="00075C93" w:rsidP="00075C93">
      <w:pPr>
        <w:pStyle w:val="Heading2"/>
        <w:rPr>
          <w:del w:id="3439" w:author="Guohan Lu" w:date="2015-11-16T00:55:00Z"/>
          <w:rPrChange w:id="3440" w:author="Natchimuth, Anbalagan" w:date="2015-12-23T08:54:00Z">
            <w:rPr>
              <w:del w:id="3441" w:author="Guohan Lu" w:date="2015-11-16T00:55:00Z"/>
              <w:lang w:val="fr-FR"/>
            </w:rPr>
          </w:rPrChange>
        </w:rPr>
      </w:pPr>
      <w:del w:id="3442" w:author="Guohan Lu" w:date="2015-11-16T00:55:00Z">
        <w:r w:rsidRPr="00466F96" w:rsidDel="00D160C0">
          <w:rPr>
            <w:rPrChange w:id="3443" w:author="Natchimuth, Anbalagan" w:date="2015-12-23T08:54:00Z">
              <w:rPr>
                <w:lang w:val="fr-FR"/>
              </w:rPr>
            </w:rPrChange>
          </w:rPr>
          <w:delText>Changes to sairouterintf.h</w:delText>
        </w:r>
        <w:bookmarkStart w:id="3444" w:name="_Toc435399007"/>
        <w:bookmarkEnd w:id="3444"/>
      </w:del>
    </w:p>
    <w:p w14:paraId="454BE73E" w14:textId="72A69F4B" w:rsidR="00075C93" w:rsidRPr="001053E1" w:rsidDel="00D160C0" w:rsidRDefault="00075C93" w:rsidP="00075C93">
      <w:pPr>
        <w:pStyle w:val="code"/>
        <w:rPr>
          <w:del w:id="3445" w:author="Guohan Lu" w:date="2015-11-16T00:55:00Z"/>
        </w:rPr>
      </w:pPr>
      <w:del w:id="3446" w:author="Guohan Lu" w:date="2015-11-16T00:55:00Z">
        <w:r w:rsidDel="00D160C0">
          <w:delText>/*</w:delText>
        </w:r>
        <w:bookmarkStart w:id="3447" w:name="_Toc435399008"/>
        <w:bookmarkEnd w:id="3447"/>
      </w:del>
    </w:p>
    <w:p w14:paraId="0BF31164" w14:textId="7D39F92D" w:rsidR="00075C93" w:rsidRPr="007C0B8D" w:rsidDel="00D160C0" w:rsidRDefault="00075C93" w:rsidP="00075C93">
      <w:pPr>
        <w:pStyle w:val="code"/>
        <w:rPr>
          <w:del w:id="3448" w:author="Guohan Lu" w:date="2015-11-16T00:55:00Z"/>
        </w:rPr>
      </w:pPr>
      <w:del w:id="3449" w:author="Guohan Lu" w:date="2015-11-16T00:55:00Z">
        <w:r w:rsidRPr="007C0B8D" w:rsidDel="00D160C0">
          <w:delText>* Routine Description:</w:delText>
        </w:r>
        <w:bookmarkStart w:id="3450" w:name="_Toc435399009"/>
        <w:bookmarkEnd w:id="3450"/>
      </w:del>
    </w:p>
    <w:p w14:paraId="06EED0F8" w14:textId="781765D4" w:rsidR="00075C93" w:rsidRPr="007C0B8D" w:rsidDel="00D160C0" w:rsidRDefault="00075C93" w:rsidP="00075C93">
      <w:pPr>
        <w:pStyle w:val="code"/>
        <w:rPr>
          <w:del w:id="3451" w:author="Guohan Lu" w:date="2015-11-16T00:55:00Z"/>
        </w:rPr>
      </w:pPr>
      <w:del w:id="3452" w:author="Guohan Lu" w:date="2015-11-16T00:55:00Z">
        <w:r w:rsidRPr="007C0B8D" w:rsidDel="00D160C0">
          <w:delText xml:space="preserve">* </w:delText>
        </w:r>
        <w:r w:rsidDel="00D160C0">
          <w:delText xml:space="preserve"> @brief Get the number of objects present in SAI</w:delText>
        </w:r>
        <w:bookmarkStart w:id="3453" w:name="_Toc435399010"/>
        <w:bookmarkEnd w:id="3453"/>
      </w:del>
    </w:p>
    <w:p w14:paraId="12D370F2" w14:textId="34AA6117" w:rsidR="00075C93" w:rsidRPr="007C0B8D" w:rsidDel="00D160C0" w:rsidRDefault="00075C93" w:rsidP="00075C93">
      <w:pPr>
        <w:pStyle w:val="code"/>
        <w:rPr>
          <w:del w:id="3454" w:author="Guohan Lu" w:date="2015-11-16T00:55:00Z"/>
        </w:rPr>
      </w:pPr>
      <w:del w:id="3455" w:author="Guohan Lu" w:date="2015-11-16T00:55:00Z">
        <w:r w:rsidRPr="007C0B8D" w:rsidDel="00D160C0">
          <w:delText>* Arguments:</w:delText>
        </w:r>
        <w:bookmarkStart w:id="3456" w:name="_Toc435399011"/>
        <w:bookmarkEnd w:id="3456"/>
      </w:del>
    </w:p>
    <w:p w14:paraId="54A0A5E4" w14:textId="5B2CF18B" w:rsidR="00075C93" w:rsidRPr="00735A5F" w:rsidDel="00D160C0" w:rsidRDefault="00075C93" w:rsidP="00075C93">
      <w:pPr>
        <w:pStyle w:val="code"/>
        <w:rPr>
          <w:del w:id="3457" w:author="Guohan Lu" w:date="2015-11-16T00:55:00Z"/>
        </w:rPr>
      </w:pPr>
      <w:del w:id="3458" w:author="Guohan Lu" w:date="2015-11-16T00:55:00Z">
        <w:r w:rsidDel="00D160C0">
          <w:delText>* [in] sai_object_type_t  - SAI object type</w:delText>
        </w:r>
        <w:bookmarkStart w:id="3459" w:name="_Toc435399012"/>
        <w:bookmarkEnd w:id="3459"/>
      </w:del>
    </w:p>
    <w:p w14:paraId="3208FB96" w14:textId="2607AA9A" w:rsidR="00075C93" w:rsidDel="00D160C0" w:rsidRDefault="00075C93" w:rsidP="00075C93">
      <w:pPr>
        <w:pStyle w:val="code"/>
        <w:rPr>
          <w:del w:id="3460" w:author="Guohan Lu" w:date="2015-11-16T00:55:00Z"/>
        </w:rPr>
      </w:pPr>
      <w:del w:id="3461" w:author="Guohan Lu" w:date="2015-11-16T00:55:00Z">
        <w:r w:rsidDel="00D160C0">
          <w:delText>* [inout]</w:delText>
        </w:r>
        <w:r w:rsidRPr="00144C06" w:rsidDel="00D160C0">
          <w:delText xml:space="preserve"> </w:delText>
        </w:r>
        <w:r w:rsidDel="00D160C0">
          <w:delText>count – number of objects in SAI</w:delText>
        </w:r>
        <w:bookmarkStart w:id="3462" w:name="_Toc435399013"/>
        <w:bookmarkEnd w:id="3462"/>
      </w:del>
    </w:p>
    <w:p w14:paraId="1DA88894" w14:textId="0F28AB11" w:rsidR="00075C93" w:rsidRPr="007C0B8D" w:rsidDel="00D160C0" w:rsidRDefault="00075C93" w:rsidP="00075C93">
      <w:pPr>
        <w:pStyle w:val="code"/>
        <w:rPr>
          <w:del w:id="3463" w:author="Guohan Lu" w:date="2015-11-16T00:55:00Z"/>
        </w:rPr>
      </w:pPr>
      <w:del w:id="3464" w:author="Guohan Lu" w:date="2015-11-16T00:55:00Z">
        <w:r w:rsidRPr="007C0B8D" w:rsidDel="00D160C0">
          <w:delText>*</w:delText>
        </w:r>
        <w:bookmarkStart w:id="3465" w:name="_Toc435399014"/>
        <w:bookmarkEnd w:id="3465"/>
      </w:del>
    </w:p>
    <w:p w14:paraId="658C5C7F" w14:textId="26376BD7" w:rsidR="00075C93" w:rsidRPr="007C0B8D" w:rsidDel="00D160C0" w:rsidRDefault="00075C93" w:rsidP="00075C93">
      <w:pPr>
        <w:pStyle w:val="code"/>
        <w:rPr>
          <w:del w:id="3466" w:author="Guohan Lu" w:date="2015-11-16T00:55:00Z"/>
        </w:rPr>
      </w:pPr>
      <w:del w:id="3467" w:author="Guohan Lu" w:date="2015-11-16T00:55:00Z">
        <w:r w:rsidRPr="007C0B8D" w:rsidDel="00D160C0">
          <w:delText>* Return Values:</w:delText>
        </w:r>
        <w:bookmarkStart w:id="3468" w:name="_Toc435399015"/>
        <w:bookmarkEnd w:id="3468"/>
      </w:del>
    </w:p>
    <w:p w14:paraId="54C55FF5" w14:textId="3730E794" w:rsidR="00075C93" w:rsidRPr="007C0B8D" w:rsidDel="00D160C0" w:rsidRDefault="00075C93" w:rsidP="00075C93">
      <w:pPr>
        <w:pStyle w:val="code"/>
        <w:rPr>
          <w:del w:id="3469" w:author="Guohan Lu" w:date="2015-11-16T00:55:00Z"/>
        </w:rPr>
      </w:pPr>
      <w:del w:id="3470" w:author="Guohan Lu" w:date="2015-11-16T00:55:00Z">
        <w:r w:rsidRPr="007C0B8D" w:rsidDel="00D160C0">
          <w:delText>* SAI_STATUS_SUCCESS on success</w:delText>
        </w:r>
        <w:bookmarkStart w:id="3471" w:name="_Toc435399016"/>
        <w:bookmarkEnd w:id="3471"/>
      </w:del>
    </w:p>
    <w:p w14:paraId="32FF2274" w14:textId="7350B08C" w:rsidR="00075C93" w:rsidRPr="00466F96" w:rsidDel="00D160C0" w:rsidRDefault="00075C93" w:rsidP="00075C93">
      <w:pPr>
        <w:pStyle w:val="code"/>
        <w:rPr>
          <w:del w:id="3472" w:author="Guohan Lu" w:date="2015-11-16T00:55:00Z"/>
          <w:rPrChange w:id="3473" w:author="Natchimuth, Anbalagan" w:date="2015-12-23T08:54:00Z">
            <w:rPr>
              <w:del w:id="3474" w:author="Guohan Lu" w:date="2015-11-16T00:55:00Z"/>
              <w:lang w:val="fr-FR"/>
            </w:rPr>
          </w:rPrChange>
        </w:rPr>
      </w:pPr>
      <w:del w:id="3475" w:author="Guohan Lu" w:date="2015-11-16T00:55:00Z">
        <w:r w:rsidRPr="00466F96" w:rsidDel="00D160C0">
          <w:rPr>
            <w:rPrChange w:id="3476" w:author="Natchimuth, Anbalagan" w:date="2015-12-23T08:54:00Z">
              <w:rPr>
                <w:lang w:val="fr-FR"/>
              </w:rPr>
            </w:rPrChange>
          </w:rPr>
          <w:delText>* Failure status code on error</w:delText>
        </w:r>
        <w:bookmarkStart w:id="3477" w:name="_Toc435399017"/>
        <w:bookmarkEnd w:id="3477"/>
      </w:del>
    </w:p>
    <w:p w14:paraId="00D99DED" w14:textId="7991D6FA" w:rsidR="00075C93" w:rsidRPr="00466F96" w:rsidDel="00D160C0" w:rsidRDefault="00075C93" w:rsidP="00075C93">
      <w:pPr>
        <w:pStyle w:val="code"/>
        <w:rPr>
          <w:del w:id="3478" w:author="Guohan Lu" w:date="2015-11-16T00:55:00Z"/>
          <w:rPrChange w:id="3479" w:author="Natchimuth, Anbalagan" w:date="2015-12-23T08:54:00Z">
            <w:rPr>
              <w:del w:id="3480" w:author="Guohan Lu" w:date="2015-11-16T00:55:00Z"/>
              <w:lang w:val="fr-FR"/>
            </w:rPr>
          </w:rPrChange>
        </w:rPr>
      </w:pPr>
      <w:del w:id="3481" w:author="Guohan Lu" w:date="2015-11-16T00:55:00Z">
        <w:r w:rsidRPr="00466F96" w:rsidDel="00D160C0">
          <w:rPr>
            <w:rPrChange w:id="3482" w:author="Natchimuth, Anbalagan" w:date="2015-12-23T08:54:00Z">
              <w:rPr>
                <w:lang w:val="fr-FR"/>
              </w:rPr>
            </w:rPrChange>
          </w:rPr>
          <w:delText>*/</w:delText>
        </w:r>
        <w:bookmarkStart w:id="3483" w:name="_Toc435399018"/>
        <w:bookmarkEnd w:id="3483"/>
      </w:del>
    </w:p>
    <w:p w14:paraId="378C4226" w14:textId="1417D95B" w:rsidR="00075C93" w:rsidRPr="000A342E" w:rsidDel="00D160C0" w:rsidRDefault="00075C93" w:rsidP="00075C93">
      <w:pPr>
        <w:pStyle w:val="code"/>
        <w:rPr>
          <w:del w:id="3484" w:author="Guohan Lu" w:date="2015-11-16T00:55:00Z"/>
        </w:rPr>
      </w:pPr>
      <w:del w:id="3485"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3486" w:name="_Toc435399019"/>
        <w:bookmarkEnd w:id="3486"/>
      </w:del>
    </w:p>
    <w:p w14:paraId="1AD2765D" w14:textId="28254443" w:rsidR="00075C93" w:rsidRPr="00466F96" w:rsidDel="00D160C0" w:rsidRDefault="00075C93" w:rsidP="00075C93">
      <w:pPr>
        <w:pStyle w:val="code"/>
        <w:rPr>
          <w:del w:id="3487" w:author="Guohan Lu" w:date="2015-11-16T00:55:00Z"/>
          <w:rPrChange w:id="3488" w:author="Natchimuth, Anbalagan" w:date="2015-12-23T08:54:00Z">
            <w:rPr>
              <w:del w:id="3489" w:author="Guohan Lu" w:date="2015-11-16T00:55:00Z"/>
              <w:lang w:val="fr-FR"/>
            </w:rPr>
          </w:rPrChange>
        </w:rPr>
      </w:pPr>
      <w:del w:id="3490" w:author="Guohan Lu" w:date="2015-11-16T00:55:00Z">
        <w:r w:rsidRPr="00C27F1A" w:rsidDel="00D160C0">
          <w:delText xml:space="preserve">                          </w:delText>
        </w:r>
        <w:r w:rsidRPr="00466F96" w:rsidDel="00D160C0">
          <w:rPr>
            <w:rPrChange w:id="3491" w:author="Natchimuth, Anbalagan" w:date="2015-12-23T08:54:00Z">
              <w:rPr>
                <w:lang w:val="fr-FR"/>
              </w:rPr>
            </w:rPrChange>
          </w:rPr>
          <w:delText>_In_ sai_object_type_t object_type,</w:delText>
        </w:r>
        <w:bookmarkStart w:id="3492" w:name="_Toc435399020"/>
        <w:bookmarkEnd w:id="3492"/>
      </w:del>
    </w:p>
    <w:p w14:paraId="17138276" w14:textId="1A4FCBEA" w:rsidR="00075C93" w:rsidRPr="00466F96" w:rsidDel="00D160C0" w:rsidRDefault="00075C93" w:rsidP="00075C93">
      <w:pPr>
        <w:pStyle w:val="code"/>
        <w:rPr>
          <w:del w:id="3493" w:author="Guohan Lu" w:date="2015-11-16T00:55:00Z"/>
          <w:rPrChange w:id="3494" w:author="Natchimuth, Anbalagan" w:date="2015-12-23T08:54:00Z">
            <w:rPr>
              <w:del w:id="3495" w:author="Guohan Lu" w:date="2015-11-16T00:55:00Z"/>
              <w:lang w:val="fr-FR"/>
            </w:rPr>
          </w:rPrChange>
        </w:rPr>
      </w:pPr>
      <w:del w:id="3496" w:author="Guohan Lu" w:date="2015-11-16T00:55:00Z">
        <w:r w:rsidRPr="00466F96" w:rsidDel="00D160C0">
          <w:rPr>
            <w:rPrChange w:id="3497" w:author="Natchimuth, Anbalagan" w:date="2015-12-23T08:54:00Z">
              <w:rPr>
                <w:lang w:val="fr-FR"/>
              </w:rPr>
            </w:rPrChange>
          </w:rPr>
          <w:delText xml:space="preserve">                          _InOut_ uint32_t *count);</w:delText>
        </w:r>
        <w:bookmarkStart w:id="3498" w:name="_Toc435399021"/>
        <w:bookmarkEnd w:id="3498"/>
      </w:del>
    </w:p>
    <w:p w14:paraId="3CDD2848" w14:textId="024E825D" w:rsidR="0015355F" w:rsidRPr="00466F96" w:rsidDel="00D160C0" w:rsidRDefault="0015355F" w:rsidP="00075C93">
      <w:pPr>
        <w:pStyle w:val="code"/>
        <w:rPr>
          <w:del w:id="3499" w:author="Guohan Lu" w:date="2015-11-16T00:55:00Z"/>
          <w:rPrChange w:id="3500" w:author="Natchimuth, Anbalagan" w:date="2015-12-23T08:54:00Z">
            <w:rPr>
              <w:del w:id="3501" w:author="Guohan Lu" w:date="2015-11-16T00:55:00Z"/>
              <w:lang w:val="fr-FR"/>
            </w:rPr>
          </w:rPrChange>
        </w:rPr>
      </w:pPr>
      <w:bookmarkStart w:id="3502" w:name="_Toc435399022"/>
      <w:bookmarkEnd w:id="3502"/>
    </w:p>
    <w:p w14:paraId="5BF41525" w14:textId="18EBDFA9" w:rsidR="0015355F" w:rsidRPr="00466F96" w:rsidDel="00D160C0" w:rsidRDefault="0015355F" w:rsidP="0015355F">
      <w:pPr>
        <w:pStyle w:val="code"/>
        <w:rPr>
          <w:del w:id="3503" w:author="Guohan Lu" w:date="2015-11-16T00:55:00Z"/>
          <w:rPrChange w:id="3504" w:author="Natchimuth, Anbalagan" w:date="2015-12-23T08:54:00Z">
            <w:rPr>
              <w:del w:id="3505" w:author="Guohan Lu" w:date="2015-11-16T00:55:00Z"/>
              <w:lang w:val="fr-FR"/>
            </w:rPr>
          </w:rPrChange>
        </w:rPr>
      </w:pPr>
      <w:del w:id="3506" w:author="Guohan Lu" w:date="2015-11-16T00:55:00Z">
        <w:r w:rsidRPr="00466F96" w:rsidDel="00D160C0">
          <w:rPr>
            <w:rPrChange w:id="3507" w:author="Natchimuth, Anbalagan" w:date="2015-12-23T08:54:00Z">
              <w:rPr>
                <w:lang w:val="fr-FR"/>
              </w:rPr>
            </w:rPrChange>
          </w:rPr>
          <w:delText>/*</w:delText>
        </w:r>
        <w:bookmarkStart w:id="3508" w:name="_Toc435399023"/>
        <w:bookmarkEnd w:id="3508"/>
      </w:del>
    </w:p>
    <w:p w14:paraId="3DDC18CA" w14:textId="2BF020E1" w:rsidR="0015355F" w:rsidRPr="00466F96" w:rsidDel="00D160C0" w:rsidRDefault="0015355F" w:rsidP="0015355F">
      <w:pPr>
        <w:pStyle w:val="code"/>
        <w:rPr>
          <w:del w:id="3509" w:author="Guohan Lu" w:date="2015-11-16T00:55:00Z"/>
          <w:rPrChange w:id="3510" w:author="Natchimuth, Anbalagan" w:date="2015-12-23T08:54:00Z">
            <w:rPr>
              <w:del w:id="3511" w:author="Guohan Lu" w:date="2015-11-16T00:55:00Z"/>
              <w:lang w:val="fr-FR"/>
            </w:rPr>
          </w:rPrChange>
        </w:rPr>
      </w:pPr>
      <w:del w:id="3512" w:author="Guohan Lu" w:date="2015-11-16T00:55:00Z">
        <w:r w:rsidRPr="00466F96" w:rsidDel="00D160C0">
          <w:rPr>
            <w:rPrChange w:id="3513" w:author="Natchimuth, Anbalagan" w:date="2015-12-23T08:54:00Z">
              <w:rPr>
                <w:lang w:val="fr-FR"/>
              </w:rPr>
            </w:rPrChange>
          </w:rPr>
          <w:delText>* Routine Description:</w:delText>
        </w:r>
        <w:bookmarkStart w:id="3514" w:name="_Toc435399024"/>
        <w:bookmarkEnd w:id="3514"/>
      </w:del>
    </w:p>
    <w:p w14:paraId="3FAFC9E3" w14:textId="0E0B8B4A" w:rsidR="0015355F" w:rsidRPr="007C0B8D" w:rsidDel="00D160C0" w:rsidRDefault="0015355F" w:rsidP="0015355F">
      <w:pPr>
        <w:pStyle w:val="code"/>
        <w:rPr>
          <w:del w:id="3515" w:author="Guohan Lu" w:date="2015-11-16T00:55:00Z"/>
        </w:rPr>
      </w:pPr>
      <w:del w:id="3516" w:author="Guohan Lu" w:date="2015-11-16T00:55:00Z">
        <w:r w:rsidRPr="007C0B8D" w:rsidDel="00D160C0">
          <w:delText xml:space="preserve">* </w:delText>
        </w:r>
        <w:r w:rsidDel="00D160C0">
          <w:delText xml:space="preserve"> @brief Get the list of object keys present in SAI</w:delText>
        </w:r>
        <w:bookmarkStart w:id="3517" w:name="_Toc435399025"/>
        <w:bookmarkEnd w:id="3517"/>
      </w:del>
    </w:p>
    <w:p w14:paraId="55E0CE66" w14:textId="6BEB5F03" w:rsidR="0015355F" w:rsidRPr="007C0B8D" w:rsidDel="00D160C0" w:rsidRDefault="0015355F" w:rsidP="0015355F">
      <w:pPr>
        <w:pStyle w:val="code"/>
        <w:rPr>
          <w:del w:id="3518" w:author="Guohan Lu" w:date="2015-11-16T00:55:00Z"/>
        </w:rPr>
      </w:pPr>
      <w:del w:id="3519" w:author="Guohan Lu" w:date="2015-11-16T00:55:00Z">
        <w:r w:rsidRPr="007C0B8D" w:rsidDel="00D160C0">
          <w:delText>* Arguments:</w:delText>
        </w:r>
        <w:bookmarkStart w:id="3520" w:name="_Toc435399026"/>
        <w:bookmarkEnd w:id="3520"/>
      </w:del>
    </w:p>
    <w:p w14:paraId="2C5AFD17" w14:textId="4BDB9C96" w:rsidR="0015355F" w:rsidRPr="00735A5F" w:rsidDel="00D160C0" w:rsidRDefault="0015355F" w:rsidP="0015355F">
      <w:pPr>
        <w:pStyle w:val="code"/>
        <w:rPr>
          <w:del w:id="3521" w:author="Guohan Lu" w:date="2015-11-16T00:55:00Z"/>
        </w:rPr>
      </w:pPr>
      <w:del w:id="3522" w:author="Guohan Lu" w:date="2015-11-16T00:55:00Z">
        <w:r w:rsidDel="00D160C0">
          <w:delText>* [in] sai_object_type_t  - SAI object type</w:delText>
        </w:r>
        <w:bookmarkStart w:id="3523" w:name="_Toc435399027"/>
        <w:bookmarkEnd w:id="3523"/>
      </w:del>
    </w:p>
    <w:p w14:paraId="39AC339F" w14:textId="07544758" w:rsidR="0015355F" w:rsidDel="00D160C0" w:rsidRDefault="0015355F" w:rsidP="0015355F">
      <w:pPr>
        <w:pStyle w:val="code"/>
        <w:rPr>
          <w:del w:id="3524" w:author="Guohan Lu" w:date="2015-11-16T00:55:00Z"/>
        </w:rPr>
      </w:pPr>
      <w:del w:id="3525" w:author="Guohan Lu" w:date="2015-11-16T00:55:00Z">
        <w:r w:rsidDel="00D160C0">
          <w:delText>* [in]</w:delText>
        </w:r>
        <w:r w:rsidRPr="00144C06" w:rsidDel="00D160C0">
          <w:delText xml:space="preserve"> </w:delText>
        </w:r>
        <w:r w:rsidDel="00D160C0">
          <w:delText>count – number of objects in SAI</w:delText>
        </w:r>
        <w:bookmarkStart w:id="3526" w:name="_Toc435399028"/>
        <w:bookmarkEnd w:id="3526"/>
      </w:del>
    </w:p>
    <w:p w14:paraId="1E45338E" w14:textId="3EF90FA3" w:rsidR="0015355F" w:rsidDel="00D160C0" w:rsidRDefault="0015355F" w:rsidP="0015355F">
      <w:pPr>
        <w:pStyle w:val="code"/>
        <w:rPr>
          <w:del w:id="3527" w:author="Guohan Lu" w:date="2015-11-16T00:55:00Z"/>
        </w:rPr>
      </w:pPr>
      <w:del w:id="3528" w:author="Guohan Lu" w:date="2015-11-16T00:55:00Z">
        <w:r w:rsidRPr="007C0B8D" w:rsidDel="00D160C0">
          <w:delText>*</w:delText>
        </w:r>
        <w:r w:rsidDel="00D160C0">
          <w:delText xml:space="preserve"> [in] object_list – List of SAI objects or keys</w:delText>
        </w:r>
        <w:bookmarkStart w:id="3529" w:name="_Toc435399029"/>
        <w:bookmarkEnd w:id="3529"/>
      </w:del>
    </w:p>
    <w:p w14:paraId="5FD78B6D" w14:textId="73D9B302" w:rsidR="0015355F" w:rsidRPr="007C0B8D" w:rsidDel="00D160C0" w:rsidRDefault="0015355F" w:rsidP="0015355F">
      <w:pPr>
        <w:pStyle w:val="code"/>
        <w:rPr>
          <w:del w:id="3530" w:author="Guohan Lu" w:date="2015-11-16T00:55:00Z"/>
        </w:rPr>
      </w:pPr>
      <w:bookmarkStart w:id="3531" w:name="_Toc435399030"/>
      <w:bookmarkEnd w:id="3531"/>
    </w:p>
    <w:p w14:paraId="6B0CC151" w14:textId="01B548EB" w:rsidR="0015355F" w:rsidRPr="007C0B8D" w:rsidDel="00D160C0" w:rsidRDefault="0015355F" w:rsidP="0015355F">
      <w:pPr>
        <w:pStyle w:val="code"/>
        <w:rPr>
          <w:del w:id="3532" w:author="Guohan Lu" w:date="2015-11-16T00:55:00Z"/>
        </w:rPr>
      </w:pPr>
      <w:del w:id="3533" w:author="Guohan Lu" w:date="2015-11-16T00:55:00Z">
        <w:r w:rsidRPr="007C0B8D" w:rsidDel="00D160C0">
          <w:delText>* Return Values:</w:delText>
        </w:r>
        <w:bookmarkStart w:id="3534" w:name="_Toc435399031"/>
        <w:bookmarkEnd w:id="3534"/>
      </w:del>
    </w:p>
    <w:p w14:paraId="63612FC4" w14:textId="22BB1625" w:rsidR="0015355F" w:rsidRPr="007C0B8D" w:rsidDel="00D160C0" w:rsidRDefault="0015355F" w:rsidP="0015355F">
      <w:pPr>
        <w:pStyle w:val="code"/>
        <w:rPr>
          <w:del w:id="3535" w:author="Guohan Lu" w:date="2015-11-16T00:55:00Z"/>
        </w:rPr>
      </w:pPr>
      <w:del w:id="3536" w:author="Guohan Lu" w:date="2015-11-16T00:55:00Z">
        <w:r w:rsidRPr="007C0B8D" w:rsidDel="00D160C0">
          <w:delText>* SAI_STATUS_SUCCESS on success</w:delText>
        </w:r>
        <w:bookmarkStart w:id="3537" w:name="_Toc435399032"/>
        <w:bookmarkEnd w:id="3537"/>
      </w:del>
    </w:p>
    <w:p w14:paraId="22726F69" w14:textId="7E4D5AD0" w:rsidR="0015355F" w:rsidRPr="00466F96" w:rsidDel="00D160C0" w:rsidRDefault="0015355F" w:rsidP="0015355F">
      <w:pPr>
        <w:pStyle w:val="code"/>
        <w:rPr>
          <w:del w:id="3538" w:author="Guohan Lu" w:date="2015-11-16T00:55:00Z"/>
          <w:rPrChange w:id="3539" w:author="Natchimuth, Anbalagan" w:date="2015-12-23T08:54:00Z">
            <w:rPr>
              <w:del w:id="3540" w:author="Guohan Lu" w:date="2015-11-16T00:55:00Z"/>
              <w:lang w:val="fr-FR"/>
            </w:rPr>
          </w:rPrChange>
        </w:rPr>
      </w:pPr>
      <w:del w:id="3541" w:author="Guohan Lu" w:date="2015-11-16T00:55:00Z">
        <w:r w:rsidRPr="00466F96" w:rsidDel="00D160C0">
          <w:rPr>
            <w:rPrChange w:id="3542" w:author="Natchimuth, Anbalagan" w:date="2015-12-23T08:54:00Z">
              <w:rPr>
                <w:lang w:val="fr-FR"/>
              </w:rPr>
            </w:rPrChange>
          </w:rPr>
          <w:delText>* Failure status code on error</w:delText>
        </w:r>
        <w:bookmarkStart w:id="3543" w:name="_Toc435399033"/>
        <w:bookmarkEnd w:id="3543"/>
      </w:del>
    </w:p>
    <w:p w14:paraId="1B28D6A1" w14:textId="78A1D871" w:rsidR="0015355F" w:rsidRPr="00466F96" w:rsidDel="00D160C0" w:rsidRDefault="0015355F" w:rsidP="0015355F">
      <w:pPr>
        <w:pStyle w:val="code"/>
        <w:rPr>
          <w:del w:id="3544" w:author="Guohan Lu" w:date="2015-11-16T00:55:00Z"/>
          <w:rPrChange w:id="3545" w:author="Natchimuth, Anbalagan" w:date="2015-12-23T08:54:00Z">
            <w:rPr>
              <w:del w:id="3546" w:author="Guohan Lu" w:date="2015-11-16T00:55:00Z"/>
              <w:lang w:val="fr-FR"/>
            </w:rPr>
          </w:rPrChange>
        </w:rPr>
      </w:pPr>
      <w:del w:id="3547" w:author="Guohan Lu" w:date="2015-11-16T00:55:00Z">
        <w:r w:rsidRPr="00466F96" w:rsidDel="00D160C0">
          <w:rPr>
            <w:rPrChange w:id="3548" w:author="Natchimuth, Anbalagan" w:date="2015-12-23T08:54:00Z">
              <w:rPr>
                <w:lang w:val="fr-FR"/>
              </w:rPr>
            </w:rPrChange>
          </w:rPr>
          <w:delText>*/</w:delText>
        </w:r>
        <w:bookmarkStart w:id="3549" w:name="_Toc435399034"/>
        <w:bookmarkEnd w:id="3549"/>
      </w:del>
    </w:p>
    <w:p w14:paraId="08BE9CE8" w14:textId="4EE1C647" w:rsidR="0015355F" w:rsidRPr="000A342E" w:rsidDel="00D160C0" w:rsidRDefault="0015355F" w:rsidP="0015355F">
      <w:pPr>
        <w:pStyle w:val="code"/>
        <w:rPr>
          <w:del w:id="3550" w:author="Guohan Lu" w:date="2015-11-16T00:55:00Z"/>
        </w:rPr>
      </w:pPr>
      <w:del w:id="3551" w:author="Guohan Lu" w:date="2015-11-16T00:55:00Z">
        <w:r w:rsidRPr="000A342E" w:rsidDel="00D160C0">
          <w:delText>typ</w:delText>
        </w:r>
        <w:r w:rsidDel="00D160C0">
          <w:delText>edef sai_status_t (*sai_get_object_key_fn</w:delText>
        </w:r>
        <w:r w:rsidRPr="000A342E" w:rsidDel="00D160C0">
          <w:delText>)(</w:delText>
        </w:r>
        <w:bookmarkStart w:id="3552" w:name="_Toc435399035"/>
        <w:bookmarkEnd w:id="3552"/>
      </w:del>
    </w:p>
    <w:p w14:paraId="13962F86" w14:textId="45D0CCFE" w:rsidR="0015355F" w:rsidRPr="0028477B" w:rsidDel="00D160C0" w:rsidRDefault="0015355F" w:rsidP="0015355F">
      <w:pPr>
        <w:pStyle w:val="code"/>
        <w:rPr>
          <w:del w:id="3553" w:author="Guohan Lu" w:date="2015-11-16T00:55:00Z"/>
        </w:rPr>
      </w:pPr>
      <w:del w:id="3554" w:author="Guohan Lu" w:date="2015-11-16T00:55:00Z">
        <w:r w:rsidRPr="00C27F1A" w:rsidDel="00D160C0">
          <w:delText xml:space="preserve">                          </w:delText>
        </w:r>
        <w:r w:rsidRPr="0028477B" w:rsidDel="00D160C0">
          <w:delText>_In_ sai_object_type_t object_type,</w:delText>
        </w:r>
        <w:bookmarkStart w:id="3555" w:name="_Toc435399036"/>
        <w:bookmarkEnd w:id="3555"/>
      </w:del>
    </w:p>
    <w:p w14:paraId="03A9E6D9" w14:textId="7654FF37" w:rsidR="0015355F" w:rsidRPr="0028477B" w:rsidDel="00D160C0" w:rsidRDefault="0015355F" w:rsidP="0015355F">
      <w:pPr>
        <w:pStyle w:val="code"/>
        <w:rPr>
          <w:del w:id="3556" w:author="Guohan Lu" w:date="2015-11-16T00:55:00Z"/>
        </w:rPr>
      </w:pPr>
      <w:del w:id="3557" w:author="Guohan Lu" w:date="2015-11-16T00:55:00Z">
        <w:r w:rsidRPr="0028477B" w:rsidDel="00D160C0">
          <w:delText xml:space="preserve">                          _In_ uint32_t object_count,</w:delText>
        </w:r>
        <w:bookmarkStart w:id="3558" w:name="_Toc435399037"/>
        <w:bookmarkEnd w:id="3558"/>
      </w:del>
    </w:p>
    <w:p w14:paraId="2809CB08" w14:textId="76136534" w:rsidR="0015355F" w:rsidRPr="00466F96" w:rsidDel="00D160C0" w:rsidRDefault="0015355F" w:rsidP="0015355F">
      <w:pPr>
        <w:pStyle w:val="code"/>
        <w:rPr>
          <w:del w:id="3559" w:author="Guohan Lu" w:date="2015-11-16T00:55:00Z"/>
          <w:rPrChange w:id="3560" w:author="Natchimuth, Anbalagan" w:date="2015-12-23T08:54:00Z">
            <w:rPr>
              <w:del w:id="3561" w:author="Guohan Lu" w:date="2015-11-16T00:55:00Z"/>
              <w:lang w:val="fr-FR"/>
            </w:rPr>
          </w:rPrChange>
        </w:rPr>
      </w:pPr>
      <w:del w:id="3562" w:author="Guohan Lu" w:date="2015-11-16T00:55:00Z">
        <w:r w:rsidRPr="00044FCC" w:rsidDel="00D160C0">
          <w:delText xml:space="preserve">                          </w:delText>
        </w:r>
        <w:r w:rsidRPr="00466F96" w:rsidDel="00D160C0">
          <w:rPr>
            <w:rPrChange w:id="3563" w:author="Natchimuth, Anbalagan" w:date="2015-12-23T08:54:00Z">
              <w:rPr>
                <w:lang w:val="fr-FR"/>
              </w:rPr>
            </w:rPrChange>
          </w:rPr>
          <w:delText>_InOut_ sai_object_id_t *object_list);</w:delText>
        </w:r>
        <w:bookmarkStart w:id="3564" w:name="_Toc435399038"/>
        <w:bookmarkEnd w:id="3564"/>
      </w:del>
    </w:p>
    <w:p w14:paraId="0B5F23FB" w14:textId="611E7EDD" w:rsidR="0015355F" w:rsidRPr="00466F96" w:rsidDel="00D160C0" w:rsidRDefault="0015355F" w:rsidP="00075C93">
      <w:pPr>
        <w:pStyle w:val="code"/>
        <w:rPr>
          <w:del w:id="3565" w:author="Guohan Lu" w:date="2015-11-16T00:55:00Z"/>
          <w:rPrChange w:id="3566" w:author="Natchimuth, Anbalagan" w:date="2015-12-23T08:54:00Z">
            <w:rPr>
              <w:del w:id="3567" w:author="Guohan Lu" w:date="2015-11-16T00:55:00Z"/>
              <w:lang w:val="fr-FR"/>
            </w:rPr>
          </w:rPrChange>
        </w:rPr>
      </w:pPr>
      <w:bookmarkStart w:id="3568" w:name="_Toc435399039"/>
      <w:bookmarkEnd w:id="3568"/>
    </w:p>
    <w:p w14:paraId="6280B6F1" w14:textId="69F5D19A" w:rsidR="00075C93" w:rsidRPr="00466F96" w:rsidDel="00D160C0" w:rsidRDefault="00075C93" w:rsidP="00075C93">
      <w:pPr>
        <w:pStyle w:val="code"/>
        <w:rPr>
          <w:del w:id="3569" w:author="Guohan Lu" w:date="2015-11-16T00:55:00Z"/>
          <w:rPrChange w:id="3570" w:author="Natchimuth, Anbalagan" w:date="2015-12-23T08:54:00Z">
            <w:rPr>
              <w:del w:id="3571" w:author="Guohan Lu" w:date="2015-11-16T00:55:00Z"/>
              <w:lang w:val="fr-FR"/>
            </w:rPr>
          </w:rPrChange>
        </w:rPr>
      </w:pPr>
      <w:bookmarkStart w:id="3572" w:name="_Toc435399040"/>
      <w:bookmarkEnd w:id="3572"/>
    </w:p>
    <w:p w14:paraId="0FF3A45D" w14:textId="167701AD" w:rsidR="00E439A4" w:rsidRPr="00E439A4" w:rsidDel="00D160C0" w:rsidRDefault="00E439A4" w:rsidP="00E439A4">
      <w:pPr>
        <w:pStyle w:val="code"/>
        <w:rPr>
          <w:del w:id="3573" w:author="Guohan Lu" w:date="2015-11-16T00:55:00Z"/>
        </w:rPr>
      </w:pPr>
      <w:del w:id="3574" w:author="Guohan Lu" w:date="2015-11-16T00:55:00Z">
        <w:r w:rsidRPr="00E439A4" w:rsidDel="00D160C0">
          <w:delText>/*</w:delText>
        </w:r>
        <w:bookmarkStart w:id="3575" w:name="_Toc435399041"/>
        <w:bookmarkEnd w:id="3575"/>
      </w:del>
    </w:p>
    <w:p w14:paraId="10F53671" w14:textId="6E87FF92" w:rsidR="00E439A4" w:rsidRPr="00E439A4" w:rsidDel="00D160C0" w:rsidRDefault="00E439A4" w:rsidP="00E439A4">
      <w:pPr>
        <w:pStyle w:val="code"/>
        <w:rPr>
          <w:del w:id="3576" w:author="Guohan Lu" w:date="2015-11-16T00:55:00Z"/>
        </w:rPr>
      </w:pPr>
      <w:del w:id="3577" w:author="Guohan Lu" w:date="2015-11-16T00:55:00Z">
        <w:r w:rsidRPr="00E439A4" w:rsidDel="00D160C0">
          <w:delText>* Routine Description:</w:delText>
        </w:r>
        <w:bookmarkStart w:id="3578" w:name="_Toc435399042"/>
        <w:bookmarkEnd w:id="3578"/>
      </w:del>
    </w:p>
    <w:p w14:paraId="2A363870" w14:textId="7702A166" w:rsidR="00E439A4" w:rsidRPr="007C0B8D" w:rsidDel="00D160C0" w:rsidRDefault="00E439A4" w:rsidP="00E439A4">
      <w:pPr>
        <w:pStyle w:val="code"/>
        <w:rPr>
          <w:del w:id="3579" w:author="Guohan Lu" w:date="2015-11-16T00:55:00Z"/>
        </w:rPr>
      </w:pPr>
      <w:del w:id="3580" w:author="Guohan Lu" w:date="2015-11-16T00:55:00Z">
        <w:r w:rsidRPr="007C0B8D" w:rsidDel="00D160C0">
          <w:delText xml:space="preserve">* </w:delText>
        </w:r>
        <w:r w:rsidDel="00D160C0">
          <w:delText xml:space="preserve"> @brief Get the bulk list of attributes for given object count</w:delText>
        </w:r>
        <w:bookmarkStart w:id="3581" w:name="_Toc435399043"/>
        <w:bookmarkEnd w:id="3581"/>
      </w:del>
    </w:p>
    <w:p w14:paraId="7D1FDAAE" w14:textId="24C80A44" w:rsidR="00E439A4" w:rsidDel="00D160C0" w:rsidRDefault="00E439A4" w:rsidP="00E439A4">
      <w:pPr>
        <w:pStyle w:val="code"/>
        <w:rPr>
          <w:del w:id="3582" w:author="Guohan Lu" w:date="2015-11-16T00:55:00Z"/>
        </w:rPr>
      </w:pPr>
      <w:del w:id="3583" w:author="Guohan Lu" w:date="2015-11-16T00:55:00Z">
        <w:r w:rsidRPr="007C0B8D" w:rsidDel="00D160C0">
          <w:delText>* Arguments:</w:delText>
        </w:r>
        <w:bookmarkStart w:id="3584" w:name="_Toc435399044"/>
        <w:bookmarkEnd w:id="3584"/>
      </w:del>
    </w:p>
    <w:p w14:paraId="4A1535AE" w14:textId="293E8D26" w:rsidR="00E439A4" w:rsidDel="00D160C0" w:rsidRDefault="00E439A4" w:rsidP="00E439A4">
      <w:pPr>
        <w:pStyle w:val="code"/>
        <w:rPr>
          <w:del w:id="3585" w:author="Guohan Lu" w:date="2015-11-16T00:55:00Z"/>
        </w:rPr>
      </w:pPr>
      <w:del w:id="3586" w:author="Guohan Lu" w:date="2015-11-16T00:55:00Z">
        <w:r w:rsidDel="00D160C0">
          <w:delText>* [in] object_type – sai object type</w:delText>
        </w:r>
        <w:bookmarkStart w:id="3587" w:name="_Toc435399045"/>
        <w:bookmarkEnd w:id="3587"/>
      </w:del>
    </w:p>
    <w:p w14:paraId="2AB9206A" w14:textId="6FDCED5A" w:rsidR="00E439A4" w:rsidDel="00D160C0" w:rsidRDefault="00E439A4" w:rsidP="00E439A4">
      <w:pPr>
        <w:pStyle w:val="code"/>
        <w:rPr>
          <w:del w:id="3588" w:author="Guohan Lu" w:date="2015-11-16T00:55:00Z"/>
        </w:rPr>
      </w:pPr>
      <w:del w:id="3589" w:author="Guohan Lu" w:date="2015-11-16T00:55:00Z">
        <w:r w:rsidDel="00D160C0">
          <w:delText>* [in]</w:delText>
        </w:r>
        <w:r w:rsidRPr="00144C06" w:rsidDel="00D160C0">
          <w:delText xml:space="preserve"> </w:delText>
        </w:r>
        <w:r w:rsidDel="00D160C0">
          <w:delText>object_count – number of objects</w:delText>
        </w:r>
        <w:bookmarkStart w:id="3590" w:name="_Toc435399046"/>
        <w:bookmarkEnd w:id="3590"/>
      </w:del>
    </w:p>
    <w:p w14:paraId="1B1D51EF" w14:textId="253523D6" w:rsidR="00E439A4" w:rsidRPr="00735A5F" w:rsidDel="00D160C0" w:rsidRDefault="00E439A4" w:rsidP="00E439A4">
      <w:pPr>
        <w:pStyle w:val="code"/>
        <w:rPr>
          <w:del w:id="3591" w:author="Guohan Lu" w:date="2015-11-16T00:55:00Z"/>
        </w:rPr>
      </w:pPr>
      <w:del w:id="3592" w:author="Guohan Lu" w:date="2015-11-16T00:55:00Z">
        <w:r w:rsidDel="00D160C0">
          <w:delText>* [in] object_id  - List of objects</w:delText>
        </w:r>
        <w:bookmarkStart w:id="3593" w:name="_Toc435399047"/>
        <w:bookmarkEnd w:id="3593"/>
      </w:del>
    </w:p>
    <w:p w14:paraId="4EDD05FB" w14:textId="6BABA2A0" w:rsidR="00E439A4" w:rsidDel="00D160C0" w:rsidRDefault="00E439A4" w:rsidP="00E439A4">
      <w:pPr>
        <w:pStyle w:val="code"/>
        <w:rPr>
          <w:del w:id="3594" w:author="Guohan Lu" w:date="2015-11-16T00:55:00Z"/>
        </w:rPr>
      </w:pPr>
      <w:del w:id="3595"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3596" w:name="_Toc435399048"/>
        <w:bookmarkEnd w:id="3596"/>
      </w:del>
    </w:p>
    <w:p w14:paraId="103B44F4" w14:textId="1225F618" w:rsidR="00E439A4" w:rsidDel="00D160C0" w:rsidRDefault="00E439A4" w:rsidP="00E439A4">
      <w:pPr>
        <w:pStyle w:val="code"/>
        <w:rPr>
          <w:del w:id="3597" w:author="Guohan Lu" w:date="2015-11-16T00:55:00Z"/>
        </w:rPr>
      </w:pPr>
      <w:del w:id="3598" w:author="Guohan Lu" w:date="2015-11-16T00:55:00Z">
        <w:r w:rsidDel="00D160C0">
          <w:delText>* [in] attr_id – list of attributes</w:delText>
        </w:r>
        <w:bookmarkStart w:id="3599" w:name="_Toc435399049"/>
        <w:bookmarkEnd w:id="3599"/>
      </w:del>
    </w:p>
    <w:p w14:paraId="4CD10527" w14:textId="555EB702" w:rsidR="00E439A4" w:rsidDel="00D160C0" w:rsidRDefault="00E439A4" w:rsidP="00E439A4">
      <w:pPr>
        <w:pStyle w:val="code"/>
        <w:rPr>
          <w:del w:id="3600" w:author="Guohan Lu" w:date="2015-11-16T00:55:00Z"/>
        </w:rPr>
      </w:pPr>
      <w:del w:id="3601" w:author="Guohan Lu" w:date="2015-11-16T00:55:00Z">
        <w:r w:rsidDel="00D160C0">
          <w:delText>* [in] attr_value – list of values for the attributes</w:delText>
        </w:r>
        <w:bookmarkStart w:id="3602" w:name="_Toc435399050"/>
        <w:bookmarkEnd w:id="3602"/>
      </w:del>
    </w:p>
    <w:p w14:paraId="09BF9212" w14:textId="5F25D36F" w:rsidR="00E439A4" w:rsidRPr="007C0B8D" w:rsidDel="00D160C0" w:rsidRDefault="00E439A4" w:rsidP="00E439A4">
      <w:pPr>
        <w:pStyle w:val="code"/>
        <w:rPr>
          <w:del w:id="3603" w:author="Guohan Lu" w:date="2015-11-16T00:55:00Z"/>
        </w:rPr>
      </w:pPr>
      <w:del w:id="3604" w:author="Guohan Lu" w:date="2015-11-16T00:55:00Z">
        <w:r w:rsidDel="00D160C0">
          <w:delText>* [in] statuses – status for each object</w:delText>
        </w:r>
        <w:bookmarkStart w:id="3605" w:name="_Toc435399051"/>
        <w:bookmarkEnd w:id="3605"/>
      </w:del>
    </w:p>
    <w:p w14:paraId="15537B68" w14:textId="492D3140" w:rsidR="00E439A4" w:rsidRPr="007C0B8D" w:rsidDel="00D160C0" w:rsidRDefault="00E439A4" w:rsidP="00E439A4">
      <w:pPr>
        <w:pStyle w:val="code"/>
        <w:rPr>
          <w:del w:id="3606" w:author="Guohan Lu" w:date="2015-11-16T00:55:00Z"/>
        </w:rPr>
      </w:pPr>
      <w:del w:id="3607" w:author="Guohan Lu" w:date="2015-11-16T00:55:00Z">
        <w:r w:rsidRPr="007C0B8D" w:rsidDel="00D160C0">
          <w:delText>* Return Values:</w:delText>
        </w:r>
        <w:bookmarkStart w:id="3608" w:name="_Toc435399052"/>
        <w:bookmarkEnd w:id="3608"/>
      </w:del>
    </w:p>
    <w:p w14:paraId="3EB20778" w14:textId="65C73B9D" w:rsidR="00E439A4" w:rsidRPr="007C0B8D" w:rsidDel="00D160C0" w:rsidRDefault="00E439A4" w:rsidP="00E439A4">
      <w:pPr>
        <w:pStyle w:val="code"/>
        <w:rPr>
          <w:del w:id="3609" w:author="Guohan Lu" w:date="2015-11-16T00:55:00Z"/>
        </w:rPr>
      </w:pPr>
      <w:del w:id="3610" w:author="Guohan Lu" w:date="2015-11-16T00:55:00Z">
        <w:r w:rsidRPr="007C0B8D" w:rsidDel="00D160C0">
          <w:delText>* SAI_STATUS_SUCCESS on success</w:delText>
        </w:r>
        <w:bookmarkStart w:id="3611" w:name="_Toc435399053"/>
        <w:bookmarkEnd w:id="3611"/>
      </w:del>
    </w:p>
    <w:p w14:paraId="4ED55365" w14:textId="2746EE4C" w:rsidR="00E439A4" w:rsidRPr="00466F96" w:rsidDel="00D160C0" w:rsidRDefault="00E439A4" w:rsidP="00E439A4">
      <w:pPr>
        <w:pStyle w:val="code"/>
        <w:rPr>
          <w:del w:id="3612" w:author="Guohan Lu" w:date="2015-11-16T00:55:00Z"/>
          <w:rPrChange w:id="3613" w:author="Natchimuth, Anbalagan" w:date="2015-12-23T08:54:00Z">
            <w:rPr>
              <w:del w:id="3614" w:author="Guohan Lu" w:date="2015-11-16T00:55:00Z"/>
              <w:lang w:val="fr-FR"/>
            </w:rPr>
          </w:rPrChange>
        </w:rPr>
      </w:pPr>
      <w:del w:id="3615" w:author="Guohan Lu" w:date="2015-11-16T00:55:00Z">
        <w:r w:rsidRPr="00466F96" w:rsidDel="00D160C0">
          <w:rPr>
            <w:rPrChange w:id="3616" w:author="Natchimuth, Anbalagan" w:date="2015-12-23T08:54:00Z">
              <w:rPr>
                <w:lang w:val="fr-FR"/>
              </w:rPr>
            </w:rPrChange>
          </w:rPr>
          <w:delText>* Failure status code on error</w:delText>
        </w:r>
        <w:bookmarkStart w:id="3617" w:name="_Toc435399054"/>
        <w:bookmarkEnd w:id="3617"/>
      </w:del>
    </w:p>
    <w:p w14:paraId="68ED2A7F" w14:textId="6730A18A" w:rsidR="00E439A4" w:rsidRPr="00466F96" w:rsidDel="00D160C0" w:rsidRDefault="00E439A4" w:rsidP="00E439A4">
      <w:pPr>
        <w:pStyle w:val="code"/>
        <w:rPr>
          <w:del w:id="3618" w:author="Guohan Lu" w:date="2015-11-16T00:55:00Z"/>
          <w:rPrChange w:id="3619" w:author="Natchimuth, Anbalagan" w:date="2015-12-23T08:54:00Z">
            <w:rPr>
              <w:del w:id="3620" w:author="Guohan Lu" w:date="2015-11-16T00:55:00Z"/>
              <w:lang w:val="fr-FR"/>
            </w:rPr>
          </w:rPrChange>
        </w:rPr>
      </w:pPr>
      <w:del w:id="3621" w:author="Guohan Lu" w:date="2015-11-16T00:55:00Z">
        <w:r w:rsidRPr="00466F96" w:rsidDel="00D160C0">
          <w:rPr>
            <w:rPrChange w:id="3622" w:author="Natchimuth, Anbalagan" w:date="2015-12-23T08:54:00Z">
              <w:rPr>
                <w:lang w:val="fr-FR"/>
              </w:rPr>
            </w:rPrChange>
          </w:rPr>
          <w:delText>*/</w:delText>
        </w:r>
        <w:bookmarkStart w:id="3623" w:name="_Toc435399055"/>
        <w:bookmarkEnd w:id="3623"/>
      </w:del>
    </w:p>
    <w:p w14:paraId="6D843E0C" w14:textId="4FB2135C" w:rsidR="00E439A4" w:rsidRPr="00466F96" w:rsidDel="00D160C0" w:rsidRDefault="00E439A4" w:rsidP="00E439A4">
      <w:pPr>
        <w:pStyle w:val="code"/>
        <w:rPr>
          <w:del w:id="3624" w:author="Guohan Lu" w:date="2015-11-16T00:55:00Z"/>
          <w:rPrChange w:id="3625" w:author="Natchimuth, Anbalagan" w:date="2015-12-23T08:54:00Z">
            <w:rPr>
              <w:del w:id="3626" w:author="Guohan Lu" w:date="2015-11-16T00:55:00Z"/>
              <w:lang w:val="fr-FR"/>
            </w:rPr>
          </w:rPrChange>
        </w:rPr>
      </w:pPr>
      <w:bookmarkStart w:id="3627" w:name="_Toc435399056"/>
      <w:bookmarkEnd w:id="3627"/>
    </w:p>
    <w:p w14:paraId="054D527E" w14:textId="7D9D7D4B" w:rsidR="00E439A4" w:rsidRPr="00466F96" w:rsidDel="00D160C0" w:rsidRDefault="00E439A4" w:rsidP="00E439A4">
      <w:pPr>
        <w:pStyle w:val="code"/>
        <w:rPr>
          <w:del w:id="3628" w:author="Guohan Lu" w:date="2015-11-16T00:55:00Z"/>
          <w:rPrChange w:id="3629" w:author="Natchimuth, Anbalagan" w:date="2015-12-23T08:54:00Z">
            <w:rPr>
              <w:del w:id="3630" w:author="Guohan Lu" w:date="2015-11-16T00:55:00Z"/>
              <w:lang w:val="fr-FR"/>
            </w:rPr>
          </w:rPrChange>
        </w:rPr>
      </w:pPr>
      <w:del w:id="3631" w:author="Guohan Lu" w:date="2015-11-16T00:55:00Z">
        <w:r w:rsidRPr="00466F96" w:rsidDel="00D160C0">
          <w:rPr>
            <w:rPrChange w:id="3632" w:author="Natchimuth, Anbalagan" w:date="2015-12-23T08:54:00Z">
              <w:rPr>
                <w:lang w:val="fr-FR"/>
              </w:rPr>
            </w:rPrChange>
          </w:rPr>
          <w:delText>typedef sai_status_t (*sai_bulk_get_attribute_fn)(</w:delText>
        </w:r>
        <w:bookmarkStart w:id="3633" w:name="_Toc435399057"/>
        <w:bookmarkEnd w:id="3633"/>
      </w:del>
    </w:p>
    <w:p w14:paraId="02625045" w14:textId="36080374" w:rsidR="00E439A4" w:rsidRPr="00466F96" w:rsidDel="00D160C0" w:rsidRDefault="00E439A4" w:rsidP="00E439A4">
      <w:pPr>
        <w:pStyle w:val="code"/>
        <w:rPr>
          <w:del w:id="3634" w:author="Guohan Lu" w:date="2015-11-16T00:55:00Z"/>
          <w:rPrChange w:id="3635" w:author="Natchimuth, Anbalagan" w:date="2015-12-23T08:54:00Z">
            <w:rPr>
              <w:del w:id="3636" w:author="Guohan Lu" w:date="2015-11-16T00:55:00Z"/>
              <w:lang w:val="fr-FR"/>
            </w:rPr>
          </w:rPrChange>
        </w:rPr>
      </w:pPr>
      <w:del w:id="3637" w:author="Guohan Lu" w:date="2015-11-16T00:55:00Z">
        <w:r w:rsidRPr="00466F96" w:rsidDel="00D160C0">
          <w:rPr>
            <w:rPrChange w:id="3638" w:author="Natchimuth, Anbalagan" w:date="2015-12-23T08:54:00Z">
              <w:rPr>
                <w:lang w:val="fr-FR"/>
              </w:rPr>
            </w:rPrChange>
          </w:rPr>
          <w:delText xml:space="preserve">    _In_ sai_object_type_t object_type,</w:delText>
        </w:r>
        <w:bookmarkStart w:id="3639" w:name="_Toc435399058"/>
        <w:bookmarkEnd w:id="3639"/>
      </w:del>
    </w:p>
    <w:p w14:paraId="10AE05CA" w14:textId="6C79426B" w:rsidR="00E439A4" w:rsidRPr="00466F96" w:rsidDel="00D160C0" w:rsidRDefault="00E439A4" w:rsidP="00E439A4">
      <w:pPr>
        <w:pStyle w:val="code"/>
        <w:rPr>
          <w:del w:id="3640" w:author="Guohan Lu" w:date="2015-11-16T00:55:00Z"/>
          <w:rPrChange w:id="3641" w:author="Natchimuth, Anbalagan" w:date="2015-12-23T08:54:00Z">
            <w:rPr>
              <w:del w:id="3642" w:author="Guohan Lu" w:date="2015-11-16T00:55:00Z"/>
              <w:lang w:val="fr-FR"/>
            </w:rPr>
          </w:rPrChange>
        </w:rPr>
      </w:pPr>
      <w:del w:id="3643" w:author="Guohan Lu" w:date="2015-11-16T00:55:00Z">
        <w:r w:rsidRPr="00466F96" w:rsidDel="00D160C0">
          <w:rPr>
            <w:rPrChange w:id="3644" w:author="Natchimuth, Anbalagan" w:date="2015-12-23T08:54:00Z">
              <w:rPr>
                <w:lang w:val="fr-FR"/>
              </w:rPr>
            </w:rPrChange>
          </w:rPr>
          <w:delText xml:space="preserve">    _In_ uint32_t object_count,</w:delText>
        </w:r>
        <w:bookmarkStart w:id="3645" w:name="_Toc435399059"/>
        <w:bookmarkEnd w:id="3645"/>
      </w:del>
    </w:p>
    <w:p w14:paraId="7F20DBFD" w14:textId="30D59930" w:rsidR="00E439A4" w:rsidRPr="00D33277" w:rsidDel="00D160C0" w:rsidRDefault="00E439A4" w:rsidP="00E439A4">
      <w:pPr>
        <w:pStyle w:val="code"/>
        <w:rPr>
          <w:del w:id="3646" w:author="Guohan Lu" w:date="2015-11-16T00:55:00Z"/>
        </w:rPr>
      </w:pPr>
      <w:del w:id="3647" w:author="Guohan Lu" w:date="2015-11-16T00:55:00Z">
        <w:r w:rsidRPr="00466F96" w:rsidDel="00D160C0">
          <w:rPr>
            <w:rPrChange w:id="3648" w:author="Natchimuth, Anbalagan" w:date="2015-12-23T08:54:00Z">
              <w:rPr>
                <w:lang w:val="fr-FR"/>
              </w:rPr>
            </w:rPrChange>
          </w:rPr>
          <w:delText xml:space="preserve">    </w:delText>
        </w:r>
        <w:r w:rsidRPr="00D33277" w:rsidDel="00D160C0">
          <w:delText>_In_ sai_object_id_t* object_id,</w:delText>
        </w:r>
        <w:bookmarkStart w:id="3649" w:name="_Toc435399060"/>
        <w:bookmarkEnd w:id="3649"/>
      </w:del>
    </w:p>
    <w:p w14:paraId="2AA4864D" w14:textId="0D629591" w:rsidR="00E439A4" w:rsidDel="00D160C0" w:rsidRDefault="00E439A4" w:rsidP="00E439A4">
      <w:pPr>
        <w:pStyle w:val="code"/>
        <w:rPr>
          <w:del w:id="3650" w:author="Guohan Lu" w:date="2015-11-16T00:55:00Z"/>
        </w:rPr>
      </w:pPr>
      <w:del w:id="3651" w:author="Guohan Lu" w:date="2015-11-16T00:55:00Z">
        <w:r w:rsidDel="00D160C0">
          <w:delText xml:space="preserve">    _In_ uint32_t attr_count,</w:delText>
        </w:r>
        <w:bookmarkStart w:id="3652" w:name="_Toc435399061"/>
        <w:bookmarkEnd w:id="3652"/>
      </w:del>
    </w:p>
    <w:p w14:paraId="04C10886" w14:textId="7BA7046C" w:rsidR="00E439A4" w:rsidDel="00D160C0" w:rsidRDefault="00E439A4" w:rsidP="00E439A4">
      <w:pPr>
        <w:pStyle w:val="code"/>
        <w:rPr>
          <w:del w:id="3653" w:author="Guohan Lu" w:date="2015-11-16T00:55:00Z"/>
        </w:rPr>
      </w:pPr>
      <w:del w:id="3654" w:author="Guohan Lu" w:date="2015-11-16T00:55:00Z">
        <w:r w:rsidDel="00D160C0">
          <w:delText xml:space="preserve">    _In_ </w:delText>
        </w:r>
        <w:r w:rsidR="00D4681A" w:rsidDel="00D160C0">
          <w:delText>sai_attr_id_t</w:delText>
        </w:r>
        <w:r w:rsidDel="00D160C0">
          <w:delText xml:space="preserve"> *attr_id,</w:delText>
        </w:r>
        <w:bookmarkStart w:id="3655" w:name="_Toc435399062"/>
        <w:bookmarkEnd w:id="3655"/>
      </w:del>
    </w:p>
    <w:p w14:paraId="7C70BA44" w14:textId="51619A25" w:rsidR="00E439A4" w:rsidDel="00D160C0" w:rsidRDefault="00E439A4" w:rsidP="00E439A4">
      <w:pPr>
        <w:pStyle w:val="code"/>
        <w:rPr>
          <w:del w:id="3656" w:author="Guohan Lu" w:date="2015-11-16T00:55:00Z"/>
        </w:rPr>
      </w:pPr>
      <w:del w:id="3657" w:author="Guohan Lu" w:date="2015-11-16T00:55:00Z">
        <w:r w:rsidDel="00D160C0">
          <w:delText xml:space="preserve">    _Inout_ sai_attribute_value_t **attr_value,</w:delText>
        </w:r>
        <w:bookmarkStart w:id="3658" w:name="_Toc435399063"/>
        <w:bookmarkEnd w:id="3658"/>
      </w:del>
    </w:p>
    <w:p w14:paraId="0BA6CEBF" w14:textId="079F253E" w:rsidR="00E439A4" w:rsidRPr="00466F96" w:rsidDel="00D160C0" w:rsidRDefault="00E439A4" w:rsidP="00E439A4">
      <w:pPr>
        <w:pStyle w:val="code"/>
        <w:rPr>
          <w:del w:id="3659" w:author="Guohan Lu" w:date="2015-11-16T00:55:00Z"/>
          <w:rPrChange w:id="3660" w:author="Natchimuth, Anbalagan" w:date="2015-12-23T08:54:00Z">
            <w:rPr>
              <w:del w:id="3661" w:author="Guohan Lu" w:date="2015-11-16T00:55:00Z"/>
              <w:lang w:val="fr-FR"/>
            </w:rPr>
          </w:rPrChange>
        </w:rPr>
      </w:pPr>
      <w:del w:id="3662" w:author="Guohan Lu" w:date="2015-11-16T00:55:00Z">
        <w:r w:rsidRPr="008003D0" w:rsidDel="00D160C0">
          <w:delText xml:space="preserve">    </w:delText>
        </w:r>
        <w:r w:rsidRPr="00466F96" w:rsidDel="00D160C0">
          <w:rPr>
            <w:rPrChange w:id="3663" w:author="Natchimuth, Anbalagan" w:date="2015-12-23T08:54:00Z">
              <w:rPr>
                <w:lang w:val="fr-FR"/>
              </w:rPr>
            </w:rPrChange>
          </w:rPr>
          <w:delText>_Inout sai_status_t *statuses);</w:delText>
        </w:r>
        <w:bookmarkStart w:id="3664" w:name="_Toc435399064"/>
        <w:bookmarkEnd w:id="3664"/>
      </w:del>
    </w:p>
    <w:p w14:paraId="394E0AEA" w14:textId="7F647D88" w:rsidR="00075C93" w:rsidRPr="00466F96" w:rsidDel="00D160C0" w:rsidRDefault="00075C93" w:rsidP="00075C93">
      <w:pPr>
        <w:pStyle w:val="code"/>
        <w:rPr>
          <w:del w:id="3665" w:author="Guohan Lu" w:date="2015-11-16T00:55:00Z"/>
          <w:rPrChange w:id="3666" w:author="Natchimuth, Anbalagan" w:date="2015-12-23T08:54:00Z">
            <w:rPr>
              <w:del w:id="3667" w:author="Guohan Lu" w:date="2015-11-16T00:55:00Z"/>
              <w:lang w:val="fr-FR"/>
            </w:rPr>
          </w:rPrChange>
        </w:rPr>
      </w:pPr>
      <w:bookmarkStart w:id="3668" w:name="_Toc435399065"/>
      <w:bookmarkEnd w:id="3668"/>
    </w:p>
    <w:p w14:paraId="4D0AF07D" w14:textId="46B02DF0" w:rsidR="00075C93" w:rsidRPr="00466F96" w:rsidDel="00D160C0" w:rsidRDefault="00075C93" w:rsidP="00075C93">
      <w:pPr>
        <w:pStyle w:val="Heading2"/>
        <w:rPr>
          <w:del w:id="3669" w:author="Guohan Lu" w:date="2015-11-16T00:55:00Z"/>
          <w:rPrChange w:id="3670" w:author="Natchimuth, Anbalagan" w:date="2015-12-23T08:54:00Z">
            <w:rPr>
              <w:del w:id="3671" w:author="Guohan Lu" w:date="2015-11-16T00:55:00Z"/>
              <w:lang w:val="fr-FR"/>
            </w:rPr>
          </w:rPrChange>
        </w:rPr>
      </w:pPr>
      <w:del w:id="3672" w:author="Guohan Lu" w:date="2015-11-16T00:55:00Z">
        <w:r w:rsidRPr="00466F96" w:rsidDel="00D160C0">
          <w:rPr>
            <w:rPrChange w:id="3673" w:author="Natchimuth, Anbalagan" w:date="2015-12-23T08:54:00Z">
              <w:rPr>
                <w:lang w:val="fr-FR"/>
              </w:rPr>
            </w:rPrChange>
          </w:rPr>
          <w:delText>Changes to saisamplepacket.h</w:delText>
        </w:r>
        <w:bookmarkStart w:id="3674" w:name="_Toc435399066"/>
        <w:bookmarkEnd w:id="3674"/>
      </w:del>
    </w:p>
    <w:p w14:paraId="18B2402F" w14:textId="35A17BE8" w:rsidR="00075C93" w:rsidRPr="001053E1" w:rsidDel="00D160C0" w:rsidRDefault="00075C93" w:rsidP="00075C93">
      <w:pPr>
        <w:pStyle w:val="code"/>
        <w:rPr>
          <w:del w:id="3675" w:author="Guohan Lu" w:date="2015-11-16T00:55:00Z"/>
        </w:rPr>
      </w:pPr>
      <w:del w:id="3676" w:author="Guohan Lu" w:date="2015-11-16T00:55:00Z">
        <w:r w:rsidDel="00D160C0">
          <w:delText>/*</w:delText>
        </w:r>
        <w:bookmarkStart w:id="3677" w:name="_Toc435399067"/>
        <w:bookmarkEnd w:id="3677"/>
      </w:del>
    </w:p>
    <w:p w14:paraId="0954F869" w14:textId="0F1B4508" w:rsidR="00075C93" w:rsidRPr="007C0B8D" w:rsidDel="00D160C0" w:rsidRDefault="00075C93" w:rsidP="00075C93">
      <w:pPr>
        <w:pStyle w:val="code"/>
        <w:rPr>
          <w:del w:id="3678" w:author="Guohan Lu" w:date="2015-11-16T00:55:00Z"/>
        </w:rPr>
      </w:pPr>
      <w:del w:id="3679" w:author="Guohan Lu" w:date="2015-11-16T00:55:00Z">
        <w:r w:rsidRPr="007C0B8D" w:rsidDel="00D160C0">
          <w:delText>* Routine Description:</w:delText>
        </w:r>
        <w:bookmarkStart w:id="3680" w:name="_Toc435399068"/>
        <w:bookmarkEnd w:id="3680"/>
      </w:del>
    </w:p>
    <w:p w14:paraId="1BCA8380" w14:textId="16511F4F" w:rsidR="00075C93" w:rsidRPr="007C0B8D" w:rsidDel="00D160C0" w:rsidRDefault="00075C93" w:rsidP="00075C93">
      <w:pPr>
        <w:pStyle w:val="code"/>
        <w:rPr>
          <w:del w:id="3681" w:author="Guohan Lu" w:date="2015-11-16T00:55:00Z"/>
        </w:rPr>
      </w:pPr>
      <w:del w:id="3682" w:author="Guohan Lu" w:date="2015-11-16T00:55:00Z">
        <w:r w:rsidRPr="007C0B8D" w:rsidDel="00D160C0">
          <w:delText xml:space="preserve">* </w:delText>
        </w:r>
        <w:r w:rsidDel="00D160C0">
          <w:delText xml:space="preserve"> @brief Get the number of objects present in SAI</w:delText>
        </w:r>
        <w:bookmarkStart w:id="3683" w:name="_Toc435399069"/>
        <w:bookmarkEnd w:id="3683"/>
      </w:del>
    </w:p>
    <w:p w14:paraId="4323978C" w14:textId="412AE228" w:rsidR="00075C93" w:rsidRPr="007C0B8D" w:rsidDel="00D160C0" w:rsidRDefault="00075C93" w:rsidP="00075C93">
      <w:pPr>
        <w:pStyle w:val="code"/>
        <w:rPr>
          <w:del w:id="3684" w:author="Guohan Lu" w:date="2015-11-16T00:55:00Z"/>
        </w:rPr>
      </w:pPr>
      <w:del w:id="3685" w:author="Guohan Lu" w:date="2015-11-16T00:55:00Z">
        <w:r w:rsidRPr="007C0B8D" w:rsidDel="00D160C0">
          <w:delText>* Arguments:</w:delText>
        </w:r>
        <w:bookmarkStart w:id="3686" w:name="_Toc435399070"/>
        <w:bookmarkEnd w:id="3686"/>
      </w:del>
    </w:p>
    <w:p w14:paraId="4779ABBA" w14:textId="2C80AF98" w:rsidR="00075C93" w:rsidRPr="00735A5F" w:rsidDel="00D160C0" w:rsidRDefault="00075C93" w:rsidP="00075C93">
      <w:pPr>
        <w:pStyle w:val="code"/>
        <w:rPr>
          <w:del w:id="3687" w:author="Guohan Lu" w:date="2015-11-16T00:55:00Z"/>
        </w:rPr>
      </w:pPr>
      <w:del w:id="3688" w:author="Guohan Lu" w:date="2015-11-16T00:55:00Z">
        <w:r w:rsidDel="00D160C0">
          <w:delText>* [in] sai_object_type_t  - SAI object type</w:delText>
        </w:r>
        <w:bookmarkStart w:id="3689" w:name="_Toc435399071"/>
        <w:bookmarkEnd w:id="3689"/>
      </w:del>
    </w:p>
    <w:p w14:paraId="21BDDE8E" w14:textId="32182178" w:rsidR="00075C93" w:rsidDel="00D160C0" w:rsidRDefault="00075C93" w:rsidP="00075C93">
      <w:pPr>
        <w:pStyle w:val="code"/>
        <w:rPr>
          <w:del w:id="3690" w:author="Guohan Lu" w:date="2015-11-16T00:55:00Z"/>
        </w:rPr>
      </w:pPr>
      <w:del w:id="3691" w:author="Guohan Lu" w:date="2015-11-16T00:55:00Z">
        <w:r w:rsidDel="00D160C0">
          <w:delText>* [inout]</w:delText>
        </w:r>
        <w:r w:rsidRPr="00144C06" w:rsidDel="00D160C0">
          <w:delText xml:space="preserve"> </w:delText>
        </w:r>
        <w:r w:rsidDel="00D160C0">
          <w:delText>count – number of objects in SAI</w:delText>
        </w:r>
        <w:bookmarkStart w:id="3692" w:name="_Toc435399072"/>
        <w:bookmarkEnd w:id="3692"/>
      </w:del>
    </w:p>
    <w:p w14:paraId="0C0FBB37" w14:textId="62C8CCE3" w:rsidR="00075C93" w:rsidRPr="007C0B8D" w:rsidDel="00D160C0" w:rsidRDefault="00075C93" w:rsidP="00075C93">
      <w:pPr>
        <w:pStyle w:val="code"/>
        <w:rPr>
          <w:del w:id="3693" w:author="Guohan Lu" w:date="2015-11-16T00:55:00Z"/>
        </w:rPr>
      </w:pPr>
      <w:del w:id="3694" w:author="Guohan Lu" w:date="2015-11-16T00:55:00Z">
        <w:r w:rsidRPr="007C0B8D" w:rsidDel="00D160C0">
          <w:delText>*</w:delText>
        </w:r>
        <w:bookmarkStart w:id="3695" w:name="_Toc435399073"/>
        <w:bookmarkEnd w:id="3695"/>
      </w:del>
    </w:p>
    <w:p w14:paraId="528DE759" w14:textId="4C690791" w:rsidR="00075C93" w:rsidRPr="007C0B8D" w:rsidDel="00D160C0" w:rsidRDefault="00075C93" w:rsidP="00075C93">
      <w:pPr>
        <w:pStyle w:val="code"/>
        <w:rPr>
          <w:del w:id="3696" w:author="Guohan Lu" w:date="2015-11-16T00:55:00Z"/>
        </w:rPr>
      </w:pPr>
      <w:del w:id="3697" w:author="Guohan Lu" w:date="2015-11-16T00:55:00Z">
        <w:r w:rsidRPr="007C0B8D" w:rsidDel="00D160C0">
          <w:delText>* Return Values:</w:delText>
        </w:r>
        <w:bookmarkStart w:id="3698" w:name="_Toc435399074"/>
        <w:bookmarkEnd w:id="3698"/>
      </w:del>
    </w:p>
    <w:p w14:paraId="28F12E48" w14:textId="74541D1D" w:rsidR="00075C93" w:rsidRPr="007C0B8D" w:rsidDel="00D160C0" w:rsidRDefault="00075C93" w:rsidP="00075C93">
      <w:pPr>
        <w:pStyle w:val="code"/>
        <w:rPr>
          <w:del w:id="3699" w:author="Guohan Lu" w:date="2015-11-16T00:55:00Z"/>
        </w:rPr>
      </w:pPr>
      <w:del w:id="3700" w:author="Guohan Lu" w:date="2015-11-16T00:55:00Z">
        <w:r w:rsidRPr="007C0B8D" w:rsidDel="00D160C0">
          <w:delText>* SAI_STATUS_SUCCESS on success</w:delText>
        </w:r>
        <w:bookmarkStart w:id="3701" w:name="_Toc435399075"/>
        <w:bookmarkEnd w:id="3701"/>
      </w:del>
    </w:p>
    <w:p w14:paraId="478937AE" w14:textId="15D4832A" w:rsidR="00075C93" w:rsidRPr="00466F96" w:rsidDel="00D160C0" w:rsidRDefault="00075C93" w:rsidP="00075C93">
      <w:pPr>
        <w:pStyle w:val="code"/>
        <w:rPr>
          <w:del w:id="3702" w:author="Guohan Lu" w:date="2015-11-16T00:55:00Z"/>
          <w:rPrChange w:id="3703" w:author="Natchimuth, Anbalagan" w:date="2015-12-23T08:54:00Z">
            <w:rPr>
              <w:del w:id="3704" w:author="Guohan Lu" w:date="2015-11-16T00:55:00Z"/>
              <w:lang w:val="fr-FR"/>
            </w:rPr>
          </w:rPrChange>
        </w:rPr>
      </w:pPr>
      <w:del w:id="3705" w:author="Guohan Lu" w:date="2015-11-16T00:55:00Z">
        <w:r w:rsidRPr="00466F96" w:rsidDel="00D160C0">
          <w:rPr>
            <w:rPrChange w:id="3706" w:author="Natchimuth, Anbalagan" w:date="2015-12-23T08:54:00Z">
              <w:rPr>
                <w:lang w:val="fr-FR"/>
              </w:rPr>
            </w:rPrChange>
          </w:rPr>
          <w:delText>* Failure status code on error</w:delText>
        </w:r>
        <w:bookmarkStart w:id="3707" w:name="_Toc435399076"/>
        <w:bookmarkEnd w:id="3707"/>
      </w:del>
    </w:p>
    <w:p w14:paraId="7629D889" w14:textId="14B8B26F" w:rsidR="00075C93" w:rsidRPr="00466F96" w:rsidDel="00D160C0" w:rsidRDefault="00075C93" w:rsidP="00075C93">
      <w:pPr>
        <w:pStyle w:val="code"/>
        <w:rPr>
          <w:del w:id="3708" w:author="Guohan Lu" w:date="2015-11-16T00:55:00Z"/>
          <w:rPrChange w:id="3709" w:author="Natchimuth, Anbalagan" w:date="2015-12-23T08:54:00Z">
            <w:rPr>
              <w:del w:id="3710" w:author="Guohan Lu" w:date="2015-11-16T00:55:00Z"/>
              <w:lang w:val="fr-FR"/>
            </w:rPr>
          </w:rPrChange>
        </w:rPr>
      </w:pPr>
      <w:del w:id="3711" w:author="Guohan Lu" w:date="2015-11-16T00:55:00Z">
        <w:r w:rsidRPr="00466F96" w:rsidDel="00D160C0">
          <w:rPr>
            <w:rPrChange w:id="3712" w:author="Natchimuth, Anbalagan" w:date="2015-12-23T08:54:00Z">
              <w:rPr>
                <w:lang w:val="fr-FR"/>
              </w:rPr>
            </w:rPrChange>
          </w:rPr>
          <w:delText>*/</w:delText>
        </w:r>
        <w:bookmarkStart w:id="3713" w:name="_Toc435399077"/>
        <w:bookmarkEnd w:id="3713"/>
      </w:del>
    </w:p>
    <w:p w14:paraId="3E65072A" w14:textId="6CFABD37" w:rsidR="00075C93" w:rsidRPr="000A342E" w:rsidDel="00D160C0" w:rsidRDefault="00075C93" w:rsidP="00075C93">
      <w:pPr>
        <w:pStyle w:val="code"/>
        <w:rPr>
          <w:del w:id="3714" w:author="Guohan Lu" w:date="2015-11-16T00:55:00Z"/>
        </w:rPr>
      </w:pPr>
      <w:del w:id="3715"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3716" w:name="_Toc435399078"/>
        <w:bookmarkEnd w:id="3716"/>
      </w:del>
    </w:p>
    <w:p w14:paraId="44D0B8CA" w14:textId="49C00F52" w:rsidR="00075C93" w:rsidRPr="00466F96" w:rsidDel="00D160C0" w:rsidRDefault="00075C93" w:rsidP="00075C93">
      <w:pPr>
        <w:pStyle w:val="code"/>
        <w:rPr>
          <w:del w:id="3717" w:author="Guohan Lu" w:date="2015-11-16T00:55:00Z"/>
          <w:rPrChange w:id="3718" w:author="Natchimuth, Anbalagan" w:date="2015-12-23T08:54:00Z">
            <w:rPr>
              <w:del w:id="3719" w:author="Guohan Lu" w:date="2015-11-16T00:55:00Z"/>
              <w:lang w:val="fr-FR"/>
            </w:rPr>
          </w:rPrChange>
        </w:rPr>
      </w:pPr>
      <w:del w:id="3720" w:author="Guohan Lu" w:date="2015-11-16T00:55:00Z">
        <w:r w:rsidRPr="00C27F1A" w:rsidDel="00D160C0">
          <w:delText xml:space="preserve">                          </w:delText>
        </w:r>
        <w:r w:rsidRPr="00466F96" w:rsidDel="00D160C0">
          <w:rPr>
            <w:rPrChange w:id="3721" w:author="Natchimuth, Anbalagan" w:date="2015-12-23T08:54:00Z">
              <w:rPr>
                <w:lang w:val="fr-FR"/>
              </w:rPr>
            </w:rPrChange>
          </w:rPr>
          <w:delText>_In_ sai_object_type_t object_type,</w:delText>
        </w:r>
        <w:bookmarkStart w:id="3722" w:name="_Toc435399079"/>
        <w:bookmarkEnd w:id="3722"/>
      </w:del>
    </w:p>
    <w:p w14:paraId="164DF1C1" w14:textId="0DD979E0" w:rsidR="00075C93" w:rsidRPr="00466F96" w:rsidDel="00D160C0" w:rsidRDefault="00075C93" w:rsidP="00075C93">
      <w:pPr>
        <w:pStyle w:val="code"/>
        <w:rPr>
          <w:del w:id="3723" w:author="Guohan Lu" w:date="2015-11-16T00:55:00Z"/>
          <w:rPrChange w:id="3724" w:author="Natchimuth, Anbalagan" w:date="2015-12-23T08:54:00Z">
            <w:rPr>
              <w:del w:id="3725" w:author="Guohan Lu" w:date="2015-11-16T00:55:00Z"/>
              <w:lang w:val="fr-FR"/>
            </w:rPr>
          </w:rPrChange>
        </w:rPr>
      </w:pPr>
      <w:del w:id="3726" w:author="Guohan Lu" w:date="2015-11-16T00:55:00Z">
        <w:r w:rsidRPr="00466F96" w:rsidDel="00D160C0">
          <w:rPr>
            <w:rPrChange w:id="3727" w:author="Natchimuth, Anbalagan" w:date="2015-12-23T08:54:00Z">
              <w:rPr>
                <w:lang w:val="fr-FR"/>
              </w:rPr>
            </w:rPrChange>
          </w:rPr>
          <w:delText xml:space="preserve">                          _InOut_ uint32_t *count);</w:delText>
        </w:r>
        <w:bookmarkStart w:id="3728" w:name="_Toc435399080"/>
        <w:bookmarkEnd w:id="3728"/>
      </w:del>
    </w:p>
    <w:p w14:paraId="1ABEAE3A" w14:textId="6B252E4F" w:rsidR="0015355F" w:rsidRPr="00466F96" w:rsidDel="00D160C0" w:rsidRDefault="0015355F" w:rsidP="00075C93">
      <w:pPr>
        <w:pStyle w:val="code"/>
        <w:rPr>
          <w:del w:id="3729" w:author="Guohan Lu" w:date="2015-11-16T00:55:00Z"/>
          <w:rPrChange w:id="3730" w:author="Natchimuth, Anbalagan" w:date="2015-12-23T08:54:00Z">
            <w:rPr>
              <w:del w:id="3731" w:author="Guohan Lu" w:date="2015-11-16T00:55:00Z"/>
              <w:lang w:val="fr-FR"/>
            </w:rPr>
          </w:rPrChange>
        </w:rPr>
      </w:pPr>
      <w:bookmarkStart w:id="3732" w:name="_Toc435399081"/>
      <w:bookmarkEnd w:id="3732"/>
    </w:p>
    <w:p w14:paraId="38308FEB" w14:textId="0C6E85C9" w:rsidR="0015355F" w:rsidRPr="00466F96" w:rsidDel="00D160C0" w:rsidRDefault="0015355F" w:rsidP="0015355F">
      <w:pPr>
        <w:pStyle w:val="code"/>
        <w:rPr>
          <w:del w:id="3733" w:author="Guohan Lu" w:date="2015-11-16T00:55:00Z"/>
          <w:rPrChange w:id="3734" w:author="Natchimuth, Anbalagan" w:date="2015-12-23T08:54:00Z">
            <w:rPr>
              <w:del w:id="3735" w:author="Guohan Lu" w:date="2015-11-16T00:55:00Z"/>
              <w:lang w:val="fr-FR"/>
            </w:rPr>
          </w:rPrChange>
        </w:rPr>
      </w:pPr>
      <w:del w:id="3736" w:author="Guohan Lu" w:date="2015-11-16T00:55:00Z">
        <w:r w:rsidRPr="00466F96" w:rsidDel="00D160C0">
          <w:rPr>
            <w:rPrChange w:id="3737" w:author="Natchimuth, Anbalagan" w:date="2015-12-23T08:54:00Z">
              <w:rPr>
                <w:lang w:val="fr-FR"/>
              </w:rPr>
            </w:rPrChange>
          </w:rPr>
          <w:delText>/*</w:delText>
        </w:r>
        <w:bookmarkStart w:id="3738" w:name="_Toc435399082"/>
        <w:bookmarkEnd w:id="3738"/>
      </w:del>
    </w:p>
    <w:p w14:paraId="3A0DFE71" w14:textId="070F37E1" w:rsidR="0015355F" w:rsidRPr="00466F96" w:rsidDel="00D160C0" w:rsidRDefault="0015355F" w:rsidP="0015355F">
      <w:pPr>
        <w:pStyle w:val="code"/>
        <w:rPr>
          <w:del w:id="3739" w:author="Guohan Lu" w:date="2015-11-16T00:55:00Z"/>
          <w:rPrChange w:id="3740" w:author="Natchimuth, Anbalagan" w:date="2015-12-23T08:54:00Z">
            <w:rPr>
              <w:del w:id="3741" w:author="Guohan Lu" w:date="2015-11-16T00:55:00Z"/>
              <w:lang w:val="fr-FR"/>
            </w:rPr>
          </w:rPrChange>
        </w:rPr>
      </w:pPr>
      <w:del w:id="3742" w:author="Guohan Lu" w:date="2015-11-16T00:55:00Z">
        <w:r w:rsidRPr="00466F96" w:rsidDel="00D160C0">
          <w:rPr>
            <w:rPrChange w:id="3743" w:author="Natchimuth, Anbalagan" w:date="2015-12-23T08:54:00Z">
              <w:rPr>
                <w:lang w:val="fr-FR"/>
              </w:rPr>
            </w:rPrChange>
          </w:rPr>
          <w:delText>* Routine Description:</w:delText>
        </w:r>
        <w:bookmarkStart w:id="3744" w:name="_Toc435399083"/>
        <w:bookmarkEnd w:id="3744"/>
      </w:del>
    </w:p>
    <w:p w14:paraId="45E7073F" w14:textId="03F65C50" w:rsidR="0015355F" w:rsidRPr="007C0B8D" w:rsidDel="00D160C0" w:rsidRDefault="0015355F" w:rsidP="0015355F">
      <w:pPr>
        <w:pStyle w:val="code"/>
        <w:rPr>
          <w:del w:id="3745" w:author="Guohan Lu" w:date="2015-11-16T00:55:00Z"/>
        </w:rPr>
      </w:pPr>
      <w:del w:id="3746" w:author="Guohan Lu" w:date="2015-11-16T00:55:00Z">
        <w:r w:rsidRPr="007C0B8D" w:rsidDel="00D160C0">
          <w:delText xml:space="preserve">* </w:delText>
        </w:r>
        <w:r w:rsidDel="00D160C0">
          <w:delText xml:space="preserve"> @brief Get the list of object keys present in SAI</w:delText>
        </w:r>
        <w:bookmarkStart w:id="3747" w:name="_Toc435399084"/>
        <w:bookmarkEnd w:id="3747"/>
      </w:del>
    </w:p>
    <w:p w14:paraId="4B0DDFB1" w14:textId="3EB09606" w:rsidR="0015355F" w:rsidRPr="007C0B8D" w:rsidDel="00D160C0" w:rsidRDefault="0015355F" w:rsidP="0015355F">
      <w:pPr>
        <w:pStyle w:val="code"/>
        <w:rPr>
          <w:del w:id="3748" w:author="Guohan Lu" w:date="2015-11-16T00:55:00Z"/>
        </w:rPr>
      </w:pPr>
      <w:del w:id="3749" w:author="Guohan Lu" w:date="2015-11-16T00:55:00Z">
        <w:r w:rsidRPr="007C0B8D" w:rsidDel="00D160C0">
          <w:delText>* Arguments:</w:delText>
        </w:r>
        <w:bookmarkStart w:id="3750" w:name="_Toc435399085"/>
        <w:bookmarkEnd w:id="3750"/>
      </w:del>
    </w:p>
    <w:p w14:paraId="6E4B610A" w14:textId="77EADA46" w:rsidR="0015355F" w:rsidRPr="00735A5F" w:rsidDel="00D160C0" w:rsidRDefault="0015355F" w:rsidP="0015355F">
      <w:pPr>
        <w:pStyle w:val="code"/>
        <w:rPr>
          <w:del w:id="3751" w:author="Guohan Lu" w:date="2015-11-16T00:55:00Z"/>
        </w:rPr>
      </w:pPr>
      <w:del w:id="3752" w:author="Guohan Lu" w:date="2015-11-16T00:55:00Z">
        <w:r w:rsidDel="00D160C0">
          <w:delText>* [in] sai_object_type_t  - SAI object type</w:delText>
        </w:r>
        <w:bookmarkStart w:id="3753" w:name="_Toc435399086"/>
        <w:bookmarkEnd w:id="3753"/>
      </w:del>
    </w:p>
    <w:p w14:paraId="5CD6B15F" w14:textId="6E90A584" w:rsidR="0015355F" w:rsidDel="00D160C0" w:rsidRDefault="0015355F" w:rsidP="0015355F">
      <w:pPr>
        <w:pStyle w:val="code"/>
        <w:rPr>
          <w:del w:id="3754" w:author="Guohan Lu" w:date="2015-11-16T00:55:00Z"/>
        </w:rPr>
      </w:pPr>
      <w:del w:id="3755" w:author="Guohan Lu" w:date="2015-11-16T00:55:00Z">
        <w:r w:rsidDel="00D160C0">
          <w:delText>* [in]</w:delText>
        </w:r>
        <w:r w:rsidRPr="00144C06" w:rsidDel="00D160C0">
          <w:delText xml:space="preserve"> </w:delText>
        </w:r>
        <w:r w:rsidDel="00D160C0">
          <w:delText>count – number of objects in SAI</w:delText>
        </w:r>
        <w:bookmarkStart w:id="3756" w:name="_Toc435399087"/>
        <w:bookmarkEnd w:id="3756"/>
      </w:del>
    </w:p>
    <w:p w14:paraId="335F635A" w14:textId="08C03D43" w:rsidR="0015355F" w:rsidDel="00D160C0" w:rsidRDefault="0015355F" w:rsidP="0015355F">
      <w:pPr>
        <w:pStyle w:val="code"/>
        <w:rPr>
          <w:del w:id="3757" w:author="Guohan Lu" w:date="2015-11-16T00:55:00Z"/>
        </w:rPr>
      </w:pPr>
      <w:del w:id="3758" w:author="Guohan Lu" w:date="2015-11-16T00:55:00Z">
        <w:r w:rsidRPr="007C0B8D" w:rsidDel="00D160C0">
          <w:delText>*</w:delText>
        </w:r>
        <w:r w:rsidDel="00D160C0">
          <w:delText xml:space="preserve"> [in] object_list – List of SAI objects or keys</w:delText>
        </w:r>
        <w:bookmarkStart w:id="3759" w:name="_Toc435399088"/>
        <w:bookmarkEnd w:id="3759"/>
      </w:del>
    </w:p>
    <w:p w14:paraId="6D73455D" w14:textId="51FAFA5F" w:rsidR="0015355F" w:rsidRPr="007C0B8D" w:rsidDel="00D160C0" w:rsidRDefault="0015355F" w:rsidP="0015355F">
      <w:pPr>
        <w:pStyle w:val="code"/>
        <w:rPr>
          <w:del w:id="3760" w:author="Guohan Lu" w:date="2015-11-16T00:55:00Z"/>
        </w:rPr>
      </w:pPr>
      <w:bookmarkStart w:id="3761" w:name="_Toc435399089"/>
      <w:bookmarkEnd w:id="3761"/>
    </w:p>
    <w:p w14:paraId="7A390089" w14:textId="2463EFD8" w:rsidR="0015355F" w:rsidRPr="007C0B8D" w:rsidDel="00D160C0" w:rsidRDefault="0015355F" w:rsidP="0015355F">
      <w:pPr>
        <w:pStyle w:val="code"/>
        <w:rPr>
          <w:del w:id="3762" w:author="Guohan Lu" w:date="2015-11-16T00:55:00Z"/>
        </w:rPr>
      </w:pPr>
      <w:del w:id="3763" w:author="Guohan Lu" w:date="2015-11-16T00:55:00Z">
        <w:r w:rsidRPr="007C0B8D" w:rsidDel="00D160C0">
          <w:delText>* Return Values:</w:delText>
        </w:r>
        <w:bookmarkStart w:id="3764" w:name="_Toc435399090"/>
        <w:bookmarkEnd w:id="3764"/>
      </w:del>
    </w:p>
    <w:p w14:paraId="77D67C6E" w14:textId="28F50970" w:rsidR="0015355F" w:rsidRPr="007C0B8D" w:rsidDel="00D160C0" w:rsidRDefault="0015355F" w:rsidP="0015355F">
      <w:pPr>
        <w:pStyle w:val="code"/>
        <w:rPr>
          <w:del w:id="3765" w:author="Guohan Lu" w:date="2015-11-16T00:55:00Z"/>
        </w:rPr>
      </w:pPr>
      <w:del w:id="3766" w:author="Guohan Lu" w:date="2015-11-16T00:55:00Z">
        <w:r w:rsidRPr="007C0B8D" w:rsidDel="00D160C0">
          <w:delText>* SAI_STATUS_SUCCESS on success</w:delText>
        </w:r>
        <w:bookmarkStart w:id="3767" w:name="_Toc435399091"/>
        <w:bookmarkEnd w:id="3767"/>
      </w:del>
    </w:p>
    <w:p w14:paraId="7A70811E" w14:textId="5B77CA9A" w:rsidR="0015355F" w:rsidRPr="00466F96" w:rsidDel="00D160C0" w:rsidRDefault="0015355F" w:rsidP="0015355F">
      <w:pPr>
        <w:pStyle w:val="code"/>
        <w:rPr>
          <w:del w:id="3768" w:author="Guohan Lu" w:date="2015-11-16T00:55:00Z"/>
          <w:rPrChange w:id="3769" w:author="Natchimuth, Anbalagan" w:date="2015-12-23T08:54:00Z">
            <w:rPr>
              <w:del w:id="3770" w:author="Guohan Lu" w:date="2015-11-16T00:55:00Z"/>
              <w:lang w:val="fr-FR"/>
            </w:rPr>
          </w:rPrChange>
        </w:rPr>
      </w:pPr>
      <w:del w:id="3771" w:author="Guohan Lu" w:date="2015-11-16T00:55:00Z">
        <w:r w:rsidRPr="00466F96" w:rsidDel="00D160C0">
          <w:rPr>
            <w:rPrChange w:id="3772" w:author="Natchimuth, Anbalagan" w:date="2015-12-23T08:54:00Z">
              <w:rPr>
                <w:lang w:val="fr-FR"/>
              </w:rPr>
            </w:rPrChange>
          </w:rPr>
          <w:delText>* Failure status code on error</w:delText>
        </w:r>
        <w:bookmarkStart w:id="3773" w:name="_Toc435399092"/>
        <w:bookmarkEnd w:id="3773"/>
      </w:del>
    </w:p>
    <w:p w14:paraId="49165129" w14:textId="1DA469A3" w:rsidR="0015355F" w:rsidRPr="00466F96" w:rsidDel="00D160C0" w:rsidRDefault="0015355F" w:rsidP="0015355F">
      <w:pPr>
        <w:pStyle w:val="code"/>
        <w:rPr>
          <w:del w:id="3774" w:author="Guohan Lu" w:date="2015-11-16T00:55:00Z"/>
          <w:rPrChange w:id="3775" w:author="Natchimuth, Anbalagan" w:date="2015-12-23T08:54:00Z">
            <w:rPr>
              <w:del w:id="3776" w:author="Guohan Lu" w:date="2015-11-16T00:55:00Z"/>
              <w:lang w:val="fr-FR"/>
            </w:rPr>
          </w:rPrChange>
        </w:rPr>
      </w:pPr>
      <w:del w:id="3777" w:author="Guohan Lu" w:date="2015-11-16T00:55:00Z">
        <w:r w:rsidRPr="00466F96" w:rsidDel="00D160C0">
          <w:rPr>
            <w:rPrChange w:id="3778" w:author="Natchimuth, Anbalagan" w:date="2015-12-23T08:54:00Z">
              <w:rPr>
                <w:lang w:val="fr-FR"/>
              </w:rPr>
            </w:rPrChange>
          </w:rPr>
          <w:delText>*/</w:delText>
        </w:r>
        <w:bookmarkStart w:id="3779" w:name="_Toc435399093"/>
        <w:bookmarkEnd w:id="3779"/>
      </w:del>
    </w:p>
    <w:p w14:paraId="78347612" w14:textId="13F58F2D" w:rsidR="0015355F" w:rsidRPr="000A342E" w:rsidDel="00D160C0" w:rsidRDefault="0015355F" w:rsidP="0015355F">
      <w:pPr>
        <w:pStyle w:val="code"/>
        <w:rPr>
          <w:del w:id="3780" w:author="Guohan Lu" w:date="2015-11-16T00:55:00Z"/>
        </w:rPr>
      </w:pPr>
      <w:del w:id="3781" w:author="Guohan Lu" w:date="2015-11-16T00:55:00Z">
        <w:r w:rsidRPr="000A342E" w:rsidDel="00D160C0">
          <w:delText>typ</w:delText>
        </w:r>
        <w:r w:rsidDel="00D160C0">
          <w:delText>edef sai_status_t (*sai_get_object_key_fn</w:delText>
        </w:r>
        <w:r w:rsidRPr="000A342E" w:rsidDel="00D160C0">
          <w:delText>)(</w:delText>
        </w:r>
        <w:bookmarkStart w:id="3782" w:name="_Toc435399094"/>
        <w:bookmarkEnd w:id="3782"/>
      </w:del>
    </w:p>
    <w:p w14:paraId="0FA28B20" w14:textId="7E5C820D" w:rsidR="0015355F" w:rsidRPr="0028477B" w:rsidDel="00D160C0" w:rsidRDefault="0015355F" w:rsidP="0015355F">
      <w:pPr>
        <w:pStyle w:val="code"/>
        <w:rPr>
          <w:del w:id="3783" w:author="Guohan Lu" w:date="2015-11-16T00:55:00Z"/>
        </w:rPr>
      </w:pPr>
      <w:del w:id="3784" w:author="Guohan Lu" w:date="2015-11-16T00:55:00Z">
        <w:r w:rsidRPr="00C27F1A" w:rsidDel="00D160C0">
          <w:delText xml:space="preserve">                          </w:delText>
        </w:r>
        <w:r w:rsidRPr="0028477B" w:rsidDel="00D160C0">
          <w:delText>_In_ sai_object_type_t object_type,</w:delText>
        </w:r>
        <w:bookmarkStart w:id="3785" w:name="_Toc435399095"/>
        <w:bookmarkEnd w:id="3785"/>
      </w:del>
    </w:p>
    <w:p w14:paraId="69C00464" w14:textId="3DF61A91" w:rsidR="0015355F" w:rsidRPr="0028477B" w:rsidDel="00D160C0" w:rsidRDefault="0015355F" w:rsidP="0015355F">
      <w:pPr>
        <w:pStyle w:val="code"/>
        <w:rPr>
          <w:del w:id="3786" w:author="Guohan Lu" w:date="2015-11-16T00:55:00Z"/>
        </w:rPr>
      </w:pPr>
      <w:del w:id="3787" w:author="Guohan Lu" w:date="2015-11-16T00:55:00Z">
        <w:r w:rsidRPr="0028477B" w:rsidDel="00D160C0">
          <w:delText xml:space="preserve">                          _In_ uint32_t object_count,</w:delText>
        </w:r>
        <w:bookmarkStart w:id="3788" w:name="_Toc435399096"/>
        <w:bookmarkEnd w:id="3788"/>
      </w:del>
    </w:p>
    <w:p w14:paraId="06757242" w14:textId="3D2CDA30" w:rsidR="0015355F" w:rsidRPr="00466F96" w:rsidDel="00D160C0" w:rsidRDefault="0015355F" w:rsidP="0015355F">
      <w:pPr>
        <w:pStyle w:val="code"/>
        <w:rPr>
          <w:del w:id="3789" w:author="Guohan Lu" w:date="2015-11-16T00:55:00Z"/>
          <w:rPrChange w:id="3790" w:author="Natchimuth, Anbalagan" w:date="2015-12-23T08:54:00Z">
            <w:rPr>
              <w:del w:id="3791" w:author="Guohan Lu" w:date="2015-11-16T00:55:00Z"/>
              <w:lang w:val="fr-FR"/>
            </w:rPr>
          </w:rPrChange>
        </w:rPr>
      </w:pPr>
      <w:del w:id="3792" w:author="Guohan Lu" w:date="2015-11-16T00:55:00Z">
        <w:r w:rsidRPr="00044FCC" w:rsidDel="00D160C0">
          <w:delText xml:space="preserve">                          </w:delText>
        </w:r>
        <w:r w:rsidRPr="00466F96" w:rsidDel="00D160C0">
          <w:rPr>
            <w:rPrChange w:id="3793" w:author="Natchimuth, Anbalagan" w:date="2015-12-23T08:54:00Z">
              <w:rPr>
                <w:lang w:val="fr-FR"/>
              </w:rPr>
            </w:rPrChange>
          </w:rPr>
          <w:delText>_InOut_ sai_object_id_t *object_list);</w:delText>
        </w:r>
        <w:bookmarkStart w:id="3794" w:name="_Toc435399097"/>
        <w:bookmarkEnd w:id="3794"/>
      </w:del>
    </w:p>
    <w:p w14:paraId="202EA304" w14:textId="7CBB3F12" w:rsidR="0015355F" w:rsidRPr="00466F96" w:rsidDel="00D160C0" w:rsidRDefault="0015355F" w:rsidP="00075C93">
      <w:pPr>
        <w:pStyle w:val="code"/>
        <w:rPr>
          <w:del w:id="3795" w:author="Guohan Lu" w:date="2015-11-16T00:55:00Z"/>
          <w:rPrChange w:id="3796" w:author="Natchimuth, Anbalagan" w:date="2015-12-23T08:54:00Z">
            <w:rPr>
              <w:del w:id="3797" w:author="Guohan Lu" w:date="2015-11-16T00:55:00Z"/>
              <w:lang w:val="fr-FR"/>
            </w:rPr>
          </w:rPrChange>
        </w:rPr>
      </w:pPr>
      <w:bookmarkStart w:id="3798" w:name="_Toc435399098"/>
      <w:bookmarkEnd w:id="3798"/>
    </w:p>
    <w:p w14:paraId="474040D2" w14:textId="366F9B5D" w:rsidR="00075C93" w:rsidRPr="00466F96" w:rsidDel="00D160C0" w:rsidRDefault="00075C93" w:rsidP="00075C93">
      <w:pPr>
        <w:pStyle w:val="code"/>
        <w:rPr>
          <w:del w:id="3799" w:author="Guohan Lu" w:date="2015-11-16T00:55:00Z"/>
          <w:rPrChange w:id="3800" w:author="Natchimuth, Anbalagan" w:date="2015-12-23T08:54:00Z">
            <w:rPr>
              <w:del w:id="3801" w:author="Guohan Lu" w:date="2015-11-16T00:55:00Z"/>
              <w:lang w:val="fr-FR"/>
            </w:rPr>
          </w:rPrChange>
        </w:rPr>
      </w:pPr>
      <w:bookmarkStart w:id="3802" w:name="_Toc435399099"/>
      <w:bookmarkEnd w:id="3802"/>
    </w:p>
    <w:p w14:paraId="1C3917A1" w14:textId="72A80225" w:rsidR="00E439A4" w:rsidRPr="00E439A4" w:rsidDel="00D160C0" w:rsidRDefault="00E439A4" w:rsidP="00E439A4">
      <w:pPr>
        <w:pStyle w:val="code"/>
        <w:rPr>
          <w:del w:id="3803" w:author="Guohan Lu" w:date="2015-11-16T00:55:00Z"/>
        </w:rPr>
      </w:pPr>
      <w:del w:id="3804" w:author="Guohan Lu" w:date="2015-11-16T00:55:00Z">
        <w:r w:rsidRPr="00E439A4" w:rsidDel="00D160C0">
          <w:delText>/*</w:delText>
        </w:r>
        <w:bookmarkStart w:id="3805" w:name="_Toc435399100"/>
        <w:bookmarkEnd w:id="3805"/>
      </w:del>
    </w:p>
    <w:p w14:paraId="554C340F" w14:textId="32672A99" w:rsidR="00E439A4" w:rsidRPr="00E439A4" w:rsidDel="00D160C0" w:rsidRDefault="00E439A4" w:rsidP="00E439A4">
      <w:pPr>
        <w:pStyle w:val="code"/>
        <w:rPr>
          <w:del w:id="3806" w:author="Guohan Lu" w:date="2015-11-16T00:55:00Z"/>
        </w:rPr>
      </w:pPr>
      <w:del w:id="3807" w:author="Guohan Lu" w:date="2015-11-16T00:55:00Z">
        <w:r w:rsidRPr="00E439A4" w:rsidDel="00D160C0">
          <w:delText>* Routine Description:</w:delText>
        </w:r>
        <w:bookmarkStart w:id="3808" w:name="_Toc435399101"/>
        <w:bookmarkEnd w:id="3808"/>
      </w:del>
    </w:p>
    <w:p w14:paraId="6776029B" w14:textId="0092799B" w:rsidR="00E439A4" w:rsidRPr="007C0B8D" w:rsidDel="00D160C0" w:rsidRDefault="00E439A4" w:rsidP="00E439A4">
      <w:pPr>
        <w:pStyle w:val="code"/>
        <w:rPr>
          <w:del w:id="3809" w:author="Guohan Lu" w:date="2015-11-16T00:55:00Z"/>
        </w:rPr>
      </w:pPr>
      <w:del w:id="3810" w:author="Guohan Lu" w:date="2015-11-16T00:55:00Z">
        <w:r w:rsidRPr="007C0B8D" w:rsidDel="00D160C0">
          <w:delText xml:space="preserve">* </w:delText>
        </w:r>
        <w:r w:rsidDel="00D160C0">
          <w:delText xml:space="preserve"> @brief Get the bulk list of attributes for given object count</w:delText>
        </w:r>
        <w:bookmarkStart w:id="3811" w:name="_Toc435399102"/>
        <w:bookmarkEnd w:id="3811"/>
      </w:del>
    </w:p>
    <w:p w14:paraId="354EE860" w14:textId="2BC1736A" w:rsidR="00E439A4" w:rsidDel="00D160C0" w:rsidRDefault="00E439A4" w:rsidP="00E439A4">
      <w:pPr>
        <w:pStyle w:val="code"/>
        <w:rPr>
          <w:del w:id="3812" w:author="Guohan Lu" w:date="2015-11-16T00:55:00Z"/>
        </w:rPr>
      </w:pPr>
      <w:del w:id="3813" w:author="Guohan Lu" w:date="2015-11-16T00:55:00Z">
        <w:r w:rsidRPr="007C0B8D" w:rsidDel="00D160C0">
          <w:delText>* Arguments:</w:delText>
        </w:r>
        <w:bookmarkStart w:id="3814" w:name="_Toc435399103"/>
        <w:bookmarkEnd w:id="3814"/>
      </w:del>
    </w:p>
    <w:p w14:paraId="2F356C37" w14:textId="37758183" w:rsidR="00E439A4" w:rsidDel="00D160C0" w:rsidRDefault="00E439A4" w:rsidP="00E439A4">
      <w:pPr>
        <w:pStyle w:val="code"/>
        <w:rPr>
          <w:del w:id="3815" w:author="Guohan Lu" w:date="2015-11-16T00:55:00Z"/>
        </w:rPr>
      </w:pPr>
      <w:del w:id="3816" w:author="Guohan Lu" w:date="2015-11-16T00:55:00Z">
        <w:r w:rsidDel="00D160C0">
          <w:delText>* [in] object_type – sai object type</w:delText>
        </w:r>
        <w:bookmarkStart w:id="3817" w:name="_Toc435399104"/>
        <w:bookmarkEnd w:id="3817"/>
      </w:del>
    </w:p>
    <w:p w14:paraId="2F853C71" w14:textId="17A23770" w:rsidR="00E439A4" w:rsidDel="00D160C0" w:rsidRDefault="00E439A4" w:rsidP="00E439A4">
      <w:pPr>
        <w:pStyle w:val="code"/>
        <w:rPr>
          <w:del w:id="3818" w:author="Guohan Lu" w:date="2015-11-16T00:55:00Z"/>
        </w:rPr>
      </w:pPr>
      <w:del w:id="3819" w:author="Guohan Lu" w:date="2015-11-16T00:55:00Z">
        <w:r w:rsidDel="00D160C0">
          <w:delText>* [in]</w:delText>
        </w:r>
        <w:r w:rsidRPr="00144C06" w:rsidDel="00D160C0">
          <w:delText xml:space="preserve"> </w:delText>
        </w:r>
        <w:r w:rsidDel="00D160C0">
          <w:delText>object_count – number of objects</w:delText>
        </w:r>
        <w:bookmarkStart w:id="3820" w:name="_Toc435399105"/>
        <w:bookmarkEnd w:id="3820"/>
      </w:del>
    </w:p>
    <w:p w14:paraId="256C9950" w14:textId="31AA5B17" w:rsidR="00E439A4" w:rsidRPr="00735A5F" w:rsidDel="00D160C0" w:rsidRDefault="00E439A4" w:rsidP="00E439A4">
      <w:pPr>
        <w:pStyle w:val="code"/>
        <w:rPr>
          <w:del w:id="3821" w:author="Guohan Lu" w:date="2015-11-16T00:55:00Z"/>
        </w:rPr>
      </w:pPr>
      <w:del w:id="3822" w:author="Guohan Lu" w:date="2015-11-16T00:55:00Z">
        <w:r w:rsidDel="00D160C0">
          <w:delText>* [in] object_id  - List of objects</w:delText>
        </w:r>
        <w:bookmarkStart w:id="3823" w:name="_Toc435399106"/>
        <w:bookmarkEnd w:id="3823"/>
      </w:del>
    </w:p>
    <w:p w14:paraId="524258DE" w14:textId="6D0146E4" w:rsidR="00E439A4" w:rsidDel="00D160C0" w:rsidRDefault="00E439A4" w:rsidP="00E439A4">
      <w:pPr>
        <w:pStyle w:val="code"/>
        <w:rPr>
          <w:del w:id="3824" w:author="Guohan Lu" w:date="2015-11-16T00:55:00Z"/>
        </w:rPr>
      </w:pPr>
      <w:del w:id="3825"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3826" w:name="_Toc435399107"/>
        <w:bookmarkEnd w:id="3826"/>
      </w:del>
    </w:p>
    <w:p w14:paraId="56582F70" w14:textId="650997AE" w:rsidR="00E439A4" w:rsidDel="00D160C0" w:rsidRDefault="00E439A4" w:rsidP="00E439A4">
      <w:pPr>
        <w:pStyle w:val="code"/>
        <w:rPr>
          <w:del w:id="3827" w:author="Guohan Lu" w:date="2015-11-16T00:55:00Z"/>
        </w:rPr>
      </w:pPr>
      <w:del w:id="3828" w:author="Guohan Lu" w:date="2015-11-16T00:55:00Z">
        <w:r w:rsidDel="00D160C0">
          <w:delText>* [in] attr_id – list of attributes</w:delText>
        </w:r>
        <w:bookmarkStart w:id="3829" w:name="_Toc435399108"/>
        <w:bookmarkEnd w:id="3829"/>
      </w:del>
    </w:p>
    <w:p w14:paraId="1020C005" w14:textId="546009FE" w:rsidR="00E439A4" w:rsidDel="00D160C0" w:rsidRDefault="00E439A4" w:rsidP="00E439A4">
      <w:pPr>
        <w:pStyle w:val="code"/>
        <w:rPr>
          <w:del w:id="3830" w:author="Guohan Lu" w:date="2015-11-16T00:55:00Z"/>
        </w:rPr>
      </w:pPr>
      <w:del w:id="3831" w:author="Guohan Lu" w:date="2015-11-16T00:55:00Z">
        <w:r w:rsidDel="00D160C0">
          <w:delText>* [in] attr_value – list of values for the attributes</w:delText>
        </w:r>
        <w:bookmarkStart w:id="3832" w:name="_Toc435399109"/>
        <w:bookmarkEnd w:id="3832"/>
      </w:del>
    </w:p>
    <w:p w14:paraId="53733B9C" w14:textId="6AB9A1CA" w:rsidR="00E439A4" w:rsidRPr="007C0B8D" w:rsidDel="00D160C0" w:rsidRDefault="00E439A4" w:rsidP="00E439A4">
      <w:pPr>
        <w:pStyle w:val="code"/>
        <w:rPr>
          <w:del w:id="3833" w:author="Guohan Lu" w:date="2015-11-16T00:55:00Z"/>
        </w:rPr>
      </w:pPr>
      <w:del w:id="3834" w:author="Guohan Lu" w:date="2015-11-16T00:55:00Z">
        <w:r w:rsidDel="00D160C0">
          <w:delText>* [in] statuses – status for each object</w:delText>
        </w:r>
        <w:bookmarkStart w:id="3835" w:name="_Toc435399110"/>
        <w:bookmarkEnd w:id="3835"/>
      </w:del>
    </w:p>
    <w:p w14:paraId="06C2A791" w14:textId="6E80A476" w:rsidR="00E439A4" w:rsidRPr="007C0B8D" w:rsidDel="00D160C0" w:rsidRDefault="00E439A4" w:rsidP="00E439A4">
      <w:pPr>
        <w:pStyle w:val="code"/>
        <w:rPr>
          <w:del w:id="3836" w:author="Guohan Lu" w:date="2015-11-16T00:55:00Z"/>
        </w:rPr>
      </w:pPr>
      <w:del w:id="3837" w:author="Guohan Lu" w:date="2015-11-16T00:55:00Z">
        <w:r w:rsidRPr="007C0B8D" w:rsidDel="00D160C0">
          <w:delText>* Return Values:</w:delText>
        </w:r>
        <w:bookmarkStart w:id="3838" w:name="_Toc435399111"/>
        <w:bookmarkEnd w:id="3838"/>
      </w:del>
    </w:p>
    <w:p w14:paraId="74A31B9F" w14:textId="58323A27" w:rsidR="00E439A4" w:rsidRPr="007C0B8D" w:rsidDel="00D160C0" w:rsidRDefault="00E439A4" w:rsidP="00E439A4">
      <w:pPr>
        <w:pStyle w:val="code"/>
        <w:rPr>
          <w:del w:id="3839" w:author="Guohan Lu" w:date="2015-11-16T00:55:00Z"/>
        </w:rPr>
      </w:pPr>
      <w:del w:id="3840" w:author="Guohan Lu" w:date="2015-11-16T00:55:00Z">
        <w:r w:rsidRPr="007C0B8D" w:rsidDel="00D160C0">
          <w:delText>* SAI_STATUS_SUCCESS on success</w:delText>
        </w:r>
        <w:bookmarkStart w:id="3841" w:name="_Toc435399112"/>
        <w:bookmarkEnd w:id="3841"/>
      </w:del>
    </w:p>
    <w:p w14:paraId="30679A93" w14:textId="19EDCA9A" w:rsidR="00E439A4" w:rsidRPr="00466F96" w:rsidDel="00D160C0" w:rsidRDefault="00E439A4" w:rsidP="00E439A4">
      <w:pPr>
        <w:pStyle w:val="code"/>
        <w:rPr>
          <w:del w:id="3842" w:author="Guohan Lu" w:date="2015-11-16T00:55:00Z"/>
          <w:rPrChange w:id="3843" w:author="Natchimuth, Anbalagan" w:date="2015-12-23T08:54:00Z">
            <w:rPr>
              <w:del w:id="3844" w:author="Guohan Lu" w:date="2015-11-16T00:55:00Z"/>
              <w:lang w:val="fr-FR"/>
            </w:rPr>
          </w:rPrChange>
        </w:rPr>
      </w:pPr>
      <w:del w:id="3845" w:author="Guohan Lu" w:date="2015-11-16T00:55:00Z">
        <w:r w:rsidRPr="00466F96" w:rsidDel="00D160C0">
          <w:rPr>
            <w:rPrChange w:id="3846" w:author="Natchimuth, Anbalagan" w:date="2015-12-23T08:54:00Z">
              <w:rPr>
                <w:lang w:val="fr-FR"/>
              </w:rPr>
            </w:rPrChange>
          </w:rPr>
          <w:delText>* Failure status code on error</w:delText>
        </w:r>
        <w:bookmarkStart w:id="3847" w:name="_Toc435399113"/>
        <w:bookmarkEnd w:id="3847"/>
      </w:del>
    </w:p>
    <w:p w14:paraId="11A1BDF7" w14:textId="52824704" w:rsidR="00E439A4" w:rsidRPr="00466F96" w:rsidDel="00D160C0" w:rsidRDefault="00E439A4" w:rsidP="00E439A4">
      <w:pPr>
        <w:pStyle w:val="code"/>
        <w:rPr>
          <w:del w:id="3848" w:author="Guohan Lu" w:date="2015-11-16T00:55:00Z"/>
          <w:rPrChange w:id="3849" w:author="Natchimuth, Anbalagan" w:date="2015-12-23T08:54:00Z">
            <w:rPr>
              <w:del w:id="3850" w:author="Guohan Lu" w:date="2015-11-16T00:55:00Z"/>
              <w:lang w:val="fr-FR"/>
            </w:rPr>
          </w:rPrChange>
        </w:rPr>
      </w:pPr>
      <w:del w:id="3851" w:author="Guohan Lu" w:date="2015-11-16T00:55:00Z">
        <w:r w:rsidRPr="00466F96" w:rsidDel="00D160C0">
          <w:rPr>
            <w:rPrChange w:id="3852" w:author="Natchimuth, Anbalagan" w:date="2015-12-23T08:54:00Z">
              <w:rPr>
                <w:lang w:val="fr-FR"/>
              </w:rPr>
            </w:rPrChange>
          </w:rPr>
          <w:delText>*/</w:delText>
        </w:r>
        <w:bookmarkStart w:id="3853" w:name="_Toc435399114"/>
        <w:bookmarkEnd w:id="3853"/>
      </w:del>
    </w:p>
    <w:p w14:paraId="050167EE" w14:textId="6AEB52D2" w:rsidR="00E439A4" w:rsidRPr="00466F96" w:rsidDel="00D160C0" w:rsidRDefault="00E439A4" w:rsidP="00E439A4">
      <w:pPr>
        <w:pStyle w:val="code"/>
        <w:rPr>
          <w:del w:id="3854" w:author="Guohan Lu" w:date="2015-11-16T00:55:00Z"/>
          <w:rPrChange w:id="3855" w:author="Natchimuth, Anbalagan" w:date="2015-12-23T08:54:00Z">
            <w:rPr>
              <w:del w:id="3856" w:author="Guohan Lu" w:date="2015-11-16T00:55:00Z"/>
              <w:lang w:val="fr-FR"/>
            </w:rPr>
          </w:rPrChange>
        </w:rPr>
      </w:pPr>
      <w:bookmarkStart w:id="3857" w:name="_Toc435399115"/>
      <w:bookmarkEnd w:id="3857"/>
    </w:p>
    <w:p w14:paraId="21FCB59B" w14:textId="60D5317B" w:rsidR="00E439A4" w:rsidRPr="00466F96" w:rsidDel="00D160C0" w:rsidRDefault="00E439A4" w:rsidP="00E439A4">
      <w:pPr>
        <w:pStyle w:val="code"/>
        <w:rPr>
          <w:del w:id="3858" w:author="Guohan Lu" w:date="2015-11-16T00:55:00Z"/>
          <w:rPrChange w:id="3859" w:author="Natchimuth, Anbalagan" w:date="2015-12-23T08:54:00Z">
            <w:rPr>
              <w:del w:id="3860" w:author="Guohan Lu" w:date="2015-11-16T00:55:00Z"/>
              <w:lang w:val="fr-FR"/>
            </w:rPr>
          </w:rPrChange>
        </w:rPr>
      </w:pPr>
      <w:del w:id="3861" w:author="Guohan Lu" w:date="2015-11-16T00:55:00Z">
        <w:r w:rsidRPr="00466F96" w:rsidDel="00D160C0">
          <w:rPr>
            <w:rPrChange w:id="3862" w:author="Natchimuth, Anbalagan" w:date="2015-12-23T08:54:00Z">
              <w:rPr>
                <w:lang w:val="fr-FR"/>
              </w:rPr>
            </w:rPrChange>
          </w:rPr>
          <w:delText>typedef sai_status_t (*sai_bulk_get_attribute_fn)(</w:delText>
        </w:r>
        <w:bookmarkStart w:id="3863" w:name="_Toc435399116"/>
        <w:bookmarkEnd w:id="3863"/>
      </w:del>
    </w:p>
    <w:p w14:paraId="76CFD239" w14:textId="1F78DA2F" w:rsidR="00E439A4" w:rsidRPr="00466F96" w:rsidDel="00D160C0" w:rsidRDefault="00E439A4" w:rsidP="00E439A4">
      <w:pPr>
        <w:pStyle w:val="code"/>
        <w:rPr>
          <w:del w:id="3864" w:author="Guohan Lu" w:date="2015-11-16T00:55:00Z"/>
          <w:rPrChange w:id="3865" w:author="Natchimuth, Anbalagan" w:date="2015-12-23T08:54:00Z">
            <w:rPr>
              <w:del w:id="3866" w:author="Guohan Lu" w:date="2015-11-16T00:55:00Z"/>
              <w:lang w:val="fr-FR"/>
            </w:rPr>
          </w:rPrChange>
        </w:rPr>
      </w:pPr>
      <w:del w:id="3867" w:author="Guohan Lu" w:date="2015-11-16T00:55:00Z">
        <w:r w:rsidRPr="00466F96" w:rsidDel="00D160C0">
          <w:rPr>
            <w:rPrChange w:id="3868" w:author="Natchimuth, Anbalagan" w:date="2015-12-23T08:54:00Z">
              <w:rPr>
                <w:lang w:val="fr-FR"/>
              </w:rPr>
            </w:rPrChange>
          </w:rPr>
          <w:delText xml:space="preserve">    _In_ sai_object_type_t object_type,</w:delText>
        </w:r>
        <w:bookmarkStart w:id="3869" w:name="_Toc435399117"/>
        <w:bookmarkEnd w:id="3869"/>
      </w:del>
    </w:p>
    <w:p w14:paraId="1DC0C986" w14:textId="79228BAB" w:rsidR="00E439A4" w:rsidRPr="00466F96" w:rsidDel="00D160C0" w:rsidRDefault="00E439A4" w:rsidP="00E439A4">
      <w:pPr>
        <w:pStyle w:val="code"/>
        <w:rPr>
          <w:del w:id="3870" w:author="Guohan Lu" w:date="2015-11-16T00:55:00Z"/>
          <w:rPrChange w:id="3871" w:author="Natchimuth, Anbalagan" w:date="2015-12-23T08:54:00Z">
            <w:rPr>
              <w:del w:id="3872" w:author="Guohan Lu" w:date="2015-11-16T00:55:00Z"/>
              <w:lang w:val="fr-FR"/>
            </w:rPr>
          </w:rPrChange>
        </w:rPr>
      </w:pPr>
      <w:del w:id="3873" w:author="Guohan Lu" w:date="2015-11-16T00:55:00Z">
        <w:r w:rsidRPr="00466F96" w:rsidDel="00D160C0">
          <w:rPr>
            <w:rPrChange w:id="3874" w:author="Natchimuth, Anbalagan" w:date="2015-12-23T08:54:00Z">
              <w:rPr>
                <w:lang w:val="fr-FR"/>
              </w:rPr>
            </w:rPrChange>
          </w:rPr>
          <w:delText xml:space="preserve">    _In_ uint32_t object_count,</w:delText>
        </w:r>
        <w:bookmarkStart w:id="3875" w:name="_Toc435399118"/>
        <w:bookmarkEnd w:id="3875"/>
      </w:del>
    </w:p>
    <w:p w14:paraId="07FFD40D" w14:textId="0651BCE2" w:rsidR="00E439A4" w:rsidRPr="00D33277" w:rsidDel="00D160C0" w:rsidRDefault="00E439A4" w:rsidP="00E439A4">
      <w:pPr>
        <w:pStyle w:val="code"/>
        <w:rPr>
          <w:del w:id="3876" w:author="Guohan Lu" w:date="2015-11-16T00:55:00Z"/>
        </w:rPr>
      </w:pPr>
      <w:del w:id="3877" w:author="Guohan Lu" w:date="2015-11-16T00:55:00Z">
        <w:r w:rsidRPr="00466F96" w:rsidDel="00D160C0">
          <w:rPr>
            <w:rPrChange w:id="3878" w:author="Natchimuth, Anbalagan" w:date="2015-12-23T08:54:00Z">
              <w:rPr>
                <w:lang w:val="fr-FR"/>
              </w:rPr>
            </w:rPrChange>
          </w:rPr>
          <w:delText xml:space="preserve">    </w:delText>
        </w:r>
        <w:r w:rsidRPr="00D33277" w:rsidDel="00D160C0">
          <w:delText>_In_ sai_object_id_t* object_id,</w:delText>
        </w:r>
        <w:bookmarkStart w:id="3879" w:name="_Toc435399119"/>
        <w:bookmarkEnd w:id="3879"/>
      </w:del>
    </w:p>
    <w:p w14:paraId="7C76BD4D" w14:textId="08C7F123" w:rsidR="00E439A4" w:rsidDel="00D160C0" w:rsidRDefault="00E439A4" w:rsidP="00E439A4">
      <w:pPr>
        <w:pStyle w:val="code"/>
        <w:rPr>
          <w:del w:id="3880" w:author="Guohan Lu" w:date="2015-11-16T00:55:00Z"/>
        </w:rPr>
      </w:pPr>
      <w:del w:id="3881" w:author="Guohan Lu" w:date="2015-11-16T00:55:00Z">
        <w:r w:rsidDel="00D160C0">
          <w:delText xml:space="preserve">    _In_ uint32_t attr_count,</w:delText>
        </w:r>
        <w:bookmarkStart w:id="3882" w:name="_Toc435399120"/>
        <w:bookmarkEnd w:id="3882"/>
      </w:del>
    </w:p>
    <w:p w14:paraId="72493738" w14:textId="14F9F491" w:rsidR="00E439A4" w:rsidDel="00D160C0" w:rsidRDefault="00E439A4" w:rsidP="00E439A4">
      <w:pPr>
        <w:pStyle w:val="code"/>
        <w:rPr>
          <w:del w:id="3883" w:author="Guohan Lu" w:date="2015-11-16T00:55:00Z"/>
        </w:rPr>
      </w:pPr>
      <w:del w:id="3884" w:author="Guohan Lu" w:date="2015-11-16T00:55:00Z">
        <w:r w:rsidDel="00D160C0">
          <w:delText xml:space="preserve">    _In_ </w:delText>
        </w:r>
        <w:r w:rsidR="00D4681A" w:rsidDel="00D160C0">
          <w:delText>sai_attr_id_t</w:delText>
        </w:r>
        <w:r w:rsidDel="00D160C0">
          <w:delText xml:space="preserve"> *attr_id,</w:delText>
        </w:r>
        <w:bookmarkStart w:id="3885" w:name="_Toc435399121"/>
        <w:bookmarkEnd w:id="3885"/>
      </w:del>
    </w:p>
    <w:p w14:paraId="7DD8501B" w14:textId="542813A6" w:rsidR="00E439A4" w:rsidDel="00D160C0" w:rsidRDefault="00E439A4" w:rsidP="00E439A4">
      <w:pPr>
        <w:pStyle w:val="code"/>
        <w:rPr>
          <w:del w:id="3886" w:author="Guohan Lu" w:date="2015-11-16T00:55:00Z"/>
        </w:rPr>
      </w:pPr>
      <w:del w:id="3887" w:author="Guohan Lu" w:date="2015-11-16T00:55:00Z">
        <w:r w:rsidDel="00D160C0">
          <w:delText xml:space="preserve">    _Inout_ sai_attribute_value_t **attr_value,</w:delText>
        </w:r>
        <w:bookmarkStart w:id="3888" w:name="_Toc435399122"/>
        <w:bookmarkEnd w:id="3888"/>
      </w:del>
    </w:p>
    <w:p w14:paraId="6E862A3F" w14:textId="6A4ADE4E" w:rsidR="00E439A4" w:rsidRPr="00466F96" w:rsidDel="00D160C0" w:rsidRDefault="00E439A4" w:rsidP="00E439A4">
      <w:pPr>
        <w:pStyle w:val="code"/>
        <w:rPr>
          <w:del w:id="3889" w:author="Guohan Lu" w:date="2015-11-16T00:55:00Z"/>
          <w:rPrChange w:id="3890" w:author="Natchimuth, Anbalagan" w:date="2015-12-23T08:54:00Z">
            <w:rPr>
              <w:del w:id="3891" w:author="Guohan Lu" w:date="2015-11-16T00:55:00Z"/>
              <w:lang w:val="fr-FR"/>
            </w:rPr>
          </w:rPrChange>
        </w:rPr>
      </w:pPr>
      <w:del w:id="3892" w:author="Guohan Lu" w:date="2015-11-16T00:55:00Z">
        <w:r w:rsidRPr="008003D0" w:rsidDel="00D160C0">
          <w:delText xml:space="preserve">    </w:delText>
        </w:r>
        <w:r w:rsidRPr="00466F96" w:rsidDel="00D160C0">
          <w:rPr>
            <w:rPrChange w:id="3893" w:author="Natchimuth, Anbalagan" w:date="2015-12-23T08:54:00Z">
              <w:rPr>
                <w:lang w:val="fr-FR"/>
              </w:rPr>
            </w:rPrChange>
          </w:rPr>
          <w:delText>_Inout sai_status_t *statuses);</w:delText>
        </w:r>
        <w:bookmarkStart w:id="3894" w:name="_Toc435399123"/>
        <w:bookmarkEnd w:id="3894"/>
      </w:del>
    </w:p>
    <w:p w14:paraId="2B68B6D7" w14:textId="553F526B" w:rsidR="00075C93" w:rsidRPr="00466F96" w:rsidDel="00D160C0" w:rsidRDefault="00075C93" w:rsidP="00075C93">
      <w:pPr>
        <w:pStyle w:val="code"/>
        <w:rPr>
          <w:del w:id="3895" w:author="Guohan Lu" w:date="2015-11-16T00:55:00Z"/>
          <w:rPrChange w:id="3896" w:author="Natchimuth, Anbalagan" w:date="2015-12-23T08:54:00Z">
            <w:rPr>
              <w:del w:id="3897" w:author="Guohan Lu" w:date="2015-11-16T00:55:00Z"/>
              <w:lang w:val="fr-FR"/>
            </w:rPr>
          </w:rPrChange>
        </w:rPr>
      </w:pPr>
      <w:bookmarkStart w:id="3898" w:name="_Toc435399124"/>
      <w:bookmarkEnd w:id="3898"/>
    </w:p>
    <w:p w14:paraId="4864FE95" w14:textId="1948A13E" w:rsidR="00075C93" w:rsidRPr="00466F96" w:rsidDel="00D160C0" w:rsidRDefault="00075C93" w:rsidP="00075C93">
      <w:pPr>
        <w:pStyle w:val="Heading2"/>
        <w:rPr>
          <w:del w:id="3899" w:author="Guohan Lu" w:date="2015-11-16T00:55:00Z"/>
          <w:rPrChange w:id="3900" w:author="Natchimuth, Anbalagan" w:date="2015-12-23T08:54:00Z">
            <w:rPr>
              <w:del w:id="3901" w:author="Guohan Lu" w:date="2015-11-16T00:55:00Z"/>
              <w:lang w:val="fr-FR"/>
            </w:rPr>
          </w:rPrChange>
        </w:rPr>
      </w:pPr>
      <w:del w:id="3902" w:author="Guohan Lu" w:date="2015-11-16T00:55:00Z">
        <w:r w:rsidRPr="00466F96" w:rsidDel="00D160C0">
          <w:rPr>
            <w:rPrChange w:id="3903" w:author="Natchimuth, Anbalagan" w:date="2015-12-23T08:54:00Z">
              <w:rPr>
                <w:lang w:val="fr-FR"/>
              </w:rPr>
            </w:rPrChange>
          </w:rPr>
          <w:delText>Changes to saischeduler.h</w:delText>
        </w:r>
        <w:bookmarkStart w:id="3904" w:name="_Toc435399125"/>
        <w:bookmarkEnd w:id="3904"/>
      </w:del>
    </w:p>
    <w:p w14:paraId="14553587" w14:textId="1CB5C839" w:rsidR="00075C93" w:rsidRPr="001053E1" w:rsidDel="00D160C0" w:rsidRDefault="00075C93" w:rsidP="00075C93">
      <w:pPr>
        <w:pStyle w:val="code"/>
        <w:rPr>
          <w:del w:id="3905" w:author="Guohan Lu" w:date="2015-11-16T00:55:00Z"/>
        </w:rPr>
      </w:pPr>
      <w:del w:id="3906" w:author="Guohan Lu" w:date="2015-11-16T00:55:00Z">
        <w:r w:rsidDel="00D160C0">
          <w:delText>/*</w:delText>
        </w:r>
        <w:bookmarkStart w:id="3907" w:name="_Toc435399126"/>
        <w:bookmarkEnd w:id="3907"/>
      </w:del>
    </w:p>
    <w:p w14:paraId="23F338F6" w14:textId="13106BD7" w:rsidR="00075C93" w:rsidRPr="007C0B8D" w:rsidDel="00D160C0" w:rsidRDefault="00075C93" w:rsidP="00075C93">
      <w:pPr>
        <w:pStyle w:val="code"/>
        <w:rPr>
          <w:del w:id="3908" w:author="Guohan Lu" w:date="2015-11-16T00:55:00Z"/>
        </w:rPr>
      </w:pPr>
      <w:del w:id="3909" w:author="Guohan Lu" w:date="2015-11-16T00:55:00Z">
        <w:r w:rsidRPr="007C0B8D" w:rsidDel="00D160C0">
          <w:delText>* Routine Description:</w:delText>
        </w:r>
        <w:bookmarkStart w:id="3910" w:name="_Toc435399127"/>
        <w:bookmarkEnd w:id="3910"/>
      </w:del>
    </w:p>
    <w:p w14:paraId="44DD02B1" w14:textId="41643556" w:rsidR="00075C93" w:rsidRPr="007C0B8D" w:rsidDel="00D160C0" w:rsidRDefault="00075C93" w:rsidP="00075C93">
      <w:pPr>
        <w:pStyle w:val="code"/>
        <w:rPr>
          <w:del w:id="3911" w:author="Guohan Lu" w:date="2015-11-16T00:55:00Z"/>
        </w:rPr>
      </w:pPr>
      <w:del w:id="3912" w:author="Guohan Lu" w:date="2015-11-16T00:55:00Z">
        <w:r w:rsidRPr="007C0B8D" w:rsidDel="00D160C0">
          <w:delText xml:space="preserve">* </w:delText>
        </w:r>
        <w:r w:rsidDel="00D160C0">
          <w:delText xml:space="preserve"> @brief Get the number of objects present in SAI</w:delText>
        </w:r>
        <w:bookmarkStart w:id="3913" w:name="_Toc435399128"/>
        <w:bookmarkEnd w:id="3913"/>
      </w:del>
    </w:p>
    <w:p w14:paraId="6DBD2B85" w14:textId="3C5EE907" w:rsidR="00075C93" w:rsidRPr="007C0B8D" w:rsidDel="00D160C0" w:rsidRDefault="00075C93" w:rsidP="00075C93">
      <w:pPr>
        <w:pStyle w:val="code"/>
        <w:rPr>
          <w:del w:id="3914" w:author="Guohan Lu" w:date="2015-11-16T00:55:00Z"/>
        </w:rPr>
      </w:pPr>
      <w:del w:id="3915" w:author="Guohan Lu" w:date="2015-11-16T00:55:00Z">
        <w:r w:rsidRPr="007C0B8D" w:rsidDel="00D160C0">
          <w:delText>* Arguments:</w:delText>
        </w:r>
        <w:bookmarkStart w:id="3916" w:name="_Toc435399129"/>
        <w:bookmarkEnd w:id="3916"/>
      </w:del>
    </w:p>
    <w:p w14:paraId="0D3B8AC0" w14:textId="4D605116" w:rsidR="00075C93" w:rsidRPr="00735A5F" w:rsidDel="00D160C0" w:rsidRDefault="00075C93" w:rsidP="00075C93">
      <w:pPr>
        <w:pStyle w:val="code"/>
        <w:rPr>
          <w:del w:id="3917" w:author="Guohan Lu" w:date="2015-11-16T00:55:00Z"/>
        </w:rPr>
      </w:pPr>
      <w:del w:id="3918" w:author="Guohan Lu" w:date="2015-11-16T00:55:00Z">
        <w:r w:rsidDel="00D160C0">
          <w:delText>* [in] sai_object_type_t  - SAI object type</w:delText>
        </w:r>
        <w:bookmarkStart w:id="3919" w:name="_Toc435399130"/>
        <w:bookmarkEnd w:id="3919"/>
      </w:del>
    </w:p>
    <w:p w14:paraId="40469DEC" w14:textId="12EB29BE" w:rsidR="00075C93" w:rsidDel="00D160C0" w:rsidRDefault="00075C93" w:rsidP="00075C93">
      <w:pPr>
        <w:pStyle w:val="code"/>
        <w:rPr>
          <w:del w:id="3920" w:author="Guohan Lu" w:date="2015-11-16T00:55:00Z"/>
        </w:rPr>
      </w:pPr>
      <w:del w:id="3921" w:author="Guohan Lu" w:date="2015-11-16T00:55:00Z">
        <w:r w:rsidDel="00D160C0">
          <w:delText>* [inout]</w:delText>
        </w:r>
        <w:r w:rsidRPr="00144C06" w:rsidDel="00D160C0">
          <w:delText xml:space="preserve"> </w:delText>
        </w:r>
        <w:r w:rsidDel="00D160C0">
          <w:delText>count – number of objects in SAI</w:delText>
        </w:r>
        <w:bookmarkStart w:id="3922" w:name="_Toc435399131"/>
        <w:bookmarkEnd w:id="3922"/>
      </w:del>
    </w:p>
    <w:p w14:paraId="70254D15" w14:textId="62AD13E5" w:rsidR="00075C93" w:rsidRPr="007C0B8D" w:rsidDel="00D160C0" w:rsidRDefault="00075C93" w:rsidP="00075C93">
      <w:pPr>
        <w:pStyle w:val="code"/>
        <w:rPr>
          <w:del w:id="3923" w:author="Guohan Lu" w:date="2015-11-16T00:55:00Z"/>
        </w:rPr>
      </w:pPr>
      <w:del w:id="3924" w:author="Guohan Lu" w:date="2015-11-16T00:55:00Z">
        <w:r w:rsidRPr="007C0B8D" w:rsidDel="00D160C0">
          <w:delText>*</w:delText>
        </w:r>
        <w:bookmarkStart w:id="3925" w:name="_Toc435399132"/>
        <w:bookmarkEnd w:id="3925"/>
      </w:del>
    </w:p>
    <w:p w14:paraId="620B237A" w14:textId="24E12909" w:rsidR="00075C93" w:rsidRPr="007C0B8D" w:rsidDel="00D160C0" w:rsidRDefault="00075C93" w:rsidP="00075C93">
      <w:pPr>
        <w:pStyle w:val="code"/>
        <w:rPr>
          <w:del w:id="3926" w:author="Guohan Lu" w:date="2015-11-16T00:55:00Z"/>
        </w:rPr>
      </w:pPr>
      <w:del w:id="3927" w:author="Guohan Lu" w:date="2015-11-16T00:55:00Z">
        <w:r w:rsidRPr="007C0B8D" w:rsidDel="00D160C0">
          <w:delText>* Return Values:</w:delText>
        </w:r>
        <w:bookmarkStart w:id="3928" w:name="_Toc435399133"/>
        <w:bookmarkEnd w:id="3928"/>
      </w:del>
    </w:p>
    <w:p w14:paraId="605CDB1B" w14:textId="6CF006DF" w:rsidR="00075C93" w:rsidRPr="007C0B8D" w:rsidDel="00D160C0" w:rsidRDefault="00075C93" w:rsidP="00075C93">
      <w:pPr>
        <w:pStyle w:val="code"/>
        <w:rPr>
          <w:del w:id="3929" w:author="Guohan Lu" w:date="2015-11-16T00:55:00Z"/>
        </w:rPr>
      </w:pPr>
      <w:del w:id="3930" w:author="Guohan Lu" w:date="2015-11-16T00:55:00Z">
        <w:r w:rsidRPr="007C0B8D" w:rsidDel="00D160C0">
          <w:delText>* SAI_STATUS_SUCCESS on success</w:delText>
        </w:r>
        <w:bookmarkStart w:id="3931" w:name="_Toc435399134"/>
        <w:bookmarkEnd w:id="3931"/>
      </w:del>
    </w:p>
    <w:p w14:paraId="654E8834" w14:textId="4F449997" w:rsidR="00075C93" w:rsidRPr="00466F96" w:rsidDel="00D160C0" w:rsidRDefault="00075C93" w:rsidP="00075C93">
      <w:pPr>
        <w:pStyle w:val="code"/>
        <w:rPr>
          <w:del w:id="3932" w:author="Guohan Lu" w:date="2015-11-16T00:55:00Z"/>
          <w:rPrChange w:id="3933" w:author="Natchimuth, Anbalagan" w:date="2015-12-23T08:54:00Z">
            <w:rPr>
              <w:del w:id="3934" w:author="Guohan Lu" w:date="2015-11-16T00:55:00Z"/>
              <w:lang w:val="fr-FR"/>
            </w:rPr>
          </w:rPrChange>
        </w:rPr>
      </w:pPr>
      <w:del w:id="3935" w:author="Guohan Lu" w:date="2015-11-16T00:55:00Z">
        <w:r w:rsidRPr="00466F96" w:rsidDel="00D160C0">
          <w:rPr>
            <w:rPrChange w:id="3936" w:author="Natchimuth, Anbalagan" w:date="2015-12-23T08:54:00Z">
              <w:rPr>
                <w:lang w:val="fr-FR"/>
              </w:rPr>
            </w:rPrChange>
          </w:rPr>
          <w:delText>* Failure status code on error</w:delText>
        </w:r>
        <w:bookmarkStart w:id="3937" w:name="_Toc435399135"/>
        <w:bookmarkEnd w:id="3937"/>
      </w:del>
    </w:p>
    <w:p w14:paraId="10CC143A" w14:textId="15C50402" w:rsidR="00075C93" w:rsidRPr="00466F96" w:rsidDel="00D160C0" w:rsidRDefault="00075C93" w:rsidP="00075C93">
      <w:pPr>
        <w:pStyle w:val="code"/>
        <w:rPr>
          <w:del w:id="3938" w:author="Guohan Lu" w:date="2015-11-16T00:55:00Z"/>
          <w:rPrChange w:id="3939" w:author="Natchimuth, Anbalagan" w:date="2015-12-23T08:54:00Z">
            <w:rPr>
              <w:del w:id="3940" w:author="Guohan Lu" w:date="2015-11-16T00:55:00Z"/>
              <w:lang w:val="fr-FR"/>
            </w:rPr>
          </w:rPrChange>
        </w:rPr>
      </w:pPr>
      <w:del w:id="3941" w:author="Guohan Lu" w:date="2015-11-16T00:55:00Z">
        <w:r w:rsidRPr="00466F96" w:rsidDel="00D160C0">
          <w:rPr>
            <w:rPrChange w:id="3942" w:author="Natchimuth, Anbalagan" w:date="2015-12-23T08:54:00Z">
              <w:rPr>
                <w:lang w:val="fr-FR"/>
              </w:rPr>
            </w:rPrChange>
          </w:rPr>
          <w:delText>*/</w:delText>
        </w:r>
        <w:bookmarkStart w:id="3943" w:name="_Toc435399136"/>
        <w:bookmarkEnd w:id="3943"/>
      </w:del>
    </w:p>
    <w:p w14:paraId="0030A6AD" w14:textId="67A9F867" w:rsidR="00075C93" w:rsidRPr="000A342E" w:rsidDel="00D160C0" w:rsidRDefault="00075C93" w:rsidP="00075C93">
      <w:pPr>
        <w:pStyle w:val="code"/>
        <w:rPr>
          <w:del w:id="3944" w:author="Guohan Lu" w:date="2015-11-16T00:55:00Z"/>
        </w:rPr>
      </w:pPr>
      <w:del w:id="3945"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3946" w:name="_Toc435399137"/>
        <w:bookmarkEnd w:id="3946"/>
      </w:del>
    </w:p>
    <w:p w14:paraId="6576F7C3" w14:textId="11CFDADB" w:rsidR="00075C93" w:rsidRPr="00466F96" w:rsidDel="00D160C0" w:rsidRDefault="00075C93" w:rsidP="00075C93">
      <w:pPr>
        <w:pStyle w:val="code"/>
        <w:rPr>
          <w:del w:id="3947" w:author="Guohan Lu" w:date="2015-11-16T00:55:00Z"/>
          <w:rPrChange w:id="3948" w:author="Natchimuth, Anbalagan" w:date="2015-12-23T08:54:00Z">
            <w:rPr>
              <w:del w:id="3949" w:author="Guohan Lu" w:date="2015-11-16T00:55:00Z"/>
              <w:lang w:val="fr-FR"/>
            </w:rPr>
          </w:rPrChange>
        </w:rPr>
      </w:pPr>
      <w:del w:id="3950" w:author="Guohan Lu" w:date="2015-11-16T00:55:00Z">
        <w:r w:rsidRPr="00C27F1A" w:rsidDel="00D160C0">
          <w:delText xml:space="preserve">                          </w:delText>
        </w:r>
        <w:r w:rsidRPr="00466F96" w:rsidDel="00D160C0">
          <w:rPr>
            <w:rPrChange w:id="3951" w:author="Natchimuth, Anbalagan" w:date="2015-12-23T08:54:00Z">
              <w:rPr>
                <w:lang w:val="fr-FR"/>
              </w:rPr>
            </w:rPrChange>
          </w:rPr>
          <w:delText>_In_ sai_object_type_t object_type,</w:delText>
        </w:r>
        <w:bookmarkStart w:id="3952" w:name="_Toc435399138"/>
        <w:bookmarkEnd w:id="3952"/>
      </w:del>
    </w:p>
    <w:p w14:paraId="200BE788" w14:textId="17C7E369" w:rsidR="00075C93" w:rsidRPr="00466F96" w:rsidDel="00D160C0" w:rsidRDefault="00075C93" w:rsidP="00075C93">
      <w:pPr>
        <w:pStyle w:val="code"/>
        <w:rPr>
          <w:del w:id="3953" w:author="Guohan Lu" w:date="2015-11-16T00:55:00Z"/>
          <w:rPrChange w:id="3954" w:author="Natchimuth, Anbalagan" w:date="2015-12-23T08:54:00Z">
            <w:rPr>
              <w:del w:id="3955" w:author="Guohan Lu" w:date="2015-11-16T00:55:00Z"/>
              <w:lang w:val="fr-FR"/>
            </w:rPr>
          </w:rPrChange>
        </w:rPr>
      </w:pPr>
      <w:del w:id="3956" w:author="Guohan Lu" w:date="2015-11-16T00:55:00Z">
        <w:r w:rsidRPr="00466F96" w:rsidDel="00D160C0">
          <w:rPr>
            <w:rPrChange w:id="3957" w:author="Natchimuth, Anbalagan" w:date="2015-12-23T08:54:00Z">
              <w:rPr>
                <w:lang w:val="fr-FR"/>
              </w:rPr>
            </w:rPrChange>
          </w:rPr>
          <w:delText xml:space="preserve">                          _InOut_ uint32_t *count);</w:delText>
        </w:r>
        <w:bookmarkStart w:id="3958" w:name="_Toc435399139"/>
        <w:bookmarkEnd w:id="3958"/>
      </w:del>
    </w:p>
    <w:p w14:paraId="62AD001A" w14:textId="6A6BEE09" w:rsidR="0015355F" w:rsidRPr="00466F96" w:rsidDel="00D160C0" w:rsidRDefault="0015355F" w:rsidP="00075C93">
      <w:pPr>
        <w:pStyle w:val="code"/>
        <w:rPr>
          <w:del w:id="3959" w:author="Guohan Lu" w:date="2015-11-16T00:55:00Z"/>
          <w:rPrChange w:id="3960" w:author="Natchimuth, Anbalagan" w:date="2015-12-23T08:54:00Z">
            <w:rPr>
              <w:del w:id="3961" w:author="Guohan Lu" w:date="2015-11-16T00:55:00Z"/>
              <w:lang w:val="fr-FR"/>
            </w:rPr>
          </w:rPrChange>
        </w:rPr>
      </w:pPr>
      <w:bookmarkStart w:id="3962" w:name="_Toc435399140"/>
      <w:bookmarkEnd w:id="3962"/>
    </w:p>
    <w:p w14:paraId="2255E2EC" w14:textId="4997C6A1" w:rsidR="0015355F" w:rsidRPr="00466F96" w:rsidDel="00D160C0" w:rsidRDefault="0015355F" w:rsidP="0015355F">
      <w:pPr>
        <w:pStyle w:val="code"/>
        <w:rPr>
          <w:del w:id="3963" w:author="Guohan Lu" w:date="2015-11-16T00:55:00Z"/>
          <w:rPrChange w:id="3964" w:author="Natchimuth, Anbalagan" w:date="2015-12-23T08:54:00Z">
            <w:rPr>
              <w:del w:id="3965" w:author="Guohan Lu" w:date="2015-11-16T00:55:00Z"/>
              <w:lang w:val="fr-FR"/>
            </w:rPr>
          </w:rPrChange>
        </w:rPr>
      </w:pPr>
      <w:del w:id="3966" w:author="Guohan Lu" w:date="2015-11-16T00:55:00Z">
        <w:r w:rsidRPr="00466F96" w:rsidDel="00D160C0">
          <w:rPr>
            <w:rPrChange w:id="3967" w:author="Natchimuth, Anbalagan" w:date="2015-12-23T08:54:00Z">
              <w:rPr>
                <w:lang w:val="fr-FR"/>
              </w:rPr>
            </w:rPrChange>
          </w:rPr>
          <w:delText>/*</w:delText>
        </w:r>
        <w:bookmarkStart w:id="3968" w:name="_Toc435399141"/>
        <w:bookmarkEnd w:id="3968"/>
      </w:del>
    </w:p>
    <w:p w14:paraId="53EF3F37" w14:textId="5EABF5E3" w:rsidR="0015355F" w:rsidRPr="00466F96" w:rsidDel="00D160C0" w:rsidRDefault="0015355F" w:rsidP="0015355F">
      <w:pPr>
        <w:pStyle w:val="code"/>
        <w:rPr>
          <w:del w:id="3969" w:author="Guohan Lu" w:date="2015-11-16T00:55:00Z"/>
          <w:rPrChange w:id="3970" w:author="Natchimuth, Anbalagan" w:date="2015-12-23T08:54:00Z">
            <w:rPr>
              <w:del w:id="3971" w:author="Guohan Lu" w:date="2015-11-16T00:55:00Z"/>
              <w:lang w:val="fr-FR"/>
            </w:rPr>
          </w:rPrChange>
        </w:rPr>
      </w:pPr>
      <w:del w:id="3972" w:author="Guohan Lu" w:date="2015-11-16T00:55:00Z">
        <w:r w:rsidRPr="00466F96" w:rsidDel="00D160C0">
          <w:rPr>
            <w:rPrChange w:id="3973" w:author="Natchimuth, Anbalagan" w:date="2015-12-23T08:54:00Z">
              <w:rPr>
                <w:lang w:val="fr-FR"/>
              </w:rPr>
            </w:rPrChange>
          </w:rPr>
          <w:delText>* Routine Description:</w:delText>
        </w:r>
        <w:bookmarkStart w:id="3974" w:name="_Toc435399142"/>
        <w:bookmarkEnd w:id="3974"/>
      </w:del>
    </w:p>
    <w:p w14:paraId="1C5905C3" w14:textId="3F3B19F1" w:rsidR="0015355F" w:rsidRPr="007C0B8D" w:rsidDel="00D160C0" w:rsidRDefault="0015355F" w:rsidP="0015355F">
      <w:pPr>
        <w:pStyle w:val="code"/>
        <w:rPr>
          <w:del w:id="3975" w:author="Guohan Lu" w:date="2015-11-16T00:55:00Z"/>
        </w:rPr>
      </w:pPr>
      <w:del w:id="3976" w:author="Guohan Lu" w:date="2015-11-16T00:55:00Z">
        <w:r w:rsidRPr="007C0B8D" w:rsidDel="00D160C0">
          <w:delText xml:space="preserve">* </w:delText>
        </w:r>
        <w:r w:rsidDel="00D160C0">
          <w:delText xml:space="preserve"> @brief Get the list of object keys present in SAI</w:delText>
        </w:r>
        <w:bookmarkStart w:id="3977" w:name="_Toc435399143"/>
        <w:bookmarkEnd w:id="3977"/>
      </w:del>
    </w:p>
    <w:p w14:paraId="1E3EC915" w14:textId="595F0D10" w:rsidR="0015355F" w:rsidRPr="007C0B8D" w:rsidDel="00D160C0" w:rsidRDefault="0015355F" w:rsidP="0015355F">
      <w:pPr>
        <w:pStyle w:val="code"/>
        <w:rPr>
          <w:del w:id="3978" w:author="Guohan Lu" w:date="2015-11-16T00:55:00Z"/>
        </w:rPr>
      </w:pPr>
      <w:del w:id="3979" w:author="Guohan Lu" w:date="2015-11-16T00:55:00Z">
        <w:r w:rsidRPr="007C0B8D" w:rsidDel="00D160C0">
          <w:delText>* Arguments:</w:delText>
        </w:r>
        <w:bookmarkStart w:id="3980" w:name="_Toc435399144"/>
        <w:bookmarkEnd w:id="3980"/>
      </w:del>
    </w:p>
    <w:p w14:paraId="69B4E9CB" w14:textId="5AD16B60" w:rsidR="0015355F" w:rsidRPr="00735A5F" w:rsidDel="00D160C0" w:rsidRDefault="0015355F" w:rsidP="0015355F">
      <w:pPr>
        <w:pStyle w:val="code"/>
        <w:rPr>
          <w:del w:id="3981" w:author="Guohan Lu" w:date="2015-11-16T00:55:00Z"/>
        </w:rPr>
      </w:pPr>
      <w:del w:id="3982" w:author="Guohan Lu" w:date="2015-11-16T00:55:00Z">
        <w:r w:rsidDel="00D160C0">
          <w:delText>* [in] sai_object_type_t  - SAI object type</w:delText>
        </w:r>
        <w:bookmarkStart w:id="3983" w:name="_Toc435399145"/>
        <w:bookmarkEnd w:id="3983"/>
      </w:del>
    </w:p>
    <w:p w14:paraId="5C79EF4E" w14:textId="13DB3F68" w:rsidR="0015355F" w:rsidDel="00D160C0" w:rsidRDefault="0015355F" w:rsidP="0015355F">
      <w:pPr>
        <w:pStyle w:val="code"/>
        <w:rPr>
          <w:del w:id="3984" w:author="Guohan Lu" w:date="2015-11-16T00:55:00Z"/>
        </w:rPr>
      </w:pPr>
      <w:del w:id="3985" w:author="Guohan Lu" w:date="2015-11-16T00:55:00Z">
        <w:r w:rsidDel="00D160C0">
          <w:delText>* [in]</w:delText>
        </w:r>
        <w:r w:rsidRPr="00144C06" w:rsidDel="00D160C0">
          <w:delText xml:space="preserve"> </w:delText>
        </w:r>
        <w:r w:rsidDel="00D160C0">
          <w:delText>count – number of objects in SAI</w:delText>
        </w:r>
        <w:bookmarkStart w:id="3986" w:name="_Toc435399146"/>
        <w:bookmarkEnd w:id="3986"/>
      </w:del>
    </w:p>
    <w:p w14:paraId="4CDE6604" w14:textId="1B4E037F" w:rsidR="0015355F" w:rsidDel="00D160C0" w:rsidRDefault="0015355F" w:rsidP="0015355F">
      <w:pPr>
        <w:pStyle w:val="code"/>
        <w:rPr>
          <w:del w:id="3987" w:author="Guohan Lu" w:date="2015-11-16T00:55:00Z"/>
        </w:rPr>
      </w:pPr>
      <w:del w:id="3988" w:author="Guohan Lu" w:date="2015-11-16T00:55:00Z">
        <w:r w:rsidRPr="007C0B8D" w:rsidDel="00D160C0">
          <w:delText>*</w:delText>
        </w:r>
        <w:r w:rsidDel="00D160C0">
          <w:delText xml:space="preserve"> [in] object_list – List of SAI objects or keys</w:delText>
        </w:r>
        <w:bookmarkStart w:id="3989" w:name="_Toc435399147"/>
        <w:bookmarkEnd w:id="3989"/>
      </w:del>
    </w:p>
    <w:p w14:paraId="0AFC89C3" w14:textId="1AE8F1C9" w:rsidR="0015355F" w:rsidRPr="007C0B8D" w:rsidDel="00D160C0" w:rsidRDefault="0015355F" w:rsidP="0015355F">
      <w:pPr>
        <w:pStyle w:val="code"/>
        <w:rPr>
          <w:del w:id="3990" w:author="Guohan Lu" w:date="2015-11-16T00:55:00Z"/>
        </w:rPr>
      </w:pPr>
      <w:bookmarkStart w:id="3991" w:name="_Toc435399148"/>
      <w:bookmarkEnd w:id="3991"/>
    </w:p>
    <w:p w14:paraId="153DBD4F" w14:textId="75906CE8" w:rsidR="0015355F" w:rsidRPr="007C0B8D" w:rsidDel="00D160C0" w:rsidRDefault="0015355F" w:rsidP="0015355F">
      <w:pPr>
        <w:pStyle w:val="code"/>
        <w:rPr>
          <w:del w:id="3992" w:author="Guohan Lu" w:date="2015-11-16T00:55:00Z"/>
        </w:rPr>
      </w:pPr>
      <w:del w:id="3993" w:author="Guohan Lu" w:date="2015-11-16T00:55:00Z">
        <w:r w:rsidRPr="007C0B8D" w:rsidDel="00D160C0">
          <w:delText>* Return Values:</w:delText>
        </w:r>
        <w:bookmarkStart w:id="3994" w:name="_Toc435399149"/>
        <w:bookmarkEnd w:id="3994"/>
      </w:del>
    </w:p>
    <w:p w14:paraId="7C942D67" w14:textId="40AEE5A9" w:rsidR="0015355F" w:rsidRPr="007C0B8D" w:rsidDel="00D160C0" w:rsidRDefault="0015355F" w:rsidP="0015355F">
      <w:pPr>
        <w:pStyle w:val="code"/>
        <w:rPr>
          <w:del w:id="3995" w:author="Guohan Lu" w:date="2015-11-16T00:55:00Z"/>
        </w:rPr>
      </w:pPr>
      <w:del w:id="3996" w:author="Guohan Lu" w:date="2015-11-16T00:55:00Z">
        <w:r w:rsidRPr="007C0B8D" w:rsidDel="00D160C0">
          <w:delText>* SAI_STATUS_SUCCESS on success</w:delText>
        </w:r>
        <w:bookmarkStart w:id="3997" w:name="_Toc435399150"/>
        <w:bookmarkEnd w:id="3997"/>
      </w:del>
    </w:p>
    <w:p w14:paraId="5B9EC0FA" w14:textId="10AD5518" w:rsidR="0015355F" w:rsidRPr="00466F96" w:rsidDel="00D160C0" w:rsidRDefault="0015355F" w:rsidP="0015355F">
      <w:pPr>
        <w:pStyle w:val="code"/>
        <w:rPr>
          <w:del w:id="3998" w:author="Guohan Lu" w:date="2015-11-16T00:55:00Z"/>
          <w:rPrChange w:id="3999" w:author="Natchimuth, Anbalagan" w:date="2015-12-23T08:54:00Z">
            <w:rPr>
              <w:del w:id="4000" w:author="Guohan Lu" w:date="2015-11-16T00:55:00Z"/>
              <w:lang w:val="fr-FR"/>
            </w:rPr>
          </w:rPrChange>
        </w:rPr>
      </w:pPr>
      <w:del w:id="4001" w:author="Guohan Lu" w:date="2015-11-16T00:55:00Z">
        <w:r w:rsidRPr="00466F96" w:rsidDel="00D160C0">
          <w:rPr>
            <w:rPrChange w:id="4002" w:author="Natchimuth, Anbalagan" w:date="2015-12-23T08:54:00Z">
              <w:rPr>
                <w:lang w:val="fr-FR"/>
              </w:rPr>
            </w:rPrChange>
          </w:rPr>
          <w:delText>* Failure status code on error</w:delText>
        </w:r>
        <w:bookmarkStart w:id="4003" w:name="_Toc435399151"/>
        <w:bookmarkEnd w:id="4003"/>
      </w:del>
    </w:p>
    <w:p w14:paraId="745E1AB2" w14:textId="64A6453F" w:rsidR="0015355F" w:rsidRPr="00466F96" w:rsidDel="00D160C0" w:rsidRDefault="0015355F" w:rsidP="0015355F">
      <w:pPr>
        <w:pStyle w:val="code"/>
        <w:rPr>
          <w:del w:id="4004" w:author="Guohan Lu" w:date="2015-11-16T00:55:00Z"/>
          <w:rPrChange w:id="4005" w:author="Natchimuth, Anbalagan" w:date="2015-12-23T08:54:00Z">
            <w:rPr>
              <w:del w:id="4006" w:author="Guohan Lu" w:date="2015-11-16T00:55:00Z"/>
              <w:lang w:val="fr-FR"/>
            </w:rPr>
          </w:rPrChange>
        </w:rPr>
      </w:pPr>
      <w:del w:id="4007" w:author="Guohan Lu" w:date="2015-11-16T00:55:00Z">
        <w:r w:rsidRPr="00466F96" w:rsidDel="00D160C0">
          <w:rPr>
            <w:rPrChange w:id="4008" w:author="Natchimuth, Anbalagan" w:date="2015-12-23T08:54:00Z">
              <w:rPr>
                <w:lang w:val="fr-FR"/>
              </w:rPr>
            </w:rPrChange>
          </w:rPr>
          <w:delText>*/</w:delText>
        </w:r>
        <w:bookmarkStart w:id="4009" w:name="_Toc435399152"/>
        <w:bookmarkEnd w:id="4009"/>
      </w:del>
    </w:p>
    <w:p w14:paraId="593323BC" w14:textId="5BA1BEAA" w:rsidR="0015355F" w:rsidRPr="000A342E" w:rsidDel="00D160C0" w:rsidRDefault="0015355F" w:rsidP="0015355F">
      <w:pPr>
        <w:pStyle w:val="code"/>
        <w:rPr>
          <w:del w:id="4010" w:author="Guohan Lu" w:date="2015-11-16T00:55:00Z"/>
        </w:rPr>
      </w:pPr>
      <w:del w:id="4011" w:author="Guohan Lu" w:date="2015-11-16T00:55:00Z">
        <w:r w:rsidRPr="000A342E" w:rsidDel="00D160C0">
          <w:delText>typ</w:delText>
        </w:r>
        <w:r w:rsidDel="00D160C0">
          <w:delText>edef sai_status_t (*sai_get_object_key_fn</w:delText>
        </w:r>
        <w:r w:rsidRPr="000A342E" w:rsidDel="00D160C0">
          <w:delText>)(</w:delText>
        </w:r>
        <w:bookmarkStart w:id="4012" w:name="_Toc435399153"/>
        <w:bookmarkEnd w:id="4012"/>
      </w:del>
    </w:p>
    <w:p w14:paraId="19EED3EB" w14:textId="2CC503B6" w:rsidR="0015355F" w:rsidRPr="0028477B" w:rsidDel="00D160C0" w:rsidRDefault="0015355F" w:rsidP="0015355F">
      <w:pPr>
        <w:pStyle w:val="code"/>
        <w:rPr>
          <w:del w:id="4013" w:author="Guohan Lu" w:date="2015-11-16T00:55:00Z"/>
        </w:rPr>
      </w:pPr>
      <w:del w:id="4014" w:author="Guohan Lu" w:date="2015-11-16T00:55:00Z">
        <w:r w:rsidRPr="00C27F1A" w:rsidDel="00D160C0">
          <w:delText xml:space="preserve">                          </w:delText>
        </w:r>
        <w:r w:rsidRPr="0028477B" w:rsidDel="00D160C0">
          <w:delText>_In_ sai_object_type_t object_type,</w:delText>
        </w:r>
        <w:bookmarkStart w:id="4015" w:name="_Toc435399154"/>
        <w:bookmarkEnd w:id="4015"/>
      </w:del>
    </w:p>
    <w:p w14:paraId="7A449212" w14:textId="1D2C24D3" w:rsidR="0015355F" w:rsidRPr="0028477B" w:rsidDel="00D160C0" w:rsidRDefault="0015355F" w:rsidP="0015355F">
      <w:pPr>
        <w:pStyle w:val="code"/>
        <w:rPr>
          <w:del w:id="4016" w:author="Guohan Lu" w:date="2015-11-16T00:55:00Z"/>
        </w:rPr>
      </w:pPr>
      <w:del w:id="4017" w:author="Guohan Lu" w:date="2015-11-16T00:55:00Z">
        <w:r w:rsidRPr="0028477B" w:rsidDel="00D160C0">
          <w:delText xml:space="preserve">                          _In_ uint32_t object_count,</w:delText>
        </w:r>
        <w:bookmarkStart w:id="4018" w:name="_Toc435399155"/>
        <w:bookmarkEnd w:id="4018"/>
      </w:del>
    </w:p>
    <w:p w14:paraId="33A4A31E" w14:textId="489E2892" w:rsidR="0015355F" w:rsidRPr="00466F96" w:rsidDel="00D160C0" w:rsidRDefault="0015355F" w:rsidP="0015355F">
      <w:pPr>
        <w:pStyle w:val="code"/>
        <w:rPr>
          <w:del w:id="4019" w:author="Guohan Lu" w:date="2015-11-16T00:55:00Z"/>
          <w:rPrChange w:id="4020" w:author="Natchimuth, Anbalagan" w:date="2015-12-23T08:54:00Z">
            <w:rPr>
              <w:del w:id="4021" w:author="Guohan Lu" w:date="2015-11-16T00:55:00Z"/>
              <w:lang w:val="fr-FR"/>
            </w:rPr>
          </w:rPrChange>
        </w:rPr>
      </w:pPr>
      <w:del w:id="4022" w:author="Guohan Lu" w:date="2015-11-16T00:55:00Z">
        <w:r w:rsidRPr="00044FCC" w:rsidDel="00D160C0">
          <w:delText xml:space="preserve">                          </w:delText>
        </w:r>
        <w:r w:rsidRPr="00466F96" w:rsidDel="00D160C0">
          <w:rPr>
            <w:rPrChange w:id="4023" w:author="Natchimuth, Anbalagan" w:date="2015-12-23T08:54:00Z">
              <w:rPr>
                <w:lang w:val="fr-FR"/>
              </w:rPr>
            </w:rPrChange>
          </w:rPr>
          <w:delText>_InOut_ sai_object_id_t *object_list);</w:delText>
        </w:r>
        <w:bookmarkStart w:id="4024" w:name="_Toc435399156"/>
        <w:bookmarkEnd w:id="4024"/>
      </w:del>
    </w:p>
    <w:p w14:paraId="21E9D324" w14:textId="76874233" w:rsidR="0015355F" w:rsidRPr="00466F96" w:rsidDel="00D160C0" w:rsidRDefault="0015355F" w:rsidP="00075C93">
      <w:pPr>
        <w:pStyle w:val="code"/>
        <w:rPr>
          <w:del w:id="4025" w:author="Guohan Lu" w:date="2015-11-16T00:55:00Z"/>
          <w:rPrChange w:id="4026" w:author="Natchimuth, Anbalagan" w:date="2015-12-23T08:54:00Z">
            <w:rPr>
              <w:del w:id="4027" w:author="Guohan Lu" w:date="2015-11-16T00:55:00Z"/>
              <w:lang w:val="fr-FR"/>
            </w:rPr>
          </w:rPrChange>
        </w:rPr>
      </w:pPr>
      <w:bookmarkStart w:id="4028" w:name="_Toc435399157"/>
      <w:bookmarkEnd w:id="4028"/>
    </w:p>
    <w:p w14:paraId="03BE1FA8" w14:textId="3E03A493" w:rsidR="00075C93" w:rsidRPr="00466F96" w:rsidDel="00D160C0" w:rsidRDefault="00075C93" w:rsidP="00075C93">
      <w:pPr>
        <w:pStyle w:val="code"/>
        <w:rPr>
          <w:del w:id="4029" w:author="Guohan Lu" w:date="2015-11-16T00:55:00Z"/>
          <w:rPrChange w:id="4030" w:author="Natchimuth, Anbalagan" w:date="2015-12-23T08:54:00Z">
            <w:rPr>
              <w:del w:id="4031" w:author="Guohan Lu" w:date="2015-11-16T00:55:00Z"/>
              <w:lang w:val="fr-FR"/>
            </w:rPr>
          </w:rPrChange>
        </w:rPr>
      </w:pPr>
      <w:bookmarkStart w:id="4032" w:name="_Toc435399158"/>
      <w:bookmarkEnd w:id="4032"/>
    </w:p>
    <w:p w14:paraId="2C0F9844" w14:textId="2CCD7398" w:rsidR="00E439A4" w:rsidRPr="00E439A4" w:rsidDel="00D160C0" w:rsidRDefault="00E439A4" w:rsidP="00E439A4">
      <w:pPr>
        <w:pStyle w:val="code"/>
        <w:rPr>
          <w:del w:id="4033" w:author="Guohan Lu" w:date="2015-11-16T00:55:00Z"/>
        </w:rPr>
      </w:pPr>
      <w:del w:id="4034" w:author="Guohan Lu" w:date="2015-11-16T00:55:00Z">
        <w:r w:rsidRPr="00E439A4" w:rsidDel="00D160C0">
          <w:delText>/*</w:delText>
        </w:r>
        <w:bookmarkStart w:id="4035" w:name="_Toc435399159"/>
        <w:bookmarkEnd w:id="4035"/>
      </w:del>
    </w:p>
    <w:p w14:paraId="6D513966" w14:textId="60D8600A" w:rsidR="00E439A4" w:rsidRPr="00E439A4" w:rsidDel="00D160C0" w:rsidRDefault="00E439A4" w:rsidP="00E439A4">
      <w:pPr>
        <w:pStyle w:val="code"/>
        <w:rPr>
          <w:del w:id="4036" w:author="Guohan Lu" w:date="2015-11-16T00:55:00Z"/>
        </w:rPr>
      </w:pPr>
      <w:del w:id="4037" w:author="Guohan Lu" w:date="2015-11-16T00:55:00Z">
        <w:r w:rsidRPr="00E439A4" w:rsidDel="00D160C0">
          <w:delText>* Routine Description:</w:delText>
        </w:r>
        <w:bookmarkStart w:id="4038" w:name="_Toc435399160"/>
        <w:bookmarkEnd w:id="4038"/>
      </w:del>
    </w:p>
    <w:p w14:paraId="6013EFF2" w14:textId="6F054789" w:rsidR="00E439A4" w:rsidRPr="007C0B8D" w:rsidDel="00D160C0" w:rsidRDefault="00E439A4" w:rsidP="00E439A4">
      <w:pPr>
        <w:pStyle w:val="code"/>
        <w:rPr>
          <w:del w:id="4039" w:author="Guohan Lu" w:date="2015-11-16T00:55:00Z"/>
        </w:rPr>
      </w:pPr>
      <w:del w:id="4040" w:author="Guohan Lu" w:date="2015-11-16T00:55:00Z">
        <w:r w:rsidRPr="007C0B8D" w:rsidDel="00D160C0">
          <w:delText xml:space="preserve">* </w:delText>
        </w:r>
        <w:r w:rsidDel="00D160C0">
          <w:delText xml:space="preserve"> @brief Get the bulk list of attributes for given object count</w:delText>
        </w:r>
        <w:bookmarkStart w:id="4041" w:name="_Toc435399161"/>
        <w:bookmarkEnd w:id="4041"/>
      </w:del>
    </w:p>
    <w:p w14:paraId="77E8F459" w14:textId="75E67B12" w:rsidR="00E439A4" w:rsidDel="00D160C0" w:rsidRDefault="00E439A4" w:rsidP="00E439A4">
      <w:pPr>
        <w:pStyle w:val="code"/>
        <w:rPr>
          <w:del w:id="4042" w:author="Guohan Lu" w:date="2015-11-16T00:55:00Z"/>
        </w:rPr>
      </w:pPr>
      <w:del w:id="4043" w:author="Guohan Lu" w:date="2015-11-16T00:55:00Z">
        <w:r w:rsidRPr="007C0B8D" w:rsidDel="00D160C0">
          <w:delText>* Arguments:</w:delText>
        </w:r>
        <w:bookmarkStart w:id="4044" w:name="_Toc435399162"/>
        <w:bookmarkEnd w:id="4044"/>
      </w:del>
    </w:p>
    <w:p w14:paraId="3EF2E794" w14:textId="260C6112" w:rsidR="00E439A4" w:rsidDel="00D160C0" w:rsidRDefault="00E439A4" w:rsidP="00E439A4">
      <w:pPr>
        <w:pStyle w:val="code"/>
        <w:rPr>
          <w:del w:id="4045" w:author="Guohan Lu" w:date="2015-11-16T00:55:00Z"/>
        </w:rPr>
      </w:pPr>
      <w:del w:id="4046" w:author="Guohan Lu" w:date="2015-11-16T00:55:00Z">
        <w:r w:rsidDel="00D160C0">
          <w:delText>* [in] object_type – sai object type</w:delText>
        </w:r>
        <w:bookmarkStart w:id="4047" w:name="_Toc435399163"/>
        <w:bookmarkEnd w:id="4047"/>
      </w:del>
    </w:p>
    <w:p w14:paraId="07AAEC50" w14:textId="773F9644" w:rsidR="00E439A4" w:rsidDel="00D160C0" w:rsidRDefault="00E439A4" w:rsidP="00E439A4">
      <w:pPr>
        <w:pStyle w:val="code"/>
        <w:rPr>
          <w:del w:id="4048" w:author="Guohan Lu" w:date="2015-11-16T00:55:00Z"/>
        </w:rPr>
      </w:pPr>
      <w:del w:id="4049" w:author="Guohan Lu" w:date="2015-11-16T00:55:00Z">
        <w:r w:rsidDel="00D160C0">
          <w:delText>* [in]</w:delText>
        </w:r>
        <w:r w:rsidRPr="00144C06" w:rsidDel="00D160C0">
          <w:delText xml:space="preserve"> </w:delText>
        </w:r>
        <w:r w:rsidDel="00D160C0">
          <w:delText>object_count – number of objects</w:delText>
        </w:r>
        <w:bookmarkStart w:id="4050" w:name="_Toc435399164"/>
        <w:bookmarkEnd w:id="4050"/>
      </w:del>
    </w:p>
    <w:p w14:paraId="433880D8" w14:textId="5D674E7B" w:rsidR="00E439A4" w:rsidRPr="00735A5F" w:rsidDel="00D160C0" w:rsidRDefault="00E439A4" w:rsidP="00E439A4">
      <w:pPr>
        <w:pStyle w:val="code"/>
        <w:rPr>
          <w:del w:id="4051" w:author="Guohan Lu" w:date="2015-11-16T00:55:00Z"/>
        </w:rPr>
      </w:pPr>
      <w:del w:id="4052" w:author="Guohan Lu" w:date="2015-11-16T00:55:00Z">
        <w:r w:rsidDel="00D160C0">
          <w:delText>* [in] object_id  - List of objects</w:delText>
        </w:r>
        <w:bookmarkStart w:id="4053" w:name="_Toc435399165"/>
        <w:bookmarkEnd w:id="4053"/>
      </w:del>
    </w:p>
    <w:p w14:paraId="69B3B8C1" w14:textId="59DC79C4" w:rsidR="00E439A4" w:rsidDel="00D160C0" w:rsidRDefault="00E439A4" w:rsidP="00E439A4">
      <w:pPr>
        <w:pStyle w:val="code"/>
        <w:rPr>
          <w:del w:id="4054" w:author="Guohan Lu" w:date="2015-11-16T00:55:00Z"/>
        </w:rPr>
      </w:pPr>
      <w:del w:id="4055"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4056" w:name="_Toc435399166"/>
        <w:bookmarkEnd w:id="4056"/>
      </w:del>
    </w:p>
    <w:p w14:paraId="2EC3BF99" w14:textId="7A3833A9" w:rsidR="00E439A4" w:rsidDel="00D160C0" w:rsidRDefault="00E439A4" w:rsidP="00E439A4">
      <w:pPr>
        <w:pStyle w:val="code"/>
        <w:rPr>
          <w:del w:id="4057" w:author="Guohan Lu" w:date="2015-11-16T00:55:00Z"/>
        </w:rPr>
      </w:pPr>
      <w:del w:id="4058" w:author="Guohan Lu" w:date="2015-11-16T00:55:00Z">
        <w:r w:rsidDel="00D160C0">
          <w:delText>* [in] attr_id – list of attributes</w:delText>
        </w:r>
        <w:bookmarkStart w:id="4059" w:name="_Toc435399167"/>
        <w:bookmarkEnd w:id="4059"/>
      </w:del>
    </w:p>
    <w:p w14:paraId="269A113F" w14:textId="25C4D863" w:rsidR="00E439A4" w:rsidDel="00D160C0" w:rsidRDefault="00E439A4" w:rsidP="00E439A4">
      <w:pPr>
        <w:pStyle w:val="code"/>
        <w:rPr>
          <w:del w:id="4060" w:author="Guohan Lu" w:date="2015-11-16T00:55:00Z"/>
        </w:rPr>
      </w:pPr>
      <w:del w:id="4061" w:author="Guohan Lu" w:date="2015-11-16T00:55:00Z">
        <w:r w:rsidDel="00D160C0">
          <w:delText>* [in] attr_value – list of values for the attributes</w:delText>
        </w:r>
        <w:bookmarkStart w:id="4062" w:name="_Toc435399168"/>
        <w:bookmarkEnd w:id="4062"/>
      </w:del>
    </w:p>
    <w:p w14:paraId="7F946E5B" w14:textId="30FDD53F" w:rsidR="00E439A4" w:rsidRPr="007C0B8D" w:rsidDel="00D160C0" w:rsidRDefault="00E439A4" w:rsidP="00E439A4">
      <w:pPr>
        <w:pStyle w:val="code"/>
        <w:rPr>
          <w:del w:id="4063" w:author="Guohan Lu" w:date="2015-11-16T00:55:00Z"/>
        </w:rPr>
      </w:pPr>
      <w:del w:id="4064" w:author="Guohan Lu" w:date="2015-11-16T00:55:00Z">
        <w:r w:rsidDel="00D160C0">
          <w:delText>* [in] statuses – status for each object</w:delText>
        </w:r>
        <w:bookmarkStart w:id="4065" w:name="_Toc435399169"/>
        <w:bookmarkEnd w:id="4065"/>
      </w:del>
    </w:p>
    <w:p w14:paraId="7C5A9C68" w14:textId="14EA9361" w:rsidR="00E439A4" w:rsidRPr="007C0B8D" w:rsidDel="00D160C0" w:rsidRDefault="00E439A4" w:rsidP="00E439A4">
      <w:pPr>
        <w:pStyle w:val="code"/>
        <w:rPr>
          <w:del w:id="4066" w:author="Guohan Lu" w:date="2015-11-16T00:55:00Z"/>
        </w:rPr>
      </w:pPr>
      <w:del w:id="4067" w:author="Guohan Lu" w:date="2015-11-16T00:55:00Z">
        <w:r w:rsidRPr="007C0B8D" w:rsidDel="00D160C0">
          <w:delText>* Return Values:</w:delText>
        </w:r>
        <w:bookmarkStart w:id="4068" w:name="_Toc435399170"/>
        <w:bookmarkEnd w:id="4068"/>
      </w:del>
    </w:p>
    <w:p w14:paraId="3B2F2BA8" w14:textId="06249A47" w:rsidR="00E439A4" w:rsidRPr="007C0B8D" w:rsidDel="00D160C0" w:rsidRDefault="00E439A4" w:rsidP="00E439A4">
      <w:pPr>
        <w:pStyle w:val="code"/>
        <w:rPr>
          <w:del w:id="4069" w:author="Guohan Lu" w:date="2015-11-16T00:55:00Z"/>
        </w:rPr>
      </w:pPr>
      <w:del w:id="4070" w:author="Guohan Lu" w:date="2015-11-16T00:55:00Z">
        <w:r w:rsidRPr="007C0B8D" w:rsidDel="00D160C0">
          <w:delText>* SAI_STATUS_SUCCESS on success</w:delText>
        </w:r>
        <w:bookmarkStart w:id="4071" w:name="_Toc435399171"/>
        <w:bookmarkEnd w:id="4071"/>
      </w:del>
    </w:p>
    <w:p w14:paraId="1BAA98D6" w14:textId="453F4573" w:rsidR="00E439A4" w:rsidRPr="00466F96" w:rsidDel="00D160C0" w:rsidRDefault="00E439A4" w:rsidP="00E439A4">
      <w:pPr>
        <w:pStyle w:val="code"/>
        <w:rPr>
          <w:del w:id="4072" w:author="Guohan Lu" w:date="2015-11-16T00:55:00Z"/>
          <w:rPrChange w:id="4073" w:author="Natchimuth, Anbalagan" w:date="2015-12-23T08:54:00Z">
            <w:rPr>
              <w:del w:id="4074" w:author="Guohan Lu" w:date="2015-11-16T00:55:00Z"/>
              <w:lang w:val="fr-FR"/>
            </w:rPr>
          </w:rPrChange>
        </w:rPr>
      </w:pPr>
      <w:del w:id="4075" w:author="Guohan Lu" w:date="2015-11-16T00:55:00Z">
        <w:r w:rsidRPr="00466F96" w:rsidDel="00D160C0">
          <w:rPr>
            <w:rPrChange w:id="4076" w:author="Natchimuth, Anbalagan" w:date="2015-12-23T08:54:00Z">
              <w:rPr>
                <w:lang w:val="fr-FR"/>
              </w:rPr>
            </w:rPrChange>
          </w:rPr>
          <w:delText>* Failure status code on error</w:delText>
        </w:r>
        <w:bookmarkStart w:id="4077" w:name="_Toc435399172"/>
        <w:bookmarkEnd w:id="4077"/>
      </w:del>
    </w:p>
    <w:p w14:paraId="7AB6042F" w14:textId="27581456" w:rsidR="00E439A4" w:rsidRPr="00466F96" w:rsidDel="00D160C0" w:rsidRDefault="00E439A4" w:rsidP="00E439A4">
      <w:pPr>
        <w:pStyle w:val="code"/>
        <w:rPr>
          <w:del w:id="4078" w:author="Guohan Lu" w:date="2015-11-16T00:55:00Z"/>
          <w:rPrChange w:id="4079" w:author="Natchimuth, Anbalagan" w:date="2015-12-23T08:54:00Z">
            <w:rPr>
              <w:del w:id="4080" w:author="Guohan Lu" w:date="2015-11-16T00:55:00Z"/>
              <w:lang w:val="fr-FR"/>
            </w:rPr>
          </w:rPrChange>
        </w:rPr>
      </w:pPr>
      <w:del w:id="4081" w:author="Guohan Lu" w:date="2015-11-16T00:55:00Z">
        <w:r w:rsidRPr="00466F96" w:rsidDel="00D160C0">
          <w:rPr>
            <w:rPrChange w:id="4082" w:author="Natchimuth, Anbalagan" w:date="2015-12-23T08:54:00Z">
              <w:rPr>
                <w:lang w:val="fr-FR"/>
              </w:rPr>
            </w:rPrChange>
          </w:rPr>
          <w:delText>*/</w:delText>
        </w:r>
        <w:bookmarkStart w:id="4083" w:name="_Toc435399173"/>
        <w:bookmarkEnd w:id="4083"/>
      </w:del>
    </w:p>
    <w:p w14:paraId="33CB72FD" w14:textId="7910EC9F" w:rsidR="00E439A4" w:rsidRPr="00466F96" w:rsidDel="00D160C0" w:rsidRDefault="00E439A4" w:rsidP="00E439A4">
      <w:pPr>
        <w:pStyle w:val="code"/>
        <w:rPr>
          <w:del w:id="4084" w:author="Guohan Lu" w:date="2015-11-16T00:55:00Z"/>
          <w:rPrChange w:id="4085" w:author="Natchimuth, Anbalagan" w:date="2015-12-23T08:54:00Z">
            <w:rPr>
              <w:del w:id="4086" w:author="Guohan Lu" w:date="2015-11-16T00:55:00Z"/>
              <w:lang w:val="fr-FR"/>
            </w:rPr>
          </w:rPrChange>
        </w:rPr>
      </w:pPr>
      <w:bookmarkStart w:id="4087" w:name="_Toc435399174"/>
      <w:bookmarkEnd w:id="4087"/>
    </w:p>
    <w:p w14:paraId="1F072DC0" w14:textId="1952979C" w:rsidR="00E439A4" w:rsidRPr="00466F96" w:rsidDel="00D160C0" w:rsidRDefault="00E439A4" w:rsidP="00E439A4">
      <w:pPr>
        <w:pStyle w:val="code"/>
        <w:rPr>
          <w:del w:id="4088" w:author="Guohan Lu" w:date="2015-11-16T00:55:00Z"/>
          <w:rPrChange w:id="4089" w:author="Natchimuth, Anbalagan" w:date="2015-12-23T08:54:00Z">
            <w:rPr>
              <w:del w:id="4090" w:author="Guohan Lu" w:date="2015-11-16T00:55:00Z"/>
              <w:lang w:val="fr-FR"/>
            </w:rPr>
          </w:rPrChange>
        </w:rPr>
      </w:pPr>
      <w:del w:id="4091" w:author="Guohan Lu" w:date="2015-11-16T00:55:00Z">
        <w:r w:rsidRPr="00466F96" w:rsidDel="00D160C0">
          <w:rPr>
            <w:rPrChange w:id="4092" w:author="Natchimuth, Anbalagan" w:date="2015-12-23T08:54:00Z">
              <w:rPr>
                <w:lang w:val="fr-FR"/>
              </w:rPr>
            </w:rPrChange>
          </w:rPr>
          <w:delText>typedef sai_status_t (*sai_bulk_get_attribute_fn)(</w:delText>
        </w:r>
        <w:bookmarkStart w:id="4093" w:name="_Toc435399175"/>
        <w:bookmarkEnd w:id="4093"/>
      </w:del>
    </w:p>
    <w:p w14:paraId="7172F06B" w14:textId="508661FF" w:rsidR="00E439A4" w:rsidRPr="00466F96" w:rsidDel="00D160C0" w:rsidRDefault="00E439A4" w:rsidP="00E439A4">
      <w:pPr>
        <w:pStyle w:val="code"/>
        <w:rPr>
          <w:del w:id="4094" w:author="Guohan Lu" w:date="2015-11-16T00:55:00Z"/>
          <w:rPrChange w:id="4095" w:author="Natchimuth, Anbalagan" w:date="2015-12-23T08:54:00Z">
            <w:rPr>
              <w:del w:id="4096" w:author="Guohan Lu" w:date="2015-11-16T00:55:00Z"/>
              <w:lang w:val="fr-FR"/>
            </w:rPr>
          </w:rPrChange>
        </w:rPr>
      </w:pPr>
      <w:del w:id="4097" w:author="Guohan Lu" w:date="2015-11-16T00:55:00Z">
        <w:r w:rsidRPr="00466F96" w:rsidDel="00D160C0">
          <w:rPr>
            <w:rPrChange w:id="4098" w:author="Natchimuth, Anbalagan" w:date="2015-12-23T08:54:00Z">
              <w:rPr>
                <w:lang w:val="fr-FR"/>
              </w:rPr>
            </w:rPrChange>
          </w:rPr>
          <w:delText xml:space="preserve">    _In_ sai_object_type_t object_type,</w:delText>
        </w:r>
        <w:bookmarkStart w:id="4099" w:name="_Toc435399176"/>
        <w:bookmarkEnd w:id="4099"/>
      </w:del>
    </w:p>
    <w:p w14:paraId="617E389F" w14:textId="60C6207F" w:rsidR="00E439A4" w:rsidRPr="00466F96" w:rsidDel="00D160C0" w:rsidRDefault="00E439A4" w:rsidP="00E439A4">
      <w:pPr>
        <w:pStyle w:val="code"/>
        <w:rPr>
          <w:del w:id="4100" w:author="Guohan Lu" w:date="2015-11-16T00:55:00Z"/>
          <w:rPrChange w:id="4101" w:author="Natchimuth, Anbalagan" w:date="2015-12-23T08:54:00Z">
            <w:rPr>
              <w:del w:id="4102" w:author="Guohan Lu" w:date="2015-11-16T00:55:00Z"/>
              <w:lang w:val="fr-FR"/>
            </w:rPr>
          </w:rPrChange>
        </w:rPr>
      </w:pPr>
      <w:del w:id="4103" w:author="Guohan Lu" w:date="2015-11-16T00:55:00Z">
        <w:r w:rsidRPr="00466F96" w:rsidDel="00D160C0">
          <w:rPr>
            <w:rPrChange w:id="4104" w:author="Natchimuth, Anbalagan" w:date="2015-12-23T08:54:00Z">
              <w:rPr>
                <w:lang w:val="fr-FR"/>
              </w:rPr>
            </w:rPrChange>
          </w:rPr>
          <w:delText xml:space="preserve">    _In_ uint32_t object_count,</w:delText>
        </w:r>
        <w:bookmarkStart w:id="4105" w:name="_Toc435399177"/>
        <w:bookmarkEnd w:id="4105"/>
      </w:del>
    </w:p>
    <w:p w14:paraId="424F206D" w14:textId="55F6DBFA" w:rsidR="00E439A4" w:rsidRPr="00D33277" w:rsidDel="00D160C0" w:rsidRDefault="00E439A4" w:rsidP="00E439A4">
      <w:pPr>
        <w:pStyle w:val="code"/>
        <w:rPr>
          <w:del w:id="4106" w:author="Guohan Lu" w:date="2015-11-16T00:55:00Z"/>
        </w:rPr>
      </w:pPr>
      <w:del w:id="4107" w:author="Guohan Lu" w:date="2015-11-16T00:55:00Z">
        <w:r w:rsidRPr="00466F96" w:rsidDel="00D160C0">
          <w:rPr>
            <w:rPrChange w:id="4108" w:author="Natchimuth, Anbalagan" w:date="2015-12-23T08:54:00Z">
              <w:rPr>
                <w:lang w:val="fr-FR"/>
              </w:rPr>
            </w:rPrChange>
          </w:rPr>
          <w:delText xml:space="preserve">    </w:delText>
        </w:r>
        <w:r w:rsidRPr="00D33277" w:rsidDel="00D160C0">
          <w:delText>_In_ sai_object_id_t* object_id,</w:delText>
        </w:r>
        <w:bookmarkStart w:id="4109" w:name="_Toc435399178"/>
        <w:bookmarkEnd w:id="4109"/>
      </w:del>
    </w:p>
    <w:p w14:paraId="709BC851" w14:textId="7A61F310" w:rsidR="00E439A4" w:rsidDel="00D160C0" w:rsidRDefault="00E439A4" w:rsidP="00E439A4">
      <w:pPr>
        <w:pStyle w:val="code"/>
        <w:rPr>
          <w:del w:id="4110" w:author="Guohan Lu" w:date="2015-11-16T00:55:00Z"/>
        </w:rPr>
      </w:pPr>
      <w:del w:id="4111" w:author="Guohan Lu" w:date="2015-11-16T00:55:00Z">
        <w:r w:rsidDel="00D160C0">
          <w:delText xml:space="preserve">    _In_ uint32_t attr_count,</w:delText>
        </w:r>
        <w:bookmarkStart w:id="4112" w:name="_Toc435399179"/>
        <w:bookmarkEnd w:id="4112"/>
      </w:del>
    </w:p>
    <w:p w14:paraId="2360B9A6" w14:textId="4B55A64A" w:rsidR="00E439A4" w:rsidDel="00D160C0" w:rsidRDefault="00E439A4" w:rsidP="00E439A4">
      <w:pPr>
        <w:pStyle w:val="code"/>
        <w:rPr>
          <w:del w:id="4113" w:author="Guohan Lu" w:date="2015-11-16T00:55:00Z"/>
        </w:rPr>
      </w:pPr>
      <w:del w:id="4114" w:author="Guohan Lu" w:date="2015-11-16T00:55:00Z">
        <w:r w:rsidDel="00D160C0">
          <w:delText xml:space="preserve">    _In_ </w:delText>
        </w:r>
        <w:r w:rsidR="00D4681A" w:rsidDel="00D160C0">
          <w:delText>sai_attr_id_t</w:delText>
        </w:r>
        <w:r w:rsidDel="00D160C0">
          <w:delText xml:space="preserve"> *attr_id,</w:delText>
        </w:r>
        <w:bookmarkStart w:id="4115" w:name="_Toc435399180"/>
        <w:bookmarkEnd w:id="4115"/>
      </w:del>
    </w:p>
    <w:p w14:paraId="50BED046" w14:textId="2FD93522" w:rsidR="00E439A4" w:rsidDel="00D160C0" w:rsidRDefault="00E439A4" w:rsidP="00E439A4">
      <w:pPr>
        <w:pStyle w:val="code"/>
        <w:rPr>
          <w:del w:id="4116" w:author="Guohan Lu" w:date="2015-11-16T00:55:00Z"/>
        </w:rPr>
      </w:pPr>
      <w:del w:id="4117" w:author="Guohan Lu" w:date="2015-11-16T00:55:00Z">
        <w:r w:rsidDel="00D160C0">
          <w:delText xml:space="preserve">    _Inout_ sai_attribute_value_t **attr_value,</w:delText>
        </w:r>
        <w:bookmarkStart w:id="4118" w:name="_Toc435399181"/>
        <w:bookmarkEnd w:id="4118"/>
      </w:del>
    </w:p>
    <w:p w14:paraId="4348E565" w14:textId="10876F20" w:rsidR="00E439A4" w:rsidRPr="00466F96" w:rsidDel="00D160C0" w:rsidRDefault="00E439A4" w:rsidP="00E439A4">
      <w:pPr>
        <w:pStyle w:val="code"/>
        <w:rPr>
          <w:del w:id="4119" w:author="Guohan Lu" w:date="2015-11-16T00:55:00Z"/>
          <w:rPrChange w:id="4120" w:author="Natchimuth, Anbalagan" w:date="2015-12-23T08:54:00Z">
            <w:rPr>
              <w:del w:id="4121" w:author="Guohan Lu" w:date="2015-11-16T00:55:00Z"/>
              <w:lang w:val="fr-FR"/>
            </w:rPr>
          </w:rPrChange>
        </w:rPr>
      </w:pPr>
      <w:del w:id="4122" w:author="Guohan Lu" w:date="2015-11-16T00:55:00Z">
        <w:r w:rsidRPr="008003D0" w:rsidDel="00D160C0">
          <w:delText xml:space="preserve">    </w:delText>
        </w:r>
        <w:r w:rsidRPr="00466F96" w:rsidDel="00D160C0">
          <w:rPr>
            <w:rPrChange w:id="4123" w:author="Natchimuth, Anbalagan" w:date="2015-12-23T08:54:00Z">
              <w:rPr>
                <w:lang w:val="fr-FR"/>
              </w:rPr>
            </w:rPrChange>
          </w:rPr>
          <w:delText>_Inout sai_status_t *statuses);</w:delText>
        </w:r>
        <w:bookmarkStart w:id="4124" w:name="_Toc435399182"/>
        <w:bookmarkEnd w:id="4124"/>
      </w:del>
    </w:p>
    <w:p w14:paraId="166B053F" w14:textId="54214380" w:rsidR="00075C93" w:rsidRPr="00466F96" w:rsidDel="00D160C0" w:rsidRDefault="00423193" w:rsidP="00423193">
      <w:pPr>
        <w:pStyle w:val="Heading2"/>
        <w:rPr>
          <w:del w:id="4125" w:author="Guohan Lu" w:date="2015-11-16T00:55:00Z"/>
          <w:rPrChange w:id="4126" w:author="Natchimuth, Anbalagan" w:date="2015-12-23T08:54:00Z">
            <w:rPr>
              <w:del w:id="4127" w:author="Guohan Lu" w:date="2015-11-16T00:55:00Z"/>
              <w:lang w:val="fr-FR"/>
            </w:rPr>
          </w:rPrChange>
        </w:rPr>
      </w:pPr>
      <w:del w:id="4128" w:author="Guohan Lu" w:date="2015-11-16T00:55:00Z">
        <w:r w:rsidRPr="00466F96" w:rsidDel="00D160C0">
          <w:rPr>
            <w:rPrChange w:id="4129" w:author="Natchimuth, Anbalagan" w:date="2015-12-23T08:54:00Z">
              <w:rPr>
                <w:lang w:val="fr-FR"/>
              </w:rPr>
            </w:rPrChange>
          </w:rPr>
          <w:delText>Changes to saischedulergroup.h</w:delText>
        </w:r>
        <w:bookmarkStart w:id="4130" w:name="_Toc435399183"/>
        <w:bookmarkEnd w:id="4130"/>
      </w:del>
    </w:p>
    <w:p w14:paraId="3EED5D9F" w14:textId="16731EEF" w:rsidR="00423193" w:rsidRPr="001053E1" w:rsidDel="00D160C0" w:rsidRDefault="00423193" w:rsidP="00423193">
      <w:pPr>
        <w:pStyle w:val="code"/>
        <w:rPr>
          <w:del w:id="4131" w:author="Guohan Lu" w:date="2015-11-16T00:55:00Z"/>
        </w:rPr>
      </w:pPr>
      <w:del w:id="4132" w:author="Guohan Lu" w:date="2015-11-16T00:55:00Z">
        <w:r w:rsidDel="00D160C0">
          <w:delText>/*</w:delText>
        </w:r>
        <w:bookmarkStart w:id="4133" w:name="_Toc435399184"/>
        <w:bookmarkEnd w:id="4133"/>
      </w:del>
    </w:p>
    <w:p w14:paraId="332D721B" w14:textId="5976667A" w:rsidR="00423193" w:rsidRPr="007C0B8D" w:rsidDel="00D160C0" w:rsidRDefault="00423193" w:rsidP="00423193">
      <w:pPr>
        <w:pStyle w:val="code"/>
        <w:rPr>
          <w:del w:id="4134" w:author="Guohan Lu" w:date="2015-11-16T00:55:00Z"/>
        </w:rPr>
      </w:pPr>
      <w:del w:id="4135" w:author="Guohan Lu" w:date="2015-11-16T00:55:00Z">
        <w:r w:rsidRPr="007C0B8D" w:rsidDel="00D160C0">
          <w:delText>* Routine Description:</w:delText>
        </w:r>
        <w:bookmarkStart w:id="4136" w:name="_Toc435399185"/>
        <w:bookmarkEnd w:id="4136"/>
      </w:del>
    </w:p>
    <w:p w14:paraId="717F4B60" w14:textId="24DB2ABF" w:rsidR="00423193" w:rsidRPr="007C0B8D" w:rsidDel="00D160C0" w:rsidRDefault="00423193" w:rsidP="00423193">
      <w:pPr>
        <w:pStyle w:val="code"/>
        <w:rPr>
          <w:del w:id="4137" w:author="Guohan Lu" w:date="2015-11-16T00:55:00Z"/>
        </w:rPr>
      </w:pPr>
      <w:del w:id="4138" w:author="Guohan Lu" w:date="2015-11-16T00:55:00Z">
        <w:r w:rsidRPr="007C0B8D" w:rsidDel="00D160C0">
          <w:delText xml:space="preserve">* </w:delText>
        </w:r>
        <w:r w:rsidDel="00D160C0">
          <w:delText xml:space="preserve"> @brief Get the number of objects present in SAI</w:delText>
        </w:r>
        <w:bookmarkStart w:id="4139" w:name="_Toc435399186"/>
        <w:bookmarkEnd w:id="4139"/>
      </w:del>
    </w:p>
    <w:p w14:paraId="3B7B8C59" w14:textId="07039611" w:rsidR="00423193" w:rsidRPr="007C0B8D" w:rsidDel="00D160C0" w:rsidRDefault="00423193" w:rsidP="00423193">
      <w:pPr>
        <w:pStyle w:val="code"/>
        <w:rPr>
          <w:del w:id="4140" w:author="Guohan Lu" w:date="2015-11-16T00:55:00Z"/>
        </w:rPr>
      </w:pPr>
      <w:del w:id="4141" w:author="Guohan Lu" w:date="2015-11-16T00:55:00Z">
        <w:r w:rsidRPr="007C0B8D" w:rsidDel="00D160C0">
          <w:delText>* Arguments:</w:delText>
        </w:r>
        <w:bookmarkStart w:id="4142" w:name="_Toc435399187"/>
        <w:bookmarkEnd w:id="4142"/>
      </w:del>
    </w:p>
    <w:p w14:paraId="0DC41085" w14:textId="42D535A5" w:rsidR="00423193" w:rsidRPr="00735A5F" w:rsidDel="00D160C0" w:rsidRDefault="00423193" w:rsidP="00423193">
      <w:pPr>
        <w:pStyle w:val="code"/>
        <w:rPr>
          <w:del w:id="4143" w:author="Guohan Lu" w:date="2015-11-16T00:55:00Z"/>
        </w:rPr>
      </w:pPr>
      <w:del w:id="4144" w:author="Guohan Lu" w:date="2015-11-16T00:55:00Z">
        <w:r w:rsidDel="00D160C0">
          <w:delText>* [in] sai_object_type_t  - SAI object type</w:delText>
        </w:r>
        <w:bookmarkStart w:id="4145" w:name="_Toc435399188"/>
        <w:bookmarkEnd w:id="4145"/>
      </w:del>
    </w:p>
    <w:p w14:paraId="35BA7E28" w14:textId="4E99401B" w:rsidR="00423193" w:rsidDel="00D160C0" w:rsidRDefault="00423193" w:rsidP="00423193">
      <w:pPr>
        <w:pStyle w:val="code"/>
        <w:rPr>
          <w:del w:id="4146" w:author="Guohan Lu" w:date="2015-11-16T00:55:00Z"/>
        </w:rPr>
      </w:pPr>
      <w:del w:id="4147" w:author="Guohan Lu" w:date="2015-11-16T00:55:00Z">
        <w:r w:rsidDel="00D160C0">
          <w:delText>* [inout]</w:delText>
        </w:r>
        <w:r w:rsidRPr="00144C06" w:rsidDel="00D160C0">
          <w:delText xml:space="preserve"> </w:delText>
        </w:r>
        <w:r w:rsidDel="00D160C0">
          <w:delText>count – number of objects in SAI</w:delText>
        </w:r>
        <w:bookmarkStart w:id="4148" w:name="_Toc435399189"/>
        <w:bookmarkEnd w:id="4148"/>
      </w:del>
    </w:p>
    <w:p w14:paraId="4E869514" w14:textId="683D2472" w:rsidR="00423193" w:rsidRPr="007C0B8D" w:rsidDel="00D160C0" w:rsidRDefault="00423193" w:rsidP="00423193">
      <w:pPr>
        <w:pStyle w:val="code"/>
        <w:rPr>
          <w:del w:id="4149" w:author="Guohan Lu" w:date="2015-11-16T00:55:00Z"/>
        </w:rPr>
      </w:pPr>
      <w:del w:id="4150" w:author="Guohan Lu" w:date="2015-11-16T00:55:00Z">
        <w:r w:rsidRPr="007C0B8D" w:rsidDel="00D160C0">
          <w:delText>*</w:delText>
        </w:r>
        <w:bookmarkStart w:id="4151" w:name="_Toc435399190"/>
        <w:bookmarkEnd w:id="4151"/>
      </w:del>
    </w:p>
    <w:p w14:paraId="1C120439" w14:textId="0CAC250D" w:rsidR="00423193" w:rsidRPr="007C0B8D" w:rsidDel="00D160C0" w:rsidRDefault="00423193" w:rsidP="00423193">
      <w:pPr>
        <w:pStyle w:val="code"/>
        <w:rPr>
          <w:del w:id="4152" w:author="Guohan Lu" w:date="2015-11-16T00:55:00Z"/>
        </w:rPr>
      </w:pPr>
      <w:del w:id="4153" w:author="Guohan Lu" w:date="2015-11-16T00:55:00Z">
        <w:r w:rsidRPr="007C0B8D" w:rsidDel="00D160C0">
          <w:delText>* Return Values:</w:delText>
        </w:r>
        <w:bookmarkStart w:id="4154" w:name="_Toc435399191"/>
        <w:bookmarkEnd w:id="4154"/>
      </w:del>
    </w:p>
    <w:p w14:paraId="7A38BE05" w14:textId="43160BF6" w:rsidR="00423193" w:rsidRPr="007C0B8D" w:rsidDel="00D160C0" w:rsidRDefault="00423193" w:rsidP="00423193">
      <w:pPr>
        <w:pStyle w:val="code"/>
        <w:rPr>
          <w:del w:id="4155" w:author="Guohan Lu" w:date="2015-11-16T00:55:00Z"/>
        </w:rPr>
      </w:pPr>
      <w:del w:id="4156" w:author="Guohan Lu" w:date="2015-11-16T00:55:00Z">
        <w:r w:rsidRPr="007C0B8D" w:rsidDel="00D160C0">
          <w:delText>* SAI_STATUS_SUCCESS on success</w:delText>
        </w:r>
        <w:bookmarkStart w:id="4157" w:name="_Toc435399192"/>
        <w:bookmarkEnd w:id="4157"/>
      </w:del>
    </w:p>
    <w:p w14:paraId="6DDEB24F" w14:textId="3FD5A499" w:rsidR="00423193" w:rsidRPr="00466F96" w:rsidDel="00D160C0" w:rsidRDefault="00423193" w:rsidP="00423193">
      <w:pPr>
        <w:pStyle w:val="code"/>
        <w:rPr>
          <w:del w:id="4158" w:author="Guohan Lu" w:date="2015-11-16T00:55:00Z"/>
          <w:rPrChange w:id="4159" w:author="Natchimuth, Anbalagan" w:date="2015-12-23T08:54:00Z">
            <w:rPr>
              <w:del w:id="4160" w:author="Guohan Lu" w:date="2015-11-16T00:55:00Z"/>
              <w:lang w:val="fr-FR"/>
            </w:rPr>
          </w:rPrChange>
        </w:rPr>
      </w:pPr>
      <w:del w:id="4161" w:author="Guohan Lu" w:date="2015-11-16T00:55:00Z">
        <w:r w:rsidRPr="00466F96" w:rsidDel="00D160C0">
          <w:rPr>
            <w:rPrChange w:id="4162" w:author="Natchimuth, Anbalagan" w:date="2015-12-23T08:54:00Z">
              <w:rPr>
                <w:lang w:val="fr-FR"/>
              </w:rPr>
            </w:rPrChange>
          </w:rPr>
          <w:delText>* Failure status code on error</w:delText>
        </w:r>
        <w:bookmarkStart w:id="4163" w:name="_Toc435399193"/>
        <w:bookmarkEnd w:id="4163"/>
      </w:del>
    </w:p>
    <w:p w14:paraId="136B8181" w14:textId="02185F52" w:rsidR="00423193" w:rsidRPr="00466F96" w:rsidDel="00D160C0" w:rsidRDefault="00423193" w:rsidP="00423193">
      <w:pPr>
        <w:pStyle w:val="code"/>
        <w:rPr>
          <w:del w:id="4164" w:author="Guohan Lu" w:date="2015-11-16T00:55:00Z"/>
          <w:rPrChange w:id="4165" w:author="Natchimuth, Anbalagan" w:date="2015-12-23T08:54:00Z">
            <w:rPr>
              <w:del w:id="4166" w:author="Guohan Lu" w:date="2015-11-16T00:55:00Z"/>
              <w:lang w:val="fr-FR"/>
            </w:rPr>
          </w:rPrChange>
        </w:rPr>
      </w:pPr>
      <w:del w:id="4167" w:author="Guohan Lu" w:date="2015-11-16T00:55:00Z">
        <w:r w:rsidRPr="00466F96" w:rsidDel="00D160C0">
          <w:rPr>
            <w:rPrChange w:id="4168" w:author="Natchimuth, Anbalagan" w:date="2015-12-23T08:54:00Z">
              <w:rPr>
                <w:lang w:val="fr-FR"/>
              </w:rPr>
            </w:rPrChange>
          </w:rPr>
          <w:delText>*/</w:delText>
        </w:r>
        <w:bookmarkStart w:id="4169" w:name="_Toc435399194"/>
        <w:bookmarkEnd w:id="4169"/>
      </w:del>
    </w:p>
    <w:p w14:paraId="1E53EEA2" w14:textId="2E58ABD1" w:rsidR="00423193" w:rsidRPr="000A342E" w:rsidDel="00D160C0" w:rsidRDefault="00423193" w:rsidP="00423193">
      <w:pPr>
        <w:pStyle w:val="code"/>
        <w:rPr>
          <w:del w:id="4170" w:author="Guohan Lu" w:date="2015-11-16T00:55:00Z"/>
        </w:rPr>
      </w:pPr>
      <w:del w:id="4171"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4172" w:name="_Toc435399195"/>
        <w:bookmarkEnd w:id="4172"/>
      </w:del>
    </w:p>
    <w:p w14:paraId="14F67C3E" w14:textId="7524ED83" w:rsidR="00423193" w:rsidRPr="00466F96" w:rsidDel="00D160C0" w:rsidRDefault="00423193" w:rsidP="00423193">
      <w:pPr>
        <w:pStyle w:val="code"/>
        <w:rPr>
          <w:del w:id="4173" w:author="Guohan Lu" w:date="2015-11-16T00:55:00Z"/>
          <w:rPrChange w:id="4174" w:author="Natchimuth, Anbalagan" w:date="2015-12-23T08:54:00Z">
            <w:rPr>
              <w:del w:id="4175" w:author="Guohan Lu" w:date="2015-11-16T00:55:00Z"/>
              <w:lang w:val="fr-FR"/>
            </w:rPr>
          </w:rPrChange>
        </w:rPr>
      </w:pPr>
      <w:del w:id="4176" w:author="Guohan Lu" w:date="2015-11-16T00:55:00Z">
        <w:r w:rsidRPr="00C27F1A" w:rsidDel="00D160C0">
          <w:delText xml:space="preserve">                          </w:delText>
        </w:r>
        <w:r w:rsidRPr="00466F96" w:rsidDel="00D160C0">
          <w:rPr>
            <w:rPrChange w:id="4177" w:author="Natchimuth, Anbalagan" w:date="2015-12-23T08:54:00Z">
              <w:rPr>
                <w:lang w:val="fr-FR"/>
              </w:rPr>
            </w:rPrChange>
          </w:rPr>
          <w:delText>_In_ sai_object_type_t object_type,</w:delText>
        </w:r>
        <w:bookmarkStart w:id="4178" w:name="_Toc435399196"/>
        <w:bookmarkEnd w:id="4178"/>
      </w:del>
    </w:p>
    <w:p w14:paraId="4F0923A0" w14:textId="39BFC692" w:rsidR="00423193" w:rsidRPr="00466F96" w:rsidDel="00D160C0" w:rsidRDefault="00423193" w:rsidP="00423193">
      <w:pPr>
        <w:pStyle w:val="code"/>
        <w:rPr>
          <w:del w:id="4179" w:author="Guohan Lu" w:date="2015-11-16T00:55:00Z"/>
          <w:rPrChange w:id="4180" w:author="Natchimuth, Anbalagan" w:date="2015-12-23T08:54:00Z">
            <w:rPr>
              <w:del w:id="4181" w:author="Guohan Lu" w:date="2015-11-16T00:55:00Z"/>
              <w:lang w:val="fr-FR"/>
            </w:rPr>
          </w:rPrChange>
        </w:rPr>
      </w:pPr>
      <w:del w:id="4182" w:author="Guohan Lu" w:date="2015-11-16T00:55:00Z">
        <w:r w:rsidRPr="00466F96" w:rsidDel="00D160C0">
          <w:rPr>
            <w:rPrChange w:id="4183" w:author="Natchimuth, Anbalagan" w:date="2015-12-23T08:54:00Z">
              <w:rPr>
                <w:lang w:val="fr-FR"/>
              </w:rPr>
            </w:rPrChange>
          </w:rPr>
          <w:delText xml:space="preserve">                          _InOut_ uint32_t *count);</w:delText>
        </w:r>
        <w:bookmarkStart w:id="4184" w:name="_Toc435399197"/>
        <w:bookmarkEnd w:id="4184"/>
      </w:del>
    </w:p>
    <w:p w14:paraId="4E128300" w14:textId="0D31AFA0" w:rsidR="0015355F" w:rsidRPr="00466F96" w:rsidDel="00D160C0" w:rsidRDefault="0015355F" w:rsidP="00423193">
      <w:pPr>
        <w:pStyle w:val="code"/>
        <w:rPr>
          <w:del w:id="4185" w:author="Guohan Lu" w:date="2015-11-16T00:55:00Z"/>
          <w:rPrChange w:id="4186" w:author="Natchimuth, Anbalagan" w:date="2015-12-23T08:54:00Z">
            <w:rPr>
              <w:del w:id="4187" w:author="Guohan Lu" w:date="2015-11-16T00:55:00Z"/>
              <w:lang w:val="fr-FR"/>
            </w:rPr>
          </w:rPrChange>
        </w:rPr>
      </w:pPr>
      <w:bookmarkStart w:id="4188" w:name="_Toc435399198"/>
      <w:bookmarkEnd w:id="4188"/>
    </w:p>
    <w:p w14:paraId="0AC69FDC" w14:textId="462B45C5" w:rsidR="0015355F" w:rsidRPr="00466F96" w:rsidDel="00D160C0" w:rsidRDefault="0015355F" w:rsidP="0015355F">
      <w:pPr>
        <w:pStyle w:val="code"/>
        <w:rPr>
          <w:del w:id="4189" w:author="Guohan Lu" w:date="2015-11-16T00:55:00Z"/>
          <w:rPrChange w:id="4190" w:author="Natchimuth, Anbalagan" w:date="2015-12-23T08:54:00Z">
            <w:rPr>
              <w:del w:id="4191" w:author="Guohan Lu" w:date="2015-11-16T00:55:00Z"/>
              <w:lang w:val="fr-FR"/>
            </w:rPr>
          </w:rPrChange>
        </w:rPr>
      </w:pPr>
      <w:del w:id="4192" w:author="Guohan Lu" w:date="2015-11-16T00:55:00Z">
        <w:r w:rsidRPr="00466F96" w:rsidDel="00D160C0">
          <w:rPr>
            <w:rPrChange w:id="4193" w:author="Natchimuth, Anbalagan" w:date="2015-12-23T08:54:00Z">
              <w:rPr>
                <w:lang w:val="fr-FR"/>
              </w:rPr>
            </w:rPrChange>
          </w:rPr>
          <w:delText>/*</w:delText>
        </w:r>
        <w:bookmarkStart w:id="4194" w:name="_Toc435399199"/>
        <w:bookmarkEnd w:id="4194"/>
      </w:del>
    </w:p>
    <w:p w14:paraId="00EF6FD3" w14:textId="05207CB3" w:rsidR="0015355F" w:rsidRPr="00466F96" w:rsidDel="00D160C0" w:rsidRDefault="0015355F" w:rsidP="0015355F">
      <w:pPr>
        <w:pStyle w:val="code"/>
        <w:rPr>
          <w:del w:id="4195" w:author="Guohan Lu" w:date="2015-11-16T00:55:00Z"/>
          <w:rPrChange w:id="4196" w:author="Natchimuth, Anbalagan" w:date="2015-12-23T08:54:00Z">
            <w:rPr>
              <w:del w:id="4197" w:author="Guohan Lu" w:date="2015-11-16T00:55:00Z"/>
              <w:lang w:val="fr-FR"/>
            </w:rPr>
          </w:rPrChange>
        </w:rPr>
      </w:pPr>
      <w:del w:id="4198" w:author="Guohan Lu" w:date="2015-11-16T00:55:00Z">
        <w:r w:rsidRPr="00466F96" w:rsidDel="00D160C0">
          <w:rPr>
            <w:rPrChange w:id="4199" w:author="Natchimuth, Anbalagan" w:date="2015-12-23T08:54:00Z">
              <w:rPr>
                <w:lang w:val="fr-FR"/>
              </w:rPr>
            </w:rPrChange>
          </w:rPr>
          <w:delText>* Routine Description:</w:delText>
        </w:r>
        <w:bookmarkStart w:id="4200" w:name="_Toc435399200"/>
        <w:bookmarkEnd w:id="4200"/>
      </w:del>
    </w:p>
    <w:p w14:paraId="7CA1AE44" w14:textId="6A3C0EE2" w:rsidR="0015355F" w:rsidRPr="007C0B8D" w:rsidDel="00D160C0" w:rsidRDefault="0015355F" w:rsidP="0015355F">
      <w:pPr>
        <w:pStyle w:val="code"/>
        <w:rPr>
          <w:del w:id="4201" w:author="Guohan Lu" w:date="2015-11-16T00:55:00Z"/>
        </w:rPr>
      </w:pPr>
      <w:del w:id="4202" w:author="Guohan Lu" w:date="2015-11-16T00:55:00Z">
        <w:r w:rsidRPr="007C0B8D" w:rsidDel="00D160C0">
          <w:delText xml:space="preserve">* </w:delText>
        </w:r>
        <w:r w:rsidDel="00D160C0">
          <w:delText xml:space="preserve"> @brief Get the list of object keys present in SAI</w:delText>
        </w:r>
        <w:bookmarkStart w:id="4203" w:name="_Toc435399201"/>
        <w:bookmarkEnd w:id="4203"/>
      </w:del>
    </w:p>
    <w:p w14:paraId="61A764E2" w14:textId="1D13E41F" w:rsidR="0015355F" w:rsidRPr="007C0B8D" w:rsidDel="00D160C0" w:rsidRDefault="0015355F" w:rsidP="0015355F">
      <w:pPr>
        <w:pStyle w:val="code"/>
        <w:rPr>
          <w:del w:id="4204" w:author="Guohan Lu" w:date="2015-11-16T00:55:00Z"/>
        </w:rPr>
      </w:pPr>
      <w:del w:id="4205" w:author="Guohan Lu" w:date="2015-11-16T00:55:00Z">
        <w:r w:rsidRPr="007C0B8D" w:rsidDel="00D160C0">
          <w:delText>* Arguments:</w:delText>
        </w:r>
        <w:bookmarkStart w:id="4206" w:name="_Toc435399202"/>
        <w:bookmarkEnd w:id="4206"/>
      </w:del>
    </w:p>
    <w:p w14:paraId="6DD612FB" w14:textId="3A544554" w:rsidR="0015355F" w:rsidRPr="00735A5F" w:rsidDel="00D160C0" w:rsidRDefault="0015355F" w:rsidP="0015355F">
      <w:pPr>
        <w:pStyle w:val="code"/>
        <w:rPr>
          <w:del w:id="4207" w:author="Guohan Lu" w:date="2015-11-16T00:55:00Z"/>
        </w:rPr>
      </w:pPr>
      <w:del w:id="4208" w:author="Guohan Lu" w:date="2015-11-16T00:55:00Z">
        <w:r w:rsidDel="00D160C0">
          <w:delText>* [in] sai_object_type_t  - SAI object type</w:delText>
        </w:r>
        <w:bookmarkStart w:id="4209" w:name="_Toc435399203"/>
        <w:bookmarkEnd w:id="4209"/>
      </w:del>
    </w:p>
    <w:p w14:paraId="48A32211" w14:textId="7449227F" w:rsidR="0015355F" w:rsidDel="00D160C0" w:rsidRDefault="0015355F" w:rsidP="0015355F">
      <w:pPr>
        <w:pStyle w:val="code"/>
        <w:rPr>
          <w:del w:id="4210" w:author="Guohan Lu" w:date="2015-11-16T00:55:00Z"/>
        </w:rPr>
      </w:pPr>
      <w:del w:id="4211" w:author="Guohan Lu" w:date="2015-11-16T00:55:00Z">
        <w:r w:rsidDel="00D160C0">
          <w:delText>* [in]</w:delText>
        </w:r>
        <w:r w:rsidRPr="00144C06" w:rsidDel="00D160C0">
          <w:delText xml:space="preserve"> </w:delText>
        </w:r>
        <w:r w:rsidDel="00D160C0">
          <w:delText>count – number of objects in SAI</w:delText>
        </w:r>
        <w:bookmarkStart w:id="4212" w:name="_Toc435399204"/>
        <w:bookmarkEnd w:id="4212"/>
      </w:del>
    </w:p>
    <w:p w14:paraId="355EBBD2" w14:textId="60755525" w:rsidR="0015355F" w:rsidDel="00D160C0" w:rsidRDefault="0015355F" w:rsidP="0015355F">
      <w:pPr>
        <w:pStyle w:val="code"/>
        <w:rPr>
          <w:del w:id="4213" w:author="Guohan Lu" w:date="2015-11-16T00:55:00Z"/>
        </w:rPr>
      </w:pPr>
      <w:del w:id="4214" w:author="Guohan Lu" w:date="2015-11-16T00:55:00Z">
        <w:r w:rsidRPr="007C0B8D" w:rsidDel="00D160C0">
          <w:delText>*</w:delText>
        </w:r>
        <w:r w:rsidDel="00D160C0">
          <w:delText xml:space="preserve"> [in] object_list – List of SAI objects or keys</w:delText>
        </w:r>
        <w:bookmarkStart w:id="4215" w:name="_Toc435399205"/>
        <w:bookmarkEnd w:id="4215"/>
      </w:del>
    </w:p>
    <w:p w14:paraId="0E58325F" w14:textId="10506814" w:rsidR="0015355F" w:rsidRPr="007C0B8D" w:rsidDel="00D160C0" w:rsidRDefault="0015355F" w:rsidP="0015355F">
      <w:pPr>
        <w:pStyle w:val="code"/>
        <w:rPr>
          <w:del w:id="4216" w:author="Guohan Lu" w:date="2015-11-16T00:55:00Z"/>
        </w:rPr>
      </w:pPr>
      <w:bookmarkStart w:id="4217" w:name="_Toc435399206"/>
      <w:bookmarkEnd w:id="4217"/>
    </w:p>
    <w:p w14:paraId="68911A23" w14:textId="77B56F80" w:rsidR="0015355F" w:rsidRPr="007C0B8D" w:rsidDel="00D160C0" w:rsidRDefault="0015355F" w:rsidP="0015355F">
      <w:pPr>
        <w:pStyle w:val="code"/>
        <w:rPr>
          <w:del w:id="4218" w:author="Guohan Lu" w:date="2015-11-16T00:55:00Z"/>
        </w:rPr>
      </w:pPr>
      <w:del w:id="4219" w:author="Guohan Lu" w:date="2015-11-16T00:55:00Z">
        <w:r w:rsidRPr="007C0B8D" w:rsidDel="00D160C0">
          <w:delText>* Return Values:</w:delText>
        </w:r>
        <w:bookmarkStart w:id="4220" w:name="_Toc435399207"/>
        <w:bookmarkEnd w:id="4220"/>
      </w:del>
    </w:p>
    <w:p w14:paraId="21A49053" w14:textId="06837019" w:rsidR="0015355F" w:rsidRPr="007C0B8D" w:rsidDel="00D160C0" w:rsidRDefault="0015355F" w:rsidP="0015355F">
      <w:pPr>
        <w:pStyle w:val="code"/>
        <w:rPr>
          <w:del w:id="4221" w:author="Guohan Lu" w:date="2015-11-16T00:55:00Z"/>
        </w:rPr>
      </w:pPr>
      <w:del w:id="4222" w:author="Guohan Lu" w:date="2015-11-16T00:55:00Z">
        <w:r w:rsidRPr="007C0B8D" w:rsidDel="00D160C0">
          <w:delText>* SAI_STATUS_SUCCESS on success</w:delText>
        </w:r>
        <w:bookmarkStart w:id="4223" w:name="_Toc435399208"/>
        <w:bookmarkEnd w:id="4223"/>
      </w:del>
    </w:p>
    <w:p w14:paraId="4141914D" w14:textId="7B702673" w:rsidR="0015355F" w:rsidRPr="00466F96" w:rsidDel="00D160C0" w:rsidRDefault="0015355F" w:rsidP="0015355F">
      <w:pPr>
        <w:pStyle w:val="code"/>
        <w:rPr>
          <w:del w:id="4224" w:author="Guohan Lu" w:date="2015-11-16T00:55:00Z"/>
          <w:rPrChange w:id="4225" w:author="Natchimuth, Anbalagan" w:date="2015-12-23T08:54:00Z">
            <w:rPr>
              <w:del w:id="4226" w:author="Guohan Lu" w:date="2015-11-16T00:55:00Z"/>
              <w:lang w:val="fr-FR"/>
            </w:rPr>
          </w:rPrChange>
        </w:rPr>
      </w:pPr>
      <w:del w:id="4227" w:author="Guohan Lu" w:date="2015-11-16T00:55:00Z">
        <w:r w:rsidRPr="00466F96" w:rsidDel="00D160C0">
          <w:rPr>
            <w:rPrChange w:id="4228" w:author="Natchimuth, Anbalagan" w:date="2015-12-23T08:54:00Z">
              <w:rPr>
                <w:lang w:val="fr-FR"/>
              </w:rPr>
            </w:rPrChange>
          </w:rPr>
          <w:delText>* Failure status code on error</w:delText>
        </w:r>
        <w:bookmarkStart w:id="4229" w:name="_Toc435399209"/>
        <w:bookmarkEnd w:id="4229"/>
      </w:del>
    </w:p>
    <w:p w14:paraId="0B7005F3" w14:textId="188012E6" w:rsidR="0015355F" w:rsidRPr="00466F96" w:rsidDel="00D160C0" w:rsidRDefault="0015355F" w:rsidP="0015355F">
      <w:pPr>
        <w:pStyle w:val="code"/>
        <w:rPr>
          <w:del w:id="4230" w:author="Guohan Lu" w:date="2015-11-16T00:55:00Z"/>
          <w:rPrChange w:id="4231" w:author="Natchimuth, Anbalagan" w:date="2015-12-23T08:54:00Z">
            <w:rPr>
              <w:del w:id="4232" w:author="Guohan Lu" w:date="2015-11-16T00:55:00Z"/>
              <w:lang w:val="fr-FR"/>
            </w:rPr>
          </w:rPrChange>
        </w:rPr>
      </w:pPr>
      <w:del w:id="4233" w:author="Guohan Lu" w:date="2015-11-16T00:55:00Z">
        <w:r w:rsidRPr="00466F96" w:rsidDel="00D160C0">
          <w:rPr>
            <w:rPrChange w:id="4234" w:author="Natchimuth, Anbalagan" w:date="2015-12-23T08:54:00Z">
              <w:rPr>
                <w:lang w:val="fr-FR"/>
              </w:rPr>
            </w:rPrChange>
          </w:rPr>
          <w:delText>*/</w:delText>
        </w:r>
        <w:bookmarkStart w:id="4235" w:name="_Toc435399210"/>
        <w:bookmarkEnd w:id="4235"/>
      </w:del>
    </w:p>
    <w:p w14:paraId="63A0FFFC" w14:textId="3B60A16A" w:rsidR="0015355F" w:rsidRPr="000A342E" w:rsidDel="00D160C0" w:rsidRDefault="0015355F" w:rsidP="0015355F">
      <w:pPr>
        <w:pStyle w:val="code"/>
        <w:rPr>
          <w:del w:id="4236" w:author="Guohan Lu" w:date="2015-11-16T00:55:00Z"/>
        </w:rPr>
      </w:pPr>
      <w:del w:id="4237" w:author="Guohan Lu" w:date="2015-11-16T00:55:00Z">
        <w:r w:rsidRPr="000A342E" w:rsidDel="00D160C0">
          <w:delText>typ</w:delText>
        </w:r>
        <w:r w:rsidDel="00D160C0">
          <w:delText>edef sai_status_t (*sai_get_object_key_fn</w:delText>
        </w:r>
        <w:r w:rsidRPr="000A342E" w:rsidDel="00D160C0">
          <w:delText>)(</w:delText>
        </w:r>
        <w:bookmarkStart w:id="4238" w:name="_Toc435399211"/>
        <w:bookmarkEnd w:id="4238"/>
      </w:del>
    </w:p>
    <w:p w14:paraId="3289560B" w14:textId="1348C9F4" w:rsidR="0015355F" w:rsidRPr="0028477B" w:rsidDel="00D160C0" w:rsidRDefault="0015355F" w:rsidP="0015355F">
      <w:pPr>
        <w:pStyle w:val="code"/>
        <w:rPr>
          <w:del w:id="4239" w:author="Guohan Lu" w:date="2015-11-16T00:55:00Z"/>
        </w:rPr>
      </w:pPr>
      <w:del w:id="4240" w:author="Guohan Lu" w:date="2015-11-16T00:55:00Z">
        <w:r w:rsidRPr="00C27F1A" w:rsidDel="00D160C0">
          <w:delText xml:space="preserve">                          </w:delText>
        </w:r>
        <w:r w:rsidRPr="0028477B" w:rsidDel="00D160C0">
          <w:delText>_In_ sai_object_type_t object_type,</w:delText>
        </w:r>
        <w:bookmarkStart w:id="4241" w:name="_Toc435399212"/>
        <w:bookmarkEnd w:id="4241"/>
      </w:del>
    </w:p>
    <w:p w14:paraId="59B6A243" w14:textId="6A785627" w:rsidR="0015355F" w:rsidRPr="0028477B" w:rsidDel="00D160C0" w:rsidRDefault="0015355F" w:rsidP="0015355F">
      <w:pPr>
        <w:pStyle w:val="code"/>
        <w:rPr>
          <w:del w:id="4242" w:author="Guohan Lu" w:date="2015-11-16T00:55:00Z"/>
        </w:rPr>
      </w:pPr>
      <w:del w:id="4243" w:author="Guohan Lu" w:date="2015-11-16T00:55:00Z">
        <w:r w:rsidRPr="0028477B" w:rsidDel="00D160C0">
          <w:delText xml:space="preserve">                          _In_ uint32_t object_count,</w:delText>
        </w:r>
        <w:bookmarkStart w:id="4244" w:name="_Toc435399213"/>
        <w:bookmarkEnd w:id="4244"/>
      </w:del>
    </w:p>
    <w:p w14:paraId="4E7BBC01" w14:textId="76057464" w:rsidR="0015355F" w:rsidRPr="00466F96" w:rsidDel="00D160C0" w:rsidRDefault="0015355F" w:rsidP="0015355F">
      <w:pPr>
        <w:pStyle w:val="code"/>
        <w:rPr>
          <w:del w:id="4245" w:author="Guohan Lu" w:date="2015-11-16T00:55:00Z"/>
          <w:rPrChange w:id="4246" w:author="Natchimuth, Anbalagan" w:date="2015-12-23T08:54:00Z">
            <w:rPr>
              <w:del w:id="4247" w:author="Guohan Lu" w:date="2015-11-16T00:55:00Z"/>
              <w:lang w:val="fr-FR"/>
            </w:rPr>
          </w:rPrChange>
        </w:rPr>
      </w:pPr>
      <w:del w:id="4248" w:author="Guohan Lu" w:date="2015-11-16T00:55:00Z">
        <w:r w:rsidRPr="00044FCC" w:rsidDel="00D160C0">
          <w:delText xml:space="preserve">                          </w:delText>
        </w:r>
        <w:r w:rsidRPr="00466F96" w:rsidDel="00D160C0">
          <w:rPr>
            <w:rPrChange w:id="4249" w:author="Natchimuth, Anbalagan" w:date="2015-12-23T08:54:00Z">
              <w:rPr>
                <w:lang w:val="fr-FR"/>
              </w:rPr>
            </w:rPrChange>
          </w:rPr>
          <w:delText>_InOut_ sai_object_id_t *object_list);</w:delText>
        </w:r>
        <w:bookmarkStart w:id="4250" w:name="_Toc435399214"/>
        <w:bookmarkEnd w:id="4250"/>
      </w:del>
    </w:p>
    <w:p w14:paraId="37386D51" w14:textId="4A4F2780" w:rsidR="0015355F" w:rsidRPr="00466F96" w:rsidDel="00D160C0" w:rsidRDefault="0015355F" w:rsidP="00423193">
      <w:pPr>
        <w:pStyle w:val="code"/>
        <w:rPr>
          <w:del w:id="4251" w:author="Guohan Lu" w:date="2015-11-16T00:55:00Z"/>
          <w:rPrChange w:id="4252" w:author="Natchimuth, Anbalagan" w:date="2015-12-23T08:54:00Z">
            <w:rPr>
              <w:del w:id="4253" w:author="Guohan Lu" w:date="2015-11-16T00:55:00Z"/>
              <w:lang w:val="fr-FR"/>
            </w:rPr>
          </w:rPrChange>
        </w:rPr>
      </w:pPr>
      <w:bookmarkStart w:id="4254" w:name="_Toc435399215"/>
      <w:bookmarkEnd w:id="4254"/>
    </w:p>
    <w:p w14:paraId="2CA88772" w14:textId="59AB270D" w:rsidR="00423193" w:rsidRPr="00466F96" w:rsidDel="00D160C0" w:rsidRDefault="00423193" w:rsidP="00423193">
      <w:pPr>
        <w:pStyle w:val="code"/>
        <w:rPr>
          <w:del w:id="4255" w:author="Guohan Lu" w:date="2015-11-16T00:55:00Z"/>
          <w:rPrChange w:id="4256" w:author="Natchimuth, Anbalagan" w:date="2015-12-23T08:54:00Z">
            <w:rPr>
              <w:del w:id="4257" w:author="Guohan Lu" w:date="2015-11-16T00:55:00Z"/>
              <w:lang w:val="fr-FR"/>
            </w:rPr>
          </w:rPrChange>
        </w:rPr>
      </w:pPr>
      <w:bookmarkStart w:id="4258" w:name="_Toc435399216"/>
      <w:bookmarkEnd w:id="4258"/>
    </w:p>
    <w:p w14:paraId="5E9536F8" w14:textId="1605F77D" w:rsidR="00E439A4" w:rsidRPr="00E439A4" w:rsidDel="00D160C0" w:rsidRDefault="00E439A4" w:rsidP="00E439A4">
      <w:pPr>
        <w:pStyle w:val="code"/>
        <w:rPr>
          <w:del w:id="4259" w:author="Guohan Lu" w:date="2015-11-16T00:55:00Z"/>
        </w:rPr>
      </w:pPr>
      <w:del w:id="4260" w:author="Guohan Lu" w:date="2015-11-16T00:55:00Z">
        <w:r w:rsidRPr="00E439A4" w:rsidDel="00D160C0">
          <w:delText>/*</w:delText>
        </w:r>
        <w:bookmarkStart w:id="4261" w:name="_Toc435399217"/>
        <w:bookmarkEnd w:id="4261"/>
      </w:del>
    </w:p>
    <w:p w14:paraId="1D6ABBC9" w14:textId="7DF4411C" w:rsidR="00E439A4" w:rsidRPr="00E439A4" w:rsidDel="00D160C0" w:rsidRDefault="00E439A4" w:rsidP="00E439A4">
      <w:pPr>
        <w:pStyle w:val="code"/>
        <w:rPr>
          <w:del w:id="4262" w:author="Guohan Lu" w:date="2015-11-16T00:55:00Z"/>
        </w:rPr>
      </w:pPr>
      <w:del w:id="4263" w:author="Guohan Lu" w:date="2015-11-16T00:55:00Z">
        <w:r w:rsidRPr="00E439A4" w:rsidDel="00D160C0">
          <w:delText>* Routine Description:</w:delText>
        </w:r>
        <w:bookmarkStart w:id="4264" w:name="_Toc435399218"/>
        <w:bookmarkEnd w:id="4264"/>
      </w:del>
    </w:p>
    <w:p w14:paraId="22B2D2E1" w14:textId="352D83E4" w:rsidR="00E439A4" w:rsidRPr="007C0B8D" w:rsidDel="00D160C0" w:rsidRDefault="00E439A4" w:rsidP="00E439A4">
      <w:pPr>
        <w:pStyle w:val="code"/>
        <w:rPr>
          <w:del w:id="4265" w:author="Guohan Lu" w:date="2015-11-16T00:55:00Z"/>
        </w:rPr>
      </w:pPr>
      <w:del w:id="4266" w:author="Guohan Lu" w:date="2015-11-16T00:55:00Z">
        <w:r w:rsidRPr="007C0B8D" w:rsidDel="00D160C0">
          <w:delText xml:space="preserve">* </w:delText>
        </w:r>
        <w:r w:rsidDel="00D160C0">
          <w:delText xml:space="preserve"> @brief Get the bulk list of attributes for given object count</w:delText>
        </w:r>
        <w:bookmarkStart w:id="4267" w:name="_Toc435399219"/>
        <w:bookmarkEnd w:id="4267"/>
      </w:del>
    </w:p>
    <w:p w14:paraId="4150D8CE" w14:textId="0E487528" w:rsidR="00E439A4" w:rsidDel="00D160C0" w:rsidRDefault="00E439A4" w:rsidP="00E439A4">
      <w:pPr>
        <w:pStyle w:val="code"/>
        <w:rPr>
          <w:del w:id="4268" w:author="Guohan Lu" w:date="2015-11-16T00:55:00Z"/>
        </w:rPr>
      </w:pPr>
      <w:del w:id="4269" w:author="Guohan Lu" w:date="2015-11-16T00:55:00Z">
        <w:r w:rsidRPr="007C0B8D" w:rsidDel="00D160C0">
          <w:delText>* Arguments:</w:delText>
        </w:r>
        <w:bookmarkStart w:id="4270" w:name="_Toc435399220"/>
        <w:bookmarkEnd w:id="4270"/>
      </w:del>
    </w:p>
    <w:p w14:paraId="559A3339" w14:textId="0CC33F4C" w:rsidR="00E439A4" w:rsidDel="00D160C0" w:rsidRDefault="00E439A4" w:rsidP="00E439A4">
      <w:pPr>
        <w:pStyle w:val="code"/>
        <w:rPr>
          <w:del w:id="4271" w:author="Guohan Lu" w:date="2015-11-16T00:55:00Z"/>
        </w:rPr>
      </w:pPr>
      <w:del w:id="4272" w:author="Guohan Lu" w:date="2015-11-16T00:55:00Z">
        <w:r w:rsidDel="00D160C0">
          <w:delText>* [in] object_type – sai object type</w:delText>
        </w:r>
        <w:bookmarkStart w:id="4273" w:name="_Toc435399221"/>
        <w:bookmarkEnd w:id="4273"/>
      </w:del>
    </w:p>
    <w:p w14:paraId="17ABEA20" w14:textId="55602BE4" w:rsidR="00E439A4" w:rsidDel="00D160C0" w:rsidRDefault="00E439A4" w:rsidP="00E439A4">
      <w:pPr>
        <w:pStyle w:val="code"/>
        <w:rPr>
          <w:del w:id="4274" w:author="Guohan Lu" w:date="2015-11-16T00:55:00Z"/>
        </w:rPr>
      </w:pPr>
      <w:del w:id="4275" w:author="Guohan Lu" w:date="2015-11-16T00:55:00Z">
        <w:r w:rsidDel="00D160C0">
          <w:delText>* [in]</w:delText>
        </w:r>
        <w:r w:rsidRPr="00144C06" w:rsidDel="00D160C0">
          <w:delText xml:space="preserve"> </w:delText>
        </w:r>
        <w:r w:rsidDel="00D160C0">
          <w:delText>object_count – number of objects</w:delText>
        </w:r>
        <w:bookmarkStart w:id="4276" w:name="_Toc435399222"/>
        <w:bookmarkEnd w:id="4276"/>
      </w:del>
    </w:p>
    <w:p w14:paraId="39418DFD" w14:textId="16668284" w:rsidR="00E439A4" w:rsidRPr="00735A5F" w:rsidDel="00D160C0" w:rsidRDefault="00E439A4" w:rsidP="00E439A4">
      <w:pPr>
        <w:pStyle w:val="code"/>
        <w:rPr>
          <w:del w:id="4277" w:author="Guohan Lu" w:date="2015-11-16T00:55:00Z"/>
        </w:rPr>
      </w:pPr>
      <w:del w:id="4278" w:author="Guohan Lu" w:date="2015-11-16T00:55:00Z">
        <w:r w:rsidDel="00D160C0">
          <w:delText>* [in] object_id  - List of objects</w:delText>
        </w:r>
        <w:bookmarkStart w:id="4279" w:name="_Toc435399223"/>
        <w:bookmarkEnd w:id="4279"/>
      </w:del>
    </w:p>
    <w:p w14:paraId="22F0FDE0" w14:textId="2D1C6A9F" w:rsidR="00E439A4" w:rsidDel="00D160C0" w:rsidRDefault="00E439A4" w:rsidP="00E439A4">
      <w:pPr>
        <w:pStyle w:val="code"/>
        <w:rPr>
          <w:del w:id="4280" w:author="Guohan Lu" w:date="2015-11-16T00:55:00Z"/>
        </w:rPr>
      </w:pPr>
      <w:del w:id="4281"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4282" w:name="_Toc435399224"/>
        <w:bookmarkEnd w:id="4282"/>
      </w:del>
    </w:p>
    <w:p w14:paraId="1248417C" w14:textId="363321AA" w:rsidR="00E439A4" w:rsidDel="00D160C0" w:rsidRDefault="00E439A4" w:rsidP="00E439A4">
      <w:pPr>
        <w:pStyle w:val="code"/>
        <w:rPr>
          <w:del w:id="4283" w:author="Guohan Lu" w:date="2015-11-16T00:55:00Z"/>
        </w:rPr>
      </w:pPr>
      <w:del w:id="4284" w:author="Guohan Lu" w:date="2015-11-16T00:55:00Z">
        <w:r w:rsidDel="00D160C0">
          <w:delText>* [in] attr_id – list of attributes</w:delText>
        </w:r>
        <w:bookmarkStart w:id="4285" w:name="_Toc435399225"/>
        <w:bookmarkEnd w:id="4285"/>
      </w:del>
    </w:p>
    <w:p w14:paraId="7904F3FB" w14:textId="14E6AF21" w:rsidR="00E439A4" w:rsidDel="00D160C0" w:rsidRDefault="00E439A4" w:rsidP="00E439A4">
      <w:pPr>
        <w:pStyle w:val="code"/>
        <w:rPr>
          <w:del w:id="4286" w:author="Guohan Lu" w:date="2015-11-16T00:55:00Z"/>
        </w:rPr>
      </w:pPr>
      <w:del w:id="4287" w:author="Guohan Lu" w:date="2015-11-16T00:55:00Z">
        <w:r w:rsidDel="00D160C0">
          <w:delText>* [in] attr_value – list of values for the attributes</w:delText>
        </w:r>
        <w:bookmarkStart w:id="4288" w:name="_Toc435399226"/>
        <w:bookmarkEnd w:id="4288"/>
      </w:del>
    </w:p>
    <w:p w14:paraId="4E10DE64" w14:textId="57A8A6CA" w:rsidR="00E439A4" w:rsidRPr="007C0B8D" w:rsidDel="00D160C0" w:rsidRDefault="00E439A4" w:rsidP="00E439A4">
      <w:pPr>
        <w:pStyle w:val="code"/>
        <w:rPr>
          <w:del w:id="4289" w:author="Guohan Lu" w:date="2015-11-16T00:55:00Z"/>
        </w:rPr>
      </w:pPr>
      <w:del w:id="4290" w:author="Guohan Lu" w:date="2015-11-16T00:55:00Z">
        <w:r w:rsidDel="00D160C0">
          <w:delText>* [in] statuses – status for each object</w:delText>
        </w:r>
        <w:bookmarkStart w:id="4291" w:name="_Toc435399227"/>
        <w:bookmarkEnd w:id="4291"/>
      </w:del>
    </w:p>
    <w:p w14:paraId="7830860E" w14:textId="7C13820C" w:rsidR="00E439A4" w:rsidRPr="007C0B8D" w:rsidDel="00D160C0" w:rsidRDefault="00E439A4" w:rsidP="00E439A4">
      <w:pPr>
        <w:pStyle w:val="code"/>
        <w:rPr>
          <w:del w:id="4292" w:author="Guohan Lu" w:date="2015-11-16T00:55:00Z"/>
        </w:rPr>
      </w:pPr>
      <w:del w:id="4293" w:author="Guohan Lu" w:date="2015-11-16T00:55:00Z">
        <w:r w:rsidRPr="007C0B8D" w:rsidDel="00D160C0">
          <w:delText>* Return Values:</w:delText>
        </w:r>
        <w:bookmarkStart w:id="4294" w:name="_Toc435399228"/>
        <w:bookmarkEnd w:id="4294"/>
      </w:del>
    </w:p>
    <w:p w14:paraId="7893BE38" w14:textId="1371116E" w:rsidR="00E439A4" w:rsidRPr="007C0B8D" w:rsidDel="00D160C0" w:rsidRDefault="00E439A4" w:rsidP="00E439A4">
      <w:pPr>
        <w:pStyle w:val="code"/>
        <w:rPr>
          <w:del w:id="4295" w:author="Guohan Lu" w:date="2015-11-16T00:55:00Z"/>
        </w:rPr>
      </w:pPr>
      <w:del w:id="4296" w:author="Guohan Lu" w:date="2015-11-16T00:55:00Z">
        <w:r w:rsidRPr="007C0B8D" w:rsidDel="00D160C0">
          <w:delText>* SAI_STATUS_SUCCESS on success</w:delText>
        </w:r>
        <w:bookmarkStart w:id="4297" w:name="_Toc435399229"/>
        <w:bookmarkEnd w:id="4297"/>
      </w:del>
    </w:p>
    <w:p w14:paraId="56F5635A" w14:textId="73B6613B" w:rsidR="00E439A4" w:rsidRPr="00466F96" w:rsidDel="00D160C0" w:rsidRDefault="00E439A4" w:rsidP="00E439A4">
      <w:pPr>
        <w:pStyle w:val="code"/>
        <w:rPr>
          <w:del w:id="4298" w:author="Guohan Lu" w:date="2015-11-16T00:55:00Z"/>
          <w:rPrChange w:id="4299" w:author="Natchimuth, Anbalagan" w:date="2015-12-23T08:54:00Z">
            <w:rPr>
              <w:del w:id="4300" w:author="Guohan Lu" w:date="2015-11-16T00:55:00Z"/>
              <w:lang w:val="fr-FR"/>
            </w:rPr>
          </w:rPrChange>
        </w:rPr>
      </w:pPr>
      <w:del w:id="4301" w:author="Guohan Lu" w:date="2015-11-16T00:55:00Z">
        <w:r w:rsidRPr="00466F96" w:rsidDel="00D160C0">
          <w:rPr>
            <w:rPrChange w:id="4302" w:author="Natchimuth, Anbalagan" w:date="2015-12-23T08:54:00Z">
              <w:rPr>
                <w:lang w:val="fr-FR"/>
              </w:rPr>
            </w:rPrChange>
          </w:rPr>
          <w:delText>* Failure status code on error</w:delText>
        </w:r>
        <w:bookmarkStart w:id="4303" w:name="_Toc435399230"/>
        <w:bookmarkEnd w:id="4303"/>
      </w:del>
    </w:p>
    <w:p w14:paraId="1EF15B06" w14:textId="36BCFE15" w:rsidR="00E439A4" w:rsidRPr="00466F96" w:rsidDel="00D160C0" w:rsidRDefault="00E439A4" w:rsidP="00E439A4">
      <w:pPr>
        <w:pStyle w:val="code"/>
        <w:rPr>
          <w:del w:id="4304" w:author="Guohan Lu" w:date="2015-11-16T00:55:00Z"/>
          <w:rPrChange w:id="4305" w:author="Natchimuth, Anbalagan" w:date="2015-12-23T08:54:00Z">
            <w:rPr>
              <w:del w:id="4306" w:author="Guohan Lu" w:date="2015-11-16T00:55:00Z"/>
              <w:lang w:val="fr-FR"/>
            </w:rPr>
          </w:rPrChange>
        </w:rPr>
      </w:pPr>
      <w:del w:id="4307" w:author="Guohan Lu" w:date="2015-11-16T00:55:00Z">
        <w:r w:rsidRPr="00466F96" w:rsidDel="00D160C0">
          <w:rPr>
            <w:rPrChange w:id="4308" w:author="Natchimuth, Anbalagan" w:date="2015-12-23T08:54:00Z">
              <w:rPr>
                <w:lang w:val="fr-FR"/>
              </w:rPr>
            </w:rPrChange>
          </w:rPr>
          <w:delText>*/</w:delText>
        </w:r>
        <w:bookmarkStart w:id="4309" w:name="_Toc435399231"/>
        <w:bookmarkEnd w:id="4309"/>
      </w:del>
    </w:p>
    <w:p w14:paraId="2C3DBB2A" w14:textId="0B6C49F8" w:rsidR="00E439A4" w:rsidRPr="00466F96" w:rsidDel="00D160C0" w:rsidRDefault="00E439A4" w:rsidP="00E439A4">
      <w:pPr>
        <w:pStyle w:val="code"/>
        <w:rPr>
          <w:del w:id="4310" w:author="Guohan Lu" w:date="2015-11-16T00:55:00Z"/>
          <w:rPrChange w:id="4311" w:author="Natchimuth, Anbalagan" w:date="2015-12-23T08:54:00Z">
            <w:rPr>
              <w:del w:id="4312" w:author="Guohan Lu" w:date="2015-11-16T00:55:00Z"/>
              <w:lang w:val="fr-FR"/>
            </w:rPr>
          </w:rPrChange>
        </w:rPr>
      </w:pPr>
      <w:bookmarkStart w:id="4313" w:name="_Toc435399232"/>
      <w:bookmarkEnd w:id="4313"/>
    </w:p>
    <w:p w14:paraId="574206C2" w14:textId="545E5681" w:rsidR="00E439A4" w:rsidRPr="00466F96" w:rsidDel="00D160C0" w:rsidRDefault="00E439A4" w:rsidP="00E439A4">
      <w:pPr>
        <w:pStyle w:val="code"/>
        <w:rPr>
          <w:del w:id="4314" w:author="Guohan Lu" w:date="2015-11-16T00:55:00Z"/>
          <w:rPrChange w:id="4315" w:author="Natchimuth, Anbalagan" w:date="2015-12-23T08:54:00Z">
            <w:rPr>
              <w:del w:id="4316" w:author="Guohan Lu" w:date="2015-11-16T00:55:00Z"/>
              <w:lang w:val="fr-FR"/>
            </w:rPr>
          </w:rPrChange>
        </w:rPr>
      </w:pPr>
      <w:del w:id="4317" w:author="Guohan Lu" w:date="2015-11-16T00:55:00Z">
        <w:r w:rsidRPr="00466F96" w:rsidDel="00D160C0">
          <w:rPr>
            <w:rPrChange w:id="4318" w:author="Natchimuth, Anbalagan" w:date="2015-12-23T08:54:00Z">
              <w:rPr>
                <w:lang w:val="fr-FR"/>
              </w:rPr>
            </w:rPrChange>
          </w:rPr>
          <w:delText>typedef sai_status_t (*sai_bulk_get_attribute_fn)(</w:delText>
        </w:r>
        <w:bookmarkStart w:id="4319" w:name="_Toc435399233"/>
        <w:bookmarkEnd w:id="4319"/>
      </w:del>
    </w:p>
    <w:p w14:paraId="1B0A2BC7" w14:textId="3C5EC7CF" w:rsidR="00E439A4" w:rsidRPr="00466F96" w:rsidDel="00D160C0" w:rsidRDefault="00E439A4" w:rsidP="00E439A4">
      <w:pPr>
        <w:pStyle w:val="code"/>
        <w:rPr>
          <w:del w:id="4320" w:author="Guohan Lu" w:date="2015-11-16T00:55:00Z"/>
          <w:rPrChange w:id="4321" w:author="Natchimuth, Anbalagan" w:date="2015-12-23T08:54:00Z">
            <w:rPr>
              <w:del w:id="4322" w:author="Guohan Lu" w:date="2015-11-16T00:55:00Z"/>
              <w:lang w:val="fr-FR"/>
            </w:rPr>
          </w:rPrChange>
        </w:rPr>
      </w:pPr>
      <w:del w:id="4323" w:author="Guohan Lu" w:date="2015-11-16T00:55:00Z">
        <w:r w:rsidRPr="00466F96" w:rsidDel="00D160C0">
          <w:rPr>
            <w:rPrChange w:id="4324" w:author="Natchimuth, Anbalagan" w:date="2015-12-23T08:54:00Z">
              <w:rPr>
                <w:lang w:val="fr-FR"/>
              </w:rPr>
            </w:rPrChange>
          </w:rPr>
          <w:delText xml:space="preserve">    _In_ sai_object_type_t object_type,</w:delText>
        </w:r>
        <w:bookmarkStart w:id="4325" w:name="_Toc435399234"/>
        <w:bookmarkEnd w:id="4325"/>
      </w:del>
    </w:p>
    <w:p w14:paraId="703E28F6" w14:textId="1B24137D" w:rsidR="00E439A4" w:rsidRPr="00466F96" w:rsidDel="00D160C0" w:rsidRDefault="00E439A4" w:rsidP="00E439A4">
      <w:pPr>
        <w:pStyle w:val="code"/>
        <w:rPr>
          <w:del w:id="4326" w:author="Guohan Lu" w:date="2015-11-16T00:55:00Z"/>
          <w:rPrChange w:id="4327" w:author="Natchimuth, Anbalagan" w:date="2015-12-23T08:54:00Z">
            <w:rPr>
              <w:del w:id="4328" w:author="Guohan Lu" w:date="2015-11-16T00:55:00Z"/>
              <w:lang w:val="fr-FR"/>
            </w:rPr>
          </w:rPrChange>
        </w:rPr>
      </w:pPr>
      <w:del w:id="4329" w:author="Guohan Lu" w:date="2015-11-16T00:55:00Z">
        <w:r w:rsidRPr="00466F96" w:rsidDel="00D160C0">
          <w:rPr>
            <w:rPrChange w:id="4330" w:author="Natchimuth, Anbalagan" w:date="2015-12-23T08:54:00Z">
              <w:rPr>
                <w:lang w:val="fr-FR"/>
              </w:rPr>
            </w:rPrChange>
          </w:rPr>
          <w:delText xml:space="preserve">    _In_ uint32_t object_count,</w:delText>
        </w:r>
        <w:bookmarkStart w:id="4331" w:name="_Toc435399235"/>
        <w:bookmarkEnd w:id="4331"/>
      </w:del>
    </w:p>
    <w:p w14:paraId="1BB66400" w14:textId="5C3D90C3" w:rsidR="00E439A4" w:rsidRPr="00D33277" w:rsidDel="00D160C0" w:rsidRDefault="00E439A4" w:rsidP="00E439A4">
      <w:pPr>
        <w:pStyle w:val="code"/>
        <w:rPr>
          <w:del w:id="4332" w:author="Guohan Lu" w:date="2015-11-16T00:55:00Z"/>
        </w:rPr>
      </w:pPr>
      <w:del w:id="4333" w:author="Guohan Lu" w:date="2015-11-16T00:55:00Z">
        <w:r w:rsidRPr="00466F96" w:rsidDel="00D160C0">
          <w:rPr>
            <w:rPrChange w:id="4334" w:author="Natchimuth, Anbalagan" w:date="2015-12-23T08:54:00Z">
              <w:rPr>
                <w:lang w:val="fr-FR"/>
              </w:rPr>
            </w:rPrChange>
          </w:rPr>
          <w:delText xml:space="preserve">    </w:delText>
        </w:r>
        <w:r w:rsidRPr="00D33277" w:rsidDel="00D160C0">
          <w:delText>_In_ sai_object_id_t* object_id,</w:delText>
        </w:r>
        <w:bookmarkStart w:id="4335" w:name="_Toc435399236"/>
        <w:bookmarkEnd w:id="4335"/>
      </w:del>
    </w:p>
    <w:p w14:paraId="3F270694" w14:textId="40E76CCB" w:rsidR="00E439A4" w:rsidDel="00D160C0" w:rsidRDefault="00E439A4" w:rsidP="00E439A4">
      <w:pPr>
        <w:pStyle w:val="code"/>
        <w:rPr>
          <w:del w:id="4336" w:author="Guohan Lu" w:date="2015-11-16T00:55:00Z"/>
        </w:rPr>
      </w:pPr>
      <w:del w:id="4337" w:author="Guohan Lu" w:date="2015-11-16T00:55:00Z">
        <w:r w:rsidDel="00D160C0">
          <w:delText xml:space="preserve">    _In_ uint32_t attr_count,</w:delText>
        </w:r>
        <w:bookmarkStart w:id="4338" w:name="_Toc435399237"/>
        <w:bookmarkEnd w:id="4338"/>
      </w:del>
    </w:p>
    <w:p w14:paraId="5734268B" w14:textId="1A726460" w:rsidR="00E439A4" w:rsidDel="00D160C0" w:rsidRDefault="00E439A4" w:rsidP="00E439A4">
      <w:pPr>
        <w:pStyle w:val="code"/>
        <w:rPr>
          <w:del w:id="4339" w:author="Guohan Lu" w:date="2015-11-16T00:55:00Z"/>
        </w:rPr>
      </w:pPr>
      <w:del w:id="4340" w:author="Guohan Lu" w:date="2015-11-16T00:55:00Z">
        <w:r w:rsidDel="00D160C0">
          <w:delText xml:space="preserve">    _In_ </w:delText>
        </w:r>
        <w:r w:rsidR="00D4681A" w:rsidDel="00D160C0">
          <w:delText>sai_attr_id_t</w:delText>
        </w:r>
        <w:r w:rsidDel="00D160C0">
          <w:delText xml:space="preserve"> *attr_id,</w:delText>
        </w:r>
        <w:bookmarkStart w:id="4341" w:name="_Toc435399238"/>
        <w:bookmarkEnd w:id="4341"/>
      </w:del>
    </w:p>
    <w:p w14:paraId="06B786FB" w14:textId="31817391" w:rsidR="00E439A4" w:rsidDel="00D160C0" w:rsidRDefault="00E439A4" w:rsidP="00E439A4">
      <w:pPr>
        <w:pStyle w:val="code"/>
        <w:rPr>
          <w:del w:id="4342" w:author="Guohan Lu" w:date="2015-11-16T00:55:00Z"/>
        </w:rPr>
      </w:pPr>
      <w:del w:id="4343" w:author="Guohan Lu" w:date="2015-11-16T00:55:00Z">
        <w:r w:rsidDel="00D160C0">
          <w:delText xml:space="preserve">    _Inout_ sai_attribute_value_t **attr_value,</w:delText>
        </w:r>
        <w:bookmarkStart w:id="4344" w:name="_Toc435399239"/>
        <w:bookmarkEnd w:id="4344"/>
      </w:del>
    </w:p>
    <w:p w14:paraId="49C1EE8D" w14:textId="56F06017" w:rsidR="00E439A4" w:rsidRPr="00466F96" w:rsidDel="00D160C0" w:rsidRDefault="00E439A4" w:rsidP="00E439A4">
      <w:pPr>
        <w:pStyle w:val="code"/>
        <w:rPr>
          <w:del w:id="4345" w:author="Guohan Lu" w:date="2015-11-16T00:55:00Z"/>
          <w:rPrChange w:id="4346" w:author="Natchimuth, Anbalagan" w:date="2015-12-23T08:54:00Z">
            <w:rPr>
              <w:del w:id="4347" w:author="Guohan Lu" w:date="2015-11-16T00:55:00Z"/>
              <w:lang w:val="fr-FR"/>
            </w:rPr>
          </w:rPrChange>
        </w:rPr>
      </w:pPr>
      <w:del w:id="4348" w:author="Guohan Lu" w:date="2015-11-16T00:55:00Z">
        <w:r w:rsidRPr="008003D0" w:rsidDel="00D160C0">
          <w:delText xml:space="preserve">    </w:delText>
        </w:r>
        <w:r w:rsidRPr="00466F96" w:rsidDel="00D160C0">
          <w:rPr>
            <w:rPrChange w:id="4349" w:author="Natchimuth, Anbalagan" w:date="2015-12-23T08:54:00Z">
              <w:rPr>
                <w:lang w:val="fr-FR"/>
              </w:rPr>
            </w:rPrChange>
          </w:rPr>
          <w:delText>_Inout sai_status_t *statuses);</w:delText>
        </w:r>
        <w:bookmarkStart w:id="4350" w:name="_Toc435399240"/>
        <w:bookmarkEnd w:id="4350"/>
      </w:del>
    </w:p>
    <w:p w14:paraId="46823D27" w14:textId="344DD290" w:rsidR="00423193" w:rsidRPr="00466F96" w:rsidDel="00D160C0" w:rsidRDefault="00423193" w:rsidP="00423193">
      <w:pPr>
        <w:pStyle w:val="Heading2"/>
        <w:rPr>
          <w:del w:id="4351" w:author="Guohan Lu" w:date="2015-11-16T00:55:00Z"/>
          <w:rPrChange w:id="4352" w:author="Natchimuth, Anbalagan" w:date="2015-12-23T08:54:00Z">
            <w:rPr>
              <w:del w:id="4353" w:author="Guohan Lu" w:date="2015-11-16T00:55:00Z"/>
              <w:lang w:val="fr-FR"/>
            </w:rPr>
          </w:rPrChange>
        </w:rPr>
      </w:pPr>
      <w:del w:id="4354" w:author="Guohan Lu" w:date="2015-11-16T00:55:00Z">
        <w:r w:rsidRPr="00466F96" w:rsidDel="00D160C0">
          <w:rPr>
            <w:rPrChange w:id="4355" w:author="Natchimuth, Anbalagan" w:date="2015-12-23T08:54:00Z">
              <w:rPr>
                <w:lang w:val="fr-FR"/>
              </w:rPr>
            </w:rPrChange>
          </w:rPr>
          <w:delText>Changes to saistp.h</w:delText>
        </w:r>
        <w:bookmarkStart w:id="4356" w:name="_Toc435399241"/>
        <w:bookmarkEnd w:id="4356"/>
      </w:del>
    </w:p>
    <w:p w14:paraId="31155104" w14:textId="53C726F8" w:rsidR="00423193" w:rsidRPr="001053E1" w:rsidDel="00D160C0" w:rsidRDefault="00423193" w:rsidP="00423193">
      <w:pPr>
        <w:pStyle w:val="code"/>
        <w:rPr>
          <w:del w:id="4357" w:author="Guohan Lu" w:date="2015-11-16T00:55:00Z"/>
        </w:rPr>
      </w:pPr>
      <w:del w:id="4358" w:author="Guohan Lu" w:date="2015-11-16T00:55:00Z">
        <w:r w:rsidDel="00D160C0">
          <w:delText>/*</w:delText>
        </w:r>
        <w:bookmarkStart w:id="4359" w:name="_Toc435399242"/>
        <w:bookmarkEnd w:id="4359"/>
      </w:del>
    </w:p>
    <w:p w14:paraId="19D1DB20" w14:textId="1A2EDE99" w:rsidR="00423193" w:rsidRPr="007C0B8D" w:rsidDel="00D160C0" w:rsidRDefault="00423193" w:rsidP="00423193">
      <w:pPr>
        <w:pStyle w:val="code"/>
        <w:rPr>
          <w:del w:id="4360" w:author="Guohan Lu" w:date="2015-11-16T00:55:00Z"/>
        </w:rPr>
      </w:pPr>
      <w:del w:id="4361" w:author="Guohan Lu" w:date="2015-11-16T00:55:00Z">
        <w:r w:rsidRPr="007C0B8D" w:rsidDel="00D160C0">
          <w:delText>* Routine Description:</w:delText>
        </w:r>
        <w:bookmarkStart w:id="4362" w:name="_Toc435399243"/>
        <w:bookmarkEnd w:id="4362"/>
      </w:del>
    </w:p>
    <w:p w14:paraId="22D017D8" w14:textId="5493092E" w:rsidR="00423193" w:rsidRPr="007C0B8D" w:rsidDel="00D160C0" w:rsidRDefault="00423193" w:rsidP="00423193">
      <w:pPr>
        <w:pStyle w:val="code"/>
        <w:rPr>
          <w:del w:id="4363" w:author="Guohan Lu" w:date="2015-11-16T00:55:00Z"/>
        </w:rPr>
      </w:pPr>
      <w:del w:id="4364" w:author="Guohan Lu" w:date="2015-11-16T00:55:00Z">
        <w:r w:rsidRPr="007C0B8D" w:rsidDel="00D160C0">
          <w:delText xml:space="preserve">* </w:delText>
        </w:r>
        <w:r w:rsidDel="00D160C0">
          <w:delText xml:space="preserve"> @brief Get the number of objects present in SAI</w:delText>
        </w:r>
        <w:bookmarkStart w:id="4365" w:name="_Toc435399244"/>
        <w:bookmarkEnd w:id="4365"/>
      </w:del>
    </w:p>
    <w:p w14:paraId="242F7C4F" w14:textId="27D3FE75" w:rsidR="00423193" w:rsidRPr="007C0B8D" w:rsidDel="00D160C0" w:rsidRDefault="00423193" w:rsidP="00423193">
      <w:pPr>
        <w:pStyle w:val="code"/>
        <w:rPr>
          <w:del w:id="4366" w:author="Guohan Lu" w:date="2015-11-16T00:55:00Z"/>
        </w:rPr>
      </w:pPr>
      <w:del w:id="4367" w:author="Guohan Lu" w:date="2015-11-16T00:55:00Z">
        <w:r w:rsidRPr="007C0B8D" w:rsidDel="00D160C0">
          <w:delText>* Arguments:</w:delText>
        </w:r>
        <w:bookmarkStart w:id="4368" w:name="_Toc435399245"/>
        <w:bookmarkEnd w:id="4368"/>
      </w:del>
    </w:p>
    <w:p w14:paraId="4CC09713" w14:textId="3E694F04" w:rsidR="00423193" w:rsidRPr="00735A5F" w:rsidDel="00D160C0" w:rsidRDefault="00423193" w:rsidP="00423193">
      <w:pPr>
        <w:pStyle w:val="code"/>
        <w:rPr>
          <w:del w:id="4369" w:author="Guohan Lu" w:date="2015-11-16T00:55:00Z"/>
        </w:rPr>
      </w:pPr>
      <w:del w:id="4370" w:author="Guohan Lu" w:date="2015-11-16T00:55:00Z">
        <w:r w:rsidDel="00D160C0">
          <w:delText>* [in] sai_object_type_t  - SAI object type</w:delText>
        </w:r>
        <w:bookmarkStart w:id="4371" w:name="_Toc435399246"/>
        <w:bookmarkEnd w:id="4371"/>
      </w:del>
    </w:p>
    <w:p w14:paraId="13708C78" w14:textId="6AEB04E6" w:rsidR="00423193" w:rsidDel="00D160C0" w:rsidRDefault="00423193" w:rsidP="00423193">
      <w:pPr>
        <w:pStyle w:val="code"/>
        <w:rPr>
          <w:del w:id="4372" w:author="Guohan Lu" w:date="2015-11-16T00:55:00Z"/>
        </w:rPr>
      </w:pPr>
      <w:del w:id="4373" w:author="Guohan Lu" w:date="2015-11-16T00:55:00Z">
        <w:r w:rsidDel="00D160C0">
          <w:delText>* [inout]</w:delText>
        </w:r>
        <w:r w:rsidRPr="00144C06" w:rsidDel="00D160C0">
          <w:delText xml:space="preserve"> </w:delText>
        </w:r>
        <w:r w:rsidDel="00D160C0">
          <w:delText>count – number of objects in SAI</w:delText>
        </w:r>
        <w:bookmarkStart w:id="4374" w:name="_Toc435399247"/>
        <w:bookmarkEnd w:id="4374"/>
      </w:del>
    </w:p>
    <w:p w14:paraId="5FC9A5E4" w14:textId="5527E683" w:rsidR="00423193" w:rsidRPr="007C0B8D" w:rsidDel="00D160C0" w:rsidRDefault="00423193" w:rsidP="00423193">
      <w:pPr>
        <w:pStyle w:val="code"/>
        <w:rPr>
          <w:del w:id="4375" w:author="Guohan Lu" w:date="2015-11-16T00:55:00Z"/>
        </w:rPr>
      </w:pPr>
      <w:del w:id="4376" w:author="Guohan Lu" w:date="2015-11-16T00:55:00Z">
        <w:r w:rsidRPr="007C0B8D" w:rsidDel="00D160C0">
          <w:delText>*</w:delText>
        </w:r>
        <w:bookmarkStart w:id="4377" w:name="_Toc435399248"/>
        <w:bookmarkEnd w:id="4377"/>
      </w:del>
    </w:p>
    <w:p w14:paraId="55EE14E9" w14:textId="76C30C46" w:rsidR="00423193" w:rsidRPr="007C0B8D" w:rsidDel="00D160C0" w:rsidRDefault="00423193" w:rsidP="00423193">
      <w:pPr>
        <w:pStyle w:val="code"/>
        <w:rPr>
          <w:del w:id="4378" w:author="Guohan Lu" w:date="2015-11-16T00:55:00Z"/>
        </w:rPr>
      </w:pPr>
      <w:del w:id="4379" w:author="Guohan Lu" w:date="2015-11-16T00:55:00Z">
        <w:r w:rsidRPr="007C0B8D" w:rsidDel="00D160C0">
          <w:delText>* Return Values:</w:delText>
        </w:r>
        <w:bookmarkStart w:id="4380" w:name="_Toc435399249"/>
        <w:bookmarkEnd w:id="4380"/>
      </w:del>
    </w:p>
    <w:p w14:paraId="29A51CDE" w14:textId="33BACDB8" w:rsidR="00423193" w:rsidRPr="007C0B8D" w:rsidDel="00D160C0" w:rsidRDefault="00423193" w:rsidP="00423193">
      <w:pPr>
        <w:pStyle w:val="code"/>
        <w:rPr>
          <w:del w:id="4381" w:author="Guohan Lu" w:date="2015-11-16T00:55:00Z"/>
        </w:rPr>
      </w:pPr>
      <w:del w:id="4382" w:author="Guohan Lu" w:date="2015-11-16T00:55:00Z">
        <w:r w:rsidRPr="007C0B8D" w:rsidDel="00D160C0">
          <w:delText>* SAI_STATUS_SUCCESS on success</w:delText>
        </w:r>
        <w:bookmarkStart w:id="4383" w:name="_Toc435399250"/>
        <w:bookmarkEnd w:id="4383"/>
      </w:del>
    </w:p>
    <w:p w14:paraId="3E512B8B" w14:textId="2072E217" w:rsidR="00423193" w:rsidRPr="00466F96" w:rsidDel="00D160C0" w:rsidRDefault="00423193" w:rsidP="00423193">
      <w:pPr>
        <w:pStyle w:val="code"/>
        <w:rPr>
          <w:del w:id="4384" w:author="Guohan Lu" w:date="2015-11-16T00:55:00Z"/>
          <w:rPrChange w:id="4385" w:author="Natchimuth, Anbalagan" w:date="2015-12-23T08:54:00Z">
            <w:rPr>
              <w:del w:id="4386" w:author="Guohan Lu" w:date="2015-11-16T00:55:00Z"/>
              <w:lang w:val="fr-FR"/>
            </w:rPr>
          </w:rPrChange>
        </w:rPr>
      </w:pPr>
      <w:del w:id="4387" w:author="Guohan Lu" w:date="2015-11-16T00:55:00Z">
        <w:r w:rsidRPr="00466F96" w:rsidDel="00D160C0">
          <w:rPr>
            <w:rPrChange w:id="4388" w:author="Natchimuth, Anbalagan" w:date="2015-12-23T08:54:00Z">
              <w:rPr>
                <w:lang w:val="fr-FR"/>
              </w:rPr>
            </w:rPrChange>
          </w:rPr>
          <w:delText>* Failure status code on error</w:delText>
        </w:r>
        <w:bookmarkStart w:id="4389" w:name="_Toc435399251"/>
        <w:bookmarkEnd w:id="4389"/>
      </w:del>
    </w:p>
    <w:p w14:paraId="4B00447E" w14:textId="72584273" w:rsidR="00423193" w:rsidRPr="00466F96" w:rsidDel="00D160C0" w:rsidRDefault="00423193" w:rsidP="00423193">
      <w:pPr>
        <w:pStyle w:val="code"/>
        <w:rPr>
          <w:del w:id="4390" w:author="Guohan Lu" w:date="2015-11-16T00:55:00Z"/>
          <w:rPrChange w:id="4391" w:author="Natchimuth, Anbalagan" w:date="2015-12-23T08:54:00Z">
            <w:rPr>
              <w:del w:id="4392" w:author="Guohan Lu" w:date="2015-11-16T00:55:00Z"/>
              <w:lang w:val="fr-FR"/>
            </w:rPr>
          </w:rPrChange>
        </w:rPr>
      </w:pPr>
      <w:del w:id="4393" w:author="Guohan Lu" w:date="2015-11-16T00:55:00Z">
        <w:r w:rsidRPr="00466F96" w:rsidDel="00D160C0">
          <w:rPr>
            <w:rPrChange w:id="4394" w:author="Natchimuth, Anbalagan" w:date="2015-12-23T08:54:00Z">
              <w:rPr>
                <w:lang w:val="fr-FR"/>
              </w:rPr>
            </w:rPrChange>
          </w:rPr>
          <w:delText>*/</w:delText>
        </w:r>
        <w:bookmarkStart w:id="4395" w:name="_Toc435399252"/>
        <w:bookmarkEnd w:id="4395"/>
      </w:del>
    </w:p>
    <w:p w14:paraId="64507D2C" w14:textId="68FCEF1F" w:rsidR="00423193" w:rsidRPr="000A342E" w:rsidDel="00D160C0" w:rsidRDefault="00423193" w:rsidP="00423193">
      <w:pPr>
        <w:pStyle w:val="code"/>
        <w:rPr>
          <w:del w:id="4396" w:author="Guohan Lu" w:date="2015-11-16T00:55:00Z"/>
        </w:rPr>
      </w:pPr>
      <w:del w:id="4397"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4398" w:name="_Toc435399253"/>
        <w:bookmarkEnd w:id="4398"/>
      </w:del>
    </w:p>
    <w:p w14:paraId="7EDEF44C" w14:textId="193BCC76" w:rsidR="00423193" w:rsidRPr="00466F96" w:rsidDel="00D160C0" w:rsidRDefault="00423193" w:rsidP="00423193">
      <w:pPr>
        <w:pStyle w:val="code"/>
        <w:rPr>
          <w:del w:id="4399" w:author="Guohan Lu" w:date="2015-11-16T00:55:00Z"/>
          <w:rPrChange w:id="4400" w:author="Natchimuth, Anbalagan" w:date="2015-12-23T08:54:00Z">
            <w:rPr>
              <w:del w:id="4401" w:author="Guohan Lu" w:date="2015-11-16T00:55:00Z"/>
              <w:lang w:val="fr-FR"/>
            </w:rPr>
          </w:rPrChange>
        </w:rPr>
      </w:pPr>
      <w:del w:id="4402" w:author="Guohan Lu" w:date="2015-11-16T00:55:00Z">
        <w:r w:rsidRPr="00C27F1A" w:rsidDel="00D160C0">
          <w:delText xml:space="preserve">                          </w:delText>
        </w:r>
        <w:r w:rsidRPr="00466F96" w:rsidDel="00D160C0">
          <w:rPr>
            <w:rPrChange w:id="4403" w:author="Natchimuth, Anbalagan" w:date="2015-12-23T08:54:00Z">
              <w:rPr>
                <w:lang w:val="fr-FR"/>
              </w:rPr>
            </w:rPrChange>
          </w:rPr>
          <w:delText>_In_ sai_object_type_t object_type,</w:delText>
        </w:r>
        <w:bookmarkStart w:id="4404" w:name="_Toc435399254"/>
        <w:bookmarkEnd w:id="4404"/>
      </w:del>
    </w:p>
    <w:p w14:paraId="4A4EF65A" w14:textId="253C36B8" w:rsidR="00423193" w:rsidRPr="00466F96" w:rsidDel="00D160C0" w:rsidRDefault="00423193" w:rsidP="00423193">
      <w:pPr>
        <w:pStyle w:val="code"/>
        <w:rPr>
          <w:del w:id="4405" w:author="Guohan Lu" w:date="2015-11-16T00:55:00Z"/>
          <w:rPrChange w:id="4406" w:author="Natchimuth, Anbalagan" w:date="2015-12-23T08:54:00Z">
            <w:rPr>
              <w:del w:id="4407" w:author="Guohan Lu" w:date="2015-11-16T00:55:00Z"/>
              <w:lang w:val="fr-FR"/>
            </w:rPr>
          </w:rPrChange>
        </w:rPr>
      </w:pPr>
      <w:del w:id="4408" w:author="Guohan Lu" w:date="2015-11-16T00:55:00Z">
        <w:r w:rsidRPr="00466F96" w:rsidDel="00D160C0">
          <w:rPr>
            <w:rPrChange w:id="4409" w:author="Natchimuth, Anbalagan" w:date="2015-12-23T08:54:00Z">
              <w:rPr>
                <w:lang w:val="fr-FR"/>
              </w:rPr>
            </w:rPrChange>
          </w:rPr>
          <w:delText xml:space="preserve">                          _InOut_ uint32_t *count);</w:delText>
        </w:r>
        <w:bookmarkStart w:id="4410" w:name="_Toc435399255"/>
        <w:bookmarkEnd w:id="4410"/>
      </w:del>
    </w:p>
    <w:p w14:paraId="7BE86021" w14:textId="120BEC1D" w:rsidR="0015355F" w:rsidRPr="00466F96" w:rsidDel="00D160C0" w:rsidRDefault="0015355F" w:rsidP="00423193">
      <w:pPr>
        <w:pStyle w:val="code"/>
        <w:rPr>
          <w:del w:id="4411" w:author="Guohan Lu" w:date="2015-11-16T00:55:00Z"/>
          <w:rPrChange w:id="4412" w:author="Natchimuth, Anbalagan" w:date="2015-12-23T08:54:00Z">
            <w:rPr>
              <w:del w:id="4413" w:author="Guohan Lu" w:date="2015-11-16T00:55:00Z"/>
              <w:lang w:val="fr-FR"/>
            </w:rPr>
          </w:rPrChange>
        </w:rPr>
      </w:pPr>
      <w:bookmarkStart w:id="4414" w:name="_Toc435399256"/>
      <w:bookmarkEnd w:id="4414"/>
    </w:p>
    <w:p w14:paraId="1370CC9F" w14:textId="6E6DE202" w:rsidR="0015355F" w:rsidRPr="00466F96" w:rsidDel="00D160C0" w:rsidRDefault="0015355F" w:rsidP="0015355F">
      <w:pPr>
        <w:pStyle w:val="code"/>
        <w:rPr>
          <w:del w:id="4415" w:author="Guohan Lu" w:date="2015-11-16T00:55:00Z"/>
          <w:rPrChange w:id="4416" w:author="Natchimuth, Anbalagan" w:date="2015-12-23T08:54:00Z">
            <w:rPr>
              <w:del w:id="4417" w:author="Guohan Lu" w:date="2015-11-16T00:55:00Z"/>
              <w:lang w:val="fr-FR"/>
            </w:rPr>
          </w:rPrChange>
        </w:rPr>
      </w:pPr>
      <w:del w:id="4418" w:author="Guohan Lu" w:date="2015-11-16T00:55:00Z">
        <w:r w:rsidRPr="00466F96" w:rsidDel="00D160C0">
          <w:rPr>
            <w:rPrChange w:id="4419" w:author="Natchimuth, Anbalagan" w:date="2015-12-23T08:54:00Z">
              <w:rPr>
                <w:lang w:val="fr-FR"/>
              </w:rPr>
            </w:rPrChange>
          </w:rPr>
          <w:delText>/*</w:delText>
        </w:r>
        <w:bookmarkStart w:id="4420" w:name="_Toc435399257"/>
        <w:bookmarkEnd w:id="4420"/>
      </w:del>
    </w:p>
    <w:p w14:paraId="6966AE8D" w14:textId="08845FE4" w:rsidR="0015355F" w:rsidRPr="00466F96" w:rsidDel="00D160C0" w:rsidRDefault="0015355F" w:rsidP="0015355F">
      <w:pPr>
        <w:pStyle w:val="code"/>
        <w:rPr>
          <w:del w:id="4421" w:author="Guohan Lu" w:date="2015-11-16T00:55:00Z"/>
          <w:rPrChange w:id="4422" w:author="Natchimuth, Anbalagan" w:date="2015-12-23T08:54:00Z">
            <w:rPr>
              <w:del w:id="4423" w:author="Guohan Lu" w:date="2015-11-16T00:55:00Z"/>
              <w:lang w:val="fr-FR"/>
            </w:rPr>
          </w:rPrChange>
        </w:rPr>
      </w:pPr>
      <w:del w:id="4424" w:author="Guohan Lu" w:date="2015-11-16T00:55:00Z">
        <w:r w:rsidRPr="00466F96" w:rsidDel="00D160C0">
          <w:rPr>
            <w:rPrChange w:id="4425" w:author="Natchimuth, Anbalagan" w:date="2015-12-23T08:54:00Z">
              <w:rPr>
                <w:lang w:val="fr-FR"/>
              </w:rPr>
            </w:rPrChange>
          </w:rPr>
          <w:delText>* Routine Description:</w:delText>
        </w:r>
        <w:bookmarkStart w:id="4426" w:name="_Toc435399258"/>
        <w:bookmarkEnd w:id="4426"/>
      </w:del>
    </w:p>
    <w:p w14:paraId="2343394E" w14:textId="27982515" w:rsidR="0015355F" w:rsidRPr="007C0B8D" w:rsidDel="00D160C0" w:rsidRDefault="0015355F" w:rsidP="0015355F">
      <w:pPr>
        <w:pStyle w:val="code"/>
        <w:rPr>
          <w:del w:id="4427" w:author="Guohan Lu" w:date="2015-11-16T00:55:00Z"/>
        </w:rPr>
      </w:pPr>
      <w:del w:id="4428" w:author="Guohan Lu" w:date="2015-11-16T00:55:00Z">
        <w:r w:rsidRPr="007C0B8D" w:rsidDel="00D160C0">
          <w:delText xml:space="preserve">* </w:delText>
        </w:r>
        <w:r w:rsidDel="00D160C0">
          <w:delText xml:space="preserve"> @brief Get the list of object keys present in SAI</w:delText>
        </w:r>
        <w:bookmarkStart w:id="4429" w:name="_Toc435399259"/>
        <w:bookmarkEnd w:id="4429"/>
      </w:del>
    </w:p>
    <w:p w14:paraId="64FA3642" w14:textId="12D35486" w:rsidR="0015355F" w:rsidRPr="007C0B8D" w:rsidDel="00D160C0" w:rsidRDefault="0015355F" w:rsidP="0015355F">
      <w:pPr>
        <w:pStyle w:val="code"/>
        <w:rPr>
          <w:del w:id="4430" w:author="Guohan Lu" w:date="2015-11-16T00:55:00Z"/>
        </w:rPr>
      </w:pPr>
      <w:del w:id="4431" w:author="Guohan Lu" w:date="2015-11-16T00:55:00Z">
        <w:r w:rsidRPr="007C0B8D" w:rsidDel="00D160C0">
          <w:delText>* Arguments:</w:delText>
        </w:r>
        <w:bookmarkStart w:id="4432" w:name="_Toc435399260"/>
        <w:bookmarkEnd w:id="4432"/>
      </w:del>
    </w:p>
    <w:p w14:paraId="6E006268" w14:textId="4CD029E0" w:rsidR="0015355F" w:rsidRPr="00735A5F" w:rsidDel="00D160C0" w:rsidRDefault="0015355F" w:rsidP="0015355F">
      <w:pPr>
        <w:pStyle w:val="code"/>
        <w:rPr>
          <w:del w:id="4433" w:author="Guohan Lu" w:date="2015-11-16T00:55:00Z"/>
        </w:rPr>
      </w:pPr>
      <w:del w:id="4434" w:author="Guohan Lu" w:date="2015-11-16T00:55:00Z">
        <w:r w:rsidDel="00D160C0">
          <w:delText>* [in] sai_object_type_t  - SAI object type</w:delText>
        </w:r>
        <w:bookmarkStart w:id="4435" w:name="_Toc435399261"/>
        <w:bookmarkEnd w:id="4435"/>
      </w:del>
    </w:p>
    <w:p w14:paraId="1FCC2738" w14:textId="06F68A6E" w:rsidR="0015355F" w:rsidDel="00D160C0" w:rsidRDefault="0015355F" w:rsidP="0015355F">
      <w:pPr>
        <w:pStyle w:val="code"/>
        <w:rPr>
          <w:del w:id="4436" w:author="Guohan Lu" w:date="2015-11-16T00:55:00Z"/>
        </w:rPr>
      </w:pPr>
      <w:del w:id="4437" w:author="Guohan Lu" w:date="2015-11-16T00:55:00Z">
        <w:r w:rsidDel="00D160C0">
          <w:delText>* [in]</w:delText>
        </w:r>
        <w:r w:rsidRPr="00144C06" w:rsidDel="00D160C0">
          <w:delText xml:space="preserve"> </w:delText>
        </w:r>
        <w:r w:rsidDel="00D160C0">
          <w:delText>count – number of objects in SAI</w:delText>
        </w:r>
        <w:bookmarkStart w:id="4438" w:name="_Toc435399262"/>
        <w:bookmarkEnd w:id="4438"/>
      </w:del>
    </w:p>
    <w:p w14:paraId="7609577F" w14:textId="3C903711" w:rsidR="0015355F" w:rsidDel="00D160C0" w:rsidRDefault="0015355F" w:rsidP="0015355F">
      <w:pPr>
        <w:pStyle w:val="code"/>
        <w:rPr>
          <w:del w:id="4439" w:author="Guohan Lu" w:date="2015-11-16T00:55:00Z"/>
        </w:rPr>
      </w:pPr>
      <w:del w:id="4440" w:author="Guohan Lu" w:date="2015-11-16T00:55:00Z">
        <w:r w:rsidRPr="007C0B8D" w:rsidDel="00D160C0">
          <w:delText>*</w:delText>
        </w:r>
        <w:r w:rsidDel="00D160C0">
          <w:delText xml:space="preserve"> [in] object_list – List of SAI objects or keys</w:delText>
        </w:r>
        <w:bookmarkStart w:id="4441" w:name="_Toc435399263"/>
        <w:bookmarkEnd w:id="4441"/>
      </w:del>
    </w:p>
    <w:p w14:paraId="5F6EA044" w14:textId="039D4C0A" w:rsidR="0015355F" w:rsidRPr="007C0B8D" w:rsidDel="00D160C0" w:rsidRDefault="0015355F" w:rsidP="0015355F">
      <w:pPr>
        <w:pStyle w:val="code"/>
        <w:rPr>
          <w:del w:id="4442" w:author="Guohan Lu" w:date="2015-11-16T00:55:00Z"/>
        </w:rPr>
      </w:pPr>
      <w:bookmarkStart w:id="4443" w:name="_Toc435399264"/>
      <w:bookmarkEnd w:id="4443"/>
    </w:p>
    <w:p w14:paraId="320737BB" w14:textId="447ACC56" w:rsidR="0015355F" w:rsidRPr="007C0B8D" w:rsidDel="00D160C0" w:rsidRDefault="0015355F" w:rsidP="0015355F">
      <w:pPr>
        <w:pStyle w:val="code"/>
        <w:rPr>
          <w:del w:id="4444" w:author="Guohan Lu" w:date="2015-11-16T00:55:00Z"/>
        </w:rPr>
      </w:pPr>
      <w:del w:id="4445" w:author="Guohan Lu" w:date="2015-11-16T00:55:00Z">
        <w:r w:rsidRPr="007C0B8D" w:rsidDel="00D160C0">
          <w:delText>* Return Values:</w:delText>
        </w:r>
        <w:bookmarkStart w:id="4446" w:name="_Toc435399265"/>
        <w:bookmarkEnd w:id="4446"/>
      </w:del>
    </w:p>
    <w:p w14:paraId="59F1D168" w14:textId="35FDDBA1" w:rsidR="0015355F" w:rsidRPr="007C0B8D" w:rsidDel="00D160C0" w:rsidRDefault="0015355F" w:rsidP="0015355F">
      <w:pPr>
        <w:pStyle w:val="code"/>
        <w:rPr>
          <w:del w:id="4447" w:author="Guohan Lu" w:date="2015-11-16T00:55:00Z"/>
        </w:rPr>
      </w:pPr>
      <w:del w:id="4448" w:author="Guohan Lu" w:date="2015-11-16T00:55:00Z">
        <w:r w:rsidRPr="007C0B8D" w:rsidDel="00D160C0">
          <w:delText>* SAI_STATUS_SUCCESS on success</w:delText>
        </w:r>
        <w:bookmarkStart w:id="4449" w:name="_Toc435399266"/>
        <w:bookmarkEnd w:id="4449"/>
      </w:del>
    </w:p>
    <w:p w14:paraId="2CFB5FC5" w14:textId="66DF87E7" w:rsidR="0015355F" w:rsidRPr="00466F96" w:rsidDel="00D160C0" w:rsidRDefault="0015355F" w:rsidP="0015355F">
      <w:pPr>
        <w:pStyle w:val="code"/>
        <w:rPr>
          <w:del w:id="4450" w:author="Guohan Lu" w:date="2015-11-16T00:55:00Z"/>
          <w:rPrChange w:id="4451" w:author="Natchimuth, Anbalagan" w:date="2015-12-23T08:54:00Z">
            <w:rPr>
              <w:del w:id="4452" w:author="Guohan Lu" w:date="2015-11-16T00:55:00Z"/>
              <w:lang w:val="fr-FR"/>
            </w:rPr>
          </w:rPrChange>
        </w:rPr>
      </w:pPr>
      <w:del w:id="4453" w:author="Guohan Lu" w:date="2015-11-16T00:55:00Z">
        <w:r w:rsidRPr="00466F96" w:rsidDel="00D160C0">
          <w:rPr>
            <w:rPrChange w:id="4454" w:author="Natchimuth, Anbalagan" w:date="2015-12-23T08:54:00Z">
              <w:rPr>
                <w:lang w:val="fr-FR"/>
              </w:rPr>
            </w:rPrChange>
          </w:rPr>
          <w:delText>* Failure status code on error</w:delText>
        </w:r>
        <w:bookmarkStart w:id="4455" w:name="_Toc435399267"/>
        <w:bookmarkEnd w:id="4455"/>
      </w:del>
    </w:p>
    <w:p w14:paraId="4295CC01" w14:textId="286D8FA5" w:rsidR="0015355F" w:rsidRPr="00466F96" w:rsidDel="00D160C0" w:rsidRDefault="0015355F" w:rsidP="0015355F">
      <w:pPr>
        <w:pStyle w:val="code"/>
        <w:rPr>
          <w:del w:id="4456" w:author="Guohan Lu" w:date="2015-11-16T00:55:00Z"/>
          <w:rPrChange w:id="4457" w:author="Natchimuth, Anbalagan" w:date="2015-12-23T08:54:00Z">
            <w:rPr>
              <w:del w:id="4458" w:author="Guohan Lu" w:date="2015-11-16T00:55:00Z"/>
              <w:lang w:val="fr-FR"/>
            </w:rPr>
          </w:rPrChange>
        </w:rPr>
      </w:pPr>
      <w:del w:id="4459" w:author="Guohan Lu" w:date="2015-11-16T00:55:00Z">
        <w:r w:rsidRPr="00466F96" w:rsidDel="00D160C0">
          <w:rPr>
            <w:rPrChange w:id="4460" w:author="Natchimuth, Anbalagan" w:date="2015-12-23T08:54:00Z">
              <w:rPr>
                <w:lang w:val="fr-FR"/>
              </w:rPr>
            </w:rPrChange>
          </w:rPr>
          <w:delText>*/</w:delText>
        </w:r>
        <w:bookmarkStart w:id="4461" w:name="_Toc435399268"/>
        <w:bookmarkEnd w:id="4461"/>
      </w:del>
    </w:p>
    <w:p w14:paraId="07C00820" w14:textId="43A43C44" w:rsidR="0015355F" w:rsidRPr="000A342E" w:rsidDel="00D160C0" w:rsidRDefault="0015355F" w:rsidP="0015355F">
      <w:pPr>
        <w:pStyle w:val="code"/>
        <w:rPr>
          <w:del w:id="4462" w:author="Guohan Lu" w:date="2015-11-16T00:55:00Z"/>
        </w:rPr>
      </w:pPr>
      <w:del w:id="4463" w:author="Guohan Lu" w:date="2015-11-16T00:55:00Z">
        <w:r w:rsidRPr="000A342E" w:rsidDel="00D160C0">
          <w:delText>typ</w:delText>
        </w:r>
        <w:r w:rsidDel="00D160C0">
          <w:delText>edef sai_status_t (*sai_get_object_key_fn</w:delText>
        </w:r>
        <w:r w:rsidRPr="000A342E" w:rsidDel="00D160C0">
          <w:delText>)(</w:delText>
        </w:r>
        <w:bookmarkStart w:id="4464" w:name="_Toc435399269"/>
        <w:bookmarkEnd w:id="4464"/>
      </w:del>
    </w:p>
    <w:p w14:paraId="6D046B38" w14:textId="517D87C2" w:rsidR="0015355F" w:rsidRPr="0028477B" w:rsidDel="00D160C0" w:rsidRDefault="0015355F" w:rsidP="0015355F">
      <w:pPr>
        <w:pStyle w:val="code"/>
        <w:rPr>
          <w:del w:id="4465" w:author="Guohan Lu" w:date="2015-11-16T00:55:00Z"/>
        </w:rPr>
      </w:pPr>
      <w:del w:id="4466" w:author="Guohan Lu" w:date="2015-11-16T00:55:00Z">
        <w:r w:rsidRPr="00C27F1A" w:rsidDel="00D160C0">
          <w:delText xml:space="preserve">                          </w:delText>
        </w:r>
        <w:r w:rsidRPr="0028477B" w:rsidDel="00D160C0">
          <w:delText>_In_ sai_object_type_t object_type,</w:delText>
        </w:r>
        <w:bookmarkStart w:id="4467" w:name="_Toc435399270"/>
        <w:bookmarkEnd w:id="4467"/>
      </w:del>
    </w:p>
    <w:p w14:paraId="5D923B01" w14:textId="57CDF42B" w:rsidR="0015355F" w:rsidRPr="0028477B" w:rsidDel="00D160C0" w:rsidRDefault="0015355F" w:rsidP="0015355F">
      <w:pPr>
        <w:pStyle w:val="code"/>
        <w:rPr>
          <w:del w:id="4468" w:author="Guohan Lu" w:date="2015-11-16T00:55:00Z"/>
        </w:rPr>
      </w:pPr>
      <w:del w:id="4469" w:author="Guohan Lu" w:date="2015-11-16T00:55:00Z">
        <w:r w:rsidRPr="0028477B" w:rsidDel="00D160C0">
          <w:delText xml:space="preserve">                          _In_ uint32_t object_count,</w:delText>
        </w:r>
        <w:bookmarkStart w:id="4470" w:name="_Toc435399271"/>
        <w:bookmarkEnd w:id="4470"/>
      </w:del>
    </w:p>
    <w:p w14:paraId="4DEE7259" w14:textId="42397954" w:rsidR="0015355F" w:rsidRPr="00466F96" w:rsidDel="00D160C0" w:rsidRDefault="0015355F" w:rsidP="0015355F">
      <w:pPr>
        <w:pStyle w:val="code"/>
        <w:rPr>
          <w:del w:id="4471" w:author="Guohan Lu" w:date="2015-11-16T00:55:00Z"/>
          <w:rPrChange w:id="4472" w:author="Natchimuth, Anbalagan" w:date="2015-12-23T08:54:00Z">
            <w:rPr>
              <w:del w:id="4473" w:author="Guohan Lu" w:date="2015-11-16T00:55:00Z"/>
              <w:lang w:val="fr-FR"/>
            </w:rPr>
          </w:rPrChange>
        </w:rPr>
      </w:pPr>
      <w:del w:id="4474" w:author="Guohan Lu" w:date="2015-11-16T00:55:00Z">
        <w:r w:rsidRPr="00044FCC" w:rsidDel="00D160C0">
          <w:delText xml:space="preserve">                          </w:delText>
        </w:r>
        <w:r w:rsidRPr="00466F96" w:rsidDel="00D160C0">
          <w:rPr>
            <w:rPrChange w:id="4475" w:author="Natchimuth, Anbalagan" w:date="2015-12-23T08:54:00Z">
              <w:rPr>
                <w:lang w:val="fr-FR"/>
              </w:rPr>
            </w:rPrChange>
          </w:rPr>
          <w:delText>_InOut_ sai_object_id_t *object_list);</w:delText>
        </w:r>
        <w:bookmarkStart w:id="4476" w:name="_Toc435399272"/>
        <w:bookmarkEnd w:id="4476"/>
      </w:del>
    </w:p>
    <w:p w14:paraId="1CBCD62A" w14:textId="31F06CEC" w:rsidR="0015355F" w:rsidRPr="00466F96" w:rsidDel="00D160C0" w:rsidRDefault="0015355F" w:rsidP="00423193">
      <w:pPr>
        <w:pStyle w:val="code"/>
        <w:rPr>
          <w:del w:id="4477" w:author="Guohan Lu" w:date="2015-11-16T00:55:00Z"/>
          <w:rPrChange w:id="4478" w:author="Natchimuth, Anbalagan" w:date="2015-12-23T08:54:00Z">
            <w:rPr>
              <w:del w:id="4479" w:author="Guohan Lu" w:date="2015-11-16T00:55:00Z"/>
              <w:lang w:val="fr-FR"/>
            </w:rPr>
          </w:rPrChange>
        </w:rPr>
      </w:pPr>
      <w:bookmarkStart w:id="4480" w:name="_Toc435399273"/>
      <w:bookmarkEnd w:id="4480"/>
    </w:p>
    <w:p w14:paraId="524DC684" w14:textId="6F8F78AA" w:rsidR="00423193" w:rsidRPr="00466F96" w:rsidDel="00D160C0" w:rsidRDefault="00423193" w:rsidP="00423193">
      <w:pPr>
        <w:pStyle w:val="code"/>
        <w:rPr>
          <w:del w:id="4481" w:author="Guohan Lu" w:date="2015-11-16T00:55:00Z"/>
          <w:rPrChange w:id="4482" w:author="Natchimuth, Anbalagan" w:date="2015-12-23T08:54:00Z">
            <w:rPr>
              <w:del w:id="4483" w:author="Guohan Lu" w:date="2015-11-16T00:55:00Z"/>
              <w:lang w:val="fr-FR"/>
            </w:rPr>
          </w:rPrChange>
        </w:rPr>
      </w:pPr>
      <w:bookmarkStart w:id="4484" w:name="_Toc435399274"/>
      <w:bookmarkEnd w:id="4484"/>
    </w:p>
    <w:p w14:paraId="2FE966DF" w14:textId="6E151747" w:rsidR="00E439A4" w:rsidRPr="00E439A4" w:rsidDel="00D160C0" w:rsidRDefault="00E439A4" w:rsidP="00E439A4">
      <w:pPr>
        <w:pStyle w:val="code"/>
        <w:rPr>
          <w:del w:id="4485" w:author="Guohan Lu" w:date="2015-11-16T00:55:00Z"/>
        </w:rPr>
      </w:pPr>
      <w:del w:id="4486" w:author="Guohan Lu" w:date="2015-11-16T00:55:00Z">
        <w:r w:rsidRPr="00E439A4" w:rsidDel="00D160C0">
          <w:delText>/*</w:delText>
        </w:r>
        <w:bookmarkStart w:id="4487" w:name="_Toc435399275"/>
        <w:bookmarkEnd w:id="4487"/>
      </w:del>
    </w:p>
    <w:p w14:paraId="281C5613" w14:textId="3A2AF302" w:rsidR="00E439A4" w:rsidRPr="00E439A4" w:rsidDel="00D160C0" w:rsidRDefault="00E439A4" w:rsidP="00E439A4">
      <w:pPr>
        <w:pStyle w:val="code"/>
        <w:rPr>
          <w:del w:id="4488" w:author="Guohan Lu" w:date="2015-11-16T00:55:00Z"/>
        </w:rPr>
      </w:pPr>
      <w:del w:id="4489" w:author="Guohan Lu" w:date="2015-11-16T00:55:00Z">
        <w:r w:rsidRPr="00E439A4" w:rsidDel="00D160C0">
          <w:delText>* Routine Description:</w:delText>
        </w:r>
        <w:bookmarkStart w:id="4490" w:name="_Toc435399276"/>
        <w:bookmarkEnd w:id="4490"/>
      </w:del>
    </w:p>
    <w:p w14:paraId="621EE14E" w14:textId="0EFCB808" w:rsidR="00E439A4" w:rsidRPr="007C0B8D" w:rsidDel="00D160C0" w:rsidRDefault="00E439A4" w:rsidP="00E439A4">
      <w:pPr>
        <w:pStyle w:val="code"/>
        <w:rPr>
          <w:del w:id="4491" w:author="Guohan Lu" w:date="2015-11-16T00:55:00Z"/>
        </w:rPr>
      </w:pPr>
      <w:del w:id="4492" w:author="Guohan Lu" w:date="2015-11-16T00:55:00Z">
        <w:r w:rsidRPr="007C0B8D" w:rsidDel="00D160C0">
          <w:delText xml:space="preserve">* </w:delText>
        </w:r>
        <w:r w:rsidDel="00D160C0">
          <w:delText xml:space="preserve"> @brief Get the bulk list of attributes for given object count</w:delText>
        </w:r>
        <w:bookmarkStart w:id="4493" w:name="_Toc435399277"/>
        <w:bookmarkEnd w:id="4493"/>
      </w:del>
    </w:p>
    <w:p w14:paraId="55B65556" w14:textId="2176516B" w:rsidR="00E439A4" w:rsidDel="00D160C0" w:rsidRDefault="00E439A4" w:rsidP="00E439A4">
      <w:pPr>
        <w:pStyle w:val="code"/>
        <w:rPr>
          <w:del w:id="4494" w:author="Guohan Lu" w:date="2015-11-16T00:55:00Z"/>
        </w:rPr>
      </w:pPr>
      <w:del w:id="4495" w:author="Guohan Lu" w:date="2015-11-16T00:55:00Z">
        <w:r w:rsidRPr="007C0B8D" w:rsidDel="00D160C0">
          <w:delText>* Arguments:</w:delText>
        </w:r>
        <w:bookmarkStart w:id="4496" w:name="_Toc435399278"/>
        <w:bookmarkEnd w:id="4496"/>
      </w:del>
    </w:p>
    <w:p w14:paraId="4EF4A294" w14:textId="4BF075C8" w:rsidR="00E439A4" w:rsidDel="00D160C0" w:rsidRDefault="00E439A4" w:rsidP="00E439A4">
      <w:pPr>
        <w:pStyle w:val="code"/>
        <w:rPr>
          <w:del w:id="4497" w:author="Guohan Lu" w:date="2015-11-16T00:55:00Z"/>
        </w:rPr>
      </w:pPr>
      <w:del w:id="4498" w:author="Guohan Lu" w:date="2015-11-16T00:55:00Z">
        <w:r w:rsidDel="00D160C0">
          <w:delText>* [in] object_type – sai object type</w:delText>
        </w:r>
        <w:bookmarkStart w:id="4499" w:name="_Toc435399279"/>
        <w:bookmarkEnd w:id="4499"/>
      </w:del>
    </w:p>
    <w:p w14:paraId="1A0DD58B" w14:textId="5C7E19EB" w:rsidR="00E439A4" w:rsidDel="00D160C0" w:rsidRDefault="00E439A4" w:rsidP="00E439A4">
      <w:pPr>
        <w:pStyle w:val="code"/>
        <w:rPr>
          <w:del w:id="4500" w:author="Guohan Lu" w:date="2015-11-16T00:55:00Z"/>
        </w:rPr>
      </w:pPr>
      <w:del w:id="4501" w:author="Guohan Lu" w:date="2015-11-16T00:55:00Z">
        <w:r w:rsidDel="00D160C0">
          <w:delText>* [in]</w:delText>
        </w:r>
        <w:r w:rsidRPr="00144C06" w:rsidDel="00D160C0">
          <w:delText xml:space="preserve"> </w:delText>
        </w:r>
        <w:r w:rsidDel="00D160C0">
          <w:delText>object_count – number of objects</w:delText>
        </w:r>
        <w:bookmarkStart w:id="4502" w:name="_Toc435399280"/>
        <w:bookmarkEnd w:id="4502"/>
      </w:del>
    </w:p>
    <w:p w14:paraId="1FC5FDCE" w14:textId="7E36E3E3" w:rsidR="00E439A4" w:rsidRPr="00735A5F" w:rsidDel="00D160C0" w:rsidRDefault="00E439A4" w:rsidP="00E439A4">
      <w:pPr>
        <w:pStyle w:val="code"/>
        <w:rPr>
          <w:del w:id="4503" w:author="Guohan Lu" w:date="2015-11-16T00:55:00Z"/>
        </w:rPr>
      </w:pPr>
      <w:del w:id="4504" w:author="Guohan Lu" w:date="2015-11-16T00:55:00Z">
        <w:r w:rsidDel="00D160C0">
          <w:delText>* [in] object_id  - List of objects</w:delText>
        </w:r>
        <w:bookmarkStart w:id="4505" w:name="_Toc435399281"/>
        <w:bookmarkEnd w:id="4505"/>
      </w:del>
    </w:p>
    <w:p w14:paraId="09A6862E" w14:textId="12059B02" w:rsidR="00E439A4" w:rsidDel="00D160C0" w:rsidRDefault="00E439A4" w:rsidP="00E439A4">
      <w:pPr>
        <w:pStyle w:val="code"/>
        <w:rPr>
          <w:del w:id="4506" w:author="Guohan Lu" w:date="2015-11-16T00:55:00Z"/>
        </w:rPr>
      </w:pPr>
      <w:del w:id="4507"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4508" w:name="_Toc435399282"/>
        <w:bookmarkEnd w:id="4508"/>
      </w:del>
    </w:p>
    <w:p w14:paraId="54764AFB" w14:textId="7C184AA1" w:rsidR="00E439A4" w:rsidDel="00D160C0" w:rsidRDefault="00E439A4" w:rsidP="00E439A4">
      <w:pPr>
        <w:pStyle w:val="code"/>
        <w:rPr>
          <w:del w:id="4509" w:author="Guohan Lu" w:date="2015-11-16T00:55:00Z"/>
        </w:rPr>
      </w:pPr>
      <w:del w:id="4510" w:author="Guohan Lu" w:date="2015-11-16T00:55:00Z">
        <w:r w:rsidDel="00D160C0">
          <w:delText>* [in] attr_id – list of attributes</w:delText>
        </w:r>
        <w:bookmarkStart w:id="4511" w:name="_Toc435399283"/>
        <w:bookmarkEnd w:id="4511"/>
      </w:del>
    </w:p>
    <w:p w14:paraId="592768D5" w14:textId="4AF3F773" w:rsidR="00E439A4" w:rsidDel="00D160C0" w:rsidRDefault="00E439A4" w:rsidP="00E439A4">
      <w:pPr>
        <w:pStyle w:val="code"/>
        <w:rPr>
          <w:del w:id="4512" w:author="Guohan Lu" w:date="2015-11-16T00:55:00Z"/>
        </w:rPr>
      </w:pPr>
      <w:del w:id="4513" w:author="Guohan Lu" w:date="2015-11-16T00:55:00Z">
        <w:r w:rsidDel="00D160C0">
          <w:delText>* [in] attr_value – list of values for the attributes</w:delText>
        </w:r>
        <w:bookmarkStart w:id="4514" w:name="_Toc435399284"/>
        <w:bookmarkEnd w:id="4514"/>
      </w:del>
    </w:p>
    <w:p w14:paraId="57ED9190" w14:textId="727DFC88" w:rsidR="00E439A4" w:rsidRPr="007C0B8D" w:rsidDel="00D160C0" w:rsidRDefault="00E439A4" w:rsidP="00E439A4">
      <w:pPr>
        <w:pStyle w:val="code"/>
        <w:rPr>
          <w:del w:id="4515" w:author="Guohan Lu" w:date="2015-11-16T00:55:00Z"/>
        </w:rPr>
      </w:pPr>
      <w:del w:id="4516" w:author="Guohan Lu" w:date="2015-11-16T00:55:00Z">
        <w:r w:rsidDel="00D160C0">
          <w:delText>* [in] statuses – status for each object</w:delText>
        </w:r>
        <w:bookmarkStart w:id="4517" w:name="_Toc435399285"/>
        <w:bookmarkEnd w:id="4517"/>
      </w:del>
    </w:p>
    <w:p w14:paraId="4FF62784" w14:textId="664DD70E" w:rsidR="00E439A4" w:rsidRPr="007C0B8D" w:rsidDel="00D160C0" w:rsidRDefault="00E439A4" w:rsidP="00E439A4">
      <w:pPr>
        <w:pStyle w:val="code"/>
        <w:rPr>
          <w:del w:id="4518" w:author="Guohan Lu" w:date="2015-11-16T00:55:00Z"/>
        </w:rPr>
      </w:pPr>
      <w:del w:id="4519" w:author="Guohan Lu" w:date="2015-11-16T00:55:00Z">
        <w:r w:rsidRPr="007C0B8D" w:rsidDel="00D160C0">
          <w:delText>* Return Values:</w:delText>
        </w:r>
        <w:bookmarkStart w:id="4520" w:name="_Toc435399286"/>
        <w:bookmarkEnd w:id="4520"/>
      </w:del>
    </w:p>
    <w:p w14:paraId="3156C381" w14:textId="5340126B" w:rsidR="00E439A4" w:rsidRPr="007C0B8D" w:rsidDel="00D160C0" w:rsidRDefault="00E439A4" w:rsidP="00E439A4">
      <w:pPr>
        <w:pStyle w:val="code"/>
        <w:rPr>
          <w:del w:id="4521" w:author="Guohan Lu" w:date="2015-11-16T00:55:00Z"/>
        </w:rPr>
      </w:pPr>
      <w:del w:id="4522" w:author="Guohan Lu" w:date="2015-11-16T00:55:00Z">
        <w:r w:rsidRPr="007C0B8D" w:rsidDel="00D160C0">
          <w:delText>* SAI_STATUS_SUCCESS on success</w:delText>
        </w:r>
        <w:bookmarkStart w:id="4523" w:name="_Toc435399287"/>
        <w:bookmarkEnd w:id="4523"/>
      </w:del>
    </w:p>
    <w:p w14:paraId="6896E974" w14:textId="5C0F8702" w:rsidR="00E439A4" w:rsidRPr="00466F96" w:rsidDel="00D160C0" w:rsidRDefault="00E439A4" w:rsidP="00E439A4">
      <w:pPr>
        <w:pStyle w:val="code"/>
        <w:rPr>
          <w:del w:id="4524" w:author="Guohan Lu" w:date="2015-11-16T00:55:00Z"/>
          <w:rPrChange w:id="4525" w:author="Natchimuth, Anbalagan" w:date="2015-12-23T08:54:00Z">
            <w:rPr>
              <w:del w:id="4526" w:author="Guohan Lu" w:date="2015-11-16T00:55:00Z"/>
              <w:lang w:val="fr-FR"/>
            </w:rPr>
          </w:rPrChange>
        </w:rPr>
      </w:pPr>
      <w:del w:id="4527" w:author="Guohan Lu" w:date="2015-11-16T00:55:00Z">
        <w:r w:rsidRPr="00466F96" w:rsidDel="00D160C0">
          <w:rPr>
            <w:rPrChange w:id="4528" w:author="Natchimuth, Anbalagan" w:date="2015-12-23T08:54:00Z">
              <w:rPr>
                <w:lang w:val="fr-FR"/>
              </w:rPr>
            </w:rPrChange>
          </w:rPr>
          <w:delText>* Failure status code on error</w:delText>
        </w:r>
        <w:bookmarkStart w:id="4529" w:name="_Toc435399288"/>
        <w:bookmarkEnd w:id="4529"/>
      </w:del>
    </w:p>
    <w:p w14:paraId="0086ECD3" w14:textId="5ABB4665" w:rsidR="00E439A4" w:rsidRPr="00466F96" w:rsidDel="00D160C0" w:rsidRDefault="00E439A4" w:rsidP="00E439A4">
      <w:pPr>
        <w:pStyle w:val="code"/>
        <w:rPr>
          <w:del w:id="4530" w:author="Guohan Lu" w:date="2015-11-16T00:55:00Z"/>
          <w:rPrChange w:id="4531" w:author="Natchimuth, Anbalagan" w:date="2015-12-23T08:54:00Z">
            <w:rPr>
              <w:del w:id="4532" w:author="Guohan Lu" w:date="2015-11-16T00:55:00Z"/>
              <w:lang w:val="fr-FR"/>
            </w:rPr>
          </w:rPrChange>
        </w:rPr>
      </w:pPr>
      <w:del w:id="4533" w:author="Guohan Lu" w:date="2015-11-16T00:55:00Z">
        <w:r w:rsidRPr="00466F96" w:rsidDel="00D160C0">
          <w:rPr>
            <w:rPrChange w:id="4534" w:author="Natchimuth, Anbalagan" w:date="2015-12-23T08:54:00Z">
              <w:rPr>
                <w:lang w:val="fr-FR"/>
              </w:rPr>
            </w:rPrChange>
          </w:rPr>
          <w:delText>*/</w:delText>
        </w:r>
        <w:bookmarkStart w:id="4535" w:name="_Toc435399289"/>
        <w:bookmarkEnd w:id="4535"/>
      </w:del>
    </w:p>
    <w:p w14:paraId="5337FA6C" w14:textId="5D887565" w:rsidR="00E439A4" w:rsidRPr="00466F96" w:rsidDel="00D160C0" w:rsidRDefault="00E439A4" w:rsidP="00E439A4">
      <w:pPr>
        <w:pStyle w:val="code"/>
        <w:rPr>
          <w:del w:id="4536" w:author="Guohan Lu" w:date="2015-11-16T00:55:00Z"/>
          <w:rPrChange w:id="4537" w:author="Natchimuth, Anbalagan" w:date="2015-12-23T08:54:00Z">
            <w:rPr>
              <w:del w:id="4538" w:author="Guohan Lu" w:date="2015-11-16T00:55:00Z"/>
              <w:lang w:val="fr-FR"/>
            </w:rPr>
          </w:rPrChange>
        </w:rPr>
      </w:pPr>
      <w:bookmarkStart w:id="4539" w:name="_Toc435399290"/>
      <w:bookmarkEnd w:id="4539"/>
    </w:p>
    <w:p w14:paraId="258EDBAD" w14:textId="570C8253" w:rsidR="00E439A4" w:rsidRPr="00466F96" w:rsidDel="00D160C0" w:rsidRDefault="00E439A4" w:rsidP="00E439A4">
      <w:pPr>
        <w:pStyle w:val="code"/>
        <w:rPr>
          <w:del w:id="4540" w:author="Guohan Lu" w:date="2015-11-16T00:55:00Z"/>
          <w:rPrChange w:id="4541" w:author="Natchimuth, Anbalagan" w:date="2015-12-23T08:54:00Z">
            <w:rPr>
              <w:del w:id="4542" w:author="Guohan Lu" w:date="2015-11-16T00:55:00Z"/>
              <w:lang w:val="fr-FR"/>
            </w:rPr>
          </w:rPrChange>
        </w:rPr>
      </w:pPr>
      <w:del w:id="4543" w:author="Guohan Lu" w:date="2015-11-16T00:55:00Z">
        <w:r w:rsidRPr="00466F96" w:rsidDel="00D160C0">
          <w:rPr>
            <w:rPrChange w:id="4544" w:author="Natchimuth, Anbalagan" w:date="2015-12-23T08:54:00Z">
              <w:rPr>
                <w:lang w:val="fr-FR"/>
              </w:rPr>
            </w:rPrChange>
          </w:rPr>
          <w:delText>typedef sai_status_t (*sai_bulk_get_attribute_fn)(</w:delText>
        </w:r>
        <w:bookmarkStart w:id="4545" w:name="_Toc435399291"/>
        <w:bookmarkEnd w:id="4545"/>
      </w:del>
    </w:p>
    <w:p w14:paraId="748E4400" w14:textId="75A9FC3B" w:rsidR="00E439A4" w:rsidRPr="00466F96" w:rsidDel="00D160C0" w:rsidRDefault="00E439A4" w:rsidP="00E439A4">
      <w:pPr>
        <w:pStyle w:val="code"/>
        <w:rPr>
          <w:del w:id="4546" w:author="Guohan Lu" w:date="2015-11-16T00:55:00Z"/>
          <w:rPrChange w:id="4547" w:author="Natchimuth, Anbalagan" w:date="2015-12-23T08:54:00Z">
            <w:rPr>
              <w:del w:id="4548" w:author="Guohan Lu" w:date="2015-11-16T00:55:00Z"/>
              <w:lang w:val="fr-FR"/>
            </w:rPr>
          </w:rPrChange>
        </w:rPr>
      </w:pPr>
      <w:del w:id="4549" w:author="Guohan Lu" w:date="2015-11-16T00:55:00Z">
        <w:r w:rsidRPr="00466F96" w:rsidDel="00D160C0">
          <w:rPr>
            <w:rPrChange w:id="4550" w:author="Natchimuth, Anbalagan" w:date="2015-12-23T08:54:00Z">
              <w:rPr>
                <w:lang w:val="fr-FR"/>
              </w:rPr>
            </w:rPrChange>
          </w:rPr>
          <w:delText xml:space="preserve">    _In_ sai_object_type_t object_type,</w:delText>
        </w:r>
        <w:bookmarkStart w:id="4551" w:name="_Toc435399292"/>
        <w:bookmarkEnd w:id="4551"/>
      </w:del>
    </w:p>
    <w:p w14:paraId="10D3B122" w14:textId="153E5A59" w:rsidR="00E439A4" w:rsidRPr="00466F96" w:rsidDel="00D160C0" w:rsidRDefault="00E439A4" w:rsidP="00E439A4">
      <w:pPr>
        <w:pStyle w:val="code"/>
        <w:rPr>
          <w:del w:id="4552" w:author="Guohan Lu" w:date="2015-11-16T00:55:00Z"/>
          <w:rPrChange w:id="4553" w:author="Natchimuth, Anbalagan" w:date="2015-12-23T08:54:00Z">
            <w:rPr>
              <w:del w:id="4554" w:author="Guohan Lu" w:date="2015-11-16T00:55:00Z"/>
              <w:lang w:val="fr-FR"/>
            </w:rPr>
          </w:rPrChange>
        </w:rPr>
      </w:pPr>
      <w:del w:id="4555" w:author="Guohan Lu" w:date="2015-11-16T00:55:00Z">
        <w:r w:rsidRPr="00466F96" w:rsidDel="00D160C0">
          <w:rPr>
            <w:rPrChange w:id="4556" w:author="Natchimuth, Anbalagan" w:date="2015-12-23T08:54:00Z">
              <w:rPr>
                <w:lang w:val="fr-FR"/>
              </w:rPr>
            </w:rPrChange>
          </w:rPr>
          <w:delText xml:space="preserve">    _In_ uint32_t object_count,</w:delText>
        </w:r>
        <w:bookmarkStart w:id="4557" w:name="_Toc435399293"/>
        <w:bookmarkEnd w:id="4557"/>
      </w:del>
    </w:p>
    <w:p w14:paraId="243F2604" w14:textId="16E51689" w:rsidR="00E439A4" w:rsidRPr="00D33277" w:rsidDel="00D160C0" w:rsidRDefault="00E439A4" w:rsidP="00E439A4">
      <w:pPr>
        <w:pStyle w:val="code"/>
        <w:rPr>
          <w:del w:id="4558" w:author="Guohan Lu" w:date="2015-11-16T00:55:00Z"/>
        </w:rPr>
      </w:pPr>
      <w:del w:id="4559" w:author="Guohan Lu" w:date="2015-11-16T00:55:00Z">
        <w:r w:rsidRPr="00466F96" w:rsidDel="00D160C0">
          <w:rPr>
            <w:rPrChange w:id="4560" w:author="Natchimuth, Anbalagan" w:date="2015-12-23T08:54:00Z">
              <w:rPr>
                <w:lang w:val="fr-FR"/>
              </w:rPr>
            </w:rPrChange>
          </w:rPr>
          <w:delText xml:space="preserve">    </w:delText>
        </w:r>
        <w:r w:rsidRPr="00D33277" w:rsidDel="00D160C0">
          <w:delText>_In_ sai_object_id_t* object_id,</w:delText>
        </w:r>
        <w:bookmarkStart w:id="4561" w:name="_Toc435399294"/>
        <w:bookmarkEnd w:id="4561"/>
      </w:del>
    </w:p>
    <w:p w14:paraId="25A237EE" w14:textId="6D9E3A38" w:rsidR="00E439A4" w:rsidDel="00D160C0" w:rsidRDefault="00E439A4" w:rsidP="00E439A4">
      <w:pPr>
        <w:pStyle w:val="code"/>
        <w:rPr>
          <w:del w:id="4562" w:author="Guohan Lu" w:date="2015-11-16T00:55:00Z"/>
        </w:rPr>
      </w:pPr>
      <w:del w:id="4563" w:author="Guohan Lu" w:date="2015-11-16T00:55:00Z">
        <w:r w:rsidDel="00D160C0">
          <w:delText xml:space="preserve">    _In_ uint32_t attr_count,</w:delText>
        </w:r>
        <w:bookmarkStart w:id="4564" w:name="_Toc435399295"/>
        <w:bookmarkEnd w:id="4564"/>
      </w:del>
    </w:p>
    <w:p w14:paraId="5B485C15" w14:textId="64CD8456" w:rsidR="00E439A4" w:rsidDel="00D160C0" w:rsidRDefault="00E439A4" w:rsidP="00E439A4">
      <w:pPr>
        <w:pStyle w:val="code"/>
        <w:rPr>
          <w:del w:id="4565" w:author="Guohan Lu" w:date="2015-11-16T00:55:00Z"/>
        </w:rPr>
      </w:pPr>
      <w:del w:id="4566" w:author="Guohan Lu" w:date="2015-11-16T00:55:00Z">
        <w:r w:rsidDel="00D160C0">
          <w:delText xml:space="preserve">    _In_ </w:delText>
        </w:r>
        <w:r w:rsidR="00D4681A" w:rsidDel="00D160C0">
          <w:delText>sai_attr_id_t</w:delText>
        </w:r>
        <w:r w:rsidDel="00D160C0">
          <w:delText xml:space="preserve"> *attr_id,</w:delText>
        </w:r>
        <w:bookmarkStart w:id="4567" w:name="_Toc435399296"/>
        <w:bookmarkEnd w:id="4567"/>
      </w:del>
    </w:p>
    <w:p w14:paraId="02017B6F" w14:textId="3B5ABDD2" w:rsidR="00E439A4" w:rsidDel="00D160C0" w:rsidRDefault="00E439A4" w:rsidP="00E439A4">
      <w:pPr>
        <w:pStyle w:val="code"/>
        <w:rPr>
          <w:del w:id="4568" w:author="Guohan Lu" w:date="2015-11-16T00:55:00Z"/>
        </w:rPr>
      </w:pPr>
      <w:del w:id="4569" w:author="Guohan Lu" w:date="2015-11-16T00:55:00Z">
        <w:r w:rsidDel="00D160C0">
          <w:delText xml:space="preserve">    _Inout_ sai_attribute_value_t **attr_value,</w:delText>
        </w:r>
        <w:bookmarkStart w:id="4570" w:name="_Toc435399297"/>
        <w:bookmarkEnd w:id="4570"/>
      </w:del>
    </w:p>
    <w:p w14:paraId="0DE8F0B9" w14:textId="273368C7" w:rsidR="00E439A4" w:rsidRPr="00466F96" w:rsidDel="00D160C0" w:rsidRDefault="00E439A4" w:rsidP="00E439A4">
      <w:pPr>
        <w:pStyle w:val="code"/>
        <w:rPr>
          <w:del w:id="4571" w:author="Guohan Lu" w:date="2015-11-16T00:55:00Z"/>
          <w:rPrChange w:id="4572" w:author="Natchimuth, Anbalagan" w:date="2015-12-23T08:54:00Z">
            <w:rPr>
              <w:del w:id="4573" w:author="Guohan Lu" w:date="2015-11-16T00:55:00Z"/>
              <w:lang w:val="fr-FR"/>
            </w:rPr>
          </w:rPrChange>
        </w:rPr>
      </w:pPr>
      <w:del w:id="4574" w:author="Guohan Lu" w:date="2015-11-16T00:55:00Z">
        <w:r w:rsidRPr="008003D0" w:rsidDel="00D160C0">
          <w:delText xml:space="preserve">    </w:delText>
        </w:r>
        <w:r w:rsidRPr="00466F96" w:rsidDel="00D160C0">
          <w:rPr>
            <w:rPrChange w:id="4575" w:author="Natchimuth, Anbalagan" w:date="2015-12-23T08:54:00Z">
              <w:rPr>
                <w:lang w:val="fr-FR"/>
              </w:rPr>
            </w:rPrChange>
          </w:rPr>
          <w:delText>_Inout sai_status_t *statuses);</w:delText>
        </w:r>
        <w:bookmarkStart w:id="4576" w:name="_Toc435399298"/>
        <w:bookmarkEnd w:id="4576"/>
      </w:del>
    </w:p>
    <w:p w14:paraId="6F876ABB" w14:textId="452306C1" w:rsidR="00423193" w:rsidRPr="00466F96" w:rsidDel="003630F5" w:rsidRDefault="00423193" w:rsidP="00423193">
      <w:pPr>
        <w:pStyle w:val="Heading2"/>
        <w:rPr>
          <w:del w:id="4577" w:author="Guohan Lu" w:date="2015-12-04T01:28:00Z"/>
          <w:rPrChange w:id="4578" w:author="Natchimuth, Anbalagan" w:date="2015-12-23T08:54:00Z">
            <w:rPr>
              <w:del w:id="4579" w:author="Guohan Lu" w:date="2015-12-04T01:28:00Z"/>
              <w:lang w:val="fr-FR"/>
            </w:rPr>
          </w:rPrChange>
        </w:rPr>
      </w:pPr>
      <w:del w:id="4580" w:author="Guohan Lu" w:date="2015-12-04T01:28:00Z">
        <w:r w:rsidRPr="00466F96" w:rsidDel="003630F5">
          <w:rPr>
            <w:rPrChange w:id="4581" w:author="Natchimuth, Anbalagan" w:date="2015-12-23T08:54:00Z">
              <w:rPr>
                <w:lang w:val="fr-FR"/>
              </w:rPr>
            </w:rPrChange>
          </w:rPr>
          <w:delText>Changes to saivlan.h</w:delText>
        </w:r>
      </w:del>
    </w:p>
    <w:p w14:paraId="35ACB480" w14:textId="3D309AE5" w:rsidR="00423193" w:rsidRPr="001053E1" w:rsidDel="00CB7306" w:rsidRDefault="00423193" w:rsidP="00423193">
      <w:pPr>
        <w:pStyle w:val="code"/>
        <w:rPr>
          <w:del w:id="4582" w:author="Guohan Lu" w:date="2015-11-16T01:01:00Z"/>
        </w:rPr>
      </w:pPr>
      <w:del w:id="4583" w:author="Guohan Lu" w:date="2015-11-16T01:01:00Z">
        <w:r w:rsidDel="00CB7306">
          <w:delText>/*</w:delText>
        </w:r>
      </w:del>
    </w:p>
    <w:p w14:paraId="3D956299" w14:textId="0CB3189D" w:rsidR="00423193" w:rsidRPr="007C0B8D" w:rsidDel="00CB7306" w:rsidRDefault="00423193" w:rsidP="00423193">
      <w:pPr>
        <w:pStyle w:val="code"/>
        <w:rPr>
          <w:del w:id="4584" w:author="Guohan Lu" w:date="2015-11-16T01:01:00Z"/>
        </w:rPr>
      </w:pPr>
      <w:del w:id="4585" w:author="Guohan Lu" w:date="2015-11-16T01:01:00Z">
        <w:r w:rsidRPr="007C0B8D" w:rsidDel="00CB7306">
          <w:delText>* Routine Description:</w:delText>
        </w:r>
      </w:del>
    </w:p>
    <w:p w14:paraId="26F46817" w14:textId="0F5C90CC" w:rsidR="00423193" w:rsidRPr="007C0B8D" w:rsidDel="00CB7306" w:rsidRDefault="00423193" w:rsidP="00423193">
      <w:pPr>
        <w:pStyle w:val="code"/>
        <w:rPr>
          <w:del w:id="4586" w:author="Guohan Lu" w:date="2015-11-16T01:01:00Z"/>
        </w:rPr>
      </w:pPr>
      <w:del w:id="4587" w:author="Guohan Lu" w:date="2015-11-16T01:01:00Z">
        <w:r w:rsidRPr="007C0B8D" w:rsidDel="00CB7306">
          <w:delText xml:space="preserve">* </w:delText>
        </w:r>
        <w:r w:rsidDel="00CB7306">
          <w:delText xml:space="preserve"> @brief Get the number of objects present in SAI</w:delText>
        </w:r>
      </w:del>
    </w:p>
    <w:p w14:paraId="094A1266" w14:textId="3C6129CD" w:rsidR="00423193" w:rsidRPr="007C0B8D" w:rsidDel="00CB7306" w:rsidRDefault="00423193" w:rsidP="00423193">
      <w:pPr>
        <w:pStyle w:val="code"/>
        <w:rPr>
          <w:del w:id="4588" w:author="Guohan Lu" w:date="2015-11-16T01:01:00Z"/>
        </w:rPr>
      </w:pPr>
      <w:del w:id="4589" w:author="Guohan Lu" w:date="2015-11-16T01:01:00Z">
        <w:r w:rsidRPr="007C0B8D" w:rsidDel="00CB7306">
          <w:delText>* Arguments:</w:delText>
        </w:r>
      </w:del>
    </w:p>
    <w:p w14:paraId="79B096F0" w14:textId="2D467CCE" w:rsidR="00423193" w:rsidRPr="00735A5F" w:rsidDel="00CB7306" w:rsidRDefault="00423193" w:rsidP="00423193">
      <w:pPr>
        <w:pStyle w:val="code"/>
        <w:rPr>
          <w:del w:id="4590" w:author="Guohan Lu" w:date="2015-11-16T01:01:00Z"/>
        </w:rPr>
      </w:pPr>
      <w:del w:id="4591" w:author="Guohan Lu" w:date="2015-11-16T01:01:00Z">
        <w:r w:rsidDel="00CB7306">
          <w:delText>* [in] sai_object_type_t  - SAI object type</w:delText>
        </w:r>
      </w:del>
    </w:p>
    <w:p w14:paraId="069B64C2" w14:textId="5A34DBB1" w:rsidR="00423193" w:rsidDel="00CB7306" w:rsidRDefault="00423193" w:rsidP="00423193">
      <w:pPr>
        <w:pStyle w:val="code"/>
        <w:rPr>
          <w:del w:id="4592" w:author="Guohan Lu" w:date="2015-11-16T01:01:00Z"/>
        </w:rPr>
      </w:pPr>
      <w:del w:id="4593" w:author="Guohan Lu" w:date="2015-11-16T01:01:00Z">
        <w:r w:rsidDel="00CB7306">
          <w:delText>* [inout]</w:delText>
        </w:r>
        <w:r w:rsidRPr="00144C06" w:rsidDel="00CB7306">
          <w:delText xml:space="preserve"> </w:delText>
        </w:r>
        <w:r w:rsidDel="00CB7306">
          <w:delText>count – number of objects in SAI</w:delText>
        </w:r>
      </w:del>
    </w:p>
    <w:p w14:paraId="12752BCA" w14:textId="38DCED1E" w:rsidR="00423193" w:rsidRPr="007C0B8D" w:rsidDel="00CB7306" w:rsidRDefault="00423193" w:rsidP="00423193">
      <w:pPr>
        <w:pStyle w:val="code"/>
        <w:rPr>
          <w:del w:id="4594" w:author="Guohan Lu" w:date="2015-11-16T01:01:00Z"/>
        </w:rPr>
      </w:pPr>
      <w:del w:id="4595" w:author="Guohan Lu" w:date="2015-11-16T01:01:00Z">
        <w:r w:rsidRPr="007C0B8D" w:rsidDel="00CB7306">
          <w:delText>*</w:delText>
        </w:r>
      </w:del>
    </w:p>
    <w:p w14:paraId="341D9889" w14:textId="0E816D3F" w:rsidR="00423193" w:rsidRPr="007C0B8D" w:rsidDel="00CB7306" w:rsidRDefault="00423193" w:rsidP="00423193">
      <w:pPr>
        <w:pStyle w:val="code"/>
        <w:rPr>
          <w:del w:id="4596" w:author="Guohan Lu" w:date="2015-11-16T01:01:00Z"/>
        </w:rPr>
      </w:pPr>
      <w:del w:id="4597" w:author="Guohan Lu" w:date="2015-11-16T01:01:00Z">
        <w:r w:rsidRPr="007C0B8D" w:rsidDel="00CB7306">
          <w:delText>* Return Values:</w:delText>
        </w:r>
      </w:del>
    </w:p>
    <w:p w14:paraId="6E71836D" w14:textId="1648B918" w:rsidR="00423193" w:rsidRPr="007C0B8D" w:rsidDel="00CB7306" w:rsidRDefault="00423193" w:rsidP="00423193">
      <w:pPr>
        <w:pStyle w:val="code"/>
        <w:rPr>
          <w:del w:id="4598" w:author="Guohan Lu" w:date="2015-11-16T01:01:00Z"/>
        </w:rPr>
      </w:pPr>
      <w:del w:id="4599" w:author="Guohan Lu" w:date="2015-11-16T01:01:00Z">
        <w:r w:rsidRPr="007C0B8D" w:rsidDel="00CB7306">
          <w:delText>* SAI_STATUS_SUCCESS on success</w:delText>
        </w:r>
      </w:del>
    </w:p>
    <w:p w14:paraId="13CBEDA1" w14:textId="7EF191D3" w:rsidR="00423193" w:rsidRPr="00466F96" w:rsidDel="00CB7306" w:rsidRDefault="00423193" w:rsidP="00423193">
      <w:pPr>
        <w:pStyle w:val="code"/>
        <w:rPr>
          <w:del w:id="4600" w:author="Guohan Lu" w:date="2015-11-16T01:01:00Z"/>
          <w:rPrChange w:id="4601" w:author="Natchimuth, Anbalagan" w:date="2015-12-23T08:54:00Z">
            <w:rPr>
              <w:del w:id="4602" w:author="Guohan Lu" w:date="2015-11-16T01:01:00Z"/>
              <w:lang w:val="fr-FR"/>
            </w:rPr>
          </w:rPrChange>
        </w:rPr>
      </w:pPr>
      <w:del w:id="4603" w:author="Guohan Lu" w:date="2015-11-16T01:01:00Z">
        <w:r w:rsidRPr="00466F96" w:rsidDel="00CB7306">
          <w:rPr>
            <w:rPrChange w:id="4604" w:author="Natchimuth, Anbalagan" w:date="2015-12-23T08:54:00Z">
              <w:rPr>
                <w:lang w:val="fr-FR"/>
              </w:rPr>
            </w:rPrChange>
          </w:rPr>
          <w:delText>* Failure status code on error</w:delText>
        </w:r>
      </w:del>
    </w:p>
    <w:p w14:paraId="1167E4E0" w14:textId="14745021" w:rsidR="00423193" w:rsidRPr="00466F96" w:rsidDel="00CB7306" w:rsidRDefault="00423193" w:rsidP="00423193">
      <w:pPr>
        <w:pStyle w:val="code"/>
        <w:rPr>
          <w:del w:id="4605" w:author="Guohan Lu" w:date="2015-11-16T01:01:00Z"/>
          <w:rPrChange w:id="4606" w:author="Natchimuth, Anbalagan" w:date="2015-12-23T08:54:00Z">
            <w:rPr>
              <w:del w:id="4607" w:author="Guohan Lu" w:date="2015-11-16T01:01:00Z"/>
              <w:lang w:val="fr-FR"/>
            </w:rPr>
          </w:rPrChange>
        </w:rPr>
      </w:pPr>
      <w:del w:id="4608" w:author="Guohan Lu" w:date="2015-11-16T01:01:00Z">
        <w:r w:rsidRPr="00466F96" w:rsidDel="00CB7306">
          <w:rPr>
            <w:rPrChange w:id="4609" w:author="Natchimuth, Anbalagan" w:date="2015-12-23T08:54:00Z">
              <w:rPr>
                <w:lang w:val="fr-FR"/>
              </w:rPr>
            </w:rPrChange>
          </w:rPr>
          <w:delText>*/</w:delText>
        </w:r>
      </w:del>
    </w:p>
    <w:p w14:paraId="59C41F5E" w14:textId="7D59E86A" w:rsidR="00423193" w:rsidRPr="000A342E" w:rsidDel="00CB7306" w:rsidRDefault="00423193" w:rsidP="00423193">
      <w:pPr>
        <w:pStyle w:val="code"/>
        <w:rPr>
          <w:del w:id="4610" w:author="Guohan Lu" w:date="2015-11-16T01:01:00Z"/>
        </w:rPr>
      </w:pPr>
      <w:del w:id="4611" w:author="Guohan Lu" w:date="2015-11-16T01:01:00Z">
        <w:r w:rsidRPr="000A342E" w:rsidDel="00CB7306">
          <w:delText>typ</w:delText>
        </w:r>
        <w:r w:rsidDel="00CB7306">
          <w:delText>edef sai_status_t (*sai_</w:delText>
        </w:r>
        <w:r w:rsidRPr="000A342E" w:rsidDel="00CB7306">
          <w:delText>get_object_count</w:delText>
        </w:r>
        <w:r w:rsidDel="00CB7306">
          <w:delText>_fn</w:delText>
        </w:r>
        <w:r w:rsidRPr="000A342E" w:rsidDel="00CB7306">
          <w:delText>)(</w:delText>
        </w:r>
      </w:del>
    </w:p>
    <w:p w14:paraId="53F4499D" w14:textId="3C072B73" w:rsidR="00423193" w:rsidRPr="00466F96" w:rsidDel="00CB7306" w:rsidRDefault="00423193" w:rsidP="00423193">
      <w:pPr>
        <w:pStyle w:val="code"/>
        <w:rPr>
          <w:del w:id="4612" w:author="Guohan Lu" w:date="2015-11-16T01:01:00Z"/>
          <w:rPrChange w:id="4613" w:author="Natchimuth, Anbalagan" w:date="2015-12-23T08:54:00Z">
            <w:rPr>
              <w:del w:id="4614" w:author="Guohan Lu" w:date="2015-11-16T01:01:00Z"/>
              <w:lang w:val="fr-FR"/>
            </w:rPr>
          </w:rPrChange>
        </w:rPr>
      </w:pPr>
      <w:del w:id="4615" w:author="Guohan Lu" w:date="2015-11-16T01:01:00Z">
        <w:r w:rsidRPr="00C27F1A" w:rsidDel="00CB7306">
          <w:delText xml:space="preserve">                          </w:delText>
        </w:r>
        <w:r w:rsidRPr="00466F96" w:rsidDel="00CB7306">
          <w:rPr>
            <w:rPrChange w:id="4616" w:author="Natchimuth, Anbalagan" w:date="2015-12-23T08:54:00Z">
              <w:rPr>
                <w:lang w:val="fr-FR"/>
              </w:rPr>
            </w:rPrChange>
          </w:rPr>
          <w:delText>_In_ sai_object_type_t object_type,</w:delText>
        </w:r>
      </w:del>
    </w:p>
    <w:p w14:paraId="5DB8FE86" w14:textId="0F56B51B" w:rsidR="00423193" w:rsidRPr="00466F96" w:rsidDel="00CB7306" w:rsidRDefault="00423193" w:rsidP="00423193">
      <w:pPr>
        <w:pStyle w:val="code"/>
        <w:rPr>
          <w:del w:id="4617" w:author="Guohan Lu" w:date="2015-11-16T01:01:00Z"/>
          <w:rPrChange w:id="4618" w:author="Natchimuth, Anbalagan" w:date="2015-12-23T08:54:00Z">
            <w:rPr>
              <w:del w:id="4619" w:author="Guohan Lu" w:date="2015-11-16T01:01:00Z"/>
              <w:lang w:val="fr-FR"/>
            </w:rPr>
          </w:rPrChange>
        </w:rPr>
      </w:pPr>
      <w:del w:id="4620" w:author="Guohan Lu" w:date="2015-11-16T01:01:00Z">
        <w:r w:rsidRPr="00466F96" w:rsidDel="00CB7306">
          <w:rPr>
            <w:rPrChange w:id="4621" w:author="Natchimuth, Anbalagan" w:date="2015-12-23T08:54:00Z">
              <w:rPr>
                <w:lang w:val="fr-FR"/>
              </w:rPr>
            </w:rPrChange>
          </w:rPr>
          <w:delText xml:space="preserve">                          _InOut_ uint32_t *count);</w:delText>
        </w:r>
      </w:del>
    </w:p>
    <w:p w14:paraId="3F7885EF" w14:textId="3496B112" w:rsidR="00C535FF" w:rsidRPr="00466F96" w:rsidDel="003630F5" w:rsidRDefault="00C535FF" w:rsidP="00423193">
      <w:pPr>
        <w:pStyle w:val="code"/>
        <w:rPr>
          <w:del w:id="4622" w:author="Guohan Lu" w:date="2015-12-04T01:28:00Z"/>
          <w:rPrChange w:id="4623" w:author="Natchimuth, Anbalagan" w:date="2015-12-23T08:54:00Z">
            <w:rPr>
              <w:del w:id="4624" w:author="Guohan Lu" w:date="2015-12-04T01:28:00Z"/>
              <w:lang w:val="fr-FR"/>
            </w:rPr>
          </w:rPrChange>
        </w:rPr>
      </w:pPr>
    </w:p>
    <w:p w14:paraId="3DF5F08B" w14:textId="566DA818" w:rsidR="00C535FF" w:rsidRPr="00466F96" w:rsidDel="003630F5" w:rsidRDefault="00C535FF" w:rsidP="00C535FF">
      <w:pPr>
        <w:pStyle w:val="code"/>
        <w:rPr>
          <w:del w:id="4625" w:author="Guohan Lu" w:date="2015-12-04T01:28:00Z"/>
          <w:rPrChange w:id="4626" w:author="Natchimuth, Anbalagan" w:date="2015-12-23T08:54:00Z">
            <w:rPr>
              <w:del w:id="4627" w:author="Guohan Lu" w:date="2015-12-04T01:28:00Z"/>
              <w:lang w:val="fr-FR"/>
            </w:rPr>
          </w:rPrChange>
        </w:rPr>
      </w:pPr>
      <w:del w:id="4628" w:author="Guohan Lu" w:date="2015-12-04T01:28:00Z">
        <w:r w:rsidRPr="00466F96" w:rsidDel="003630F5">
          <w:rPr>
            <w:rPrChange w:id="4629" w:author="Natchimuth, Anbalagan" w:date="2015-12-23T08:54:00Z">
              <w:rPr>
                <w:lang w:val="fr-FR"/>
              </w:rPr>
            </w:rPrChange>
          </w:rPr>
          <w:delText>/*</w:delText>
        </w:r>
      </w:del>
    </w:p>
    <w:p w14:paraId="1F19EC0D" w14:textId="0A98AC95" w:rsidR="00C535FF" w:rsidRPr="00466F96" w:rsidDel="003630F5" w:rsidRDefault="00C535FF" w:rsidP="00C535FF">
      <w:pPr>
        <w:pStyle w:val="code"/>
        <w:rPr>
          <w:del w:id="4630" w:author="Guohan Lu" w:date="2015-12-04T01:28:00Z"/>
          <w:rPrChange w:id="4631" w:author="Natchimuth, Anbalagan" w:date="2015-12-23T08:54:00Z">
            <w:rPr>
              <w:del w:id="4632" w:author="Guohan Lu" w:date="2015-12-04T01:28:00Z"/>
              <w:lang w:val="fr-FR"/>
            </w:rPr>
          </w:rPrChange>
        </w:rPr>
      </w:pPr>
      <w:del w:id="4633" w:author="Guohan Lu" w:date="2015-12-04T01:28:00Z">
        <w:r w:rsidRPr="00466F96" w:rsidDel="003630F5">
          <w:rPr>
            <w:rPrChange w:id="4634" w:author="Natchimuth, Anbalagan" w:date="2015-12-23T08:54:00Z">
              <w:rPr>
                <w:lang w:val="fr-FR"/>
              </w:rPr>
            </w:rPrChange>
          </w:rPr>
          <w:delText>* Routine Description:</w:delText>
        </w:r>
      </w:del>
    </w:p>
    <w:p w14:paraId="4081633F" w14:textId="159EB5D6" w:rsidR="00C535FF" w:rsidRPr="007C0B8D" w:rsidDel="003630F5" w:rsidRDefault="00C535FF" w:rsidP="00C535FF">
      <w:pPr>
        <w:pStyle w:val="code"/>
        <w:rPr>
          <w:del w:id="4635" w:author="Guohan Lu" w:date="2015-12-04T01:28:00Z"/>
        </w:rPr>
      </w:pPr>
      <w:del w:id="4636" w:author="Guohan Lu" w:date="2015-12-04T01:28:00Z">
        <w:r w:rsidRPr="007C0B8D" w:rsidDel="003630F5">
          <w:delText xml:space="preserve">* </w:delText>
        </w:r>
        <w:r w:rsidDel="003630F5">
          <w:delText xml:space="preserve"> @brief Get the list of object keys present in SAI</w:delText>
        </w:r>
      </w:del>
    </w:p>
    <w:p w14:paraId="3EC94E64" w14:textId="04B2A0BF" w:rsidR="00C535FF" w:rsidDel="00CB7306" w:rsidRDefault="00C535FF" w:rsidP="00C535FF">
      <w:pPr>
        <w:pStyle w:val="code"/>
        <w:rPr>
          <w:del w:id="4637" w:author="Guohan Lu" w:date="2015-11-16T01:02:00Z"/>
        </w:rPr>
      </w:pPr>
      <w:del w:id="4638" w:author="Guohan Lu" w:date="2015-12-04T01:28:00Z">
        <w:r w:rsidRPr="007C0B8D" w:rsidDel="003630F5">
          <w:delText>* Arguments:</w:delText>
        </w:r>
      </w:del>
    </w:p>
    <w:p w14:paraId="4BD11863" w14:textId="77C00DA4" w:rsidR="00C535FF" w:rsidRPr="00735A5F" w:rsidDel="00CB7306" w:rsidRDefault="00C535FF" w:rsidP="00C535FF">
      <w:pPr>
        <w:pStyle w:val="code"/>
        <w:rPr>
          <w:del w:id="4639" w:author="Guohan Lu" w:date="2015-11-16T01:02:00Z"/>
        </w:rPr>
      </w:pPr>
      <w:del w:id="4640" w:author="Guohan Lu" w:date="2015-11-16T01:02:00Z">
        <w:r w:rsidDel="00CB7306">
          <w:delText>* [in] sai_object_type_t  - SAI object type</w:delText>
        </w:r>
      </w:del>
    </w:p>
    <w:p w14:paraId="2FA16170" w14:textId="177E3B0B" w:rsidR="00C535FF" w:rsidDel="003630F5" w:rsidRDefault="00C535FF" w:rsidP="00C535FF">
      <w:pPr>
        <w:pStyle w:val="code"/>
        <w:rPr>
          <w:del w:id="4641" w:author="Guohan Lu" w:date="2015-12-04T01:28:00Z"/>
        </w:rPr>
      </w:pPr>
      <w:del w:id="4642" w:author="Guohan Lu" w:date="2015-12-04T01:28:00Z">
        <w:r w:rsidDel="003630F5">
          <w:delText>* [in]</w:delText>
        </w:r>
        <w:r w:rsidRPr="00144C06" w:rsidDel="003630F5">
          <w:delText xml:space="preserve"> </w:delText>
        </w:r>
        <w:r w:rsidDel="003630F5">
          <w:delText>count – number of objects in SAI</w:delText>
        </w:r>
      </w:del>
    </w:p>
    <w:p w14:paraId="5D23C680" w14:textId="33AD96C7" w:rsidR="00C535FF" w:rsidDel="003630F5" w:rsidRDefault="00C535FF" w:rsidP="00C535FF">
      <w:pPr>
        <w:pStyle w:val="code"/>
        <w:rPr>
          <w:del w:id="4643" w:author="Guohan Lu" w:date="2015-12-04T01:28:00Z"/>
        </w:rPr>
      </w:pPr>
      <w:del w:id="4644" w:author="Guohan Lu" w:date="2015-12-04T01:28:00Z">
        <w:r w:rsidRPr="007C0B8D" w:rsidDel="003630F5">
          <w:delText>*</w:delText>
        </w:r>
        <w:r w:rsidDel="003630F5">
          <w:delText xml:space="preserve"> [in] vlan_id_list – List of SAI objects or keys</w:delText>
        </w:r>
      </w:del>
    </w:p>
    <w:p w14:paraId="4082FAE9" w14:textId="257E3214" w:rsidR="00C535FF" w:rsidRPr="007C0B8D" w:rsidDel="003630F5" w:rsidRDefault="00C535FF" w:rsidP="00C535FF">
      <w:pPr>
        <w:pStyle w:val="code"/>
        <w:rPr>
          <w:del w:id="4645" w:author="Guohan Lu" w:date="2015-12-04T01:28:00Z"/>
        </w:rPr>
      </w:pPr>
    </w:p>
    <w:p w14:paraId="7BE09163" w14:textId="2D8493FB" w:rsidR="00C535FF" w:rsidRPr="007C0B8D" w:rsidDel="003630F5" w:rsidRDefault="00C535FF" w:rsidP="00C535FF">
      <w:pPr>
        <w:pStyle w:val="code"/>
        <w:rPr>
          <w:del w:id="4646" w:author="Guohan Lu" w:date="2015-12-04T01:28:00Z"/>
        </w:rPr>
      </w:pPr>
      <w:del w:id="4647" w:author="Guohan Lu" w:date="2015-12-04T01:28:00Z">
        <w:r w:rsidRPr="007C0B8D" w:rsidDel="003630F5">
          <w:delText>* Return Values:</w:delText>
        </w:r>
      </w:del>
    </w:p>
    <w:p w14:paraId="71366D83" w14:textId="43246F71" w:rsidR="00C535FF" w:rsidRPr="007C0B8D" w:rsidDel="003630F5" w:rsidRDefault="00C535FF" w:rsidP="00C535FF">
      <w:pPr>
        <w:pStyle w:val="code"/>
        <w:rPr>
          <w:del w:id="4648" w:author="Guohan Lu" w:date="2015-12-04T01:28:00Z"/>
        </w:rPr>
      </w:pPr>
      <w:del w:id="4649" w:author="Guohan Lu" w:date="2015-12-04T01:28:00Z">
        <w:r w:rsidRPr="007C0B8D" w:rsidDel="003630F5">
          <w:delText>* SAI_STATUS_SUCCESS on success</w:delText>
        </w:r>
      </w:del>
    </w:p>
    <w:p w14:paraId="50141FD1" w14:textId="7A689169" w:rsidR="00C535FF" w:rsidRPr="00466F96" w:rsidDel="003630F5" w:rsidRDefault="00C535FF" w:rsidP="00C535FF">
      <w:pPr>
        <w:pStyle w:val="code"/>
        <w:rPr>
          <w:del w:id="4650" w:author="Guohan Lu" w:date="2015-12-04T01:28:00Z"/>
          <w:rPrChange w:id="4651" w:author="Natchimuth, Anbalagan" w:date="2015-12-23T08:54:00Z">
            <w:rPr>
              <w:del w:id="4652" w:author="Guohan Lu" w:date="2015-12-04T01:28:00Z"/>
              <w:lang w:val="fr-FR"/>
            </w:rPr>
          </w:rPrChange>
        </w:rPr>
      </w:pPr>
      <w:del w:id="4653" w:author="Guohan Lu" w:date="2015-12-04T01:28:00Z">
        <w:r w:rsidRPr="00466F96" w:rsidDel="003630F5">
          <w:rPr>
            <w:rPrChange w:id="4654" w:author="Natchimuth, Anbalagan" w:date="2015-12-23T08:54:00Z">
              <w:rPr>
                <w:lang w:val="fr-FR"/>
              </w:rPr>
            </w:rPrChange>
          </w:rPr>
          <w:delText>* Failure status code on error</w:delText>
        </w:r>
      </w:del>
    </w:p>
    <w:p w14:paraId="2F157E0D" w14:textId="34CA81FA" w:rsidR="00C535FF" w:rsidRPr="00466F96" w:rsidDel="003630F5" w:rsidRDefault="00C535FF" w:rsidP="00C535FF">
      <w:pPr>
        <w:pStyle w:val="code"/>
        <w:rPr>
          <w:del w:id="4655" w:author="Guohan Lu" w:date="2015-12-04T01:28:00Z"/>
          <w:rPrChange w:id="4656" w:author="Natchimuth, Anbalagan" w:date="2015-12-23T08:54:00Z">
            <w:rPr>
              <w:del w:id="4657" w:author="Guohan Lu" w:date="2015-12-04T01:28:00Z"/>
              <w:lang w:val="fr-FR"/>
            </w:rPr>
          </w:rPrChange>
        </w:rPr>
      </w:pPr>
      <w:del w:id="4658" w:author="Guohan Lu" w:date="2015-12-04T01:28:00Z">
        <w:r w:rsidRPr="00466F96" w:rsidDel="003630F5">
          <w:rPr>
            <w:rPrChange w:id="4659" w:author="Natchimuth, Anbalagan" w:date="2015-12-23T08:54:00Z">
              <w:rPr>
                <w:lang w:val="fr-FR"/>
              </w:rPr>
            </w:rPrChange>
          </w:rPr>
          <w:delText>*/</w:delText>
        </w:r>
      </w:del>
    </w:p>
    <w:p w14:paraId="66918C7E" w14:textId="3F54088C" w:rsidR="00C535FF" w:rsidRPr="000A342E" w:rsidDel="003630F5" w:rsidRDefault="00C535FF" w:rsidP="00C535FF">
      <w:pPr>
        <w:pStyle w:val="code"/>
        <w:rPr>
          <w:del w:id="4660" w:author="Guohan Lu" w:date="2015-12-04T01:28:00Z"/>
        </w:rPr>
      </w:pPr>
      <w:del w:id="4661" w:author="Guohan Lu" w:date="2015-12-04T01:28:00Z">
        <w:r w:rsidRPr="000A342E" w:rsidDel="003630F5">
          <w:delText>typ</w:delText>
        </w:r>
        <w:r w:rsidDel="003630F5">
          <w:delText>edef sai_status_t (*sai_get_</w:delText>
        </w:r>
      </w:del>
      <w:del w:id="4662" w:author="Guohan Lu" w:date="2015-11-16T01:01:00Z">
        <w:r w:rsidDel="00CB7306">
          <w:delText>object</w:delText>
        </w:r>
      </w:del>
      <w:del w:id="4663" w:author="Guohan Lu" w:date="2015-12-04T01:28:00Z">
        <w:r w:rsidDel="003630F5">
          <w:delText>_key_fn</w:delText>
        </w:r>
        <w:r w:rsidRPr="000A342E" w:rsidDel="003630F5">
          <w:delText>)(</w:delText>
        </w:r>
      </w:del>
    </w:p>
    <w:p w14:paraId="78C79A75" w14:textId="560A4756" w:rsidR="00C535FF" w:rsidRPr="0028477B" w:rsidDel="00CB7306" w:rsidRDefault="00C535FF" w:rsidP="00C535FF">
      <w:pPr>
        <w:pStyle w:val="code"/>
        <w:rPr>
          <w:del w:id="4664" w:author="Guohan Lu" w:date="2015-11-16T01:01:00Z"/>
        </w:rPr>
      </w:pPr>
      <w:del w:id="4665" w:author="Guohan Lu" w:date="2015-11-16T01:01:00Z">
        <w:r w:rsidRPr="00C27F1A" w:rsidDel="00CB7306">
          <w:delText xml:space="preserve">                          </w:delText>
        </w:r>
        <w:r w:rsidRPr="0028477B" w:rsidDel="00CB7306">
          <w:delText>_In_ sai_object_type_t object_type,</w:delText>
        </w:r>
      </w:del>
    </w:p>
    <w:p w14:paraId="1C7D6ECC" w14:textId="351FA3F8" w:rsidR="00C535FF" w:rsidRPr="0028477B" w:rsidDel="003630F5" w:rsidRDefault="00C535FF" w:rsidP="00C535FF">
      <w:pPr>
        <w:pStyle w:val="code"/>
        <w:rPr>
          <w:del w:id="4666" w:author="Guohan Lu" w:date="2015-12-04T01:28:00Z"/>
        </w:rPr>
      </w:pPr>
      <w:del w:id="4667" w:author="Guohan Lu" w:date="2015-12-04T01:28:00Z">
        <w:r w:rsidRPr="0028477B" w:rsidDel="003630F5">
          <w:delText xml:space="preserve">                          _In_ uint32_t object_count,</w:delText>
        </w:r>
      </w:del>
    </w:p>
    <w:p w14:paraId="131037FE" w14:textId="52BB29A9" w:rsidR="00C535FF" w:rsidRPr="00466F96" w:rsidDel="003630F5" w:rsidRDefault="00C535FF" w:rsidP="00C535FF">
      <w:pPr>
        <w:pStyle w:val="code"/>
        <w:rPr>
          <w:del w:id="4668" w:author="Guohan Lu" w:date="2015-12-04T01:28:00Z"/>
          <w:rPrChange w:id="4669" w:author="Natchimuth, Anbalagan" w:date="2015-12-23T08:54:00Z">
            <w:rPr>
              <w:del w:id="4670" w:author="Guohan Lu" w:date="2015-12-04T01:28:00Z"/>
              <w:lang w:val="fr-FR"/>
            </w:rPr>
          </w:rPrChange>
        </w:rPr>
      </w:pPr>
      <w:del w:id="4671" w:author="Guohan Lu" w:date="2015-12-04T01:28:00Z">
        <w:r w:rsidRPr="00044FCC" w:rsidDel="003630F5">
          <w:delText xml:space="preserve">                          </w:delText>
        </w:r>
        <w:r w:rsidRPr="00466F96" w:rsidDel="003630F5">
          <w:rPr>
            <w:rPrChange w:id="4672" w:author="Natchimuth, Anbalagan" w:date="2015-12-23T08:54:00Z">
              <w:rPr>
                <w:lang w:val="fr-FR"/>
              </w:rPr>
            </w:rPrChange>
          </w:rPr>
          <w:delText>_InOut_ sai_vlan_id_t *vlan_id_list);</w:delText>
        </w:r>
      </w:del>
    </w:p>
    <w:p w14:paraId="7040C15E" w14:textId="713A0EB6" w:rsidR="00C535FF" w:rsidRPr="00466F96" w:rsidDel="003630F5" w:rsidRDefault="00C535FF" w:rsidP="00C535FF">
      <w:pPr>
        <w:pStyle w:val="code"/>
        <w:rPr>
          <w:del w:id="4673" w:author="Guohan Lu" w:date="2015-12-04T01:28:00Z"/>
          <w:rPrChange w:id="4674" w:author="Natchimuth, Anbalagan" w:date="2015-12-23T08:54:00Z">
            <w:rPr>
              <w:del w:id="4675" w:author="Guohan Lu" w:date="2015-12-04T01:28:00Z"/>
              <w:lang w:val="fr-FR"/>
            </w:rPr>
          </w:rPrChange>
        </w:rPr>
      </w:pPr>
    </w:p>
    <w:p w14:paraId="0DB6EEDB" w14:textId="5B533F8C" w:rsidR="00C535FF" w:rsidRPr="00466F96" w:rsidDel="003630F5" w:rsidRDefault="00C535FF" w:rsidP="00423193">
      <w:pPr>
        <w:pStyle w:val="code"/>
        <w:rPr>
          <w:del w:id="4676" w:author="Guohan Lu" w:date="2015-12-04T01:28:00Z"/>
          <w:rPrChange w:id="4677" w:author="Natchimuth, Anbalagan" w:date="2015-12-23T08:54:00Z">
            <w:rPr>
              <w:del w:id="4678" w:author="Guohan Lu" w:date="2015-12-04T01:28:00Z"/>
              <w:lang w:val="fr-FR"/>
            </w:rPr>
          </w:rPrChange>
        </w:rPr>
      </w:pPr>
    </w:p>
    <w:p w14:paraId="1D094980" w14:textId="23B9B933" w:rsidR="00423193" w:rsidRPr="00466F96" w:rsidDel="003630F5" w:rsidRDefault="00423193" w:rsidP="00423193">
      <w:pPr>
        <w:pStyle w:val="code"/>
        <w:rPr>
          <w:del w:id="4679" w:author="Guohan Lu" w:date="2015-12-04T01:28:00Z"/>
          <w:rPrChange w:id="4680" w:author="Natchimuth, Anbalagan" w:date="2015-12-23T08:54:00Z">
            <w:rPr>
              <w:del w:id="4681" w:author="Guohan Lu" w:date="2015-12-04T01:28:00Z"/>
              <w:lang w:val="fr-FR"/>
            </w:rPr>
          </w:rPrChange>
        </w:rPr>
      </w:pPr>
    </w:p>
    <w:p w14:paraId="6E90E722" w14:textId="2A52353B" w:rsidR="00E439A4" w:rsidRPr="00466F96" w:rsidDel="003630F5" w:rsidRDefault="00E439A4" w:rsidP="00E439A4">
      <w:pPr>
        <w:pStyle w:val="code"/>
        <w:rPr>
          <w:del w:id="4682" w:author="Guohan Lu" w:date="2015-12-04T01:28:00Z"/>
          <w:rPrChange w:id="4683" w:author="Natchimuth, Anbalagan" w:date="2015-12-23T08:54:00Z">
            <w:rPr>
              <w:del w:id="4684" w:author="Guohan Lu" w:date="2015-12-04T01:28:00Z"/>
              <w:lang w:val="fr-FR"/>
            </w:rPr>
          </w:rPrChange>
        </w:rPr>
      </w:pPr>
      <w:del w:id="4685" w:author="Guohan Lu" w:date="2015-12-04T01:28:00Z">
        <w:r w:rsidRPr="00466F96" w:rsidDel="003630F5">
          <w:rPr>
            <w:rPrChange w:id="4686" w:author="Natchimuth, Anbalagan" w:date="2015-12-23T08:54:00Z">
              <w:rPr>
                <w:lang w:val="fr-FR"/>
              </w:rPr>
            </w:rPrChange>
          </w:rPr>
          <w:delText>/*</w:delText>
        </w:r>
      </w:del>
    </w:p>
    <w:p w14:paraId="47FFFD8F" w14:textId="204D2037" w:rsidR="00E439A4" w:rsidRPr="00466F96" w:rsidDel="003630F5" w:rsidRDefault="00E439A4" w:rsidP="00E439A4">
      <w:pPr>
        <w:pStyle w:val="code"/>
        <w:rPr>
          <w:del w:id="4687" w:author="Guohan Lu" w:date="2015-12-04T01:28:00Z"/>
          <w:rPrChange w:id="4688" w:author="Natchimuth, Anbalagan" w:date="2015-12-23T08:54:00Z">
            <w:rPr>
              <w:del w:id="4689" w:author="Guohan Lu" w:date="2015-12-04T01:28:00Z"/>
              <w:lang w:val="fr-FR"/>
            </w:rPr>
          </w:rPrChange>
        </w:rPr>
      </w:pPr>
      <w:del w:id="4690" w:author="Guohan Lu" w:date="2015-12-04T01:28:00Z">
        <w:r w:rsidRPr="00466F96" w:rsidDel="003630F5">
          <w:rPr>
            <w:rPrChange w:id="4691" w:author="Natchimuth, Anbalagan" w:date="2015-12-23T08:54:00Z">
              <w:rPr>
                <w:lang w:val="fr-FR"/>
              </w:rPr>
            </w:rPrChange>
          </w:rPr>
          <w:delText>* Routine Description:</w:delText>
        </w:r>
      </w:del>
    </w:p>
    <w:p w14:paraId="42AF3AAE" w14:textId="7995FE8C" w:rsidR="00E439A4" w:rsidRPr="007C0B8D" w:rsidDel="003630F5" w:rsidRDefault="00E439A4" w:rsidP="00E439A4">
      <w:pPr>
        <w:pStyle w:val="code"/>
        <w:rPr>
          <w:del w:id="4692" w:author="Guohan Lu" w:date="2015-12-04T01:28:00Z"/>
        </w:rPr>
      </w:pPr>
      <w:del w:id="4693" w:author="Guohan Lu" w:date="2015-12-04T01:28:00Z">
        <w:r w:rsidRPr="007C0B8D" w:rsidDel="003630F5">
          <w:delText xml:space="preserve">* </w:delText>
        </w:r>
        <w:r w:rsidDel="003630F5">
          <w:delText xml:space="preserve"> @brief Get the bulk list of attributes for given object count</w:delText>
        </w:r>
      </w:del>
    </w:p>
    <w:p w14:paraId="576AF5FC" w14:textId="37FC48A9" w:rsidR="00E439A4" w:rsidDel="003630F5" w:rsidRDefault="00E439A4" w:rsidP="00E439A4">
      <w:pPr>
        <w:pStyle w:val="code"/>
        <w:rPr>
          <w:del w:id="4694" w:author="Guohan Lu" w:date="2015-12-04T01:28:00Z"/>
        </w:rPr>
      </w:pPr>
      <w:del w:id="4695" w:author="Guohan Lu" w:date="2015-12-04T01:28:00Z">
        <w:r w:rsidRPr="007C0B8D" w:rsidDel="003630F5">
          <w:delText>* Arguments:</w:delText>
        </w:r>
      </w:del>
    </w:p>
    <w:p w14:paraId="3D6B970B" w14:textId="416EB096" w:rsidR="00E439A4" w:rsidDel="00CB7306" w:rsidRDefault="00E439A4" w:rsidP="00E439A4">
      <w:pPr>
        <w:pStyle w:val="code"/>
        <w:rPr>
          <w:del w:id="4696" w:author="Guohan Lu" w:date="2015-11-16T01:01:00Z"/>
        </w:rPr>
      </w:pPr>
      <w:del w:id="4697" w:author="Guohan Lu" w:date="2015-11-16T01:01:00Z">
        <w:r w:rsidDel="00CB7306">
          <w:delText>* [in] object_type – sai object type</w:delText>
        </w:r>
      </w:del>
    </w:p>
    <w:p w14:paraId="638E5A4F" w14:textId="6477D394" w:rsidR="00E439A4" w:rsidDel="003630F5" w:rsidRDefault="00E439A4" w:rsidP="00E439A4">
      <w:pPr>
        <w:pStyle w:val="code"/>
        <w:rPr>
          <w:del w:id="4698" w:author="Guohan Lu" w:date="2015-12-04T01:28:00Z"/>
        </w:rPr>
      </w:pPr>
      <w:del w:id="4699" w:author="Guohan Lu" w:date="2015-12-04T01:28:00Z">
        <w:r w:rsidDel="003630F5">
          <w:delText>* [in]</w:delText>
        </w:r>
        <w:r w:rsidRPr="00144C06" w:rsidDel="003630F5">
          <w:delText xml:space="preserve"> </w:delText>
        </w:r>
        <w:r w:rsidDel="003630F5">
          <w:delText>object_count – number of objects</w:delText>
        </w:r>
      </w:del>
    </w:p>
    <w:p w14:paraId="672B7651" w14:textId="708F58CC" w:rsidR="00E439A4" w:rsidRPr="00735A5F" w:rsidDel="003630F5" w:rsidRDefault="00D2399D" w:rsidP="00E439A4">
      <w:pPr>
        <w:pStyle w:val="code"/>
        <w:rPr>
          <w:del w:id="4700" w:author="Guohan Lu" w:date="2015-12-04T01:28:00Z"/>
        </w:rPr>
      </w:pPr>
      <w:del w:id="4701" w:author="Guohan Lu" w:date="2015-12-04T01:28:00Z">
        <w:r w:rsidDel="003630F5">
          <w:delText>* [in] vlan_id  - List of vlans</w:delText>
        </w:r>
      </w:del>
    </w:p>
    <w:p w14:paraId="0966F7AB" w14:textId="79682A87" w:rsidR="00E439A4" w:rsidDel="003630F5" w:rsidRDefault="00E439A4" w:rsidP="00E439A4">
      <w:pPr>
        <w:pStyle w:val="code"/>
        <w:rPr>
          <w:del w:id="4702" w:author="Guohan Lu" w:date="2015-12-04T01:28:00Z"/>
        </w:rPr>
      </w:pPr>
      <w:del w:id="4703" w:author="Guohan Lu" w:date="2015-12-04T01:28:00Z">
        <w:r w:rsidRPr="007C0B8D" w:rsidDel="003630F5">
          <w:delText>*</w:delText>
        </w:r>
        <w:r w:rsidDel="003630F5">
          <w:delText xml:space="preserve"> [in]</w:delText>
        </w:r>
        <w:r w:rsidRPr="00144C06" w:rsidDel="003630F5">
          <w:delText xml:space="preserve"> </w:delText>
        </w:r>
        <w:r w:rsidDel="003630F5">
          <w:delText>attr_count – number of attributes</w:delText>
        </w:r>
      </w:del>
    </w:p>
    <w:p w14:paraId="4E38005C" w14:textId="7556A463" w:rsidR="00E439A4" w:rsidDel="003630F5" w:rsidRDefault="00E439A4" w:rsidP="00E439A4">
      <w:pPr>
        <w:pStyle w:val="code"/>
        <w:rPr>
          <w:del w:id="4704" w:author="Guohan Lu" w:date="2015-12-04T01:28:00Z"/>
        </w:rPr>
      </w:pPr>
      <w:del w:id="4705" w:author="Guohan Lu" w:date="2015-12-04T01:28:00Z">
        <w:r w:rsidDel="003630F5">
          <w:delText>* [in] attr_id – list of attributes</w:delText>
        </w:r>
      </w:del>
    </w:p>
    <w:p w14:paraId="5572ADD3" w14:textId="0AF1DB3B" w:rsidR="00E439A4" w:rsidDel="003630F5" w:rsidRDefault="00E439A4" w:rsidP="00E439A4">
      <w:pPr>
        <w:pStyle w:val="code"/>
        <w:rPr>
          <w:del w:id="4706" w:author="Guohan Lu" w:date="2015-12-04T01:28:00Z"/>
        </w:rPr>
      </w:pPr>
      <w:del w:id="4707" w:author="Guohan Lu" w:date="2015-12-04T01:28:00Z">
        <w:r w:rsidDel="003630F5">
          <w:delText>* [in] attr_value – list of values for the attributes</w:delText>
        </w:r>
      </w:del>
    </w:p>
    <w:p w14:paraId="2B8360C7" w14:textId="2F4C7A3E" w:rsidR="00E439A4" w:rsidRPr="007C0B8D" w:rsidDel="003630F5" w:rsidRDefault="00E439A4" w:rsidP="00E439A4">
      <w:pPr>
        <w:pStyle w:val="code"/>
        <w:rPr>
          <w:del w:id="4708" w:author="Guohan Lu" w:date="2015-12-04T01:28:00Z"/>
        </w:rPr>
      </w:pPr>
      <w:del w:id="4709" w:author="Guohan Lu" w:date="2015-12-04T01:28:00Z">
        <w:r w:rsidDel="003630F5">
          <w:delText>* [in] statuses – status for each object</w:delText>
        </w:r>
      </w:del>
    </w:p>
    <w:p w14:paraId="6A248610" w14:textId="572C0708" w:rsidR="00E439A4" w:rsidRPr="007C0B8D" w:rsidDel="003630F5" w:rsidRDefault="00E439A4" w:rsidP="00E439A4">
      <w:pPr>
        <w:pStyle w:val="code"/>
        <w:rPr>
          <w:del w:id="4710" w:author="Guohan Lu" w:date="2015-12-04T01:28:00Z"/>
        </w:rPr>
      </w:pPr>
      <w:del w:id="4711" w:author="Guohan Lu" w:date="2015-12-04T01:28:00Z">
        <w:r w:rsidRPr="007C0B8D" w:rsidDel="003630F5">
          <w:delText>* Return Values:</w:delText>
        </w:r>
      </w:del>
    </w:p>
    <w:p w14:paraId="1637F080" w14:textId="2FF9555F" w:rsidR="00E439A4" w:rsidRPr="007C0B8D" w:rsidDel="003630F5" w:rsidRDefault="00E439A4" w:rsidP="00E439A4">
      <w:pPr>
        <w:pStyle w:val="code"/>
        <w:rPr>
          <w:del w:id="4712" w:author="Guohan Lu" w:date="2015-12-04T01:28:00Z"/>
        </w:rPr>
      </w:pPr>
      <w:del w:id="4713" w:author="Guohan Lu" w:date="2015-12-04T01:28:00Z">
        <w:r w:rsidRPr="007C0B8D" w:rsidDel="003630F5">
          <w:delText>* SAI_STATUS_SUCCESS on success</w:delText>
        </w:r>
      </w:del>
    </w:p>
    <w:p w14:paraId="7B122C6C" w14:textId="2121DBBC" w:rsidR="00E439A4" w:rsidRPr="00466F96" w:rsidDel="003630F5" w:rsidRDefault="00E439A4" w:rsidP="00E439A4">
      <w:pPr>
        <w:pStyle w:val="code"/>
        <w:rPr>
          <w:del w:id="4714" w:author="Guohan Lu" w:date="2015-12-04T01:28:00Z"/>
          <w:rPrChange w:id="4715" w:author="Natchimuth, Anbalagan" w:date="2015-12-23T08:54:00Z">
            <w:rPr>
              <w:del w:id="4716" w:author="Guohan Lu" w:date="2015-12-04T01:28:00Z"/>
              <w:lang w:val="fr-FR"/>
            </w:rPr>
          </w:rPrChange>
        </w:rPr>
      </w:pPr>
      <w:del w:id="4717" w:author="Guohan Lu" w:date="2015-12-04T01:28:00Z">
        <w:r w:rsidRPr="00466F96" w:rsidDel="003630F5">
          <w:rPr>
            <w:rPrChange w:id="4718" w:author="Natchimuth, Anbalagan" w:date="2015-12-23T08:54:00Z">
              <w:rPr>
                <w:lang w:val="fr-FR"/>
              </w:rPr>
            </w:rPrChange>
          </w:rPr>
          <w:delText>* Failure status code on error</w:delText>
        </w:r>
      </w:del>
    </w:p>
    <w:p w14:paraId="033F27D8" w14:textId="72C5E390" w:rsidR="00E439A4" w:rsidRPr="00466F96" w:rsidDel="003630F5" w:rsidRDefault="00E439A4" w:rsidP="00E439A4">
      <w:pPr>
        <w:pStyle w:val="code"/>
        <w:rPr>
          <w:del w:id="4719" w:author="Guohan Lu" w:date="2015-12-04T01:28:00Z"/>
          <w:rPrChange w:id="4720" w:author="Natchimuth, Anbalagan" w:date="2015-12-23T08:54:00Z">
            <w:rPr>
              <w:del w:id="4721" w:author="Guohan Lu" w:date="2015-12-04T01:28:00Z"/>
              <w:lang w:val="fr-FR"/>
            </w:rPr>
          </w:rPrChange>
        </w:rPr>
      </w:pPr>
      <w:del w:id="4722" w:author="Guohan Lu" w:date="2015-12-04T01:28:00Z">
        <w:r w:rsidRPr="00466F96" w:rsidDel="003630F5">
          <w:rPr>
            <w:rPrChange w:id="4723" w:author="Natchimuth, Anbalagan" w:date="2015-12-23T08:54:00Z">
              <w:rPr>
                <w:lang w:val="fr-FR"/>
              </w:rPr>
            </w:rPrChange>
          </w:rPr>
          <w:delText>*/</w:delText>
        </w:r>
      </w:del>
    </w:p>
    <w:p w14:paraId="28E83FA5" w14:textId="2CB7FEC7" w:rsidR="00E439A4" w:rsidRPr="00466F96" w:rsidDel="003630F5" w:rsidRDefault="00E439A4" w:rsidP="00E439A4">
      <w:pPr>
        <w:pStyle w:val="code"/>
        <w:rPr>
          <w:del w:id="4724" w:author="Guohan Lu" w:date="2015-12-04T01:28:00Z"/>
          <w:rPrChange w:id="4725" w:author="Natchimuth, Anbalagan" w:date="2015-12-23T08:54:00Z">
            <w:rPr>
              <w:del w:id="4726" w:author="Guohan Lu" w:date="2015-12-04T01:28:00Z"/>
              <w:lang w:val="fr-FR"/>
            </w:rPr>
          </w:rPrChange>
        </w:rPr>
      </w:pPr>
    </w:p>
    <w:p w14:paraId="70DE5CEE" w14:textId="36A3F77C" w:rsidR="00E439A4" w:rsidRPr="00466F96" w:rsidDel="003630F5" w:rsidRDefault="00E439A4" w:rsidP="00E439A4">
      <w:pPr>
        <w:pStyle w:val="code"/>
        <w:rPr>
          <w:del w:id="4727" w:author="Guohan Lu" w:date="2015-12-04T01:28:00Z"/>
          <w:rPrChange w:id="4728" w:author="Natchimuth, Anbalagan" w:date="2015-12-23T08:54:00Z">
            <w:rPr>
              <w:del w:id="4729" w:author="Guohan Lu" w:date="2015-12-04T01:28:00Z"/>
              <w:lang w:val="fr-FR"/>
            </w:rPr>
          </w:rPrChange>
        </w:rPr>
      </w:pPr>
      <w:del w:id="4730" w:author="Guohan Lu" w:date="2015-12-04T01:28:00Z">
        <w:r w:rsidRPr="00466F96" w:rsidDel="003630F5">
          <w:rPr>
            <w:rPrChange w:id="4731" w:author="Natchimuth, Anbalagan" w:date="2015-12-23T08:54:00Z">
              <w:rPr>
                <w:lang w:val="fr-FR"/>
              </w:rPr>
            </w:rPrChange>
          </w:rPr>
          <w:delText>typedef sai_status_t (*sai_bulk_get_attribute_fn)(</w:delText>
        </w:r>
      </w:del>
    </w:p>
    <w:p w14:paraId="1DA00BF3" w14:textId="0639CD1F" w:rsidR="00E439A4" w:rsidRPr="00466F96" w:rsidDel="00CB7306" w:rsidRDefault="00E439A4" w:rsidP="00E439A4">
      <w:pPr>
        <w:pStyle w:val="code"/>
        <w:rPr>
          <w:del w:id="4732" w:author="Guohan Lu" w:date="2015-11-16T01:02:00Z"/>
          <w:rPrChange w:id="4733" w:author="Natchimuth, Anbalagan" w:date="2015-12-23T08:54:00Z">
            <w:rPr>
              <w:del w:id="4734" w:author="Guohan Lu" w:date="2015-11-16T01:02:00Z"/>
              <w:lang w:val="fr-FR"/>
            </w:rPr>
          </w:rPrChange>
        </w:rPr>
      </w:pPr>
      <w:del w:id="4735" w:author="Guohan Lu" w:date="2015-11-16T01:02:00Z">
        <w:r w:rsidRPr="00466F96" w:rsidDel="00CB7306">
          <w:rPr>
            <w:rPrChange w:id="4736" w:author="Natchimuth, Anbalagan" w:date="2015-12-23T08:54:00Z">
              <w:rPr>
                <w:lang w:val="fr-FR"/>
              </w:rPr>
            </w:rPrChange>
          </w:rPr>
          <w:delText xml:space="preserve">    _In_ sai_object_type_t object_type,</w:delText>
        </w:r>
      </w:del>
    </w:p>
    <w:p w14:paraId="1FF73BED" w14:textId="71C475BB" w:rsidR="00E439A4" w:rsidRPr="00466F96" w:rsidDel="003630F5" w:rsidRDefault="00E439A4" w:rsidP="00E439A4">
      <w:pPr>
        <w:pStyle w:val="code"/>
        <w:rPr>
          <w:del w:id="4737" w:author="Guohan Lu" w:date="2015-12-04T01:28:00Z"/>
          <w:rPrChange w:id="4738" w:author="Natchimuth, Anbalagan" w:date="2015-12-23T08:54:00Z">
            <w:rPr>
              <w:del w:id="4739" w:author="Guohan Lu" w:date="2015-12-04T01:28:00Z"/>
              <w:lang w:val="fr-FR"/>
            </w:rPr>
          </w:rPrChange>
        </w:rPr>
      </w:pPr>
      <w:del w:id="4740" w:author="Guohan Lu" w:date="2015-12-04T01:28:00Z">
        <w:r w:rsidRPr="00466F96" w:rsidDel="003630F5">
          <w:rPr>
            <w:rPrChange w:id="4741" w:author="Natchimuth, Anbalagan" w:date="2015-12-23T08:54:00Z">
              <w:rPr>
                <w:lang w:val="fr-FR"/>
              </w:rPr>
            </w:rPrChange>
          </w:rPr>
          <w:delText xml:space="preserve">    </w:delText>
        </w:r>
        <w:r w:rsidR="0051657B" w:rsidRPr="00466F96" w:rsidDel="003630F5">
          <w:rPr>
            <w:rPrChange w:id="4742" w:author="Natchimuth, Anbalagan" w:date="2015-12-23T08:54:00Z">
              <w:rPr>
                <w:lang w:val="fr-FR"/>
              </w:rPr>
            </w:rPrChange>
          </w:rPr>
          <w:delText>_In_ uint32_t object_count</w:delText>
        </w:r>
      </w:del>
    </w:p>
    <w:p w14:paraId="6AC2B3FC" w14:textId="4EB7858F" w:rsidR="00E439A4" w:rsidRPr="00466F96" w:rsidDel="003630F5" w:rsidRDefault="00E439A4" w:rsidP="00E439A4">
      <w:pPr>
        <w:pStyle w:val="code"/>
        <w:rPr>
          <w:del w:id="4743" w:author="Guohan Lu" w:date="2015-12-04T01:28:00Z"/>
          <w:rPrChange w:id="4744" w:author="Natchimuth, Anbalagan" w:date="2015-12-23T08:54:00Z">
            <w:rPr>
              <w:del w:id="4745" w:author="Guohan Lu" w:date="2015-12-04T01:28:00Z"/>
              <w:lang w:val="fr-FR"/>
            </w:rPr>
          </w:rPrChange>
        </w:rPr>
      </w:pPr>
      <w:del w:id="4746" w:author="Guohan Lu" w:date="2015-12-04T01:28:00Z">
        <w:r w:rsidRPr="00466F96" w:rsidDel="003630F5">
          <w:rPr>
            <w:rPrChange w:id="4747" w:author="Natchimuth, Anbalagan" w:date="2015-12-23T08:54:00Z">
              <w:rPr>
                <w:lang w:val="fr-FR"/>
              </w:rPr>
            </w:rPrChange>
          </w:rPr>
          <w:delText xml:space="preserve">    </w:delText>
        </w:r>
        <w:r w:rsidR="0051657B" w:rsidRPr="00466F96" w:rsidDel="003630F5">
          <w:rPr>
            <w:rPrChange w:id="4748" w:author="Natchimuth, Anbalagan" w:date="2015-12-23T08:54:00Z">
              <w:rPr>
                <w:lang w:val="fr-FR"/>
              </w:rPr>
            </w:rPrChange>
          </w:rPr>
          <w:delText>_In_ sai_vlan_id_t* vlan_id</w:delText>
        </w:r>
        <w:r w:rsidRPr="00466F96" w:rsidDel="003630F5">
          <w:rPr>
            <w:rPrChange w:id="4749" w:author="Natchimuth, Anbalagan" w:date="2015-12-23T08:54:00Z">
              <w:rPr>
                <w:lang w:val="fr-FR"/>
              </w:rPr>
            </w:rPrChange>
          </w:rPr>
          <w:delText>,</w:delText>
        </w:r>
      </w:del>
    </w:p>
    <w:p w14:paraId="4A7FAFED" w14:textId="1711C549" w:rsidR="00E439A4" w:rsidRPr="00466F96" w:rsidDel="003630F5" w:rsidRDefault="00E439A4" w:rsidP="00E439A4">
      <w:pPr>
        <w:pStyle w:val="code"/>
        <w:rPr>
          <w:del w:id="4750" w:author="Guohan Lu" w:date="2015-12-04T01:28:00Z"/>
          <w:rPrChange w:id="4751" w:author="Natchimuth, Anbalagan" w:date="2015-12-23T08:54:00Z">
            <w:rPr>
              <w:del w:id="4752" w:author="Guohan Lu" w:date="2015-12-04T01:28:00Z"/>
              <w:lang w:val="fr-FR"/>
            </w:rPr>
          </w:rPrChange>
        </w:rPr>
      </w:pPr>
      <w:del w:id="4753" w:author="Guohan Lu" w:date="2015-12-04T01:28:00Z">
        <w:r w:rsidRPr="00466F96" w:rsidDel="003630F5">
          <w:rPr>
            <w:rPrChange w:id="4754" w:author="Natchimuth, Anbalagan" w:date="2015-12-23T08:54:00Z">
              <w:rPr>
                <w:lang w:val="fr-FR"/>
              </w:rPr>
            </w:rPrChange>
          </w:rPr>
          <w:delText xml:space="preserve">    _In_ uint32_t attr_count,</w:delText>
        </w:r>
      </w:del>
    </w:p>
    <w:p w14:paraId="1F8CE7B9" w14:textId="7F6B7AFE" w:rsidR="00E439A4" w:rsidRPr="00466F96" w:rsidDel="003630F5" w:rsidRDefault="00E439A4" w:rsidP="00E439A4">
      <w:pPr>
        <w:pStyle w:val="code"/>
        <w:rPr>
          <w:del w:id="4755" w:author="Guohan Lu" w:date="2015-12-04T01:28:00Z"/>
          <w:rPrChange w:id="4756" w:author="Natchimuth, Anbalagan" w:date="2015-12-23T08:54:00Z">
            <w:rPr>
              <w:del w:id="4757" w:author="Guohan Lu" w:date="2015-12-04T01:28:00Z"/>
              <w:lang w:val="fr-FR"/>
            </w:rPr>
          </w:rPrChange>
        </w:rPr>
      </w:pPr>
      <w:del w:id="4758" w:author="Guohan Lu" w:date="2015-12-04T01:28:00Z">
        <w:r w:rsidRPr="00466F96" w:rsidDel="003630F5">
          <w:rPr>
            <w:rPrChange w:id="4759" w:author="Natchimuth, Anbalagan" w:date="2015-12-23T08:54:00Z">
              <w:rPr>
                <w:lang w:val="fr-FR"/>
              </w:rPr>
            </w:rPrChange>
          </w:rPr>
          <w:delText xml:space="preserve">    _In_ </w:delText>
        </w:r>
        <w:r w:rsidR="00D4681A" w:rsidRPr="00466F96" w:rsidDel="003630F5">
          <w:rPr>
            <w:rPrChange w:id="4760" w:author="Natchimuth, Anbalagan" w:date="2015-12-23T08:54:00Z">
              <w:rPr>
                <w:lang w:val="fr-FR"/>
              </w:rPr>
            </w:rPrChange>
          </w:rPr>
          <w:delText>sai_attr_id_t</w:delText>
        </w:r>
        <w:r w:rsidRPr="00466F96" w:rsidDel="003630F5">
          <w:rPr>
            <w:rPrChange w:id="4761" w:author="Natchimuth, Anbalagan" w:date="2015-12-23T08:54:00Z">
              <w:rPr>
                <w:lang w:val="fr-FR"/>
              </w:rPr>
            </w:rPrChange>
          </w:rPr>
          <w:delText xml:space="preserve"> *attr_id,</w:delText>
        </w:r>
      </w:del>
    </w:p>
    <w:p w14:paraId="7BA268C3" w14:textId="7AB77D1E" w:rsidR="00E439A4" w:rsidRPr="00466F96" w:rsidDel="003630F5" w:rsidRDefault="00E439A4" w:rsidP="00E439A4">
      <w:pPr>
        <w:pStyle w:val="code"/>
        <w:rPr>
          <w:del w:id="4762" w:author="Guohan Lu" w:date="2015-12-04T01:28:00Z"/>
          <w:rPrChange w:id="4763" w:author="Natchimuth, Anbalagan" w:date="2015-12-23T08:54:00Z">
            <w:rPr>
              <w:del w:id="4764" w:author="Guohan Lu" w:date="2015-12-04T01:28:00Z"/>
              <w:lang w:val="fr-FR"/>
            </w:rPr>
          </w:rPrChange>
        </w:rPr>
      </w:pPr>
      <w:del w:id="4765" w:author="Guohan Lu" w:date="2015-12-04T01:28:00Z">
        <w:r w:rsidRPr="00466F96" w:rsidDel="003630F5">
          <w:rPr>
            <w:rPrChange w:id="4766" w:author="Natchimuth, Anbalagan" w:date="2015-12-23T08:54:00Z">
              <w:rPr>
                <w:lang w:val="fr-FR"/>
              </w:rPr>
            </w:rPrChange>
          </w:rPr>
          <w:delText xml:space="preserve">    _Inout_ sai_attribute_value_t **attr_value,</w:delText>
        </w:r>
      </w:del>
    </w:p>
    <w:p w14:paraId="209A08C3" w14:textId="1BD6F3AF" w:rsidR="00E439A4" w:rsidRPr="00466F96" w:rsidDel="003630F5" w:rsidRDefault="00E439A4" w:rsidP="00E439A4">
      <w:pPr>
        <w:pStyle w:val="code"/>
        <w:rPr>
          <w:del w:id="4767" w:author="Guohan Lu" w:date="2015-12-04T01:28:00Z"/>
          <w:rPrChange w:id="4768" w:author="Natchimuth, Anbalagan" w:date="2015-12-23T08:54:00Z">
            <w:rPr>
              <w:del w:id="4769" w:author="Guohan Lu" w:date="2015-12-04T01:28:00Z"/>
              <w:lang w:val="fr-FR"/>
            </w:rPr>
          </w:rPrChange>
        </w:rPr>
      </w:pPr>
      <w:del w:id="4770" w:author="Guohan Lu" w:date="2015-12-04T01:28:00Z">
        <w:r w:rsidRPr="00466F96" w:rsidDel="003630F5">
          <w:rPr>
            <w:rPrChange w:id="4771" w:author="Natchimuth, Anbalagan" w:date="2015-12-23T08:54:00Z">
              <w:rPr>
                <w:lang w:val="fr-FR"/>
              </w:rPr>
            </w:rPrChange>
          </w:rPr>
          <w:delText xml:space="preserve">    _Inout sai_status_t *statuses);</w:delText>
        </w:r>
      </w:del>
    </w:p>
    <w:p w14:paraId="59FA41E1" w14:textId="72E5A8B7" w:rsidR="00CB7306" w:rsidRPr="00466F96" w:rsidDel="003630F5" w:rsidRDefault="00CB7306" w:rsidP="00423193">
      <w:pPr>
        <w:pStyle w:val="code"/>
        <w:rPr>
          <w:del w:id="4772" w:author="Guohan Lu" w:date="2015-12-04T01:28:00Z"/>
          <w:rPrChange w:id="4773" w:author="Natchimuth, Anbalagan" w:date="2015-12-23T08:54:00Z">
            <w:rPr>
              <w:del w:id="4774" w:author="Guohan Lu" w:date="2015-12-04T01:28:00Z"/>
              <w:lang w:val="fr-FR"/>
            </w:rPr>
          </w:rPrChange>
        </w:rPr>
      </w:pPr>
    </w:p>
    <w:p w14:paraId="11D86523" w14:textId="001DEAFB" w:rsidR="00423193" w:rsidRPr="00466F96" w:rsidDel="00D160C0" w:rsidRDefault="00423193" w:rsidP="00423193">
      <w:pPr>
        <w:pStyle w:val="Heading2"/>
        <w:rPr>
          <w:del w:id="4775" w:author="Guohan Lu" w:date="2015-11-16T00:55:00Z"/>
          <w:rPrChange w:id="4776" w:author="Natchimuth, Anbalagan" w:date="2015-12-23T08:54:00Z">
            <w:rPr>
              <w:del w:id="4777" w:author="Guohan Lu" w:date="2015-11-16T00:55:00Z"/>
              <w:lang w:val="fr-FR"/>
            </w:rPr>
          </w:rPrChange>
        </w:rPr>
      </w:pPr>
      <w:del w:id="4778" w:author="Guohan Lu" w:date="2015-11-16T00:55:00Z">
        <w:r w:rsidRPr="00466F96" w:rsidDel="00D160C0">
          <w:rPr>
            <w:rPrChange w:id="4779" w:author="Natchimuth, Anbalagan" w:date="2015-12-23T08:54:00Z">
              <w:rPr>
                <w:lang w:val="fr-FR"/>
              </w:rPr>
            </w:rPrChange>
          </w:rPr>
          <w:delText>Changes to saiwred.h</w:delText>
        </w:r>
        <w:bookmarkStart w:id="4780" w:name="_Toc435399300"/>
        <w:bookmarkEnd w:id="4780"/>
      </w:del>
    </w:p>
    <w:p w14:paraId="7DB390E1" w14:textId="3741326E" w:rsidR="00423193" w:rsidRPr="001053E1" w:rsidDel="00D160C0" w:rsidRDefault="00423193" w:rsidP="00423193">
      <w:pPr>
        <w:pStyle w:val="code"/>
        <w:rPr>
          <w:del w:id="4781" w:author="Guohan Lu" w:date="2015-11-16T00:55:00Z"/>
        </w:rPr>
      </w:pPr>
      <w:del w:id="4782" w:author="Guohan Lu" w:date="2015-11-16T00:55:00Z">
        <w:r w:rsidDel="00D160C0">
          <w:delText>/*</w:delText>
        </w:r>
        <w:bookmarkStart w:id="4783" w:name="_Toc435399301"/>
        <w:bookmarkEnd w:id="4783"/>
      </w:del>
    </w:p>
    <w:p w14:paraId="6CCA1414" w14:textId="5B3885C6" w:rsidR="00423193" w:rsidRPr="007C0B8D" w:rsidDel="00D160C0" w:rsidRDefault="00423193" w:rsidP="00423193">
      <w:pPr>
        <w:pStyle w:val="code"/>
        <w:rPr>
          <w:del w:id="4784" w:author="Guohan Lu" w:date="2015-11-16T00:55:00Z"/>
        </w:rPr>
      </w:pPr>
      <w:del w:id="4785" w:author="Guohan Lu" w:date="2015-11-16T00:55:00Z">
        <w:r w:rsidRPr="007C0B8D" w:rsidDel="00D160C0">
          <w:delText>* Routine Description:</w:delText>
        </w:r>
        <w:bookmarkStart w:id="4786" w:name="_Toc435399302"/>
        <w:bookmarkEnd w:id="4786"/>
      </w:del>
    </w:p>
    <w:p w14:paraId="1F7130E3" w14:textId="36AE7940" w:rsidR="00423193" w:rsidRPr="007C0B8D" w:rsidDel="00D160C0" w:rsidRDefault="00423193" w:rsidP="00423193">
      <w:pPr>
        <w:pStyle w:val="code"/>
        <w:rPr>
          <w:del w:id="4787" w:author="Guohan Lu" w:date="2015-11-16T00:55:00Z"/>
        </w:rPr>
      </w:pPr>
      <w:del w:id="4788" w:author="Guohan Lu" w:date="2015-11-16T00:55:00Z">
        <w:r w:rsidRPr="007C0B8D" w:rsidDel="00D160C0">
          <w:delText xml:space="preserve">* </w:delText>
        </w:r>
        <w:r w:rsidDel="00D160C0">
          <w:delText xml:space="preserve"> @brief Get the number of objects present in SAI</w:delText>
        </w:r>
        <w:bookmarkStart w:id="4789" w:name="_Toc435399303"/>
        <w:bookmarkEnd w:id="4789"/>
      </w:del>
    </w:p>
    <w:p w14:paraId="546D446A" w14:textId="5E6E4BCA" w:rsidR="00423193" w:rsidRPr="007C0B8D" w:rsidDel="00D160C0" w:rsidRDefault="00423193" w:rsidP="00423193">
      <w:pPr>
        <w:pStyle w:val="code"/>
        <w:rPr>
          <w:del w:id="4790" w:author="Guohan Lu" w:date="2015-11-16T00:55:00Z"/>
        </w:rPr>
      </w:pPr>
      <w:del w:id="4791" w:author="Guohan Lu" w:date="2015-11-16T00:55:00Z">
        <w:r w:rsidRPr="007C0B8D" w:rsidDel="00D160C0">
          <w:delText>* Arguments:</w:delText>
        </w:r>
        <w:bookmarkStart w:id="4792" w:name="_Toc435399304"/>
        <w:bookmarkEnd w:id="4792"/>
      </w:del>
    </w:p>
    <w:p w14:paraId="7EE66913" w14:textId="216A3AE1" w:rsidR="00423193" w:rsidRPr="00735A5F" w:rsidDel="00D160C0" w:rsidRDefault="00423193" w:rsidP="00423193">
      <w:pPr>
        <w:pStyle w:val="code"/>
        <w:rPr>
          <w:del w:id="4793" w:author="Guohan Lu" w:date="2015-11-16T00:55:00Z"/>
        </w:rPr>
      </w:pPr>
      <w:del w:id="4794" w:author="Guohan Lu" w:date="2015-11-16T00:55:00Z">
        <w:r w:rsidDel="00D160C0">
          <w:delText>* [in] sai_object_type_t  - SAI object type</w:delText>
        </w:r>
        <w:bookmarkStart w:id="4795" w:name="_Toc435399305"/>
        <w:bookmarkEnd w:id="4795"/>
      </w:del>
    </w:p>
    <w:p w14:paraId="685A048C" w14:textId="340D3A47" w:rsidR="00423193" w:rsidDel="00D160C0" w:rsidRDefault="00423193" w:rsidP="00423193">
      <w:pPr>
        <w:pStyle w:val="code"/>
        <w:rPr>
          <w:del w:id="4796" w:author="Guohan Lu" w:date="2015-11-16T00:55:00Z"/>
        </w:rPr>
      </w:pPr>
      <w:del w:id="4797" w:author="Guohan Lu" w:date="2015-11-16T00:55:00Z">
        <w:r w:rsidDel="00D160C0">
          <w:delText>* [inout]</w:delText>
        </w:r>
        <w:r w:rsidRPr="00144C06" w:rsidDel="00D160C0">
          <w:delText xml:space="preserve"> </w:delText>
        </w:r>
        <w:r w:rsidDel="00D160C0">
          <w:delText>count – number of objects in SAI</w:delText>
        </w:r>
        <w:bookmarkStart w:id="4798" w:name="_Toc435399306"/>
        <w:bookmarkEnd w:id="4798"/>
      </w:del>
    </w:p>
    <w:p w14:paraId="606D586F" w14:textId="7A818E48" w:rsidR="00423193" w:rsidRPr="007C0B8D" w:rsidDel="00D160C0" w:rsidRDefault="00423193" w:rsidP="00423193">
      <w:pPr>
        <w:pStyle w:val="code"/>
        <w:rPr>
          <w:del w:id="4799" w:author="Guohan Lu" w:date="2015-11-16T00:55:00Z"/>
        </w:rPr>
      </w:pPr>
      <w:del w:id="4800" w:author="Guohan Lu" w:date="2015-11-16T00:55:00Z">
        <w:r w:rsidRPr="007C0B8D" w:rsidDel="00D160C0">
          <w:delText>*</w:delText>
        </w:r>
        <w:bookmarkStart w:id="4801" w:name="_Toc435399307"/>
        <w:bookmarkEnd w:id="4801"/>
      </w:del>
    </w:p>
    <w:p w14:paraId="5DE6718A" w14:textId="573C4DDA" w:rsidR="00423193" w:rsidRPr="007C0B8D" w:rsidDel="00D160C0" w:rsidRDefault="00423193" w:rsidP="00423193">
      <w:pPr>
        <w:pStyle w:val="code"/>
        <w:rPr>
          <w:del w:id="4802" w:author="Guohan Lu" w:date="2015-11-16T00:55:00Z"/>
        </w:rPr>
      </w:pPr>
      <w:del w:id="4803" w:author="Guohan Lu" w:date="2015-11-16T00:55:00Z">
        <w:r w:rsidRPr="007C0B8D" w:rsidDel="00D160C0">
          <w:delText>* Return Values:</w:delText>
        </w:r>
        <w:bookmarkStart w:id="4804" w:name="_Toc435399308"/>
        <w:bookmarkEnd w:id="4804"/>
      </w:del>
    </w:p>
    <w:p w14:paraId="6C9EA574" w14:textId="3F837B0A" w:rsidR="00423193" w:rsidRPr="007C0B8D" w:rsidDel="00D160C0" w:rsidRDefault="00423193" w:rsidP="00423193">
      <w:pPr>
        <w:pStyle w:val="code"/>
        <w:rPr>
          <w:del w:id="4805" w:author="Guohan Lu" w:date="2015-11-16T00:55:00Z"/>
        </w:rPr>
      </w:pPr>
      <w:del w:id="4806" w:author="Guohan Lu" w:date="2015-11-16T00:55:00Z">
        <w:r w:rsidRPr="007C0B8D" w:rsidDel="00D160C0">
          <w:delText>* SAI_STATUS_SUCCESS on success</w:delText>
        </w:r>
        <w:bookmarkStart w:id="4807" w:name="_Toc435399309"/>
        <w:bookmarkEnd w:id="4807"/>
      </w:del>
    </w:p>
    <w:p w14:paraId="1D3E49AE" w14:textId="3213F61E" w:rsidR="00423193" w:rsidRPr="00466F96" w:rsidDel="00D160C0" w:rsidRDefault="00423193" w:rsidP="00423193">
      <w:pPr>
        <w:pStyle w:val="code"/>
        <w:rPr>
          <w:del w:id="4808" w:author="Guohan Lu" w:date="2015-11-16T00:55:00Z"/>
          <w:rPrChange w:id="4809" w:author="Natchimuth, Anbalagan" w:date="2015-12-23T08:54:00Z">
            <w:rPr>
              <w:del w:id="4810" w:author="Guohan Lu" w:date="2015-11-16T00:55:00Z"/>
              <w:lang w:val="fr-FR"/>
            </w:rPr>
          </w:rPrChange>
        </w:rPr>
      </w:pPr>
      <w:del w:id="4811" w:author="Guohan Lu" w:date="2015-11-16T00:55:00Z">
        <w:r w:rsidRPr="00466F96" w:rsidDel="00D160C0">
          <w:rPr>
            <w:rPrChange w:id="4812" w:author="Natchimuth, Anbalagan" w:date="2015-12-23T08:54:00Z">
              <w:rPr>
                <w:lang w:val="fr-FR"/>
              </w:rPr>
            </w:rPrChange>
          </w:rPr>
          <w:delText>* Failure status code on error</w:delText>
        </w:r>
        <w:bookmarkStart w:id="4813" w:name="_Toc435399310"/>
        <w:bookmarkEnd w:id="4813"/>
      </w:del>
    </w:p>
    <w:p w14:paraId="799D5978" w14:textId="42D59B50" w:rsidR="00423193" w:rsidRPr="00466F96" w:rsidDel="00D160C0" w:rsidRDefault="00423193" w:rsidP="00423193">
      <w:pPr>
        <w:pStyle w:val="code"/>
        <w:rPr>
          <w:del w:id="4814" w:author="Guohan Lu" w:date="2015-11-16T00:55:00Z"/>
          <w:rPrChange w:id="4815" w:author="Natchimuth, Anbalagan" w:date="2015-12-23T08:54:00Z">
            <w:rPr>
              <w:del w:id="4816" w:author="Guohan Lu" w:date="2015-11-16T00:55:00Z"/>
              <w:lang w:val="fr-FR"/>
            </w:rPr>
          </w:rPrChange>
        </w:rPr>
      </w:pPr>
      <w:del w:id="4817" w:author="Guohan Lu" w:date="2015-11-16T00:55:00Z">
        <w:r w:rsidRPr="00466F96" w:rsidDel="00D160C0">
          <w:rPr>
            <w:rPrChange w:id="4818" w:author="Natchimuth, Anbalagan" w:date="2015-12-23T08:54:00Z">
              <w:rPr>
                <w:lang w:val="fr-FR"/>
              </w:rPr>
            </w:rPrChange>
          </w:rPr>
          <w:delText>*/</w:delText>
        </w:r>
        <w:bookmarkStart w:id="4819" w:name="_Toc435399311"/>
        <w:bookmarkEnd w:id="4819"/>
      </w:del>
    </w:p>
    <w:p w14:paraId="247E58D1" w14:textId="5EB105F6" w:rsidR="00423193" w:rsidRPr="000A342E" w:rsidDel="00D160C0" w:rsidRDefault="00423193" w:rsidP="00423193">
      <w:pPr>
        <w:pStyle w:val="code"/>
        <w:rPr>
          <w:del w:id="4820" w:author="Guohan Lu" w:date="2015-11-16T00:55:00Z"/>
        </w:rPr>
      </w:pPr>
      <w:del w:id="4821" w:author="Guohan Lu" w:date="2015-11-16T00:55:00Z">
        <w:r w:rsidRPr="000A342E" w:rsidDel="00D160C0">
          <w:delText>typ</w:delText>
        </w:r>
        <w:r w:rsidDel="00D160C0">
          <w:delText>edef sai_status_t (*sai_</w:delText>
        </w:r>
        <w:r w:rsidRPr="000A342E" w:rsidDel="00D160C0">
          <w:delText>get_object_count</w:delText>
        </w:r>
        <w:r w:rsidDel="00D160C0">
          <w:delText>_fn</w:delText>
        </w:r>
        <w:r w:rsidRPr="000A342E" w:rsidDel="00D160C0">
          <w:delText>)(</w:delText>
        </w:r>
        <w:bookmarkStart w:id="4822" w:name="_Toc435399312"/>
        <w:bookmarkEnd w:id="4822"/>
      </w:del>
    </w:p>
    <w:p w14:paraId="1E220618" w14:textId="228BE476" w:rsidR="00423193" w:rsidRPr="00466F96" w:rsidDel="00D160C0" w:rsidRDefault="00423193" w:rsidP="00423193">
      <w:pPr>
        <w:pStyle w:val="code"/>
        <w:rPr>
          <w:del w:id="4823" w:author="Guohan Lu" w:date="2015-11-16T00:55:00Z"/>
          <w:rPrChange w:id="4824" w:author="Natchimuth, Anbalagan" w:date="2015-12-23T08:54:00Z">
            <w:rPr>
              <w:del w:id="4825" w:author="Guohan Lu" w:date="2015-11-16T00:55:00Z"/>
              <w:lang w:val="fr-FR"/>
            </w:rPr>
          </w:rPrChange>
        </w:rPr>
      </w:pPr>
      <w:del w:id="4826" w:author="Guohan Lu" w:date="2015-11-16T00:55:00Z">
        <w:r w:rsidRPr="00C27F1A" w:rsidDel="00D160C0">
          <w:delText xml:space="preserve">                          </w:delText>
        </w:r>
        <w:r w:rsidRPr="00466F96" w:rsidDel="00D160C0">
          <w:rPr>
            <w:rPrChange w:id="4827" w:author="Natchimuth, Anbalagan" w:date="2015-12-23T08:54:00Z">
              <w:rPr>
                <w:lang w:val="fr-FR"/>
              </w:rPr>
            </w:rPrChange>
          </w:rPr>
          <w:delText>_In_ sai_object_type_t object_type,</w:delText>
        </w:r>
        <w:bookmarkStart w:id="4828" w:name="_Toc435399313"/>
        <w:bookmarkEnd w:id="4828"/>
      </w:del>
    </w:p>
    <w:p w14:paraId="1A509B17" w14:textId="28B8E592" w:rsidR="00423193" w:rsidRPr="00466F96" w:rsidDel="00D160C0" w:rsidRDefault="00423193" w:rsidP="00423193">
      <w:pPr>
        <w:pStyle w:val="code"/>
        <w:rPr>
          <w:del w:id="4829" w:author="Guohan Lu" w:date="2015-11-16T00:55:00Z"/>
          <w:rPrChange w:id="4830" w:author="Natchimuth, Anbalagan" w:date="2015-12-23T08:54:00Z">
            <w:rPr>
              <w:del w:id="4831" w:author="Guohan Lu" w:date="2015-11-16T00:55:00Z"/>
              <w:lang w:val="fr-FR"/>
            </w:rPr>
          </w:rPrChange>
        </w:rPr>
      </w:pPr>
      <w:del w:id="4832" w:author="Guohan Lu" w:date="2015-11-16T00:55:00Z">
        <w:r w:rsidRPr="00466F96" w:rsidDel="00D160C0">
          <w:rPr>
            <w:rPrChange w:id="4833" w:author="Natchimuth, Anbalagan" w:date="2015-12-23T08:54:00Z">
              <w:rPr>
                <w:lang w:val="fr-FR"/>
              </w:rPr>
            </w:rPrChange>
          </w:rPr>
          <w:delText xml:space="preserve">                          _InOut_ uint32_t *count);</w:delText>
        </w:r>
        <w:bookmarkStart w:id="4834" w:name="_Toc435399314"/>
        <w:bookmarkEnd w:id="4834"/>
      </w:del>
    </w:p>
    <w:p w14:paraId="4FA5AA21" w14:textId="584BCB35" w:rsidR="0015355F" w:rsidRPr="00466F96" w:rsidDel="00D160C0" w:rsidRDefault="0015355F" w:rsidP="00423193">
      <w:pPr>
        <w:pStyle w:val="code"/>
        <w:rPr>
          <w:del w:id="4835" w:author="Guohan Lu" w:date="2015-11-16T00:55:00Z"/>
          <w:rPrChange w:id="4836" w:author="Natchimuth, Anbalagan" w:date="2015-12-23T08:54:00Z">
            <w:rPr>
              <w:del w:id="4837" w:author="Guohan Lu" w:date="2015-11-16T00:55:00Z"/>
              <w:lang w:val="fr-FR"/>
            </w:rPr>
          </w:rPrChange>
        </w:rPr>
      </w:pPr>
      <w:bookmarkStart w:id="4838" w:name="_Toc435399315"/>
      <w:bookmarkEnd w:id="4838"/>
    </w:p>
    <w:p w14:paraId="45173022" w14:textId="6EBFA0CB" w:rsidR="0015355F" w:rsidRPr="00466F96" w:rsidDel="00D160C0" w:rsidRDefault="0015355F" w:rsidP="0015355F">
      <w:pPr>
        <w:pStyle w:val="code"/>
        <w:rPr>
          <w:del w:id="4839" w:author="Guohan Lu" w:date="2015-11-16T00:55:00Z"/>
          <w:rPrChange w:id="4840" w:author="Natchimuth, Anbalagan" w:date="2015-12-23T08:54:00Z">
            <w:rPr>
              <w:del w:id="4841" w:author="Guohan Lu" w:date="2015-11-16T00:55:00Z"/>
              <w:lang w:val="fr-FR"/>
            </w:rPr>
          </w:rPrChange>
        </w:rPr>
      </w:pPr>
      <w:del w:id="4842" w:author="Guohan Lu" w:date="2015-11-16T00:55:00Z">
        <w:r w:rsidRPr="00466F96" w:rsidDel="00D160C0">
          <w:rPr>
            <w:rPrChange w:id="4843" w:author="Natchimuth, Anbalagan" w:date="2015-12-23T08:54:00Z">
              <w:rPr>
                <w:lang w:val="fr-FR"/>
              </w:rPr>
            </w:rPrChange>
          </w:rPr>
          <w:delText>/*</w:delText>
        </w:r>
        <w:bookmarkStart w:id="4844" w:name="_Toc435399316"/>
        <w:bookmarkEnd w:id="4844"/>
      </w:del>
    </w:p>
    <w:p w14:paraId="259E59A7" w14:textId="48888534" w:rsidR="0015355F" w:rsidRPr="00466F96" w:rsidDel="00D160C0" w:rsidRDefault="0015355F" w:rsidP="0015355F">
      <w:pPr>
        <w:pStyle w:val="code"/>
        <w:rPr>
          <w:del w:id="4845" w:author="Guohan Lu" w:date="2015-11-16T00:55:00Z"/>
          <w:rPrChange w:id="4846" w:author="Natchimuth, Anbalagan" w:date="2015-12-23T08:54:00Z">
            <w:rPr>
              <w:del w:id="4847" w:author="Guohan Lu" w:date="2015-11-16T00:55:00Z"/>
              <w:lang w:val="fr-FR"/>
            </w:rPr>
          </w:rPrChange>
        </w:rPr>
      </w:pPr>
      <w:del w:id="4848" w:author="Guohan Lu" w:date="2015-11-16T00:55:00Z">
        <w:r w:rsidRPr="00466F96" w:rsidDel="00D160C0">
          <w:rPr>
            <w:rPrChange w:id="4849" w:author="Natchimuth, Anbalagan" w:date="2015-12-23T08:54:00Z">
              <w:rPr>
                <w:lang w:val="fr-FR"/>
              </w:rPr>
            </w:rPrChange>
          </w:rPr>
          <w:delText>* Routine Description:</w:delText>
        </w:r>
        <w:bookmarkStart w:id="4850" w:name="_Toc435399317"/>
        <w:bookmarkEnd w:id="4850"/>
      </w:del>
    </w:p>
    <w:p w14:paraId="46E21237" w14:textId="70E906FC" w:rsidR="0015355F" w:rsidRPr="007C0B8D" w:rsidDel="00D160C0" w:rsidRDefault="0015355F" w:rsidP="0015355F">
      <w:pPr>
        <w:pStyle w:val="code"/>
        <w:rPr>
          <w:del w:id="4851" w:author="Guohan Lu" w:date="2015-11-16T00:55:00Z"/>
        </w:rPr>
      </w:pPr>
      <w:del w:id="4852" w:author="Guohan Lu" w:date="2015-11-16T00:55:00Z">
        <w:r w:rsidRPr="007C0B8D" w:rsidDel="00D160C0">
          <w:delText xml:space="preserve">* </w:delText>
        </w:r>
        <w:r w:rsidDel="00D160C0">
          <w:delText xml:space="preserve"> @brief Get the list of object keys present in SAI</w:delText>
        </w:r>
        <w:bookmarkStart w:id="4853" w:name="_Toc435399318"/>
        <w:bookmarkEnd w:id="4853"/>
      </w:del>
    </w:p>
    <w:p w14:paraId="69E1AACF" w14:textId="36BDEE27" w:rsidR="0015355F" w:rsidRPr="007C0B8D" w:rsidDel="00D160C0" w:rsidRDefault="0015355F" w:rsidP="0015355F">
      <w:pPr>
        <w:pStyle w:val="code"/>
        <w:rPr>
          <w:del w:id="4854" w:author="Guohan Lu" w:date="2015-11-16T00:55:00Z"/>
        </w:rPr>
      </w:pPr>
      <w:del w:id="4855" w:author="Guohan Lu" w:date="2015-11-16T00:55:00Z">
        <w:r w:rsidRPr="007C0B8D" w:rsidDel="00D160C0">
          <w:delText>* Arguments:</w:delText>
        </w:r>
        <w:bookmarkStart w:id="4856" w:name="_Toc435399319"/>
        <w:bookmarkEnd w:id="4856"/>
      </w:del>
    </w:p>
    <w:p w14:paraId="1162B772" w14:textId="7D8121BD" w:rsidR="0015355F" w:rsidRPr="00735A5F" w:rsidDel="00D160C0" w:rsidRDefault="0015355F" w:rsidP="0015355F">
      <w:pPr>
        <w:pStyle w:val="code"/>
        <w:rPr>
          <w:del w:id="4857" w:author="Guohan Lu" w:date="2015-11-16T00:55:00Z"/>
        </w:rPr>
      </w:pPr>
      <w:del w:id="4858" w:author="Guohan Lu" w:date="2015-11-16T00:55:00Z">
        <w:r w:rsidDel="00D160C0">
          <w:delText>* [in] sai_object_type_t  - SAI object type</w:delText>
        </w:r>
        <w:bookmarkStart w:id="4859" w:name="_Toc435399320"/>
        <w:bookmarkEnd w:id="4859"/>
      </w:del>
    </w:p>
    <w:p w14:paraId="132447A4" w14:textId="0CB4EF7D" w:rsidR="0015355F" w:rsidDel="00D160C0" w:rsidRDefault="0015355F" w:rsidP="0015355F">
      <w:pPr>
        <w:pStyle w:val="code"/>
        <w:rPr>
          <w:del w:id="4860" w:author="Guohan Lu" w:date="2015-11-16T00:55:00Z"/>
        </w:rPr>
      </w:pPr>
      <w:del w:id="4861" w:author="Guohan Lu" w:date="2015-11-16T00:55:00Z">
        <w:r w:rsidDel="00D160C0">
          <w:delText>* [in]</w:delText>
        </w:r>
        <w:r w:rsidRPr="00144C06" w:rsidDel="00D160C0">
          <w:delText xml:space="preserve"> </w:delText>
        </w:r>
        <w:r w:rsidDel="00D160C0">
          <w:delText>count – number of objects in SAI</w:delText>
        </w:r>
        <w:bookmarkStart w:id="4862" w:name="_Toc435399321"/>
        <w:bookmarkEnd w:id="4862"/>
      </w:del>
    </w:p>
    <w:p w14:paraId="71DD0D08" w14:textId="2B7F3C2C" w:rsidR="0015355F" w:rsidDel="00D160C0" w:rsidRDefault="0015355F" w:rsidP="0015355F">
      <w:pPr>
        <w:pStyle w:val="code"/>
        <w:rPr>
          <w:del w:id="4863" w:author="Guohan Lu" w:date="2015-11-16T00:55:00Z"/>
        </w:rPr>
      </w:pPr>
      <w:del w:id="4864" w:author="Guohan Lu" w:date="2015-11-16T00:55:00Z">
        <w:r w:rsidRPr="007C0B8D" w:rsidDel="00D160C0">
          <w:delText>*</w:delText>
        </w:r>
        <w:r w:rsidDel="00D160C0">
          <w:delText xml:space="preserve"> [in] object_list – List of SAI objects or keys</w:delText>
        </w:r>
        <w:bookmarkStart w:id="4865" w:name="_Toc435399322"/>
        <w:bookmarkEnd w:id="4865"/>
      </w:del>
    </w:p>
    <w:p w14:paraId="4849DD6C" w14:textId="4B343150" w:rsidR="0015355F" w:rsidRPr="007C0B8D" w:rsidDel="00D160C0" w:rsidRDefault="0015355F" w:rsidP="0015355F">
      <w:pPr>
        <w:pStyle w:val="code"/>
        <w:rPr>
          <w:del w:id="4866" w:author="Guohan Lu" w:date="2015-11-16T00:55:00Z"/>
        </w:rPr>
      </w:pPr>
      <w:bookmarkStart w:id="4867" w:name="_Toc435399323"/>
      <w:bookmarkEnd w:id="4867"/>
    </w:p>
    <w:p w14:paraId="54C05944" w14:textId="2C549A6D" w:rsidR="0015355F" w:rsidRPr="007C0B8D" w:rsidDel="00D160C0" w:rsidRDefault="0015355F" w:rsidP="0015355F">
      <w:pPr>
        <w:pStyle w:val="code"/>
        <w:rPr>
          <w:del w:id="4868" w:author="Guohan Lu" w:date="2015-11-16T00:55:00Z"/>
        </w:rPr>
      </w:pPr>
      <w:del w:id="4869" w:author="Guohan Lu" w:date="2015-11-16T00:55:00Z">
        <w:r w:rsidRPr="007C0B8D" w:rsidDel="00D160C0">
          <w:delText>* Return Values:</w:delText>
        </w:r>
        <w:bookmarkStart w:id="4870" w:name="_Toc435399324"/>
        <w:bookmarkEnd w:id="4870"/>
      </w:del>
    </w:p>
    <w:p w14:paraId="722D6828" w14:textId="44B506FD" w:rsidR="0015355F" w:rsidRPr="007C0B8D" w:rsidDel="00D160C0" w:rsidRDefault="0015355F" w:rsidP="0015355F">
      <w:pPr>
        <w:pStyle w:val="code"/>
        <w:rPr>
          <w:del w:id="4871" w:author="Guohan Lu" w:date="2015-11-16T00:55:00Z"/>
        </w:rPr>
      </w:pPr>
      <w:del w:id="4872" w:author="Guohan Lu" w:date="2015-11-16T00:55:00Z">
        <w:r w:rsidRPr="007C0B8D" w:rsidDel="00D160C0">
          <w:delText>* SAI_STATUS_SUCCESS on success</w:delText>
        </w:r>
        <w:bookmarkStart w:id="4873" w:name="_Toc435399325"/>
        <w:bookmarkEnd w:id="4873"/>
      </w:del>
    </w:p>
    <w:p w14:paraId="5301BA4B" w14:textId="6FD9E502" w:rsidR="0015355F" w:rsidRPr="00466F96" w:rsidDel="00D160C0" w:rsidRDefault="0015355F" w:rsidP="0015355F">
      <w:pPr>
        <w:pStyle w:val="code"/>
        <w:rPr>
          <w:del w:id="4874" w:author="Guohan Lu" w:date="2015-11-16T00:55:00Z"/>
          <w:rPrChange w:id="4875" w:author="Natchimuth, Anbalagan" w:date="2015-12-23T08:54:00Z">
            <w:rPr>
              <w:del w:id="4876" w:author="Guohan Lu" w:date="2015-11-16T00:55:00Z"/>
              <w:lang w:val="fr-FR"/>
            </w:rPr>
          </w:rPrChange>
        </w:rPr>
      </w:pPr>
      <w:del w:id="4877" w:author="Guohan Lu" w:date="2015-11-16T00:55:00Z">
        <w:r w:rsidRPr="00466F96" w:rsidDel="00D160C0">
          <w:rPr>
            <w:rPrChange w:id="4878" w:author="Natchimuth, Anbalagan" w:date="2015-12-23T08:54:00Z">
              <w:rPr>
                <w:lang w:val="fr-FR"/>
              </w:rPr>
            </w:rPrChange>
          </w:rPr>
          <w:delText>* Failure status code on error</w:delText>
        </w:r>
        <w:bookmarkStart w:id="4879" w:name="_Toc435399326"/>
        <w:bookmarkEnd w:id="4879"/>
      </w:del>
    </w:p>
    <w:p w14:paraId="0454C184" w14:textId="15337A69" w:rsidR="0015355F" w:rsidRPr="00466F96" w:rsidDel="00D160C0" w:rsidRDefault="0015355F" w:rsidP="0015355F">
      <w:pPr>
        <w:pStyle w:val="code"/>
        <w:rPr>
          <w:del w:id="4880" w:author="Guohan Lu" w:date="2015-11-16T00:55:00Z"/>
          <w:rPrChange w:id="4881" w:author="Natchimuth, Anbalagan" w:date="2015-12-23T08:54:00Z">
            <w:rPr>
              <w:del w:id="4882" w:author="Guohan Lu" w:date="2015-11-16T00:55:00Z"/>
              <w:lang w:val="fr-FR"/>
            </w:rPr>
          </w:rPrChange>
        </w:rPr>
      </w:pPr>
      <w:del w:id="4883" w:author="Guohan Lu" w:date="2015-11-16T00:55:00Z">
        <w:r w:rsidRPr="00466F96" w:rsidDel="00D160C0">
          <w:rPr>
            <w:rPrChange w:id="4884" w:author="Natchimuth, Anbalagan" w:date="2015-12-23T08:54:00Z">
              <w:rPr>
                <w:lang w:val="fr-FR"/>
              </w:rPr>
            </w:rPrChange>
          </w:rPr>
          <w:delText>*/</w:delText>
        </w:r>
        <w:bookmarkStart w:id="4885" w:name="_Toc435399327"/>
        <w:bookmarkEnd w:id="4885"/>
      </w:del>
    </w:p>
    <w:p w14:paraId="42909881" w14:textId="52B7E7DE" w:rsidR="0015355F" w:rsidRPr="000A342E" w:rsidDel="00D160C0" w:rsidRDefault="0015355F" w:rsidP="0015355F">
      <w:pPr>
        <w:pStyle w:val="code"/>
        <w:rPr>
          <w:del w:id="4886" w:author="Guohan Lu" w:date="2015-11-16T00:55:00Z"/>
        </w:rPr>
      </w:pPr>
      <w:del w:id="4887" w:author="Guohan Lu" w:date="2015-11-16T00:55:00Z">
        <w:r w:rsidRPr="000A342E" w:rsidDel="00D160C0">
          <w:delText>typ</w:delText>
        </w:r>
        <w:r w:rsidDel="00D160C0">
          <w:delText>edef sai_status_t (*sai_get_object_key_fn</w:delText>
        </w:r>
        <w:r w:rsidRPr="000A342E" w:rsidDel="00D160C0">
          <w:delText>)(</w:delText>
        </w:r>
        <w:bookmarkStart w:id="4888" w:name="_Toc435399328"/>
        <w:bookmarkEnd w:id="4888"/>
      </w:del>
    </w:p>
    <w:p w14:paraId="40376581" w14:textId="660CDD84" w:rsidR="0015355F" w:rsidRPr="0028477B" w:rsidDel="00D160C0" w:rsidRDefault="0015355F" w:rsidP="0015355F">
      <w:pPr>
        <w:pStyle w:val="code"/>
        <w:rPr>
          <w:del w:id="4889" w:author="Guohan Lu" w:date="2015-11-16T00:55:00Z"/>
        </w:rPr>
      </w:pPr>
      <w:del w:id="4890" w:author="Guohan Lu" w:date="2015-11-16T00:55:00Z">
        <w:r w:rsidRPr="00C27F1A" w:rsidDel="00D160C0">
          <w:delText xml:space="preserve">                          </w:delText>
        </w:r>
        <w:r w:rsidRPr="0028477B" w:rsidDel="00D160C0">
          <w:delText>_In_ sai_object_type_t object_type,</w:delText>
        </w:r>
        <w:bookmarkStart w:id="4891" w:name="_Toc435399329"/>
        <w:bookmarkEnd w:id="4891"/>
      </w:del>
    </w:p>
    <w:p w14:paraId="283DDB22" w14:textId="5569C327" w:rsidR="0015355F" w:rsidRPr="0028477B" w:rsidDel="00D160C0" w:rsidRDefault="0015355F" w:rsidP="0015355F">
      <w:pPr>
        <w:pStyle w:val="code"/>
        <w:rPr>
          <w:del w:id="4892" w:author="Guohan Lu" w:date="2015-11-16T00:55:00Z"/>
        </w:rPr>
      </w:pPr>
      <w:del w:id="4893" w:author="Guohan Lu" w:date="2015-11-16T00:55:00Z">
        <w:r w:rsidRPr="0028477B" w:rsidDel="00D160C0">
          <w:delText xml:space="preserve">                          _In_ uint32_t object_count,</w:delText>
        </w:r>
        <w:bookmarkStart w:id="4894" w:name="_Toc435399330"/>
        <w:bookmarkEnd w:id="4894"/>
      </w:del>
    </w:p>
    <w:p w14:paraId="680C75F3" w14:textId="7A543156" w:rsidR="0015355F" w:rsidRPr="00466F96" w:rsidDel="00D160C0" w:rsidRDefault="0015355F" w:rsidP="0015355F">
      <w:pPr>
        <w:pStyle w:val="code"/>
        <w:rPr>
          <w:del w:id="4895" w:author="Guohan Lu" w:date="2015-11-16T00:55:00Z"/>
          <w:rPrChange w:id="4896" w:author="Natchimuth, Anbalagan" w:date="2015-12-23T08:54:00Z">
            <w:rPr>
              <w:del w:id="4897" w:author="Guohan Lu" w:date="2015-11-16T00:55:00Z"/>
              <w:lang w:val="fr-FR"/>
            </w:rPr>
          </w:rPrChange>
        </w:rPr>
      </w:pPr>
      <w:del w:id="4898" w:author="Guohan Lu" w:date="2015-11-16T00:55:00Z">
        <w:r w:rsidRPr="00044FCC" w:rsidDel="00D160C0">
          <w:delText xml:space="preserve">                          </w:delText>
        </w:r>
        <w:r w:rsidRPr="00466F96" w:rsidDel="00D160C0">
          <w:rPr>
            <w:rPrChange w:id="4899" w:author="Natchimuth, Anbalagan" w:date="2015-12-23T08:54:00Z">
              <w:rPr>
                <w:lang w:val="fr-FR"/>
              </w:rPr>
            </w:rPrChange>
          </w:rPr>
          <w:delText>_InOut_ sai_object_id_t *object_list);</w:delText>
        </w:r>
        <w:bookmarkStart w:id="4900" w:name="_Toc435399331"/>
        <w:bookmarkEnd w:id="4900"/>
      </w:del>
    </w:p>
    <w:p w14:paraId="217CA01D" w14:textId="0AF5AE0D" w:rsidR="0015355F" w:rsidRPr="00466F96" w:rsidDel="00D160C0" w:rsidRDefault="0015355F" w:rsidP="00423193">
      <w:pPr>
        <w:pStyle w:val="code"/>
        <w:rPr>
          <w:del w:id="4901" w:author="Guohan Lu" w:date="2015-11-16T00:55:00Z"/>
          <w:rPrChange w:id="4902" w:author="Natchimuth, Anbalagan" w:date="2015-12-23T08:54:00Z">
            <w:rPr>
              <w:del w:id="4903" w:author="Guohan Lu" w:date="2015-11-16T00:55:00Z"/>
              <w:lang w:val="fr-FR"/>
            </w:rPr>
          </w:rPrChange>
        </w:rPr>
      </w:pPr>
      <w:bookmarkStart w:id="4904" w:name="_Toc435399332"/>
      <w:bookmarkEnd w:id="4904"/>
    </w:p>
    <w:p w14:paraId="215A8910" w14:textId="0E22DB4D" w:rsidR="00423193" w:rsidRPr="00466F96" w:rsidDel="00D160C0" w:rsidRDefault="00423193" w:rsidP="00423193">
      <w:pPr>
        <w:pStyle w:val="code"/>
        <w:rPr>
          <w:del w:id="4905" w:author="Guohan Lu" w:date="2015-11-16T00:55:00Z"/>
          <w:rPrChange w:id="4906" w:author="Natchimuth, Anbalagan" w:date="2015-12-23T08:54:00Z">
            <w:rPr>
              <w:del w:id="4907" w:author="Guohan Lu" w:date="2015-11-16T00:55:00Z"/>
              <w:lang w:val="fr-FR"/>
            </w:rPr>
          </w:rPrChange>
        </w:rPr>
      </w:pPr>
      <w:bookmarkStart w:id="4908" w:name="_Toc435399333"/>
      <w:bookmarkEnd w:id="4908"/>
    </w:p>
    <w:p w14:paraId="7E13D7FD" w14:textId="6A43E3C0" w:rsidR="00E439A4" w:rsidRPr="00E439A4" w:rsidDel="00D160C0" w:rsidRDefault="00E439A4" w:rsidP="00E439A4">
      <w:pPr>
        <w:pStyle w:val="code"/>
        <w:rPr>
          <w:del w:id="4909" w:author="Guohan Lu" w:date="2015-11-16T00:55:00Z"/>
        </w:rPr>
      </w:pPr>
      <w:del w:id="4910" w:author="Guohan Lu" w:date="2015-11-16T00:55:00Z">
        <w:r w:rsidRPr="00E439A4" w:rsidDel="00D160C0">
          <w:delText>/*</w:delText>
        </w:r>
        <w:bookmarkStart w:id="4911" w:name="_Toc435399334"/>
        <w:bookmarkEnd w:id="4911"/>
      </w:del>
    </w:p>
    <w:p w14:paraId="5A51F17B" w14:textId="4985213B" w:rsidR="00E439A4" w:rsidRPr="00E439A4" w:rsidDel="00D160C0" w:rsidRDefault="00E439A4" w:rsidP="00E439A4">
      <w:pPr>
        <w:pStyle w:val="code"/>
        <w:rPr>
          <w:del w:id="4912" w:author="Guohan Lu" w:date="2015-11-16T00:55:00Z"/>
        </w:rPr>
      </w:pPr>
      <w:del w:id="4913" w:author="Guohan Lu" w:date="2015-11-16T00:55:00Z">
        <w:r w:rsidRPr="00E439A4" w:rsidDel="00D160C0">
          <w:delText>* Routine Description:</w:delText>
        </w:r>
        <w:bookmarkStart w:id="4914" w:name="_Toc435399335"/>
        <w:bookmarkEnd w:id="4914"/>
      </w:del>
    </w:p>
    <w:p w14:paraId="14A9DD2B" w14:textId="46362158" w:rsidR="00E439A4" w:rsidRPr="007C0B8D" w:rsidDel="00D160C0" w:rsidRDefault="00E439A4" w:rsidP="00E439A4">
      <w:pPr>
        <w:pStyle w:val="code"/>
        <w:rPr>
          <w:del w:id="4915" w:author="Guohan Lu" w:date="2015-11-16T00:55:00Z"/>
        </w:rPr>
      </w:pPr>
      <w:del w:id="4916" w:author="Guohan Lu" w:date="2015-11-16T00:55:00Z">
        <w:r w:rsidRPr="007C0B8D" w:rsidDel="00D160C0">
          <w:delText xml:space="preserve">* </w:delText>
        </w:r>
        <w:r w:rsidDel="00D160C0">
          <w:delText xml:space="preserve"> @brief Get the bulk list of attributes for given object count</w:delText>
        </w:r>
        <w:bookmarkStart w:id="4917" w:name="_Toc435399336"/>
        <w:bookmarkEnd w:id="4917"/>
      </w:del>
    </w:p>
    <w:p w14:paraId="53967A29" w14:textId="0483DF84" w:rsidR="00E439A4" w:rsidDel="00D160C0" w:rsidRDefault="00E439A4" w:rsidP="00E439A4">
      <w:pPr>
        <w:pStyle w:val="code"/>
        <w:rPr>
          <w:del w:id="4918" w:author="Guohan Lu" w:date="2015-11-16T00:55:00Z"/>
        </w:rPr>
      </w:pPr>
      <w:del w:id="4919" w:author="Guohan Lu" w:date="2015-11-16T00:55:00Z">
        <w:r w:rsidRPr="007C0B8D" w:rsidDel="00D160C0">
          <w:delText>* Arguments:</w:delText>
        </w:r>
        <w:bookmarkStart w:id="4920" w:name="_Toc435399337"/>
        <w:bookmarkEnd w:id="4920"/>
      </w:del>
    </w:p>
    <w:p w14:paraId="4ED951EF" w14:textId="522282EC" w:rsidR="00E439A4" w:rsidDel="00D160C0" w:rsidRDefault="00E439A4" w:rsidP="00E439A4">
      <w:pPr>
        <w:pStyle w:val="code"/>
        <w:rPr>
          <w:del w:id="4921" w:author="Guohan Lu" w:date="2015-11-16T00:55:00Z"/>
        </w:rPr>
      </w:pPr>
      <w:del w:id="4922" w:author="Guohan Lu" w:date="2015-11-16T00:55:00Z">
        <w:r w:rsidDel="00D160C0">
          <w:delText>* [in] object_type – sai object type</w:delText>
        </w:r>
        <w:bookmarkStart w:id="4923" w:name="_Toc435399338"/>
        <w:bookmarkEnd w:id="4923"/>
      </w:del>
    </w:p>
    <w:p w14:paraId="02290BE7" w14:textId="71CE42A4" w:rsidR="00E439A4" w:rsidDel="00D160C0" w:rsidRDefault="00E439A4" w:rsidP="00E439A4">
      <w:pPr>
        <w:pStyle w:val="code"/>
        <w:rPr>
          <w:del w:id="4924" w:author="Guohan Lu" w:date="2015-11-16T00:55:00Z"/>
        </w:rPr>
      </w:pPr>
      <w:del w:id="4925" w:author="Guohan Lu" w:date="2015-11-16T00:55:00Z">
        <w:r w:rsidDel="00D160C0">
          <w:delText>* [in]</w:delText>
        </w:r>
        <w:r w:rsidRPr="00144C06" w:rsidDel="00D160C0">
          <w:delText xml:space="preserve"> </w:delText>
        </w:r>
        <w:r w:rsidDel="00D160C0">
          <w:delText>object_count – number of objects</w:delText>
        </w:r>
        <w:bookmarkStart w:id="4926" w:name="_Toc435399339"/>
        <w:bookmarkEnd w:id="4926"/>
      </w:del>
    </w:p>
    <w:p w14:paraId="7BBA5ABB" w14:textId="67EDCA67" w:rsidR="00E439A4" w:rsidRPr="00735A5F" w:rsidDel="00D160C0" w:rsidRDefault="00E439A4" w:rsidP="00E439A4">
      <w:pPr>
        <w:pStyle w:val="code"/>
        <w:rPr>
          <w:del w:id="4927" w:author="Guohan Lu" w:date="2015-11-16T00:55:00Z"/>
        </w:rPr>
      </w:pPr>
      <w:del w:id="4928" w:author="Guohan Lu" w:date="2015-11-16T00:55:00Z">
        <w:r w:rsidDel="00D160C0">
          <w:delText>* [in] object_id  - List of objects</w:delText>
        </w:r>
        <w:bookmarkStart w:id="4929" w:name="_Toc435399340"/>
        <w:bookmarkEnd w:id="4929"/>
      </w:del>
    </w:p>
    <w:p w14:paraId="3737B285" w14:textId="3B661B10" w:rsidR="00E439A4" w:rsidDel="00D160C0" w:rsidRDefault="00E439A4" w:rsidP="00E439A4">
      <w:pPr>
        <w:pStyle w:val="code"/>
        <w:rPr>
          <w:del w:id="4930" w:author="Guohan Lu" w:date="2015-11-16T00:55:00Z"/>
        </w:rPr>
      </w:pPr>
      <w:del w:id="4931" w:author="Guohan Lu" w:date="2015-11-16T00:55:00Z">
        <w:r w:rsidRPr="007C0B8D" w:rsidDel="00D160C0">
          <w:delText>*</w:delText>
        </w:r>
        <w:r w:rsidDel="00D160C0">
          <w:delText xml:space="preserve"> [in]</w:delText>
        </w:r>
        <w:r w:rsidRPr="00144C06" w:rsidDel="00D160C0">
          <w:delText xml:space="preserve"> </w:delText>
        </w:r>
        <w:r w:rsidDel="00D160C0">
          <w:delText>attr_count – number of attributes</w:delText>
        </w:r>
        <w:bookmarkStart w:id="4932" w:name="_Toc435399341"/>
        <w:bookmarkEnd w:id="4932"/>
      </w:del>
    </w:p>
    <w:p w14:paraId="6EC86929" w14:textId="5728F82C" w:rsidR="00E439A4" w:rsidDel="00D160C0" w:rsidRDefault="00E439A4" w:rsidP="00E439A4">
      <w:pPr>
        <w:pStyle w:val="code"/>
        <w:rPr>
          <w:del w:id="4933" w:author="Guohan Lu" w:date="2015-11-16T00:55:00Z"/>
        </w:rPr>
      </w:pPr>
      <w:del w:id="4934" w:author="Guohan Lu" w:date="2015-11-16T00:55:00Z">
        <w:r w:rsidDel="00D160C0">
          <w:delText>* [in] attr_id – list of attributes</w:delText>
        </w:r>
        <w:bookmarkStart w:id="4935" w:name="_Toc435399342"/>
        <w:bookmarkEnd w:id="4935"/>
      </w:del>
    </w:p>
    <w:p w14:paraId="197749BA" w14:textId="59C59523" w:rsidR="00E439A4" w:rsidDel="00D160C0" w:rsidRDefault="00E439A4" w:rsidP="00E439A4">
      <w:pPr>
        <w:pStyle w:val="code"/>
        <w:rPr>
          <w:del w:id="4936" w:author="Guohan Lu" w:date="2015-11-16T00:55:00Z"/>
        </w:rPr>
      </w:pPr>
      <w:del w:id="4937" w:author="Guohan Lu" w:date="2015-11-16T00:55:00Z">
        <w:r w:rsidDel="00D160C0">
          <w:delText>* [in] attr_value – list of values for the attributes</w:delText>
        </w:r>
        <w:bookmarkStart w:id="4938" w:name="_Toc435399343"/>
        <w:bookmarkEnd w:id="4938"/>
      </w:del>
    </w:p>
    <w:p w14:paraId="1054138E" w14:textId="27A40009" w:rsidR="00E439A4" w:rsidRPr="007C0B8D" w:rsidDel="00D160C0" w:rsidRDefault="00E439A4" w:rsidP="00E439A4">
      <w:pPr>
        <w:pStyle w:val="code"/>
        <w:rPr>
          <w:del w:id="4939" w:author="Guohan Lu" w:date="2015-11-16T00:55:00Z"/>
        </w:rPr>
      </w:pPr>
      <w:del w:id="4940" w:author="Guohan Lu" w:date="2015-11-16T00:55:00Z">
        <w:r w:rsidDel="00D160C0">
          <w:delText>* [in] statuses – status for each object</w:delText>
        </w:r>
        <w:bookmarkStart w:id="4941" w:name="_Toc435399344"/>
        <w:bookmarkEnd w:id="4941"/>
      </w:del>
    </w:p>
    <w:p w14:paraId="047EDDCB" w14:textId="59A21356" w:rsidR="00E439A4" w:rsidRPr="007C0B8D" w:rsidDel="00D160C0" w:rsidRDefault="00E439A4" w:rsidP="00E439A4">
      <w:pPr>
        <w:pStyle w:val="code"/>
        <w:rPr>
          <w:del w:id="4942" w:author="Guohan Lu" w:date="2015-11-16T00:55:00Z"/>
        </w:rPr>
      </w:pPr>
      <w:del w:id="4943" w:author="Guohan Lu" w:date="2015-11-16T00:55:00Z">
        <w:r w:rsidRPr="007C0B8D" w:rsidDel="00D160C0">
          <w:delText>* Return Values:</w:delText>
        </w:r>
        <w:bookmarkStart w:id="4944" w:name="_Toc435399345"/>
        <w:bookmarkEnd w:id="4944"/>
      </w:del>
    </w:p>
    <w:p w14:paraId="120F78DC" w14:textId="7F2EF837" w:rsidR="00E439A4" w:rsidRPr="007C0B8D" w:rsidDel="00D160C0" w:rsidRDefault="00E439A4" w:rsidP="00E439A4">
      <w:pPr>
        <w:pStyle w:val="code"/>
        <w:rPr>
          <w:del w:id="4945" w:author="Guohan Lu" w:date="2015-11-16T00:55:00Z"/>
        </w:rPr>
      </w:pPr>
      <w:del w:id="4946" w:author="Guohan Lu" w:date="2015-11-16T00:55:00Z">
        <w:r w:rsidRPr="007C0B8D" w:rsidDel="00D160C0">
          <w:delText>* SAI_STATUS_SUCCESS on success</w:delText>
        </w:r>
        <w:bookmarkStart w:id="4947" w:name="_Toc435399346"/>
        <w:bookmarkEnd w:id="4947"/>
      </w:del>
    </w:p>
    <w:p w14:paraId="769C47AA" w14:textId="47F5452D" w:rsidR="00E439A4" w:rsidRPr="00466F96" w:rsidDel="00D160C0" w:rsidRDefault="00E439A4" w:rsidP="00E439A4">
      <w:pPr>
        <w:pStyle w:val="code"/>
        <w:rPr>
          <w:del w:id="4948" w:author="Guohan Lu" w:date="2015-11-16T00:55:00Z"/>
          <w:rPrChange w:id="4949" w:author="Natchimuth, Anbalagan" w:date="2015-12-23T08:54:00Z">
            <w:rPr>
              <w:del w:id="4950" w:author="Guohan Lu" w:date="2015-11-16T00:55:00Z"/>
              <w:lang w:val="fr-FR"/>
            </w:rPr>
          </w:rPrChange>
        </w:rPr>
      </w:pPr>
      <w:del w:id="4951" w:author="Guohan Lu" w:date="2015-11-16T00:55:00Z">
        <w:r w:rsidRPr="00466F96" w:rsidDel="00D160C0">
          <w:rPr>
            <w:rPrChange w:id="4952" w:author="Natchimuth, Anbalagan" w:date="2015-12-23T08:54:00Z">
              <w:rPr>
                <w:lang w:val="fr-FR"/>
              </w:rPr>
            </w:rPrChange>
          </w:rPr>
          <w:delText>* Failure status code on error</w:delText>
        </w:r>
        <w:bookmarkStart w:id="4953" w:name="_Toc435399347"/>
        <w:bookmarkEnd w:id="4953"/>
      </w:del>
    </w:p>
    <w:p w14:paraId="64764A5A" w14:textId="276B981B" w:rsidR="00E439A4" w:rsidRPr="00466F96" w:rsidDel="00D160C0" w:rsidRDefault="00E439A4" w:rsidP="00E439A4">
      <w:pPr>
        <w:pStyle w:val="code"/>
        <w:rPr>
          <w:del w:id="4954" w:author="Guohan Lu" w:date="2015-11-16T00:55:00Z"/>
          <w:rPrChange w:id="4955" w:author="Natchimuth, Anbalagan" w:date="2015-12-23T08:54:00Z">
            <w:rPr>
              <w:del w:id="4956" w:author="Guohan Lu" w:date="2015-11-16T00:55:00Z"/>
              <w:lang w:val="fr-FR"/>
            </w:rPr>
          </w:rPrChange>
        </w:rPr>
      </w:pPr>
      <w:del w:id="4957" w:author="Guohan Lu" w:date="2015-11-16T00:55:00Z">
        <w:r w:rsidRPr="00466F96" w:rsidDel="00D160C0">
          <w:rPr>
            <w:rPrChange w:id="4958" w:author="Natchimuth, Anbalagan" w:date="2015-12-23T08:54:00Z">
              <w:rPr>
                <w:lang w:val="fr-FR"/>
              </w:rPr>
            </w:rPrChange>
          </w:rPr>
          <w:delText>*/</w:delText>
        </w:r>
        <w:bookmarkStart w:id="4959" w:name="_Toc435399348"/>
        <w:bookmarkEnd w:id="4959"/>
      </w:del>
    </w:p>
    <w:p w14:paraId="290F59CE" w14:textId="65B70598" w:rsidR="00E439A4" w:rsidRPr="00466F96" w:rsidDel="00D160C0" w:rsidRDefault="00E439A4" w:rsidP="00E439A4">
      <w:pPr>
        <w:pStyle w:val="code"/>
        <w:rPr>
          <w:del w:id="4960" w:author="Guohan Lu" w:date="2015-11-16T00:55:00Z"/>
          <w:rPrChange w:id="4961" w:author="Natchimuth, Anbalagan" w:date="2015-12-23T08:54:00Z">
            <w:rPr>
              <w:del w:id="4962" w:author="Guohan Lu" w:date="2015-11-16T00:55:00Z"/>
              <w:lang w:val="fr-FR"/>
            </w:rPr>
          </w:rPrChange>
        </w:rPr>
      </w:pPr>
      <w:bookmarkStart w:id="4963" w:name="_Toc435399349"/>
      <w:bookmarkEnd w:id="4963"/>
    </w:p>
    <w:p w14:paraId="4CF4F805" w14:textId="395E847E" w:rsidR="00E439A4" w:rsidRPr="00466F96" w:rsidDel="00D160C0" w:rsidRDefault="00E439A4" w:rsidP="00E439A4">
      <w:pPr>
        <w:pStyle w:val="code"/>
        <w:rPr>
          <w:del w:id="4964" w:author="Guohan Lu" w:date="2015-11-16T00:55:00Z"/>
          <w:rPrChange w:id="4965" w:author="Natchimuth, Anbalagan" w:date="2015-12-23T08:54:00Z">
            <w:rPr>
              <w:del w:id="4966" w:author="Guohan Lu" w:date="2015-11-16T00:55:00Z"/>
              <w:lang w:val="fr-FR"/>
            </w:rPr>
          </w:rPrChange>
        </w:rPr>
      </w:pPr>
      <w:del w:id="4967" w:author="Guohan Lu" w:date="2015-11-16T00:55:00Z">
        <w:r w:rsidRPr="00466F96" w:rsidDel="00D160C0">
          <w:rPr>
            <w:rPrChange w:id="4968" w:author="Natchimuth, Anbalagan" w:date="2015-12-23T08:54:00Z">
              <w:rPr>
                <w:lang w:val="fr-FR"/>
              </w:rPr>
            </w:rPrChange>
          </w:rPr>
          <w:delText>typedef sai_status_t (*sai_bulk_get_attribute_fn)(</w:delText>
        </w:r>
        <w:bookmarkStart w:id="4969" w:name="_Toc435399350"/>
        <w:bookmarkEnd w:id="4969"/>
      </w:del>
    </w:p>
    <w:p w14:paraId="6CDBBCE4" w14:textId="1FD33FDA" w:rsidR="00E439A4" w:rsidRPr="00466F96" w:rsidDel="00D160C0" w:rsidRDefault="00E439A4" w:rsidP="00E439A4">
      <w:pPr>
        <w:pStyle w:val="code"/>
        <w:rPr>
          <w:del w:id="4970" w:author="Guohan Lu" w:date="2015-11-16T00:55:00Z"/>
          <w:rPrChange w:id="4971" w:author="Natchimuth, Anbalagan" w:date="2015-12-23T08:54:00Z">
            <w:rPr>
              <w:del w:id="4972" w:author="Guohan Lu" w:date="2015-11-16T00:55:00Z"/>
              <w:lang w:val="fr-FR"/>
            </w:rPr>
          </w:rPrChange>
        </w:rPr>
      </w:pPr>
      <w:del w:id="4973" w:author="Guohan Lu" w:date="2015-11-16T00:55:00Z">
        <w:r w:rsidRPr="00466F96" w:rsidDel="00D160C0">
          <w:rPr>
            <w:rPrChange w:id="4974" w:author="Natchimuth, Anbalagan" w:date="2015-12-23T08:54:00Z">
              <w:rPr>
                <w:lang w:val="fr-FR"/>
              </w:rPr>
            </w:rPrChange>
          </w:rPr>
          <w:delText xml:space="preserve">    _In_ sai_object_type_t object_type,</w:delText>
        </w:r>
        <w:bookmarkStart w:id="4975" w:name="_Toc435399351"/>
        <w:bookmarkEnd w:id="4975"/>
      </w:del>
    </w:p>
    <w:p w14:paraId="44EA784E" w14:textId="06454AAB" w:rsidR="00E439A4" w:rsidRPr="00466F96" w:rsidDel="00D160C0" w:rsidRDefault="00E439A4" w:rsidP="00E439A4">
      <w:pPr>
        <w:pStyle w:val="code"/>
        <w:rPr>
          <w:del w:id="4976" w:author="Guohan Lu" w:date="2015-11-16T00:55:00Z"/>
          <w:rPrChange w:id="4977" w:author="Natchimuth, Anbalagan" w:date="2015-12-23T08:54:00Z">
            <w:rPr>
              <w:del w:id="4978" w:author="Guohan Lu" w:date="2015-11-16T00:55:00Z"/>
              <w:lang w:val="fr-FR"/>
            </w:rPr>
          </w:rPrChange>
        </w:rPr>
      </w:pPr>
      <w:del w:id="4979" w:author="Guohan Lu" w:date="2015-11-16T00:55:00Z">
        <w:r w:rsidRPr="00466F96" w:rsidDel="00D160C0">
          <w:rPr>
            <w:rPrChange w:id="4980" w:author="Natchimuth, Anbalagan" w:date="2015-12-23T08:54:00Z">
              <w:rPr>
                <w:lang w:val="fr-FR"/>
              </w:rPr>
            </w:rPrChange>
          </w:rPr>
          <w:delText xml:space="preserve">    _In_ uint32_t object_count,</w:delText>
        </w:r>
        <w:bookmarkStart w:id="4981" w:name="_Toc435399352"/>
        <w:bookmarkEnd w:id="4981"/>
      </w:del>
    </w:p>
    <w:p w14:paraId="72161D60" w14:textId="7006BBCC" w:rsidR="00E439A4" w:rsidRPr="00D33277" w:rsidDel="00D160C0" w:rsidRDefault="00E439A4" w:rsidP="00E439A4">
      <w:pPr>
        <w:pStyle w:val="code"/>
        <w:rPr>
          <w:del w:id="4982" w:author="Guohan Lu" w:date="2015-11-16T00:55:00Z"/>
        </w:rPr>
      </w:pPr>
      <w:del w:id="4983" w:author="Guohan Lu" w:date="2015-11-16T00:55:00Z">
        <w:r w:rsidRPr="00466F96" w:rsidDel="00D160C0">
          <w:rPr>
            <w:rPrChange w:id="4984" w:author="Natchimuth, Anbalagan" w:date="2015-12-23T08:54:00Z">
              <w:rPr>
                <w:lang w:val="fr-FR"/>
              </w:rPr>
            </w:rPrChange>
          </w:rPr>
          <w:delText xml:space="preserve">    </w:delText>
        </w:r>
        <w:r w:rsidRPr="00D33277" w:rsidDel="00D160C0">
          <w:delText>_In_ sai_object_id_t* object_id,</w:delText>
        </w:r>
        <w:bookmarkStart w:id="4985" w:name="_Toc435399353"/>
        <w:bookmarkEnd w:id="4985"/>
      </w:del>
    </w:p>
    <w:p w14:paraId="5571F24C" w14:textId="4D5F7C4A" w:rsidR="00E439A4" w:rsidDel="00D160C0" w:rsidRDefault="00E439A4" w:rsidP="00E439A4">
      <w:pPr>
        <w:pStyle w:val="code"/>
        <w:rPr>
          <w:del w:id="4986" w:author="Guohan Lu" w:date="2015-11-16T00:55:00Z"/>
        </w:rPr>
      </w:pPr>
      <w:del w:id="4987" w:author="Guohan Lu" w:date="2015-11-16T00:55:00Z">
        <w:r w:rsidDel="00D160C0">
          <w:delText xml:space="preserve">    _In_ uint32_t attr_count,</w:delText>
        </w:r>
        <w:bookmarkStart w:id="4988" w:name="_Toc435399354"/>
        <w:bookmarkEnd w:id="4988"/>
      </w:del>
    </w:p>
    <w:p w14:paraId="0F69225B" w14:textId="4E3BB349" w:rsidR="00E439A4" w:rsidDel="00D160C0" w:rsidRDefault="00E439A4" w:rsidP="00E439A4">
      <w:pPr>
        <w:pStyle w:val="code"/>
        <w:rPr>
          <w:del w:id="4989" w:author="Guohan Lu" w:date="2015-11-16T00:55:00Z"/>
        </w:rPr>
      </w:pPr>
      <w:del w:id="4990" w:author="Guohan Lu" w:date="2015-11-16T00:55:00Z">
        <w:r w:rsidDel="00D160C0">
          <w:delText xml:space="preserve">    _In_ </w:delText>
        </w:r>
        <w:r w:rsidR="00D4681A" w:rsidDel="00D160C0">
          <w:delText>sai_attr_id_t</w:delText>
        </w:r>
        <w:r w:rsidDel="00D160C0">
          <w:delText xml:space="preserve"> *attr_id,</w:delText>
        </w:r>
        <w:bookmarkStart w:id="4991" w:name="_Toc435399355"/>
        <w:bookmarkEnd w:id="4991"/>
      </w:del>
    </w:p>
    <w:p w14:paraId="4F57C13E" w14:textId="6359E955" w:rsidR="00E439A4" w:rsidDel="00D160C0" w:rsidRDefault="00E439A4" w:rsidP="00E439A4">
      <w:pPr>
        <w:pStyle w:val="code"/>
        <w:rPr>
          <w:del w:id="4992" w:author="Guohan Lu" w:date="2015-11-16T00:55:00Z"/>
        </w:rPr>
      </w:pPr>
      <w:del w:id="4993" w:author="Guohan Lu" w:date="2015-11-16T00:55:00Z">
        <w:r w:rsidDel="00D160C0">
          <w:delText xml:space="preserve">    _Inout_ sai_attribute_value_t **attr_value,</w:delText>
        </w:r>
        <w:bookmarkStart w:id="4994" w:name="_Toc435399356"/>
        <w:bookmarkEnd w:id="4994"/>
      </w:del>
    </w:p>
    <w:p w14:paraId="749D4C99" w14:textId="7E93371E" w:rsidR="00E439A4" w:rsidRPr="00466F96" w:rsidDel="00D160C0" w:rsidRDefault="00E439A4" w:rsidP="00E439A4">
      <w:pPr>
        <w:pStyle w:val="code"/>
        <w:rPr>
          <w:del w:id="4995" w:author="Guohan Lu" w:date="2015-11-16T00:55:00Z"/>
          <w:rPrChange w:id="4996" w:author="Natchimuth, Anbalagan" w:date="2015-12-23T08:54:00Z">
            <w:rPr>
              <w:del w:id="4997" w:author="Guohan Lu" w:date="2015-11-16T00:55:00Z"/>
              <w:lang w:val="fr-FR"/>
            </w:rPr>
          </w:rPrChange>
        </w:rPr>
      </w:pPr>
      <w:del w:id="4998" w:author="Guohan Lu" w:date="2015-11-16T00:55:00Z">
        <w:r w:rsidRPr="008003D0" w:rsidDel="00D160C0">
          <w:delText xml:space="preserve">    </w:delText>
        </w:r>
        <w:r w:rsidRPr="00466F96" w:rsidDel="00D160C0">
          <w:rPr>
            <w:rPrChange w:id="4999" w:author="Natchimuth, Anbalagan" w:date="2015-12-23T08:54:00Z">
              <w:rPr>
                <w:lang w:val="fr-FR"/>
              </w:rPr>
            </w:rPrChange>
          </w:rPr>
          <w:delText>_Inout sai_status_t *statuses);</w:delText>
        </w:r>
        <w:bookmarkStart w:id="5000" w:name="_Toc435399357"/>
        <w:bookmarkEnd w:id="5000"/>
      </w:del>
    </w:p>
    <w:p w14:paraId="552CB3AB" w14:textId="70B67348" w:rsidR="00423193" w:rsidRPr="00466F96" w:rsidDel="00D160C0" w:rsidRDefault="00423193" w:rsidP="00423193">
      <w:pPr>
        <w:pStyle w:val="code"/>
        <w:rPr>
          <w:del w:id="5001" w:author="Guohan Lu" w:date="2015-11-16T00:55:00Z"/>
          <w:rPrChange w:id="5002" w:author="Natchimuth, Anbalagan" w:date="2015-12-23T08:54:00Z">
            <w:rPr>
              <w:del w:id="5003" w:author="Guohan Lu" w:date="2015-11-16T00:55:00Z"/>
              <w:lang w:val="fr-FR"/>
            </w:rPr>
          </w:rPrChange>
        </w:rPr>
      </w:pPr>
      <w:bookmarkStart w:id="5004" w:name="_Toc435399358"/>
      <w:bookmarkEnd w:id="5004"/>
    </w:p>
    <w:p w14:paraId="1994E85B" w14:textId="595A1E2B" w:rsidR="00423193" w:rsidRPr="00595DE3" w:rsidDel="003630F5" w:rsidRDefault="00906B31" w:rsidP="00906B31">
      <w:pPr>
        <w:pStyle w:val="Heading1"/>
        <w:rPr>
          <w:del w:id="5005" w:author="Guohan Lu" w:date="2015-12-04T01:28:00Z"/>
        </w:rPr>
      </w:pPr>
      <w:del w:id="5006" w:author="Guohan Lu" w:date="2015-12-04T01:28:00Z">
        <w:r w:rsidRPr="00595DE3" w:rsidDel="003630F5">
          <w:delText>Alternate approach for bulk get</w:delText>
        </w:r>
        <w:r w:rsidR="001B592E" w:rsidRPr="00595DE3" w:rsidDel="003630F5">
          <w:delText xml:space="preserve"> API</w:delText>
        </w:r>
      </w:del>
    </w:p>
    <w:p w14:paraId="615B340B" w14:textId="0C086772" w:rsidR="00906B31" w:rsidRPr="00466F96" w:rsidDel="00785D8E" w:rsidRDefault="00906B31" w:rsidP="00906B31">
      <w:pPr>
        <w:pStyle w:val="Heading2"/>
        <w:rPr>
          <w:del w:id="5007" w:author="Guohan Lu" w:date="2015-12-04T01:40:00Z"/>
          <w:rPrChange w:id="5008" w:author="Natchimuth, Anbalagan" w:date="2015-12-23T08:54:00Z">
            <w:rPr>
              <w:del w:id="5009" w:author="Guohan Lu" w:date="2015-12-04T01:40:00Z"/>
              <w:lang w:val="fr-FR"/>
            </w:rPr>
          </w:rPrChange>
        </w:rPr>
      </w:pPr>
      <w:del w:id="5010" w:author="Guohan Lu" w:date="2015-12-04T01:40:00Z">
        <w:r w:rsidRPr="00466F96" w:rsidDel="00785D8E">
          <w:rPr>
            <w:rPrChange w:id="5011" w:author="Natchimuth, Anbalagan" w:date="2015-12-23T08:54:00Z">
              <w:rPr>
                <w:lang w:val="fr-FR"/>
              </w:rPr>
            </w:rPrChange>
          </w:rPr>
          <w:delText>Changes to saitypes.h</w:delText>
        </w:r>
      </w:del>
    </w:p>
    <w:p w14:paraId="68B8844F" w14:textId="57CB08F4" w:rsidR="008F5851" w:rsidRPr="008F5851" w:rsidDel="00B96295" w:rsidRDefault="008F5851" w:rsidP="008F5851">
      <w:pPr>
        <w:pStyle w:val="code"/>
        <w:rPr>
          <w:del w:id="5012" w:author="Guohan Lu" w:date="2015-12-04T01:38:00Z"/>
        </w:rPr>
      </w:pPr>
      <w:del w:id="5013" w:author="Guohan Lu" w:date="2015-12-04T01:38:00Z">
        <w:r w:rsidRPr="008F5851" w:rsidDel="00B96295">
          <w:delText>typedef struct _sai_object_key_t</w:delText>
        </w:r>
      </w:del>
    </w:p>
    <w:p w14:paraId="09B8AEE2" w14:textId="2044E625" w:rsidR="008F5851" w:rsidRPr="008F5851" w:rsidDel="00B96295" w:rsidRDefault="008F5851" w:rsidP="008F5851">
      <w:pPr>
        <w:pStyle w:val="code"/>
        <w:rPr>
          <w:del w:id="5014" w:author="Guohan Lu" w:date="2015-12-04T01:38:00Z"/>
        </w:rPr>
      </w:pPr>
      <w:del w:id="5015" w:author="Guohan Lu" w:date="2015-12-04T01:38:00Z">
        <w:r w:rsidRPr="008F5851" w:rsidDel="00B96295">
          <w:delText>{</w:delText>
        </w:r>
      </w:del>
    </w:p>
    <w:p w14:paraId="0D19C1F6" w14:textId="7926A8C6" w:rsidR="008F5851" w:rsidRPr="008F5851" w:rsidDel="00B96295" w:rsidRDefault="008F5851" w:rsidP="008F5851">
      <w:pPr>
        <w:pStyle w:val="code"/>
        <w:rPr>
          <w:del w:id="5016" w:author="Guohan Lu" w:date="2015-12-04T01:38:00Z"/>
        </w:rPr>
      </w:pPr>
      <w:del w:id="5017" w:author="Guohan Lu" w:date="2015-12-04T01:38:00Z">
        <w:r w:rsidRPr="008F5851" w:rsidDel="00B96295">
          <w:delText xml:space="preserve">    union</w:delText>
        </w:r>
      </w:del>
    </w:p>
    <w:p w14:paraId="3032B423" w14:textId="5014D2C1" w:rsidR="008F5851" w:rsidRPr="008F5851" w:rsidDel="00B96295" w:rsidRDefault="008F5851" w:rsidP="008F5851">
      <w:pPr>
        <w:pStyle w:val="code"/>
        <w:rPr>
          <w:del w:id="5018" w:author="Guohan Lu" w:date="2015-12-04T01:38:00Z"/>
        </w:rPr>
      </w:pPr>
      <w:del w:id="5019" w:author="Guohan Lu" w:date="2015-12-04T01:38:00Z">
        <w:r w:rsidRPr="008F5851" w:rsidDel="00B96295">
          <w:delText xml:space="preserve">    {</w:delText>
        </w:r>
      </w:del>
    </w:p>
    <w:p w14:paraId="6098AF43" w14:textId="08E59DF7" w:rsidR="0062547E" w:rsidRPr="0062547E" w:rsidDel="0062547E" w:rsidRDefault="008F5851" w:rsidP="00814263">
      <w:pPr>
        <w:pStyle w:val="code"/>
        <w:rPr>
          <w:del w:id="5020" w:author="Guohan Lu" w:date="2015-11-16T01:03:00Z"/>
          <w:moveTo w:id="5021" w:author="Guohan Lu" w:date="2015-11-16T01:03:00Z"/>
          <w:rPrChange w:id="5022" w:author="Guohan Lu" w:date="2015-11-16T01:03:00Z">
            <w:rPr>
              <w:del w:id="5023" w:author="Guohan Lu" w:date="2015-11-16T01:03:00Z"/>
              <w:moveTo w:id="5024" w:author="Guohan Lu" w:date="2015-11-16T01:03:00Z"/>
              <w:lang w:val="fi-FI"/>
            </w:rPr>
          </w:rPrChange>
        </w:rPr>
      </w:pPr>
      <w:del w:id="5025" w:author="Guohan Lu" w:date="2015-12-04T01:38:00Z">
        <w:r w:rsidRPr="008F5851" w:rsidDel="00B96295">
          <w:delText xml:space="preserve">        sai_object_id_t </w:delText>
        </w:r>
      </w:del>
      <w:del w:id="5026" w:author="Guohan Lu" w:date="2015-11-16T01:02:00Z">
        <w:r w:rsidRPr="008F5851" w:rsidDel="0062547E">
          <w:delText>*</w:delText>
        </w:r>
      </w:del>
      <w:del w:id="5027" w:author="Guohan Lu" w:date="2015-12-04T01:38:00Z">
        <w:r w:rsidRPr="008F5851" w:rsidDel="00B96295">
          <w:delText>object_id;</w:delText>
        </w:r>
      </w:del>
      <w:moveToRangeStart w:id="5028" w:author="Guohan Lu" w:date="2015-11-16T01:03:00Z" w:name="move435399364"/>
      <w:moveTo w:id="5029" w:author="Guohan Lu" w:date="2015-11-16T01:03:00Z">
        <w:del w:id="5030" w:author="Guohan Lu" w:date="2015-12-04T01:38:00Z">
          <w:r w:rsidR="0062547E" w:rsidRPr="00466F96" w:rsidDel="00B96295">
            <w:rPr>
              <w:rPrChange w:id="5031" w:author="Natchimuth, Anbalagan" w:date="2015-12-23T08:54:00Z">
                <w:rPr>
                  <w:lang w:val="fi-FI"/>
                </w:rPr>
              </w:rPrChange>
            </w:rPr>
            <w:delText>sai_vlan_id_t   vlan_id;</w:delText>
          </w:r>
        </w:del>
      </w:moveTo>
    </w:p>
    <w:moveToRangeEnd w:id="5028"/>
    <w:p w14:paraId="24BF8A7A" w14:textId="6BE9BB09" w:rsidR="0062547E" w:rsidRPr="00814263" w:rsidDel="00B96295" w:rsidRDefault="0062547E">
      <w:pPr>
        <w:pStyle w:val="code"/>
        <w:rPr>
          <w:del w:id="5032" w:author="Guohan Lu" w:date="2015-12-04T01:38:00Z"/>
        </w:rPr>
      </w:pPr>
    </w:p>
    <w:p w14:paraId="5D0DB1DA" w14:textId="73B5E2FC" w:rsidR="008F5851" w:rsidRPr="008F5851" w:rsidDel="00B96295" w:rsidRDefault="008F5851" w:rsidP="008F5851">
      <w:pPr>
        <w:pStyle w:val="code"/>
        <w:rPr>
          <w:del w:id="5033" w:author="Guohan Lu" w:date="2015-12-04T01:38:00Z"/>
        </w:rPr>
      </w:pPr>
      <w:del w:id="5034" w:author="Guohan Lu" w:date="2015-12-04T01:38:00Z">
        <w:r w:rsidRPr="008F5851" w:rsidDel="00B96295">
          <w:delText xml:space="preserve">        sai_fdb_entry_t </w:delText>
        </w:r>
      </w:del>
      <w:del w:id="5035" w:author="Guohan Lu" w:date="2015-11-16T01:02:00Z">
        <w:r w:rsidRPr="008F5851" w:rsidDel="0062547E">
          <w:delText>*</w:delText>
        </w:r>
      </w:del>
      <w:del w:id="5036" w:author="Guohan Lu" w:date="2015-12-04T01:38:00Z">
        <w:r w:rsidRPr="008F5851" w:rsidDel="00B96295">
          <w:delText>fdb_entry;</w:delText>
        </w:r>
      </w:del>
    </w:p>
    <w:p w14:paraId="764F7A1D" w14:textId="36E899A9" w:rsidR="008F5851" w:rsidRPr="008F5851" w:rsidDel="00B96295" w:rsidRDefault="008F5851" w:rsidP="008F5851">
      <w:pPr>
        <w:pStyle w:val="code"/>
        <w:rPr>
          <w:del w:id="5037" w:author="Guohan Lu" w:date="2015-12-04T01:38:00Z"/>
        </w:rPr>
      </w:pPr>
      <w:del w:id="5038" w:author="Guohan Lu" w:date="2015-12-04T01:38:00Z">
        <w:r w:rsidRPr="008F5851" w:rsidDel="00B96295">
          <w:delText xml:space="preserve">        sai_</w:delText>
        </w:r>
      </w:del>
      <w:del w:id="5039" w:author="Guohan Lu" w:date="2015-11-16T01:01:00Z">
        <w:r w:rsidRPr="008F5851" w:rsidDel="00CB7306">
          <w:delText>neighbor</w:delText>
        </w:r>
      </w:del>
      <w:del w:id="5040" w:author="Guohan Lu" w:date="2015-12-04T01:38:00Z">
        <w:r w:rsidRPr="008F5851" w:rsidDel="00B96295">
          <w:delText xml:space="preserve">_entry_t </w:delText>
        </w:r>
      </w:del>
      <w:del w:id="5041" w:author="Guohan Lu" w:date="2015-11-16T01:02:00Z">
        <w:r w:rsidRPr="008F5851" w:rsidDel="0062547E">
          <w:delText>*</w:delText>
        </w:r>
      </w:del>
      <w:del w:id="5042" w:author="Guohan Lu" w:date="2015-11-16T01:01:00Z">
        <w:r w:rsidRPr="008F5851" w:rsidDel="00CB7306">
          <w:delText>neighbor</w:delText>
        </w:r>
      </w:del>
      <w:del w:id="5043" w:author="Guohan Lu" w:date="2015-12-04T01:38:00Z">
        <w:r w:rsidRPr="008F5851" w:rsidDel="00B96295">
          <w:delText>_entry;</w:delText>
        </w:r>
      </w:del>
    </w:p>
    <w:p w14:paraId="16E8957C" w14:textId="65B4582C" w:rsidR="008F5851" w:rsidRPr="00466F96" w:rsidDel="00B96295" w:rsidRDefault="008F5851" w:rsidP="008F5851">
      <w:pPr>
        <w:pStyle w:val="code"/>
        <w:rPr>
          <w:del w:id="5044" w:author="Guohan Lu" w:date="2015-12-04T01:38:00Z"/>
          <w:rPrChange w:id="5045" w:author="Natchimuth, Anbalagan" w:date="2015-12-23T08:54:00Z">
            <w:rPr>
              <w:del w:id="5046" w:author="Guohan Lu" w:date="2015-12-04T01:38:00Z"/>
              <w:lang w:val="fr-FR"/>
            </w:rPr>
          </w:rPrChange>
        </w:rPr>
      </w:pPr>
      <w:del w:id="5047" w:author="Guohan Lu" w:date="2015-12-04T01:38:00Z">
        <w:r w:rsidRPr="008003D0" w:rsidDel="00B96295">
          <w:delText xml:space="preserve">        </w:delText>
        </w:r>
        <w:r w:rsidRPr="00466F96" w:rsidDel="00B96295">
          <w:rPr>
            <w:rPrChange w:id="5048" w:author="Natchimuth, Anbalagan" w:date="2015-12-23T08:54:00Z">
              <w:rPr>
                <w:lang w:val="fr-FR"/>
              </w:rPr>
            </w:rPrChange>
          </w:rPr>
          <w:delText xml:space="preserve">sai_unicast_route_entry_t </w:delText>
        </w:r>
      </w:del>
      <w:del w:id="5049" w:author="Guohan Lu" w:date="2015-11-16T01:02:00Z">
        <w:r w:rsidRPr="00466F96" w:rsidDel="0062547E">
          <w:rPr>
            <w:rPrChange w:id="5050" w:author="Natchimuth, Anbalagan" w:date="2015-12-23T08:54:00Z">
              <w:rPr>
                <w:lang w:val="fr-FR"/>
              </w:rPr>
            </w:rPrChange>
          </w:rPr>
          <w:delText>*</w:delText>
        </w:r>
      </w:del>
      <w:del w:id="5051" w:author="Guohan Lu" w:date="2015-12-04T01:38:00Z">
        <w:r w:rsidRPr="00466F96" w:rsidDel="00B96295">
          <w:rPr>
            <w:rPrChange w:id="5052" w:author="Natchimuth, Anbalagan" w:date="2015-12-23T08:54:00Z">
              <w:rPr>
                <w:lang w:val="fr-FR"/>
              </w:rPr>
            </w:rPrChange>
          </w:rPr>
          <w:delText>route_entry;</w:delText>
        </w:r>
      </w:del>
    </w:p>
    <w:p w14:paraId="795B995F" w14:textId="51EFB4FC" w:rsidR="008F5851" w:rsidRPr="00466F96" w:rsidDel="00B96295" w:rsidRDefault="008F5851" w:rsidP="008F5851">
      <w:pPr>
        <w:pStyle w:val="code"/>
        <w:rPr>
          <w:del w:id="5053" w:author="Guohan Lu" w:date="2015-12-04T01:38:00Z"/>
          <w:rPrChange w:id="5054" w:author="Natchimuth, Anbalagan" w:date="2015-12-23T08:54:00Z">
            <w:rPr>
              <w:del w:id="5055" w:author="Guohan Lu" w:date="2015-12-04T01:38:00Z"/>
              <w:lang w:val="fi-FI"/>
            </w:rPr>
          </w:rPrChange>
        </w:rPr>
      </w:pPr>
      <w:del w:id="5056" w:author="Guohan Lu" w:date="2015-12-04T01:38:00Z">
        <w:r w:rsidRPr="00466F96" w:rsidDel="00B96295">
          <w:rPr>
            <w:rPrChange w:id="5057" w:author="Natchimuth, Anbalagan" w:date="2015-12-23T08:54:00Z">
              <w:rPr>
                <w:lang w:val="fr-FR"/>
              </w:rPr>
            </w:rPrChange>
          </w:rPr>
          <w:delText xml:space="preserve">        </w:delText>
        </w:r>
      </w:del>
      <w:moveFromRangeStart w:id="5058" w:author="Guohan Lu" w:date="2015-11-16T01:03:00Z" w:name="move435399364"/>
      <w:moveFrom w:id="5059" w:author="Guohan Lu" w:date="2015-11-16T01:03:00Z">
        <w:del w:id="5060" w:author="Guohan Lu" w:date="2015-12-04T01:38:00Z">
          <w:r w:rsidRPr="00466F96" w:rsidDel="00B96295">
            <w:rPr>
              <w:rPrChange w:id="5061" w:author="Natchimuth, Anbalagan" w:date="2015-12-23T08:54:00Z">
                <w:rPr>
                  <w:lang w:val="fi-FI"/>
                </w:rPr>
              </w:rPrChange>
            </w:rPr>
            <w:delText>sai_vlan_id_t   vlan_id;</w:delText>
          </w:r>
        </w:del>
      </w:moveFrom>
      <w:moveFromRangeEnd w:id="5058"/>
    </w:p>
    <w:p w14:paraId="4A17D3F6" w14:textId="224FE0FD" w:rsidR="008F5851" w:rsidRPr="008003D0" w:rsidDel="00B96295" w:rsidRDefault="008F5851" w:rsidP="008F5851">
      <w:pPr>
        <w:pStyle w:val="code"/>
        <w:rPr>
          <w:del w:id="5062" w:author="Guohan Lu" w:date="2015-12-04T01:38:00Z"/>
        </w:rPr>
      </w:pPr>
      <w:del w:id="5063" w:author="Guohan Lu" w:date="2015-12-04T01:38:00Z">
        <w:r w:rsidRPr="00466F96" w:rsidDel="00B96295">
          <w:rPr>
            <w:rPrChange w:id="5064" w:author="Natchimuth, Anbalagan" w:date="2015-12-23T08:54:00Z">
              <w:rPr>
                <w:lang w:val="fi-FI"/>
              </w:rPr>
            </w:rPrChange>
          </w:rPr>
          <w:delText xml:space="preserve">    </w:delText>
        </w:r>
        <w:r w:rsidRPr="008003D0" w:rsidDel="00B96295">
          <w:delText>}key;</w:delText>
        </w:r>
      </w:del>
    </w:p>
    <w:p w14:paraId="4C69A6FD" w14:textId="75CB1E59" w:rsidR="0062547E" w:rsidRPr="008003D0" w:rsidRDefault="008F5851" w:rsidP="008F5851">
      <w:pPr>
        <w:pStyle w:val="code"/>
      </w:pPr>
      <w:del w:id="5065" w:author="Guohan Lu" w:date="2015-12-04T01:38:00Z">
        <w:r w:rsidRPr="008003D0" w:rsidDel="00B96295">
          <w:delText>}sai_object_key_t;</w:delText>
        </w:r>
      </w:del>
    </w:p>
    <w:p w14:paraId="12F675EC" w14:textId="629CAA0D" w:rsidR="00162741" w:rsidRDefault="00162741" w:rsidP="00162741">
      <w:pPr>
        <w:pStyle w:val="Heading2"/>
        <w:rPr>
          <w:lang w:val="fr-FR"/>
        </w:rPr>
      </w:pPr>
      <w:del w:id="5066" w:author="Guohan Lu" w:date="2015-11-25T10:15:00Z">
        <w:r w:rsidDel="0036244D">
          <w:rPr>
            <w:lang w:val="fr-FR"/>
          </w:rPr>
          <w:delText xml:space="preserve">Changes to </w:delText>
        </w:r>
      </w:del>
      <w:bookmarkStart w:id="5067" w:name="_Toc438624634"/>
      <w:r>
        <w:rPr>
          <w:lang w:val="fr-FR"/>
        </w:rPr>
        <w:t>sai</w:t>
      </w:r>
      <w:ins w:id="5068" w:author="Guohan Lu" w:date="2015-11-25T10:15:00Z">
        <w:r w:rsidR="0036244D">
          <w:rPr>
            <w:lang w:val="fr-FR"/>
          </w:rPr>
          <w:t>object</w:t>
        </w:r>
      </w:ins>
      <w:del w:id="5069" w:author="Guohan Lu" w:date="2015-11-25T10:15:00Z">
        <w:r w:rsidDel="0036244D">
          <w:rPr>
            <w:lang w:val="fr-FR"/>
          </w:rPr>
          <w:delText>switch</w:delText>
        </w:r>
      </w:del>
      <w:r>
        <w:rPr>
          <w:lang w:val="fr-FR"/>
        </w:rPr>
        <w:t>.h</w:t>
      </w:r>
      <w:ins w:id="5070" w:author="Guohan Lu" w:date="2015-12-04T01:40:00Z">
        <w:r w:rsidR="00785D8E">
          <w:rPr>
            <w:lang w:val="fr-FR"/>
          </w:rPr>
          <w:t xml:space="preserve"> (new)</w:t>
        </w:r>
      </w:ins>
      <w:bookmarkEnd w:id="5067"/>
    </w:p>
    <w:p w14:paraId="23369EC6" w14:textId="46B6170D" w:rsidR="008B503B" w:rsidRPr="008B503B" w:rsidRDefault="008B503B" w:rsidP="008B503B">
      <w:r w:rsidRPr="008B503B">
        <w:t>Th</w:t>
      </w:r>
      <w:ins w:id="5071" w:author="Natchimuth, Anbalagan" w:date="2015-12-23T08:56:00Z">
        <w:r w:rsidR="00C0446B">
          <w:t>e</w:t>
        </w:r>
      </w:ins>
      <w:del w:id="5072" w:author="Natchimuth, Anbalagan" w:date="2015-12-23T08:56:00Z">
        <w:r w:rsidRPr="008B503B" w:rsidDel="00C0446B">
          <w:delText>is</w:delText>
        </w:r>
      </w:del>
      <w:r w:rsidRPr="008B503B">
        <w:t xml:space="preserve"> bulk api uses the </w:t>
      </w:r>
      <w:r w:rsidRPr="008B503B">
        <w:rPr>
          <w:rStyle w:val="codeChar"/>
        </w:rPr>
        <w:t>sai_object_key_t</w:t>
      </w:r>
      <w:r>
        <w:rPr>
          <w:rStyle w:val="codeChar"/>
        </w:rPr>
        <w:t xml:space="preserve"> </w:t>
      </w:r>
      <w:r w:rsidRPr="008B503B">
        <w:t xml:space="preserve">structure. </w:t>
      </w:r>
      <w:ins w:id="5073" w:author="Guohan Lu" w:date="2015-11-25T10:15:00Z">
        <w:r w:rsidR="0036244D">
          <w:t xml:space="preserve">A new header file saiobject.h is defined to </w:t>
        </w:r>
      </w:ins>
      <w:del w:id="5074" w:author="Natchimuth, Anbalagan" w:date="2015-12-23T08:57:00Z">
        <w:r w:rsidRPr="008B503B" w:rsidDel="00C0446B">
          <w:delText>This API can be defined in the</w:delText>
        </w:r>
      </w:del>
      <w:ins w:id="5075" w:author="Natchimuth, Anbalagan" w:date="2015-12-23T08:57:00Z">
        <w:r w:rsidR="00C0446B">
          <w:t xml:space="preserve">include the bulk API </w:t>
        </w:r>
      </w:ins>
      <w:del w:id="5076" w:author="Natchimuth, Anbalagan" w:date="2015-12-23T08:57:00Z">
        <w:r w:rsidRPr="008B503B" w:rsidDel="00C0446B">
          <w:delText xml:space="preserve"> sai</w:delText>
        </w:r>
      </w:del>
      <w:del w:id="5077" w:author="Guohan Lu" w:date="2015-11-25T10:15:00Z">
        <w:r w:rsidRPr="008B503B" w:rsidDel="0036244D">
          <w:delText>switch.</w:delText>
        </w:r>
      </w:del>
      <w:ins w:id="5078" w:author="Guohan Lu" w:date="2015-11-25T10:15:00Z">
        <w:del w:id="5079" w:author="Natchimuth, Anbalagan" w:date="2015-12-23T08:57:00Z">
          <w:r w:rsidR="0036244D" w:rsidDel="00C0446B">
            <w:delText>object.</w:delText>
          </w:r>
        </w:del>
      </w:ins>
      <w:del w:id="5080" w:author="Natchimuth, Anbalagan" w:date="2015-12-23T08:57:00Z">
        <w:r w:rsidRPr="008B503B" w:rsidDel="00C0446B">
          <w:delText>h wi</w:delText>
        </w:r>
      </w:del>
      <w:ins w:id="5081" w:author="Natchimuth, Anbalagan" w:date="2015-12-23T08:57:00Z">
        <w:r w:rsidR="00C0446B">
          <w:t>wi</w:t>
        </w:r>
      </w:ins>
      <w:r w:rsidRPr="008B503B">
        <w:t>thout modifying each of the headers.</w:t>
      </w:r>
    </w:p>
    <w:p w14:paraId="2BEDFCE7" w14:textId="77777777" w:rsidR="00C03638" w:rsidRPr="001053E1" w:rsidRDefault="00C03638" w:rsidP="00C03638">
      <w:pPr>
        <w:pStyle w:val="code"/>
        <w:rPr>
          <w:ins w:id="5082" w:author="Guohan Lu" w:date="2015-12-04T01:43:00Z"/>
        </w:rPr>
      </w:pPr>
      <w:ins w:id="5083" w:author="Guohan Lu" w:date="2015-12-04T01:43:00Z">
        <w:r>
          <w:t>/*</w:t>
        </w:r>
      </w:ins>
    </w:p>
    <w:p w14:paraId="640BF0CC" w14:textId="77777777" w:rsidR="00C03638" w:rsidRPr="007C0B8D" w:rsidRDefault="00C03638" w:rsidP="00C03638">
      <w:pPr>
        <w:pStyle w:val="code"/>
        <w:rPr>
          <w:ins w:id="5084" w:author="Guohan Lu" w:date="2015-12-04T01:43:00Z"/>
        </w:rPr>
      </w:pPr>
      <w:ins w:id="5085" w:author="Guohan Lu" w:date="2015-12-04T01:43:00Z">
        <w:r w:rsidRPr="007C0B8D">
          <w:t>* Routine Description:</w:t>
        </w:r>
      </w:ins>
    </w:p>
    <w:p w14:paraId="3921BBDE" w14:textId="5DE862B9" w:rsidR="00C03638" w:rsidRPr="007C0B8D" w:rsidRDefault="00C03638" w:rsidP="00C03638">
      <w:pPr>
        <w:pStyle w:val="code"/>
        <w:rPr>
          <w:ins w:id="5086" w:author="Guohan Lu" w:date="2015-12-04T01:43:00Z"/>
        </w:rPr>
      </w:pPr>
      <w:ins w:id="5087" w:author="Guohan Lu" w:date="2015-12-04T01:43:00Z">
        <w:r w:rsidRPr="007C0B8D">
          <w:t xml:space="preserve">* </w:t>
        </w:r>
        <w:r w:rsidR="00CD49A4">
          <w:t xml:space="preserve"> @brief Get maximum number of attributes for an object type</w:t>
        </w:r>
      </w:ins>
    </w:p>
    <w:p w14:paraId="5E3113DB" w14:textId="77777777" w:rsidR="00C03638" w:rsidRPr="007C0B8D" w:rsidRDefault="00C03638" w:rsidP="00C03638">
      <w:pPr>
        <w:pStyle w:val="code"/>
        <w:rPr>
          <w:ins w:id="5088" w:author="Guohan Lu" w:date="2015-12-04T01:43:00Z"/>
        </w:rPr>
      </w:pPr>
      <w:ins w:id="5089" w:author="Guohan Lu" w:date="2015-12-04T01:43:00Z">
        <w:r w:rsidRPr="007C0B8D">
          <w:t>* Arguments:</w:t>
        </w:r>
      </w:ins>
    </w:p>
    <w:p w14:paraId="1BD39B18" w14:textId="77777777" w:rsidR="00C03638" w:rsidRPr="00735A5F" w:rsidRDefault="00C03638" w:rsidP="00C03638">
      <w:pPr>
        <w:pStyle w:val="code"/>
        <w:rPr>
          <w:ins w:id="5090" w:author="Guohan Lu" w:date="2015-12-04T01:43:00Z"/>
        </w:rPr>
      </w:pPr>
      <w:ins w:id="5091" w:author="Guohan Lu" w:date="2015-12-04T01:43:00Z">
        <w:r>
          <w:t>* [in] sai_object_type_t  - SAI object type</w:t>
        </w:r>
      </w:ins>
    </w:p>
    <w:p w14:paraId="1FF195BA" w14:textId="0C9012B9" w:rsidR="00C03638" w:rsidRDefault="00CD49A4" w:rsidP="00C03638">
      <w:pPr>
        <w:pStyle w:val="code"/>
        <w:rPr>
          <w:ins w:id="5092" w:author="Guohan Lu" w:date="2015-12-04T01:43:00Z"/>
        </w:rPr>
      </w:pPr>
      <w:ins w:id="5093" w:author="Guohan Lu" w:date="2015-12-04T01:43:00Z">
        <w:r>
          <w:t>* [O</w:t>
        </w:r>
        <w:r w:rsidR="00C03638">
          <w:t>ut]</w:t>
        </w:r>
        <w:r w:rsidR="00C03638" w:rsidRPr="00144C06">
          <w:t xml:space="preserve"> </w:t>
        </w:r>
        <w:r w:rsidR="00C03638">
          <w:t xml:space="preserve">count – </w:t>
        </w:r>
      </w:ins>
      <w:ins w:id="5094" w:author="Guohan Lu" w:date="2015-12-04T01:45:00Z">
        <w:r>
          <w:t xml:space="preserve">maximum </w:t>
        </w:r>
      </w:ins>
      <w:ins w:id="5095" w:author="Guohan Lu" w:date="2015-12-04T01:43:00Z">
        <w:r w:rsidR="00C03638">
          <w:t xml:space="preserve">number of </w:t>
        </w:r>
      </w:ins>
      <w:ins w:id="5096" w:author="Guohan Lu" w:date="2015-12-04T01:45:00Z">
        <w:r>
          <w:t>attribute for an object type</w:t>
        </w:r>
      </w:ins>
    </w:p>
    <w:p w14:paraId="1209C848" w14:textId="77777777" w:rsidR="00C03638" w:rsidRPr="007C0B8D" w:rsidRDefault="00C03638" w:rsidP="00C03638">
      <w:pPr>
        <w:pStyle w:val="code"/>
        <w:rPr>
          <w:ins w:id="5097" w:author="Guohan Lu" w:date="2015-12-04T01:43:00Z"/>
        </w:rPr>
      </w:pPr>
      <w:ins w:id="5098" w:author="Guohan Lu" w:date="2015-12-04T01:43:00Z">
        <w:r w:rsidRPr="007C0B8D">
          <w:t>*</w:t>
        </w:r>
      </w:ins>
    </w:p>
    <w:p w14:paraId="1C551F1E" w14:textId="77777777" w:rsidR="00C03638" w:rsidRPr="007C0B8D" w:rsidRDefault="00C03638" w:rsidP="00C03638">
      <w:pPr>
        <w:pStyle w:val="code"/>
        <w:rPr>
          <w:ins w:id="5099" w:author="Guohan Lu" w:date="2015-12-04T01:43:00Z"/>
        </w:rPr>
      </w:pPr>
      <w:ins w:id="5100" w:author="Guohan Lu" w:date="2015-12-04T01:43:00Z">
        <w:r w:rsidRPr="007C0B8D">
          <w:t>* Return Values:</w:t>
        </w:r>
      </w:ins>
    </w:p>
    <w:p w14:paraId="089774C7" w14:textId="77777777" w:rsidR="00C03638" w:rsidRPr="007C0B8D" w:rsidRDefault="00C03638" w:rsidP="00C03638">
      <w:pPr>
        <w:pStyle w:val="code"/>
        <w:rPr>
          <w:ins w:id="5101" w:author="Guohan Lu" w:date="2015-12-04T01:43:00Z"/>
        </w:rPr>
      </w:pPr>
      <w:ins w:id="5102" w:author="Guohan Lu" w:date="2015-12-04T01:43:00Z">
        <w:r w:rsidRPr="007C0B8D">
          <w:t>* SAI_STATUS_SUCCESS on success</w:t>
        </w:r>
      </w:ins>
    </w:p>
    <w:p w14:paraId="3567B695" w14:textId="77777777" w:rsidR="00C03638" w:rsidRPr="00D33277" w:rsidRDefault="00C03638" w:rsidP="00C03638">
      <w:pPr>
        <w:pStyle w:val="code"/>
        <w:rPr>
          <w:ins w:id="5103" w:author="Guohan Lu" w:date="2015-12-04T01:43:00Z"/>
          <w:lang w:val="fr-FR"/>
        </w:rPr>
      </w:pPr>
      <w:ins w:id="5104" w:author="Guohan Lu" w:date="2015-12-04T01:43:00Z">
        <w:r w:rsidRPr="00D33277">
          <w:rPr>
            <w:lang w:val="fr-FR"/>
          </w:rPr>
          <w:t>* Failure status code on error</w:t>
        </w:r>
      </w:ins>
    </w:p>
    <w:p w14:paraId="66D4461F" w14:textId="77777777" w:rsidR="00C03638" w:rsidRPr="00D33277" w:rsidRDefault="00C03638" w:rsidP="00C03638">
      <w:pPr>
        <w:pStyle w:val="code"/>
        <w:rPr>
          <w:ins w:id="5105" w:author="Guohan Lu" w:date="2015-12-04T01:43:00Z"/>
          <w:lang w:val="fr-FR"/>
        </w:rPr>
      </w:pPr>
      <w:ins w:id="5106" w:author="Guohan Lu" w:date="2015-12-04T01:43:00Z">
        <w:r w:rsidRPr="00D33277">
          <w:rPr>
            <w:lang w:val="fr-FR"/>
          </w:rPr>
          <w:t>*/</w:t>
        </w:r>
      </w:ins>
    </w:p>
    <w:p w14:paraId="789304DA" w14:textId="42AA9B75" w:rsidR="00C03638" w:rsidRPr="000A342E" w:rsidRDefault="00C03638" w:rsidP="00C03638">
      <w:pPr>
        <w:pStyle w:val="code"/>
        <w:rPr>
          <w:ins w:id="5107" w:author="Guohan Lu" w:date="2015-12-04T01:43:00Z"/>
        </w:rPr>
      </w:pPr>
      <w:ins w:id="5108" w:author="Guohan Lu" w:date="2015-12-04T01:43:00Z">
        <w:r>
          <w:t>sai_status_t sai_</w:t>
        </w:r>
        <w:r w:rsidRPr="000A342E">
          <w:t>get_</w:t>
        </w:r>
      </w:ins>
      <w:ins w:id="5109" w:author="Guohan Lu" w:date="2015-12-04T01:45:00Z">
        <w:r w:rsidR="005B26AA">
          <w:t>maximum_attribute</w:t>
        </w:r>
      </w:ins>
      <w:ins w:id="5110" w:author="Guohan Lu" w:date="2015-12-04T01:43:00Z">
        <w:r w:rsidRPr="000A342E">
          <w:t>_count(</w:t>
        </w:r>
      </w:ins>
    </w:p>
    <w:p w14:paraId="3B2E071F" w14:textId="77777777" w:rsidR="00C03638" w:rsidRPr="00466F96" w:rsidRDefault="00C03638" w:rsidP="00C03638">
      <w:pPr>
        <w:pStyle w:val="code"/>
        <w:rPr>
          <w:ins w:id="5111" w:author="Guohan Lu" w:date="2015-12-04T01:43:00Z"/>
          <w:rPrChange w:id="5112" w:author="Natchimuth, Anbalagan" w:date="2015-12-23T08:54:00Z">
            <w:rPr>
              <w:ins w:id="5113" w:author="Guohan Lu" w:date="2015-12-04T01:43:00Z"/>
              <w:lang w:val="fr-FR"/>
            </w:rPr>
          </w:rPrChange>
        </w:rPr>
      </w:pPr>
      <w:ins w:id="5114" w:author="Guohan Lu" w:date="2015-12-04T01:43:00Z">
        <w:r w:rsidRPr="00C27F1A">
          <w:t xml:space="preserve">                          </w:t>
        </w:r>
        <w:r w:rsidRPr="00466F96">
          <w:rPr>
            <w:rPrChange w:id="5115" w:author="Natchimuth, Anbalagan" w:date="2015-12-23T08:54:00Z">
              <w:rPr>
                <w:lang w:val="fr-FR"/>
              </w:rPr>
            </w:rPrChange>
          </w:rPr>
          <w:t>_In_ sai_object_type_t object_type,</w:t>
        </w:r>
      </w:ins>
    </w:p>
    <w:p w14:paraId="6FD407B3" w14:textId="2E4CA028" w:rsidR="00C03638" w:rsidRPr="00466F96" w:rsidRDefault="00C03638" w:rsidP="00C03638">
      <w:pPr>
        <w:pStyle w:val="code"/>
        <w:rPr>
          <w:ins w:id="5116" w:author="Guohan Lu" w:date="2015-12-04T01:43:00Z"/>
          <w:rPrChange w:id="5117" w:author="Natchimuth, Anbalagan" w:date="2015-12-23T08:54:00Z">
            <w:rPr>
              <w:ins w:id="5118" w:author="Guohan Lu" w:date="2015-12-04T01:43:00Z"/>
              <w:lang w:val="fr-FR"/>
            </w:rPr>
          </w:rPrChange>
        </w:rPr>
      </w:pPr>
      <w:ins w:id="5119" w:author="Guohan Lu" w:date="2015-12-04T01:43:00Z">
        <w:r w:rsidRPr="00466F96">
          <w:rPr>
            <w:rPrChange w:id="5120" w:author="Natchimuth, Anbalagan" w:date="2015-12-23T08:54:00Z">
              <w:rPr>
                <w:lang w:val="fr-FR"/>
              </w:rPr>
            </w:rPrChange>
          </w:rPr>
          <w:t xml:space="preserve">                          </w:t>
        </w:r>
        <w:r w:rsidR="00CD49A4" w:rsidRPr="00466F96">
          <w:rPr>
            <w:rPrChange w:id="5121" w:author="Natchimuth, Anbalagan" w:date="2015-12-23T08:54:00Z">
              <w:rPr>
                <w:lang w:val="fr-FR"/>
              </w:rPr>
            </w:rPrChange>
          </w:rPr>
          <w:t>_O</w:t>
        </w:r>
        <w:r w:rsidRPr="00466F96">
          <w:rPr>
            <w:rPrChange w:id="5122" w:author="Natchimuth, Anbalagan" w:date="2015-12-23T08:54:00Z">
              <w:rPr>
                <w:lang w:val="fr-FR"/>
              </w:rPr>
            </w:rPrChange>
          </w:rPr>
          <w:t>ut_ uint32_t *count);</w:t>
        </w:r>
      </w:ins>
    </w:p>
    <w:p w14:paraId="001C7EA9" w14:textId="77777777" w:rsidR="00C03638" w:rsidRDefault="00C03638" w:rsidP="008003D0">
      <w:pPr>
        <w:pStyle w:val="code"/>
        <w:rPr>
          <w:ins w:id="5123" w:author="Guohan Lu" w:date="2015-12-04T01:43:00Z"/>
        </w:rPr>
      </w:pPr>
    </w:p>
    <w:p w14:paraId="7738377D" w14:textId="77777777" w:rsidR="00C03638" w:rsidRDefault="00C03638" w:rsidP="008003D0">
      <w:pPr>
        <w:pStyle w:val="code"/>
        <w:rPr>
          <w:ins w:id="5124" w:author="Guohan Lu" w:date="2015-12-04T01:43:00Z"/>
        </w:rPr>
      </w:pPr>
    </w:p>
    <w:p w14:paraId="71631F77" w14:textId="6626BD47" w:rsidR="008003D0" w:rsidRPr="001053E1" w:rsidRDefault="008003D0" w:rsidP="008003D0">
      <w:pPr>
        <w:pStyle w:val="code"/>
      </w:pPr>
      <w:r>
        <w:t>/*</w:t>
      </w:r>
    </w:p>
    <w:p w14:paraId="02BB0B2D" w14:textId="77777777" w:rsidR="008003D0" w:rsidRPr="007C0B8D" w:rsidRDefault="008003D0" w:rsidP="008003D0">
      <w:pPr>
        <w:pStyle w:val="code"/>
      </w:pPr>
      <w:r w:rsidRPr="007C0B8D">
        <w:t>* Routine Description:</w:t>
      </w:r>
    </w:p>
    <w:p w14:paraId="5CA86309" w14:textId="77777777" w:rsidR="008003D0" w:rsidRPr="007C0B8D" w:rsidRDefault="008003D0" w:rsidP="008003D0">
      <w:pPr>
        <w:pStyle w:val="code"/>
      </w:pPr>
      <w:r w:rsidRPr="007C0B8D">
        <w:t xml:space="preserve">* </w:t>
      </w:r>
      <w:r>
        <w:t xml:space="preserve"> @brief Get the number of objects present in SAI</w:t>
      </w:r>
    </w:p>
    <w:p w14:paraId="42EC381F" w14:textId="77777777" w:rsidR="008003D0" w:rsidRPr="007C0B8D" w:rsidRDefault="008003D0" w:rsidP="008003D0">
      <w:pPr>
        <w:pStyle w:val="code"/>
      </w:pPr>
      <w:r w:rsidRPr="007C0B8D">
        <w:t>* Arguments:</w:t>
      </w:r>
    </w:p>
    <w:p w14:paraId="7B31E4A9" w14:textId="77777777" w:rsidR="008003D0" w:rsidRPr="00735A5F" w:rsidRDefault="008003D0" w:rsidP="008003D0">
      <w:pPr>
        <w:pStyle w:val="code"/>
      </w:pPr>
      <w:r>
        <w:t>* [in] sai_object_type_t  - SAI object type</w:t>
      </w:r>
    </w:p>
    <w:p w14:paraId="441E1AB6" w14:textId="77777777" w:rsidR="008003D0" w:rsidRDefault="008003D0" w:rsidP="008003D0">
      <w:pPr>
        <w:pStyle w:val="code"/>
      </w:pPr>
      <w:r>
        <w:t>* [inout]</w:t>
      </w:r>
      <w:r w:rsidRPr="00144C06">
        <w:t xml:space="preserve"> </w:t>
      </w:r>
      <w:r>
        <w:t>count – number of objects in SAI</w:t>
      </w:r>
    </w:p>
    <w:p w14:paraId="51F38092" w14:textId="77777777" w:rsidR="008003D0" w:rsidRPr="007C0B8D" w:rsidRDefault="008003D0" w:rsidP="008003D0">
      <w:pPr>
        <w:pStyle w:val="code"/>
      </w:pPr>
      <w:r w:rsidRPr="007C0B8D">
        <w:t>*</w:t>
      </w:r>
    </w:p>
    <w:p w14:paraId="059853AF" w14:textId="77777777" w:rsidR="008003D0" w:rsidRPr="007C0B8D" w:rsidRDefault="008003D0" w:rsidP="008003D0">
      <w:pPr>
        <w:pStyle w:val="code"/>
      </w:pPr>
      <w:r w:rsidRPr="007C0B8D">
        <w:t>* Return Values:</w:t>
      </w:r>
    </w:p>
    <w:p w14:paraId="3FCF109B" w14:textId="77777777" w:rsidR="008003D0" w:rsidRPr="007C0B8D" w:rsidRDefault="008003D0" w:rsidP="008003D0">
      <w:pPr>
        <w:pStyle w:val="code"/>
      </w:pPr>
      <w:r w:rsidRPr="007C0B8D">
        <w:t>* SAI_STATUS_SUCCESS on success</w:t>
      </w:r>
    </w:p>
    <w:p w14:paraId="05BCCE59" w14:textId="77777777" w:rsidR="008003D0" w:rsidRPr="00D33277" w:rsidRDefault="008003D0" w:rsidP="008003D0">
      <w:pPr>
        <w:pStyle w:val="code"/>
        <w:rPr>
          <w:lang w:val="fr-FR"/>
        </w:rPr>
      </w:pPr>
      <w:r w:rsidRPr="00D33277">
        <w:rPr>
          <w:lang w:val="fr-FR"/>
        </w:rPr>
        <w:t>* Failure status code on error</w:t>
      </w:r>
    </w:p>
    <w:p w14:paraId="3744DD1C" w14:textId="77777777" w:rsidR="008003D0" w:rsidRPr="00D33277" w:rsidRDefault="008003D0" w:rsidP="008003D0">
      <w:pPr>
        <w:pStyle w:val="code"/>
        <w:rPr>
          <w:lang w:val="fr-FR"/>
        </w:rPr>
      </w:pPr>
      <w:r w:rsidRPr="00D33277">
        <w:rPr>
          <w:lang w:val="fr-FR"/>
        </w:rPr>
        <w:t>*/</w:t>
      </w:r>
    </w:p>
    <w:p w14:paraId="67E35E86" w14:textId="375DA5C4" w:rsidR="008003D0" w:rsidRPr="000A342E" w:rsidRDefault="008003D0" w:rsidP="008003D0">
      <w:pPr>
        <w:pStyle w:val="code"/>
      </w:pPr>
      <w:del w:id="5125" w:author="Guohan Lu" w:date="2015-12-04T01:43:00Z">
        <w:r w:rsidRPr="000A342E" w:rsidDel="00C03638">
          <w:delText>typ</w:delText>
        </w:r>
        <w:r w:rsidDel="00C03638">
          <w:delText xml:space="preserve">edef </w:delText>
        </w:r>
      </w:del>
      <w:r>
        <w:t xml:space="preserve">sai_status_t </w:t>
      </w:r>
      <w:del w:id="5126" w:author="Guohan Lu" w:date="2015-12-04T01:43:00Z">
        <w:r w:rsidDel="00C03638">
          <w:delText>(*</w:delText>
        </w:r>
      </w:del>
      <w:r>
        <w:t>sai_</w:t>
      </w:r>
      <w:r w:rsidRPr="000A342E">
        <w:t>get_object_count</w:t>
      </w:r>
      <w:del w:id="5127" w:author="Guohan Lu" w:date="2015-12-04T01:44:00Z">
        <w:r w:rsidDel="00A716F9">
          <w:delText>_fn</w:delText>
        </w:r>
      </w:del>
      <w:del w:id="5128" w:author="Guohan Lu" w:date="2015-12-04T01:43:00Z">
        <w:r w:rsidRPr="000A342E" w:rsidDel="00C03638">
          <w:delText>)</w:delText>
        </w:r>
      </w:del>
      <w:r w:rsidRPr="000A342E">
        <w:t>(</w:t>
      </w:r>
    </w:p>
    <w:p w14:paraId="18AE3557" w14:textId="77777777" w:rsidR="008003D0" w:rsidRPr="006147A5" w:rsidRDefault="008003D0" w:rsidP="008003D0">
      <w:pPr>
        <w:pStyle w:val="code"/>
        <w:rPr>
          <w:lang w:val="fr-FR"/>
        </w:rPr>
      </w:pPr>
      <w:r w:rsidRPr="00C27F1A">
        <w:t xml:space="preserve">                          </w:t>
      </w:r>
      <w:r w:rsidRPr="006147A5">
        <w:rPr>
          <w:lang w:val="fr-FR"/>
        </w:rPr>
        <w:t>_In_ sai_object_type_t object_type,</w:t>
      </w:r>
    </w:p>
    <w:p w14:paraId="6E410B57" w14:textId="77777777" w:rsidR="008003D0" w:rsidRDefault="008003D0" w:rsidP="008003D0">
      <w:pPr>
        <w:pStyle w:val="code"/>
        <w:rPr>
          <w:lang w:val="fr-FR"/>
        </w:rPr>
      </w:pPr>
      <w:r w:rsidRPr="006147A5">
        <w:rPr>
          <w:lang w:val="fr-FR"/>
        </w:rPr>
        <w:t xml:space="preserve">                          </w:t>
      </w:r>
      <w:r w:rsidRPr="000A342E">
        <w:rPr>
          <w:lang w:val="fr-FR"/>
        </w:rPr>
        <w:t>_InOut_ uint32_t *count);</w:t>
      </w:r>
    </w:p>
    <w:p w14:paraId="505D0669" w14:textId="77777777" w:rsidR="008003D0" w:rsidRDefault="008003D0" w:rsidP="008003D0">
      <w:pPr>
        <w:pStyle w:val="code"/>
        <w:rPr>
          <w:lang w:val="fr-FR"/>
        </w:rPr>
      </w:pPr>
    </w:p>
    <w:p w14:paraId="1BCBC316" w14:textId="77777777" w:rsidR="008003D0" w:rsidRPr="008003D0" w:rsidRDefault="008003D0" w:rsidP="008003D0">
      <w:pPr>
        <w:pStyle w:val="code"/>
        <w:rPr>
          <w:lang w:val="fr-FR"/>
        </w:rPr>
      </w:pPr>
      <w:r w:rsidRPr="008003D0">
        <w:rPr>
          <w:lang w:val="fr-FR"/>
        </w:rPr>
        <w:t>/*</w:t>
      </w:r>
    </w:p>
    <w:p w14:paraId="7307EDC5" w14:textId="77777777" w:rsidR="008003D0" w:rsidRPr="008003D0" w:rsidRDefault="008003D0" w:rsidP="008003D0">
      <w:pPr>
        <w:pStyle w:val="code"/>
        <w:rPr>
          <w:lang w:val="fr-FR"/>
        </w:rPr>
      </w:pPr>
      <w:r w:rsidRPr="008003D0">
        <w:rPr>
          <w:lang w:val="fr-FR"/>
        </w:rPr>
        <w:t>* Routine Description:</w:t>
      </w:r>
    </w:p>
    <w:p w14:paraId="1239830C" w14:textId="77777777" w:rsidR="008003D0" w:rsidRPr="007C0B8D" w:rsidRDefault="008003D0" w:rsidP="008003D0">
      <w:pPr>
        <w:pStyle w:val="code"/>
      </w:pPr>
      <w:r w:rsidRPr="007C0B8D">
        <w:t xml:space="preserve">* </w:t>
      </w:r>
      <w:r>
        <w:t xml:space="preserve"> @brief Get the list of object keys present in SAI</w:t>
      </w:r>
    </w:p>
    <w:p w14:paraId="43652D2A" w14:textId="77777777" w:rsidR="008003D0" w:rsidRPr="007C0B8D" w:rsidRDefault="008003D0" w:rsidP="008003D0">
      <w:pPr>
        <w:pStyle w:val="code"/>
      </w:pPr>
      <w:r w:rsidRPr="007C0B8D">
        <w:t>* Arguments:</w:t>
      </w:r>
    </w:p>
    <w:p w14:paraId="1B827AE1" w14:textId="77777777" w:rsidR="008003D0" w:rsidRPr="00735A5F" w:rsidRDefault="008003D0" w:rsidP="008003D0">
      <w:pPr>
        <w:pStyle w:val="code"/>
      </w:pPr>
      <w:r>
        <w:t>* [in] sai_object_type_t  - SAI object type</w:t>
      </w:r>
    </w:p>
    <w:p w14:paraId="77B0BC50" w14:textId="77777777" w:rsidR="008003D0" w:rsidRDefault="008003D0" w:rsidP="008003D0">
      <w:pPr>
        <w:pStyle w:val="code"/>
      </w:pPr>
      <w:r>
        <w:t>* [in]</w:t>
      </w:r>
      <w:r w:rsidRPr="00144C06">
        <w:t xml:space="preserve"> </w:t>
      </w:r>
      <w:r>
        <w:t>count – number of objects in SAI</w:t>
      </w:r>
    </w:p>
    <w:p w14:paraId="52353A34" w14:textId="77777777" w:rsidR="008003D0" w:rsidRDefault="008003D0" w:rsidP="008003D0">
      <w:pPr>
        <w:pStyle w:val="code"/>
      </w:pPr>
      <w:r w:rsidRPr="007C0B8D">
        <w:t>*</w:t>
      </w:r>
      <w:r>
        <w:t xml:space="preserve"> [in] object_list – List of SAI objects or keys</w:t>
      </w:r>
    </w:p>
    <w:p w14:paraId="5F06C185" w14:textId="77777777" w:rsidR="008003D0" w:rsidRPr="007C0B8D" w:rsidRDefault="008003D0" w:rsidP="008003D0">
      <w:pPr>
        <w:pStyle w:val="code"/>
      </w:pPr>
    </w:p>
    <w:p w14:paraId="213AE2FC" w14:textId="77777777" w:rsidR="008003D0" w:rsidRPr="007C0B8D" w:rsidRDefault="008003D0" w:rsidP="008003D0">
      <w:pPr>
        <w:pStyle w:val="code"/>
      </w:pPr>
      <w:r w:rsidRPr="007C0B8D">
        <w:t>* Return Values:</w:t>
      </w:r>
    </w:p>
    <w:p w14:paraId="6B22A4F4" w14:textId="77777777" w:rsidR="008003D0" w:rsidRPr="007C0B8D" w:rsidRDefault="008003D0" w:rsidP="008003D0">
      <w:pPr>
        <w:pStyle w:val="code"/>
      </w:pPr>
      <w:r w:rsidRPr="007C0B8D">
        <w:t>* SAI_STATUS_SUCCESS on success</w:t>
      </w:r>
    </w:p>
    <w:p w14:paraId="2B1F0274" w14:textId="77777777" w:rsidR="008003D0" w:rsidRPr="00EE2397" w:rsidRDefault="008003D0" w:rsidP="008003D0">
      <w:pPr>
        <w:pStyle w:val="code"/>
        <w:rPr>
          <w:lang w:val="fr-FR"/>
        </w:rPr>
      </w:pPr>
      <w:r w:rsidRPr="00EE2397">
        <w:rPr>
          <w:lang w:val="fr-FR"/>
        </w:rPr>
        <w:t>* Failure status code on error</w:t>
      </w:r>
    </w:p>
    <w:p w14:paraId="5FADDF80" w14:textId="77777777" w:rsidR="008003D0" w:rsidRPr="00EE2397" w:rsidRDefault="008003D0" w:rsidP="008003D0">
      <w:pPr>
        <w:pStyle w:val="code"/>
        <w:rPr>
          <w:lang w:val="fr-FR"/>
        </w:rPr>
      </w:pPr>
      <w:r w:rsidRPr="00EE2397">
        <w:rPr>
          <w:lang w:val="fr-FR"/>
        </w:rPr>
        <w:t>*/</w:t>
      </w:r>
    </w:p>
    <w:p w14:paraId="2C6416A8" w14:textId="0E6C2628" w:rsidR="008003D0" w:rsidRPr="000A342E" w:rsidRDefault="008003D0" w:rsidP="008003D0">
      <w:pPr>
        <w:pStyle w:val="code"/>
      </w:pPr>
      <w:del w:id="5129" w:author="Guohan Lu" w:date="2015-12-04T01:43:00Z">
        <w:r w:rsidRPr="000A342E" w:rsidDel="00C03638">
          <w:delText>typ</w:delText>
        </w:r>
        <w:r w:rsidDel="00C03638">
          <w:delText xml:space="preserve">edef </w:delText>
        </w:r>
      </w:del>
      <w:r>
        <w:t xml:space="preserve">sai_status_t </w:t>
      </w:r>
      <w:del w:id="5130" w:author="Guohan Lu" w:date="2015-12-04T01:43:00Z">
        <w:r w:rsidDel="00C03638">
          <w:delText>(*</w:delText>
        </w:r>
      </w:del>
      <w:r>
        <w:t>sai_get_object_key</w:t>
      </w:r>
      <w:del w:id="5131" w:author="Guohan Lu" w:date="2015-12-04T01:44:00Z">
        <w:r w:rsidDel="00A716F9">
          <w:delText>_fn</w:delText>
        </w:r>
      </w:del>
      <w:del w:id="5132" w:author="Guohan Lu" w:date="2015-12-04T01:43:00Z">
        <w:r w:rsidRPr="000A342E" w:rsidDel="00C03638">
          <w:delText>)</w:delText>
        </w:r>
      </w:del>
      <w:r w:rsidRPr="000A342E">
        <w:t>(</w:t>
      </w:r>
    </w:p>
    <w:p w14:paraId="16C5E6C0" w14:textId="77777777" w:rsidR="008003D0" w:rsidRPr="0028477B" w:rsidRDefault="008003D0" w:rsidP="008003D0">
      <w:pPr>
        <w:pStyle w:val="code"/>
      </w:pPr>
      <w:r w:rsidRPr="00C27F1A">
        <w:t xml:space="preserve">                          </w:t>
      </w:r>
      <w:r w:rsidRPr="0028477B">
        <w:t>_In_ sai_object_type_t object_type,</w:t>
      </w:r>
    </w:p>
    <w:p w14:paraId="413224AC" w14:textId="77777777" w:rsidR="008003D0" w:rsidRPr="0028477B" w:rsidRDefault="008003D0" w:rsidP="008003D0">
      <w:pPr>
        <w:pStyle w:val="code"/>
      </w:pPr>
      <w:r w:rsidRPr="0028477B">
        <w:t xml:space="preserve">                          _In_ uint32_t object_count,</w:t>
      </w:r>
    </w:p>
    <w:p w14:paraId="3BB5BAEB" w14:textId="6EC1CF6B" w:rsidR="008003D0" w:rsidRDefault="008003D0" w:rsidP="008003D0">
      <w:pPr>
        <w:pStyle w:val="code"/>
        <w:rPr>
          <w:lang w:val="fr-FR"/>
        </w:rPr>
      </w:pPr>
      <w:r w:rsidRPr="00044FCC">
        <w:t xml:space="preserve">                          </w:t>
      </w:r>
      <w:r>
        <w:rPr>
          <w:lang w:val="fr-FR"/>
        </w:rPr>
        <w:t>_InOut_ sai_object_key</w:t>
      </w:r>
      <w:r w:rsidRPr="00ED3C21">
        <w:rPr>
          <w:lang w:val="fr-FR"/>
        </w:rPr>
        <w:t>_t *object_list</w:t>
      </w:r>
      <w:r w:rsidRPr="000A342E">
        <w:rPr>
          <w:lang w:val="fr-FR"/>
        </w:rPr>
        <w:t>);</w:t>
      </w:r>
    </w:p>
    <w:p w14:paraId="2909A09B" w14:textId="77777777" w:rsidR="008003D0" w:rsidRPr="008003D0" w:rsidRDefault="008003D0" w:rsidP="00162741">
      <w:pPr>
        <w:pStyle w:val="code"/>
        <w:rPr>
          <w:lang w:val="fr-FR"/>
        </w:rPr>
      </w:pPr>
    </w:p>
    <w:p w14:paraId="6A817B95" w14:textId="77777777" w:rsidR="00162741" w:rsidRPr="00466F96" w:rsidRDefault="00162741" w:rsidP="00162741">
      <w:pPr>
        <w:pStyle w:val="code"/>
        <w:rPr>
          <w:lang w:val="fr-FR"/>
          <w:rPrChange w:id="5133" w:author="Natchimuth, Anbalagan" w:date="2015-12-23T08:54:00Z">
            <w:rPr/>
          </w:rPrChange>
        </w:rPr>
      </w:pPr>
      <w:r w:rsidRPr="00466F96">
        <w:rPr>
          <w:lang w:val="fr-FR"/>
          <w:rPrChange w:id="5134" w:author="Natchimuth, Anbalagan" w:date="2015-12-23T08:54:00Z">
            <w:rPr/>
          </w:rPrChange>
        </w:rPr>
        <w:t>/*</w:t>
      </w:r>
    </w:p>
    <w:p w14:paraId="046EEF67" w14:textId="77777777" w:rsidR="00162741" w:rsidRPr="00466F96" w:rsidRDefault="00162741" w:rsidP="00162741">
      <w:pPr>
        <w:pStyle w:val="code"/>
        <w:rPr>
          <w:lang w:val="fr-FR"/>
          <w:rPrChange w:id="5135" w:author="Natchimuth, Anbalagan" w:date="2015-12-23T08:54:00Z">
            <w:rPr/>
          </w:rPrChange>
        </w:rPr>
      </w:pPr>
      <w:r w:rsidRPr="00466F96">
        <w:rPr>
          <w:lang w:val="fr-FR"/>
          <w:rPrChange w:id="5136" w:author="Natchimuth, Anbalagan" w:date="2015-12-23T08:54:00Z">
            <w:rPr/>
          </w:rPrChange>
        </w:rPr>
        <w:t>* Routine Description:</w:t>
      </w:r>
    </w:p>
    <w:p w14:paraId="2592A8BF" w14:textId="642DC872" w:rsidR="000330BB" w:rsidRDefault="00162741" w:rsidP="000330BB">
      <w:pPr>
        <w:pStyle w:val="code"/>
        <w:rPr>
          <w:ins w:id="5137" w:author="Guohan Lu" w:date="2015-12-04T01:50:00Z"/>
        </w:rPr>
      </w:pPr>
      <w:r w:rsidRPr="007C0B8D">
        <w:t xml:space="preserve">* </w:t>
      </w:r>
      <w:r>
        <w:t xml:space="preserve"> @brief Get the bulk list of </w:t>
      </w:r>
      <w:ins w:id="5138" w:author="Guohan Lu" w:date="2015-12-04T01:50:00Z">
        <w:r w:rsidR="000330BB">
          <w:t xml:space="preserve">valid </w:t>
        </w:r>
      </w:ins>
      <w:r>
        <w:t xml:space="preserve">attributes </w:t>
      </w:r>
      <w:ins w:id="5139" w:author="Guohan Lu" w:date="2015-12-04T01:46:00Z">
        <w:r w:rsidR="00721904">
          <w:t>for a given list of object keys</w:t>
        </w:r>
        <w:r w:rsidR="004A230D">
          <w:t>.</w:t>
        </w:r>
      </w:ins>
      <w:del w:id="5140" w:author="Guohan Lu" w:date="2015-12-04T01:46:00Z">
        <w:r w:rsidDel="00721904">
          <w:delText>for given object count</w:delText>
        </w:r>
      </w:del>
      <w:ins w:id="5141" w:author="Guohan Lu" w:date="2015-12-04T01:50:00Z">
        <w:r w:rsidR="000330BB">
          <w:t xml:space="preserve"> Only valid attributes for an objects are returned.</w:t>
        </w:r>
      </w:ins>
    </w:p>
    <w:p w14:paraId="2EE307F4" w14:textId="440943CE" w:rsidR="00162741" w:rsidRPr="007C0B8D" w:rsidRDefault="00162741" w:rsidP="00162741">
      <w:pPr>
        <w:pStyle w:val="code"/>
      </w:pPr>
    </w:p>
    <w:p w14:paraId="56B4E4B2" w14:textId="77777777" w:rsidR="00162741" w:rsidRDefault="00162741" w:rsidP="00162741">
      <w:pPr>
        <w:pStyle w:val="code"/>
      </w:pPr>
      <w:r w:rsidRPr="007C0B8D">
        <w:lastRenderedPageBreak/>
        <w:t>* Arguments:</w:t>
      </w:r>
    </w:p>
    <w:p w14:paraId="74B65E52" w14:textId="77777777" w:rsidR="00162741" w:rsidRDefault="00162741" w:rsidP="00162741">
      <w:pPr>
        <w:pStyle w:val="code"/>
      </w:pPr>
      <w:r>
        <w:t>* [in] object_type – sai object type</w:t>
      </w:r>
    </w:p>
    <w:p w14:paraId="134D71F1" w14:textId="77777777" w:rsidR="00162741" w:rsidRDefault="00162741" w:rsidP="00162741">
      <w:pPr>
        <w:pStyle w:val="code"/>
      </w:pPr>
      <w:r>
        <w:t>* [in]</w:t>
      </w:r>
      <w:r w:rsidRPr="00144C06">
        <w:t xml:space="preserve"> </w:t>
      </w:r>
      <w:r>
        <w:t>object_count – number of objects</w:t>
      </w:r>
    </w:p>
    <w:p w14:paraId="1D18F1A9" w14:textId="4E33344E" w:rsidR="00162741" w:rsidRPr="00735A5F" w:rsidRDefault="005C4CD7" w:rsidP="00162741">
      <w:pPr>
        <w:pStyle w:val="code"/>
      </w:pPr>
      <w:r>
        <w:t>* [in] object_key  - List of object keys</w:t>
      </w:r>
    </w:p>
    <w:p w14:paraId="60FBA254" w14:textId="3AFE3D9F" w:rsidR="00162741" w:rsidRDefault="00162741" w:rsidP="00162741">
      <w:pPr>
        <w:pStyle w:val="code"/>
      </w:pPr>
      <w:r w:rsidRPr="007C0B8D">
        <w:t>*</w:t>
      </w:r>
      <w:r>
        <w:t xml:space="preserve"> [in</w:t>
      </w:r>
      <w:ins w:id="5142" w:author="Guohan Lu" w:date="2015-12-04T01:48:00Z">
        <w:r w:rsidR="000330BB">
          <w:t>out</w:t>
        </w:r>
      </w:ins>
      <w:r>
        <w:t>]</w:t>
      </w:r>
      <w:r w:rsidRPr="00144C06">
        <w:t xml:space="preserve"> </w:t>
      </w:r>
      <w:r>
        <w:t xml:space="preserve">attr_count – </w:t>
      </w:r>
      <w:ins w:id="5143" w:author="Guohan Lu" w:date="2015-12-04T01:42:00Z">
        <w:r w:rsidR="0000132D">
          <w:t>List of attr_count</w:t>
        </w:r>
      </w:ins>
      <w:del w:id="5144" w:author="Guohan Lu" w:date="2015-12-04T01:42:00Z">
        <w:r w:rsidDel="0000132D">
          <w:delText>number of attributes</w:delText>
        </w:r>
      </w:del>
      <w:ins w:id="5145" w:author="Guohan Lu" w:date="2015-12-04T01:48:00Z">
        <w:r w:rsidR="000330BB">
          <w:t>. Caller passes the number of attribute allocated in.</w:t>
        </w:r>
      </w:ins>
      <w:ins w:id="5146" w:author="Guohan Lu" w:date="2015-12-04T01:50:00Z">
        <w:r w:rsidR="000330BB">
          <w:t xml:space="preserve"> </w:t>
        </w:r>
      </w:ins>
      <w:ins w:id="5147" w:author="Guohan Lu" w:date="2015-12-04T01:49:00Z">
        <w:r w:rsidR="000330BB">
          <w:t xml:space="preserve">Callee returns with the actual number of attributes filled in. If </w:t>
        </w:r>
      </w:ins>
      <w:ins w:id="5148" w:author="Guohan Lu" w:date="2015-12-04T01:50:00Z">
        <w:r w:rsidR="000330BB">
          <w:t xml:space="preserve">the count is less than needed, callee fills with the needed count and do not fill </w:t>
        </w:r>
      </w:ins>
      <w:ins w:id="5149" w:author="Guohan Lu" w:date="2015-12-04T01:52:00Z">
        <w:r w:rsidR="000330BB">
          <w:t>the attributes.</w:t>
        </w:r>
        <w:r w:rsidR="00F3249A">
          <w:t xml:space="preserve"> Callee also set the corresponding status to </w:t>
        </w:r>
      </w:ins>
      <w:ins w:id="5150" w:author="Guohan Lu" w:date="2015-12-04T01:53:00Z">
        <w:r w:rsidR="00F3249A" w:rsidRPr="00F3249A">
          <w:t>SAI_STATUS_BUFFER_OVERFLOW</w:t>
        </w:r>
        <w:r w:rsidR="00F3249A">
          <w:t>.</w:t>
        </w:r>
      </w:ins>
    </w:p>
    <w:p w14:paraId="308F6ABA" w14:textId="62B17065" w:rsidR="00162741" w:rsidDel="0000132D" w:rsidRDefault="00162741" w:rsidP="00162741">
      <w:pPr>
        <w:pStyle w:val="code"/>
        <w:rPr>
          <w:del w:id="5151" w:author="Guohan Lu" w:date="2015-12-04T01:42:00Z"/>
        </w:rPr>
      </w:pPr>
      <w:del w:id="5152" w:author="Guohan Lu" w:date="2015-12-04T01:42:00Z">
        <w:r w:rsidDel="0000132D">
          <w:delText>* [in] attr_id – list of attributes</w:delText>
        </w:r>
      </w:del>
    </w:p>
    <w:p w14:paraId="08FE1EDE" w14:textId="16C862C5" w:rsidR="00162741" w:rsidRDefault="00162741" w:rsidP="00162741">
      <w:pPr>
        <w:pStyle w:val="code"/>
      </w:pPr>
      <w:r>
        <w:t>* [in</w:t>
      </w:r>
      <w:ins w:id="5153" w:author="Guohan Lu" w:date="2015-12-04T01:42:00Z">
        <w:r w:rsidR="0000132D">
          <w:t>out</w:t>
        </w:r>
      </w:ins>
      <w:r>
        <w:t>] attr</w:t>
      </w:r>
      <w:del w:id="5154" w:author="Guohan Lu" w:date="2015-12-04T01:52:00Z">
        <w:r w:rsidDel="000330BB">
          <w:delText>_value</w:delText>
        </w:r>
      </w:del>
      <w:ins w:id="5155" w:author="Guohan Lu" w:date="2015-12-04T01:52:00Z">
        <w:r w:rsidR="000330BB">
          <w:t>s</w:t>
        </w:r>
      </w:ins>
      <w:r>
        <w:t xml:space="preserve"> – list of </w:t>
      </w:r>
      <w:ins w:id="5156" w:author="Guohan Lu" w:date="2015-12-04T01:42:00Z">
        <w:r w:rsidR="0000132D">
          <w:t>attributes for every object</w:t>
        </w:r>
      </w:ins>
      <w:del w:id="5157" w:author="Guohan Lu" w:date="2015-12-04T01:42:00Z">
        <w:r w:rsidDel="0000132D">
          <w:delText>values for the attributes</w:delText>
        </w:r>
      </w:del>
      <w:ins w:id="5158" w:author="Guohan Lu" w:date="2015-12-04T01:54:00Z">
        <w:r w:rsidR="00CE103E">
          <w:t xml:space="preserve">. </w:t>
        </w:r>
      </w:ins>
      <w:ins w:id="5159" w:author="Guohan Lu" w:date="2015-12-04T01:55:00Z">
        <w:r w:rsidR="00CE103E">
          <w:t xml:space="preserve">Caller is responsible for allocating and freeing buffer for the attributes. </w:t>
        </w:r>
      </w:ins>
      <w:ins w:id="5160" w:author="Guohan Lu" w:date="2015-12-04T01:58:00Z">
        <w:r w:rsidR="00C47161">
          <w:t xml:space="preserve">For list based attribute, e.g., s32list, </w:t>
        </w:r>
      </w:ins>
      <w:ins w:id="5161" w:author="Guohan Lu" w:date="2015-12-04T02:15:00Z">
        <w:r w:rsidR="00ED65F6">
          <w:t xml:space="preserve">oidlist, </w:t>
        </w:r>
      </w:ins>
      <w:ins w:id="5162" w:author="Guohan Lu" w:date="2015-12-04T02:00:00Z">
        <w:r w:rsidR="00C47161">
          <w:t xml:space="preserve">callee </w:t>
        </w:r>
      </w:ins>
      <w:ins w:id="5163" w:author="Guohan Lu" w:date="2015-12-04T02:16:00Z">
        <w:r w:rsidR="00ED65F6">
          <w:t xml:space="preserve">should assume the caller has not allocate the memory for the list </w:t>
        </w:r>
      </w:ins>
      <w:ins w:id="5164" w:author="Guohan Lu" w:date="2015-12-04T02:17:00Z">
        <w:r w:rsidR="00ED65F6">
          <w:t xml:space="preserve">and should only </w:t>
        </w:r>
      </w:ins>
      <w:ins w:id="5165" w:author="Guohan Lu" w:date="2015-12-04T02:00:00Z">
        <w:r w:rsidR="00ED65F6">
          <w:t>to fill the count but not list</w:t>
        </w:r>
        <w:r w:rsidR="00C47161">
          <w:t>. Then, calller can use corresponding get_attribute to get the list.</w:t>
        </w:r>
      </w:ins>
    </w:p>
    <w:p w14:paraId="17F2CE18" w14:textId="7EDA35C4" w:rsidR="00162741" w:rsidRPr="007C0B8D" w:rsidRDefault="00162741" w:rsidP="00162741">
      <w:pPr>
        <w:pStyle w:val="code"/>
      </w:pPr>
      <w:r>
        <w:t>* [in</w:t>
      </w:r>
      <w:ins w:id="5166" w:author="Guohan Lu" w:date="2015-12-04T01:42:00Z">
        <w:r w:rsidR="0000132D">
          <w:t>out</w:t>
        </w:r>
      </w:ins>
      <w:r>
        <w:t xml:space="preserve">] </w:t>
      </w:r>
      <w:del w:id="5167" w:author="Guohan Lu" w:date="2015-12-04T01:54:00Z">
        <w:r w:rsidDel="00F3249A">
          <w:delText xml:space="preserve">statuses </w:delText>
        </w:r>
      </w:del>
      <w:ins w:id="5168" w:author="Guohan Lu" w:date="2015-12-04T01:54:00Z">
        <w:r w:rsidR="00F3249A">
          <w:t xml:space="preserve">object_statuses </w:t>
        </w:r>
      </w:ins>
      <w:r>
        <w:t>– status for each object</w:t>
      </w:r>
      <w:ins w:id="5169" w:author="Guohan Lu" w:date="2015-12-04T01:55:00Z">
        <w:r w:rsidR="00CE103E">
          <w:t xml:space="preserve">. </w:t>
        </w:r>
      </w:ins>
      <w:ins w:id="5170" w:author="Guohan Lu" w:date="2015-12-04T01:56:00Z">
        <w:r w:rsidR="00CE103E">
          <w:t xml:space="preserve">If the object does not exist, callee sets the correpsonding status to </w:t>
        </w:r>
        <w:r w:rsidR="00CE103E" w:rsidRPr="00CE103E">
          <w:t>SAI_STATUS_INVALID_OBJECT_ID</w:t>
        </w:r>
        <w:r w:rsidR="00CE103E">
          <w:t>.</w:t>
        </w:r>
      </w:ins>
      <w:ins w:id="5171" w:author="Guohan Lu" w:date="2015-12-04T01:57:00Z">
        <w:r w:rsidR="00CE103E">
          <w:t xml:space="preserve"> If the allocated attribute count is not large enough, set the status to </w:t>
        </w:r>
        <w:r w:rsidR="00CE103E" w:rsidRPr="00F3249A">
          <w:t>SAI_STATUS_BUFFER_OVERFLOW</w:t>
        </w:r>
        <w:r w:rsidR="00CE103E">
          <w:t>.</w:t>
        </w:r>
      </w:ins>
    </w:p>
    <w:p w14:paraId="58D91EF9" w14:textId="77777777" w:rsidR="00162741" w:rsidRPr="007C0B8D" w:rsidRDefault="00162741" w:rsidP="00162741">
      <w:pPr>
        <w:pStyle w:val="code"/>
      </w:pPr>
      <w:r w:rsidRPr="007C0B8D">
        <w:t>* Return Values:</w:t>
      </w:r>
    </w:p>
    <w:p w14:paraId="1C860F66" w14:textId="77777777" w:rsidR="00162741" w:rsidRPr="007C0B8D" w:rsidRDefault="00162741" w:rsidP="00162741">
      <w:pPr>
        <w:pStyle w:val="code"/>
      </w:pPr>
      <w:r w:rsidRPr="007C0B8D">
        <w:t>* SAI_STATUS_SUCCESS on success</w:t>
      </w:r>
    </w:p>
    <w:p w14:paraId="5E0986D5" w14:textId="43F21DAF" w:rsidR="00162741" w:rsidRDefault="00162741" w:rsidP="00162741">
      <w:pPr>
        <w:pStyle w:val="code"/>
        <w:rPr>
          <w:ins w:id="5172" w:author="Guohan Lu" w:date="2015-12-04T01:48:00Z"/>
          <w:lang w:val="fr-FR"/>
        </w:rPr>
      </w:pPr>
      <w:r w:rsidRPr="00E06A07">
        <w:rPr>
          <w:lang w:val="fr-FR"/>
        </w:rPr>
        <w:t>* Failure status code on error</w:t>
      </w:r>
    </w:p>
    <w:p w14:paraId="4D7700A5" w14:textId="790DBAE9" w:rsidR="000330BB" w:rsidRPr="00E06A07" w:rsidDel="000330BB" w:rsidRDefault="00CE103E" w:rsidP="00162741">
      <w:pPr>
        <w:pStyle w:val="code"/>
        <w:rPr>
          <w:del w:id="5173" w:author="Guohan Lu" w:date="2015-12-04T01:48:00Z"/>
          <w:lang w:val="fr-FR"/>
        </w:rPr>
      </w:pPr>
      <w:ins w:id="5174" w:author="Guohan Lu" w:date="2015-12-04T01:48:00Z">
        <w:r>
          <w:rPr>
            <w:lang w:val="fr-FR"/>
          </w:rPr>
          <w:t>*</w:t>
        </w:r>
      </w:ins>
    </w:p>
    <w:p w14:paraId="2E867DDC" w14:textId="77777777" w:rsidR="00162741" w:rsidRPr="00466F96" w:rsidRDefault="00162741" w:rsidP="00162741">
      <w:pPr>
        <w:pStyle w:val="code"/>
        <w:rPr>
          <w:rPrChange w:id="5175" w:author="Natchimuth, Anbalagan" w:date="2015-12-23T08:54:00Z">
            <w:rPr>
              <w:lang w:val="fr-FR"/>
            </w:rPr>
          </w:rPrChange>
        </w:rPr>
      </w:pPr>
      <w:r w:rsidRPr="00466F96">
        <w:rPr>
          <w:rPrChange w:id="5176" w:author="Natchimuth, Anbalagan" w:date="2015-12-23T08:54:00Z">
            <w:rPr>
              <w:lang w:val="fr-FR"/>
            </w:rPr>
          </w:rPrChange>
        </w:rPr>
        <w:t>*/</w:t>
      </w:r>
    </w:p>
    <w:p w14:paraId="78972AA6" w14:textId="77777777" w:rsidR="00162741" w:rsidRPr="00466F96" w:rsidRDefault="00162741" w:rsidP="00162741">
      <w:pPr>
        <w:pStyle w:val="code"/>
        <w:rPr>
          <w:rPrChange w:id="5177" w:author="Natchimuth, Anbalagan" w:date="2015-12-23T08:54:00Z">
            <w:rPr>
              <w:lang w:val="fr-FR"/>
            </w:rPr>
          </w:rPrChange>
        </w:rPr>
      </w:pPr>
    </w:p>
    <w:p w14:paraId="5A4C1851" w14:textId="2A1953F3" w:rsidR="00162741" w:rsidRPr="00466F96" w:rsidRDefault="00162741" w:rsidP="00162741">
      <w:pPr>
        <w:pStyle w:val="code"/>
        <w:rPr>
          <w:rPrChange w:id="5178" w:author="Natchimuth, Anbalagan" w:date="2015-12-23T08:54:00Z">
            <w:rPr>
              <w:lang w:val="fr-FR"/>
            </w:rPr>
          </w:rPrChange>
        </w:rPr>
      </w:pPr>
      <w:del w:id="5179" w:author="Guohan Lu" w:date="2015-12-04T01:43:00Z">
        <w:r w:rsidRPr="00466F96" w:rsidDel="00C03638">
          <w:rPr>
            <w:rPrChange w:id="5180" w:author="Natchimuth, Anbalagan" w:date="2015-12-23T08:54:00Z">
              <w:rPr>
                <w:lang w:val="fr-FR"/>
              </w:rPr>
            </w:rPrChange>
          </w:rPr>
          <w:delText xml:space="preserve">typedef </w:delText>
        </w:r>
      </w:del>
      <w:r w:rsidRPr="00466F96">
        <w:rPr>
          <w:rPrChange w:id="5181" w:author="Natchimuth, Anbalagan" w:date="2015-12-23T08:54:00Z">
            <w:rPr>
              <w:lang w:val="fr-FR"/>
            </w:rPr>
          </w:rPrChange>
        </w:rPr>
        <w:t xml:space="preserve">sai_status_t </w:t>
      </w:r>
      <w:del w:id="5182" w:author="Guohan Lu" w:date="2015-12-04T01:43:00Z">
        <w:r w:rsidRPr="00466F96" w:rsidDel="00C03638">
          <w:rPr>
            <w:rPrChange w:id="5183" w:author="Natchimuth, Anbalagan" w:date="2015-12-23T08:54:00Z">
              <w:rPr>
                <w:lang w:val="fr-FR"/>
              </w:rPr>
            </w:rPrChange>
          </w:rPr>
          <w:delText>(*</w:delText>
        </w:r>
      </w:del>
      <w:r w:rsidRPr="00466F96">
        <w:rPr>
          <w:rPrChange w:id="5184" w:author="Natchimuth, Anbalagan" w:date="2015-12-23T08:54:00Z">
            <w:rPr>
              <w:lang w:val="fr-FR"/>
            </w:rPr>
          </w:rPrChange>
        </w:rPr>
        <w:t>sai_bulk_get_attribute</w:t>
      </w:r>
      <w:del w:id="5185" w:author="Guohan Lu" w:date="2015-12-04T01:44:00Z">
        <w:r w:rsidRPr="00466F96" w:rsidDel="00A716F9">
          <w:rPr>
            <w:rPrChange w:id="5186" w:author="Natchimuth, Anbalagan" w:date="2015-12-23T08:54:00Z">
              <w:rPr>
                <w:lang w:val="fr-FR"/>
              </w:rPr>
            </w:rPrChange>
          </w:rPr>
          <w:delText>_fn</w:delText>
        </w:r>
      </w:del>
      <w:del w:id="5187" w:author="Guohan Lu" w:date="2015-12-04T01:43:00Z">
        <w:r w:rsidRPr="00466F96" w:rsidDel="00C03638">
          <w:rPr>
            <w:rPrChange w:id="5188" w:author="Natchimuth, Anbalagan" w:date="2015-12-23T08:54:00Z">
              <w:rPr>
                <w:lang w:val="fr-FR"/>
              </w:rPr>
            </w:rPrChange>
          </w:rPr>
          <w:delText>)</w:delText>
        </w:r>
      </w:del>
      <w:r w:rsidRPr="00466F96">
        <w:rPr>
          <w:rPrChange w:id="5189" w:author="Natchimuth, Anbalagan" w:date="2015-12-23T08:54:00Z">
            <w:rPr>
              <w:lang w:val="fr-FR"/>
            </w:rPr>
          </w:rPrChange>
        </w:rPr>
        <w:t>(</w:t>
      </w:r>
    </w:p>
    <w:p w14:paraId="344DB890" w14:textId="77777777" w:rsidR="00162741" w:rsidRPr="00466F96" w:rsidRDefault="00162741" w:rsidP="00162741">
      <w:pPr>
        <w:pStyle w:val="code"/>
        <w:rPr>
          <w:rPrChange w:id="5190" w:author="Natchimuth, Anbalagan" w:date="2015-12-23T08:54:00Z">
            <w:rPr>
              <w:lang w:val="fr-FR"/>
            </w:rPr>
          </w:rPrChange>
        </w:rPr>
      </w:pPr>
      <w:r w:rsidRPr="00466F96">
        <w:rPr>
          <w:rPrChange w:id="5191" w:author="Natchimuth, Anbalagan" w:date="2015-12-23T08:54:00Z">
            <w:rPr>
              <w:lang w:val="fr-FR"/>
            </w:rPr>
          </w:rPrChange>
        </w:rPr>
        <w:t xml:space="preserve">    _In_ sai_object_type_t object_type,</w:t>
      </w:r>
    </w:p>
    <w:p w14:paraId="24AE3DB0" w14:textId="77777777" w:rsidR="00162741" w:rsidRPr="00466F96" w:rsidRDefault="00162741" w:rsidP="00162741">
      <w:pPr>
        <w:pStyle w:val="code"/>
        <w:rPr>
          <w:rPrChange w:id="5192" w:author="Natchimuth, Anbalagan" w:date="2015-12-23T08:54:00Z">
            <w:rPr>
              <w:lang w:val="fr-FR"/>
            </w:rPr>
          </w:rPrChange>
        </w:rPr>
      </w:pPr>
      <w:r w:rsidRPr="00466F96">
        <w:rPr>
          <w:rPrChange w:id="5193" w:author="Natchimuth, Anbalagan" w:date="2015-12-23T08:54:00Z">
            <w:rPr>
              <w:lang w:val="fr-FR"/>
            </w:rPr>
          </w:rPrChange>
        </w:rPr>
        <w:t xml:space="preserve">    _In_ uint32_t object_count,</w:t>
      </w:r>
    </w:p>
    <w:p w14:paraId="4B814674" w14:textId="273271F6" w:rsidR="00162741" w:rsidRPr="00D33277" w:rsidRDefault="00162741" w:rsidP="00162741">
      <w:pPr>
        <w:pStyle w:val="code"/>
      </w:pPr>
      <w:r w:rsidRPr="00466F96">
        <w:rPr>
          <w:rPrChange w:id="5194" w:author="Natchimuth, Anbalagan" w:date="2015-12-23T08:54:00Z">
            <w:rPr>
              <w:lang w:val="fr-FR"/>
            </w:rPr>
          </w:rPrChange>
        </w:rPr>
        <w:t xml:space="preserve">    </w:t>
      </w:r>
      <w:r w:rsidRPr="00D33277">
        <w:t xml:space="preserve">_In_ </w:t>
      </w:r>
      <w:r>
        <w:t xml:space="preserve">sai_object_key_t </w:t>
      </w:r>
      <w:ins w:id="5195" w:author="Guohan Lu" w:date="2015-12-04T01:41:00Z">
        <w:r w:rsidR="00D546AE">
          <w:t>*</w:t>
        </w:r>
      </w:ins>
      <w:r>
        <w:t>object_key</w:t>
      </w:r>
      <w:r w:rsidRPr="00D33277">
        <w:t>,</w:t>
      </w:r>
    </w:p>
    <w:p w14:paraId="3978AEDA" w14:textId="2757BBEE" w:rsidR="00162741" w:rsidRPr="00466F96" w:rsidRDefault="00162741" w:rsidP="00162741">
      <w:pPr>
        <w:pStyle w:val="code"/>
        <w:rPr>
          <w:lang w:val="fr-FR"/>
          <w:rPrChange w:id="5196" w:author="Natchimuth, Anbalagan" w:date="2015-12-23T08:54:00Z">
            <w:rPr/>
          </w:rPrChange>
        </w:rPr>
      </w:pPr>
      <w:r>
        <w:t xml:space="preserve">    </w:t>
      </w:r>
      <w:r w:rsidRPr="00466F96">
        <w:rPr>
          <w:lang w:val="fr-FR"/>
          <w:rPrChange w:id="5197" w:author="Natchimuth, Anbalagan" w:date="2015-12-23T08:54:00Z">
            <w:rPr/>
          </w:rPrChange>
        </w:rPr>
        <w:t>_In</w:t>
      </w:r>
      <w:ins w:id="5198" w:author="Guohan Lu" w:date="2015-12-04T01:41:00Z">
        <w:r w:rsidR="00785D8E" w:rsidRPr="00466F96">
          <w:rPr>
            <w:lang w:val="fr-FR"/>
            <w:rPrChange w:id="5199" w:author="Natchimuth, Anbalagan" w:date="2015-12-23T08:54:00Z">
              <w:rPr/>
            </w:rPrChange>
          </w:rPr>
          <w:t>out</w:t>
        </w:r>
      </w:ins>
      <w:r w:rsidRPr="00466F96">
        <w:rPr>
          <w:lang w:val="fr-FR"/>
          <w:rPrChange w:id="5200" w:author="Natchimuth, Anbalagan" w:date="2015-12-23T08:54:00Z">
            <w:rPr/>
          </w:rPrChange>
        </w:rPr>
        <w:t xml:space="preserve">_ uint32_t </w:t>
      </w:r>
      <w:ins w:id="5201" w:author="Guohan Lu" w:date="2015-12-04T01:41:00Z">
        <w:r w:rsidR="00785D8E" w:rsidRPr="00466F96">
          <w:rPr>
            <w:lang w:val="fr-FR"/>
            <w:rPrChange w:id="5202" w:author="Natchimuth, Anbalagan" w:date="2015-12-23T08:54:00Z">
              <w:rPr/>
            </w:rPrChange>
          </w:rPr>
          <w:t>*</w:t>
        </w:r>
      </w:ins>
      <w:r w:rsidRPr="00466F96">
        <w:rPr>
          <w:lang w:val="fr-FR"/>
          <w:rPrChange w:id="5203" w:author="Natchimuth, Anbalagan" w:date="2015-12-23T08:54:00Z">
            <w:rPr/>
          </w:rPrChange>
        </w:rPr>
        <w:t>attr_count,</w:t>
      </w:r>
    </w:p>
    <w:p w14:paraId="65D8AB73" w14:textId="77D8D636" w:rsidR="00162741" w:rsidRPr="00466F96" w:rsidDel="00785D8E" w:rsidRDefault="00162741" w:rsidP="00162741">
      <w:pPr>
        <w:pStyle w:val="code"/>
        <w:rPr>
          <w:del w:id="5204" w:author="Guohan Lu" w:date="2015-12-04T01:41:00Z"/>
          <w:lang w:val="fr-FR"/>
          <w:rPrChange w:id="5205" w:author="Natchimuth, Anbalagan" w:date="2015-12-23T08:54:00Z">
            <w:rPr>
              <w:del w:id="5206" w:author="Guohan Lu" w:date="2015-12-04T01:41:00Z"/>
            </w:rPr>
          </w:rPrChange>
        </w:rPr>
      </w:pPr>
      <w:del w:id="5207" w:author="Guohan Lu" w:date="2015-12-04T01:41:00Z">
        <w:r w:rsidRPr="00466F96" w:rsidDel="00785D8E">
          <w:rPr>
            <w:lang w:val="fr-FR"/>
            <w:rPrChange w:id="5208" w:author="Natchimuth, Anbalagan" w:date="2015-12-23T08:54:00Z">
              <w:rPr/>
            </w:rPrChange>
          </w:rPr>
          <w:delText xml:space="preserve">    _In_ </w:delText>
        </w:r>
        <w:r w:rsidR="00D4681A" w:rsidRPr="00466F96" w:rsidDel="00785D8E">
          <w:rPr>
            <w:lang w:val="fr-FR"/>
            <w:rPrChange w:id="5209" w:author="Natchimuth, Anbalagan" w:date="2015-12-23T08:54:00Z">
              <w:rPr/>
            </w:rPrChange>
          </w:rPr>
          <w:delText>sai_attr_id_t</w:delText>
        </w:r>
        <w:r w:rsidRPr="00466F96" w:rsidDel="00785D8E">
          <w:rPr>
            <w:lang w:val="fr-FR"/>
            <w:rPrChange w:id="5210" w:author="Natchimuth, Anbalagan" w:date="2015-12-23T08:54:00Z">
              <w:rPr/>
            </w:rPrChange>
          </w:rPr>
          <w:delText xml:space="preserve"> *attr_id,</w:delText>
        </w:r>
      </w:del>
    </w:p>
    <w:p w14:paraId="443634D7" w14:textId="2BE1C4F4" w:rsidR="00162741" w:rsidRPr="00466F96" w:rsidRDefault="00162741" w:rsidP="00162741">
      <w:pPr>
        <w:pStyle w:val="code"/>
        <w:rPr>
          <w:lang w:val="fr-FR"/>
          <w:rPrChange w:id="5211" w:author="Natchimuth, Anbalagan" w:date="2015-12-23T08:54:00Z">
            <w:rPr/>
          </w:rPrChange>
        </w:rPr>
      </w:pPr>
      <w:r w:rsidRPr="00466F96">
        <w:rPr>
          <w:lang w:val="fr-FR"/>
          <w:rPrChange w:id="5212" w:author="Natchimuth, Anbalagan" w:date="2015-12-23T08:54:00Z">
            <w:rPr/>
          </w:rPrChange>
        </w:rPr>
        <w:t xml:space="preserve">    _Inout_ sai_attribute_</w:t>
      </w:r>
      <w:del w:id="5213" w:author="Guohan Lu" w:date="2015-12-04T01:40:00Z">
        <w:r w:rsidRPr="00466F96" w:rsidDel="00785D8E">
          <w:rPr>
            <w:lang w:val="fr-FR"/>
            <w:rPrChange w:id="5214" w:author="Natchimuth, Anbalagan" w:date="2015-12-23T08:54:00Z">
              <w:rPr/>
            </w:rPrChange>
          </w:rPr>
          <w:delText>value_</w:delText>
        </w:r>
      </w:del>
      <w:r w:rsidRPr="00466F96">
        <w:rPr>
          <w:lang w:val="fr-FR"/>
          <w:rPrChange w:id="5215" w:author="Natchimuth, Anbalagan" w:date="2015-12-23T08:54:00Z">
            <w:rPr/>
          </w:rPrChange>
        </w:rPr>
        <w:t>t **attr</w:t>
      </w:r>
      <w:del w:id="5216" w:author="Guohan Lu" w:date="2015-12-04T01:52:00Z">
        <w:r w:rsidRPr="00466F96" w:rsidDel="000330BB">
          <w:rPr>
            <w:lang w:val="fr-FR"/>
            <w:rPrChange w:id="5217" w:author="Natchimuth, Anbalagan" w:date="2015-12-23T08:54:00Z">
              <w:rPr/>
            </w:rPrChange>
          </w:rPr>
          <w:delText>_value</w:delText>
        </w:r>
      </w:del>
      <w:ins w:id="5218" w:author="Guohan Lu" w:date="2015-12-04T01:52:00Z">
        <w:r w:rsidR="000330BB" w:rsidRPr="00466F96">
          <w:rPr>
            <w:lang w:val="fr-FR"/>
            <w:rPrChange w:id="5219" w:author="Natchimuth, Anbalagan" w:date="2015-12-23T08:54:00Z">
              <w:rPr/>
            </w:rPrChange>
          </w:rPr>
          <w:t>s</w:t>
        </w:r>
      </w:ins>
      <w:r w:rsidRPr="00466F96">
        <w:rPr>
          <w:lang w:val="fr-FR"/>
          <w:rPrChange w:id="5220" w:author="Natchimuth, Anbalagan" w:date="2015-12-23T08:54:00Z">
            <w:rPr/>
          </w:rPrChange>
        </w:rPr>
        <w:t>,</w:t>
      </w:r>
    </w:p>
    <w:p w14:paraId="6E9602AE" w14:textId="05C612BD" w:rsidR="00162741" w:rsidRPr="004839A7" w:rsidRDefault="00162741" w:rsidP="00162741">
      <w:pPr>
        <w:pStyle w:val="code"/>
        <w:rPr>
          <w:lang w:val="fr-FR"/>
        </w:rPr>
      </w:pPr>
      <w:r w:rsidRPr="00466F96">
        <w:rPr>
          <w:lang w:val="fr-FR"/>
          <w:rPrChange w:id="5221" w:author="Natchimuth, Anbalagan" w:date="2015-12-23T08:54:00Z">
            <w:rPr/>
          </w:rPrChange>
        </w:rPr>
        <w:t xml:space="preserve">    </w:t>
      </w:r>
      <w:r w:rsidRPr="004839A7">
        <w:rPr>
          <w:lang w:val="fr-FR"/>
        </w:rPr>
        <w:t>_Inout sai_status_t *</w:t>
      </w:r>
      <w:ins w:id="5222" w:author="Guohan Lu" w:date="2015-12-04T01:54:00Z">
        <w:r w:rsidR="00F3249A">
          <w:rPr>
            <w:lang w:val="fr-FR"/>
          </w:rPr>
          <w:t>object_statuses</w:t>
        </w:r>
      </w:ins>
      <w:del w:id="5223" w:author="Guohan Lu" w:date="2015-12-04T01:54:00Z">
        <w:r w:rsidRPr="004839A7" w:rsidDel="00F3249A">
          <w:rPr>
            <w:lang w:val="fr-FR"/>
          </w:rPr>
          <w:delText>statuses</w:delText>
        </w:r>
      </w:del>
      <w:r w:rsidRPr="004839A7">
        <w:rPr>
          <w:lang w:val="fr-FR"/>
        </w:rPr>
        <w:t>);</w:t>
      </w:r>
    </w:p>
    <w:p w14:paraId="30861B2B" w14:textId="48A1F431" w:rsidR="00735A5F" w:rsidRDefault="00735A5F" w:rsidP="00735A5F">
      <w:pPr>
        <w:pStyle w:val="Heading1"/>
      </w:pPr>
      <w:bookmarkStart w:id="5224" w:name="_Toc438624635"/>
      <w:r>
        <w:t>Configuration Example</w:t>
      </w:r>
      <w:bookmarkEnd w:id="5224"/>
    </w:p>
    <w:p w14:paraId="6989BC8A" w14:textId="77155124" w:rsidR="00AE7E55" w:rsidRDefault="00AE7E55" w:rsidP="00AE7E55">
      <w:pPr>
        <w:pStyle w:val="code"/>
      </w:pPr>
      <w:r>
        <w:t>uint32_t restart_type;</w:t>
      </w:r>
    </w:p>
    <w:p w14:paraId="58B033BB" w14:textId="7BB028DC" w:rsidR="00863166" w:rsidRDefault="00863166" w:rsidP="00AE7E55">
      <w:pPr>
        <w:pStyle w:val="code"/>
      </w:pPr>
      <w:r>
        <w:t>uint64_t nv_storage_required;</w:t>
      </w:r>
    </w:p>
    <w:p w14:paraId="0514CD40" w14:textId="0A12D0FE" w:rsidR="00D57355" w:rsidRDefault="00D57355" w:rsidP="00AE7E55">
      <w:pPr>
        <w:pStyle w:val="code"/>
      </w:pPr>
      <w:r>
        <w:t>uint32_t object_count = 0;</w:t>
      </w:r>
    </w:p>
    <w:p w14:paraId="131C537E" w14:textId="207BCADB" w:rsidR="00AE7E55" w:rsidRDefault="00AE7E55" w:rsidP="00AE7E55">
      <w:pPr>
        <w:pStyle w:val="code"/>
      </w:pPr>
      <w:r>
        <w:t>uint32_t attr_count = 1;</w:t>
      </w:r>
    </w:p>
    <w:p w14:paraId="6268AF07" w14:textId="650F87B1" w:rsidR="001634D9" w:rsidRDefault="001634D9" w:rsidP="00AE7E55">
      <w:pPr>
        <w:pStyle w:val="code"/>
      </w:pPr>
      <w:r>
        <w:t>uint32_t object_count = 0;</w:t>
      </w:r>
    </w:p>
    <w:p w14:paraId="2FF0F872" w14:textId="4A77F9C4" w:rsidR="00BB25F7" w:rsidRDefault="00BB25F7" w:rsidP="00AE7E55">
      <w:pPr>
        <w:pStyle w:val="code"/>
      </w:pPr>
      <w:r>
        <w:t>bool planned_restart = true;</w:t>
      </w:r>
    </w:p>
    <w:p w14:paraId="10ED2792" w14:textId="7513BD6A" w:rsidR="005C7464" w:rsidRDefault="005C7464" w:rsidP="00AE7E55">
      <w:pPr>
        <w:pStyle w:val="code"/>
      </w:pPr>
      <w:r>
        <w:t>sai_status_t *statuses;</w:t>
      </w:r>
    </w:p>
    <w:p w14:paraId="66716736" w14:textId="77777777" w:rsidR="001F1593" w:rsidRDefault="001F1593" w:rsidP="00AE7E55">
      <w:pPr>
        <w:pStyle w:val="code"/>
      </w:pPr>
    </w:p>
    <w:p w14:paraId="27917CAD" w14:textId="66DD2913" w:rsidR="001F1593" w:rsidRPr="001F1593" w:rsidRDefault="001F1593" w:rsidP="00AE7E55">
      <w:pPr>
        <w:pStyle w:val="code"/>
        <w:rPr>
          <w:lang w:val="fr-FR"/>
        </w:rPr>
      </w:pPr>
      <w:r w:rsidRPr="001F1593">
        <w:rPr>
          <w:lang w:val="fr-FR"/>
        </w:rPr>
        <w:t>sai_object_id_t *object_</w:t>
      </w:r>
      <w:r>
        <w:rPr>
          <w:lang w:val="fr-FR"/>
        </w:rPr>
        <w:t>list = NULL ;</w:t>
      </w:r>
    </w:p>
    <w:p w14:paraId="7C14EFD3" w14:textId="15C2BF23" w:rsidR="001634D9" w:rsidRPr="001F1593" w:rsidRDefault="001F1593" w:rsidP="00AE7E55">
      <w:pPr>
        <w:pStyle w:val="code"/>
        <w:rPr>
          <w:lang w:val="sv-SE"/>
        </w:rPr>
      </w:pPr>
      <w:r w:rsidRPr="001F1593">
        <w:rPr>
          <w:lang w:val="sv-SE"/>
        </w:rPr>
        <w:t>sai_attr_id_t *attr_id = NULL ;</w:t>
      </w:r>
    </w:p>
    <w:p w14:paraId="20857DA9" w14:textId="09AB39CE" w:rsidR="00AE7E55" w:rsidRDefault="00AE7E55" w:rsidP="00AE7E55">
      <w:pPr>
        <w:pStyle w:val="code"/>
      </w:pPr>
      <w:r>
        <w:t>sai_attr_t attr;</w:t>
      </w:r>
    </w:p>
    <w:p w14:paraId="4369AD85" w14:textId="77777777" w:rsidR="00AE7E55" w:rsidRDefault="00AE7E55" w:rsidP="00AE7E55">
      <w:pPr>
        <w:pStyle w:val="code"/>
      </w:pPr>
    </w:p>
    <w:p w14:paraId="55EF0FE4" w14:textId="4F41865A" w:rsidR="002112F6" w:rsidRDefault="002112F6" w:rsidP="00AE7E55">
      <w:pPr>
        <w:pStyle w:val="code"/>
      </w:pPr>
      <w:r>
        <w:t>/* Get the restart type */</w:t>
      </w:r>
    </w:p>
    <w:p w14:paraId="571B8732" w14:textId="023E15D4" w:rsidR="00AE7E55" w:rsidRDefault="00AE7E55" w:rsidP="00AE7E55">
      <w:pPr>
        <w:pStyle w:val="code"/>
      </w:pPr>
      <w:r>
        <w:t xml:space="preserve">attr.id = </w:t>
      </w:r>
      <w:ins w:id="5225" w:author="Guohan Lu" w:date="2015-11-16T01:04:00Z">
        <w:r w:rsidR="0062547E">
          <w:t>SAI_SWITCH</w:t>
        </w:r>
        <w:r w:rsidR="0062547E" w:rsidRPr="008D6812">
          <w:t>_ATTR_RESTART_TYPE</w:t>
        </w:r>
        <w:r w:rsidR="0062547E" w:rsidDel="0062547E">
          <w:t xml:space="preserve"> </w:t>
        </w:r>
      </w:ins>
      <w:del w:id="5226" w:author="Guohan Lu" w:date="2015-11-16T01:04:00Z">
        <w:r w:rsidDel="0062547E">
          <w:delText>SAI_WARM_BOOT</w:delText>
        </w:r>
        <w:r w:rsidRPr="008D6812" w:rsidDel="0062547E">
          <w:delText>_ATTR_RESTART_TYPE</w:delText>
        </w:r>
      </w:del>
      <w:r>
        <w:t>;</w:t>
      </w:r>
    </w:p>
    <w:p w14:paraId="086C713A" w14:textId="77777777" w:rsidR="00AE7E55" w:rsidRDefault="00AE7E55" w:rsidP="00AE7E55">
      <w:pPr>
        <w:pStyle w:val="code"/>
      </w:pPr>
    </w:p>
    <w:p w14:paraId="197C231B" w14:textId="0DF824BD" w:rsidR="00AE7E55" w:rsidRDefault="00AE7E55" w:rsidP="00AE7E55">
      <w:pPr>
        <w:pStyle w:val="code"/>
        <w:rPr>
          <w:rFonts w:cstheme="minorHAnsi"/>
        </w:rPr>
      </w:pPr>
      <w:r w:rsidRPr="00C641B8">
        <w:rPr>
          <w:rFonts w:cstheme="minorHAnsi"/>
        </w:rPr>
        <w:t>sai_get_</w:t>
      </w:r>
      <w:del w:id="5227" w:author="Guohan Lu" w:date="2015-11-16T01:04:00Z">
        <w:r w:rsidDel="0062547E">
          <w:rPr>
            <w:rFonts w:cstheme="minorHAnsi"/>
          </w:rPr>
          <w:delText>warm_boot</w:delText>
        </w:r>
      </w:del>
      <w:ins w:id="5228" w:author="Guohan Lu" w:date="2015-11-16T01:04:00Z">
        <w:r w:rsidR="0062547E">
          <w:rPr>
            <w:rFonts w:cstheme="minorHAnsi"/>
          </w:rPr>
          <w:t>switch</w:t>
        </w:r>
      </w:ins>
      <w:r>
        <w:rPr>
          <w:rFonts w:cstheme="minorHAnsi"/>
        </w:rPr>
        <w:t>_</w:t>
      </w:r>
      <w:r w:rsidRPr="00C641B8">
        <w:rPr>
          <w:rFonts w:cstheme="minorHAnsi"/>
        </w:rPr>
        <w:t>attribute_fn</w:t>
      </w:r>
      <w:r>
        <w:rPr>
          <w:rFonts w:cstheme="minorHAnsi"/>
        </w:rPr>
        <w:t>(attr_count, &amp;attr);</w:t>
      </w:r>
    </w:p>
    <w:p w14:paraId="5C6BDF1B" w14:textId="77777777" w:rsidR="00AE7E55" w:rsidRDefault="00AE7E55" w:rsidP="00AE7E55">
      <w:pPr>
        <w:pStyle w:val="code"/>
        <w:rPr>
          <w:rFonts w:cstheme="minorHAnsi"/>
        </w:rPr>
      </w:pPr>
    </w:p>
    <w:p w14:paraId="315AF995" w14:textId="5FFB407F" w:rsidR="00AE7E55" w:rsidRDefault="00AE7E55" w:rsidP="00AE7E55">
      <w:pPr>
        <w:pStyle w:val="code"/>
        <w:rPr>
          <w:rFonts w:cstheme="minorHAnsi"/>
        </w:rPr>
      </w:pPr>
      <w:r>
        <w:rPr>
          <w:rFonts w:cstheme="minorHAnsi"/>
        </w:rPr>
        <w:t>restart_type = attr.value.u32;</w:t>
      </w:r>
    </w:p>
    <w:p w14:paraId="0A259CC1" w14:textId="77777777" w:rsidR="00AE7E55" w:rsidRDefault="00AE7E55" w:rsidP="00AE7E55">
      <w:pPr>
        <w:pStyle w:val="code"/>
        <w:rPr>
          <w:rFonts w:cstheme="minorHAnsi"/>
        </w:rPr>
      </w:pPr>
    </w:p>
    <w:p w14:paraId="44E644AB" w14:textId="345091AF" w:rsidR="00AE7E55" w:rsidRDefault="002112F6" w:rsidP="00AE7E55">
      <w:pPr>
        <w:pStyle w:val="code"/>
      </w:pPr>
      <w:r>
        <w:t>/* Get the NV storage size required. */</w:t>
      </w:r>
    </w:p>
    <w:p w14:paraId="48322B0D" w14:textId="280845D2" w:rsidR="00AE7E55" w:rsidRDefault="00863166" w:rsidP="00AE7E55">
      <w:pPr>
        <w:pStyle w:val="code"/>
      </w:pPr>
      <w:r>
        <w:t>attr.id = SAI_</w:t>
      </w:r>
      <w:ins w:id="5229" w:author="Guohan Lu" w:date="2015-11-16T01:05:00Z">
        <w:r w:rsidR="0062547E">
          <w:t>SWITCH</w:t>
        </w:r>
      </w:ins>
      <w:del w:id="5230" w:author="Guohan Lu" w:date="2015-11-16T01:05:00Z">
        <w:r w:rsidDel="0062547E">
          <w:delText>WARM_BOOT</w:delText>
        </w:r>
      </w:del>
      <w:r>
        <w:t>_</w:t>
      </w:r>
      <w:r w:rsidRPr="00603BE5">
        <w:t>ATTR_NV_STORAGE_SIZE</w:t>
      </w:r>
      <w:r>
        <w:t>;</w:t>
      </w:r>
    </w:p>
    <w:p w14:paraId="62E05435" w14:textId="07481A9D" w:rsidR="00863166" w:rsidRDefault="00863166" w:rsidP="00863166">
      <w:pPr>
        <w:pStyle w:val="code"/>
        <w:rPr>
          <w:rFonts w:cstheme="minorHAnsi"/>
        </w:rPr>
      </w:pPr>
      <w:r w:rsidRPr="00C641B8">
        <w:rPr>
          <w:rFonts w:cstheme="minorHAnsi"/>
        </w:rPr>
        <w:t>sai_get_</w:t>
      </w:r>
      <w:ins w:id="5231" w:author="Guohan Lu" w:date="2015-11-16T01:05:00Z">
        <w:r w:rsidR="0062547E">
          <w:rPr>
            <w:rFonts w:cstheme="minorHAnsi"/>
          </w:rPr>
          <w:t>switch</w:t>
        </w:r>
      </w:ins>
      <w:del w:id="5232" w:author="Guohan Lu" w:date="2015-11-16T01:05:00Z">
        <w:r w:rsidDel="0062547E">
          <w:rPr>
            <w:rFonts w:cstheme="minorHAnsi"/>
          </w:rPr>
          <w:delText>warm_boot</w:delText>
        </w:r>
      </w:del>
      <w:r>
        <w:rPr>
          <w:rFonts w:cstheme="minorHAnsi"/>
        </w:rPr>
        <w:t>_</w:t>
      </w:r>
      <w:r w:rsidRPr="00C641B8">
        <w:rPr>
          <w:rFonts w:cstheme="minorHAnsi"/>
        </w:rPr>
        <w:t>attribute_fn</w:t>
      </w:r>
      <w:r>
        <w:rPr>
          <w:rFonts w:cstheme="minorHAnsi"/>
        </w:rPr>
        <w:t>(attr_count, &amp;attr);</w:t>
      </w:r>
    </w:p>
    <w:p w14:paraId="6DFED6FA" w14:textId="77777777" w:rsidR="00863166" w:rsidRDefault="00863166" w:rsidP="00863166">
      <w:pPr>
        <w:pStyle w:val="code"/>
        <w:rPr>
          <w:rFonts w:cstheme="minorHAnsi"/>
        </w:rPr>
      </w:pPr>
    </w:p>
    <w:p w14:paraId="648A2B81" w14:textId="23B3E947" w:rsidR="00863166" w:rsidRDefault="00863166" w:rsidP="00863166">
      <w:pPr>
        <w:pStyle w:val="code"/>
        <w:rPr>
          <w:rFonts w:cstheme="minorHAnsi"/>
        </w:rPr>
      </w:pPr>
      <w:r>
        <w:rPr>
          <w:rFonts w:cstheme="minorHAnsi"/>
        </w:rPr>
        <w:t>nv_storage_required = attr.value.u64;</w:t>
      </w:r>
    </w:p>
    <w:p w14:paraId="129DE2DC" w14:textId="77777777" w:rsidR="002112F6" w:rsidRDefault="002112F6" w:rsidP="00863166">
      <w:pPr>
        <w:pStyle w:val="code"/>
        <w:rPr>
          <w:rFonts w:cstheme="minorHAnsi"/>
        </w:rPr>
      </w:pPr>
    </w:p>
    <w:p w14:paraId="5C3F35EF" w14:textId="13EF969B" w:rsidR="001634D9" w:rsidRDefault="00BB25F7" w:rsidP="00AE7E55">
      <w:pPr>
        <w:pStyle w:val="code"/>
      </w:pPr>
      <w:r>
        <w:t>/* Trigger warmboot by calling switch shutdown function */</w:t>
      </w:r>
    </w:p>
    <w:p w14:paraId="26047455" w14:textId="2EEB6556" w:rsidR="00BB25F7" w:rsidRDefault="00BB25F7" w:rsidP="00AE7E55">
      <w:pPr>
        <w:pStyle w:val="code"/>
      </w:pPr>
      <w:r>
        <w:t>/* SAI stores its contents to the file. The NPU also stores its contents to the file.*/</w:t>
      </w:r>
    </w:p>
    <w:p w14:paraId="697174D9" w14:textId="1069C798" w:rsidR="00BB25F7" w:rsidRDefault="00BB25F7" w:rsidP="00AE7E55">
      <w:pPr>
        <w:pStyle w:val="code"/>
      </w:pPr>
      <w:r w:rsidRPr="00BB25F7">
        <w:t>sai_shutdown_switch_fn</w:t>
      </w:r>
      <w:r>
        <w:t>(planned_restart);</w:t>
      </w:r>
    </w:p>
    <w:p w14:paraId="77B5B190" w14:textId="77777777" w:rsidR="00BB25F7" w:rsidRDefault="00BB25F7" w:rsidP="00AE7E55">
      <w:pPr>
        <w:pStyle w:val="code"/>
      </w:pPr>
    </w:p>
    <w:p w14:paraId="451AC372" w14:textId="64514AC7" w:rsidR="00BB25F7" w:rsidRDefault="00BB25F7" w:rsidP="00AE7E55">
      <w:pPr>
        <w:pStyle w:val="code"/>
      </w:pPr>
      <w:r>
        <w:t>/*</w:t>
      </w:r>
      <w:ins w:id="5233" w:author="Guohan Lu" w:date="2015-11-16T01:05:00Z">
        <w:r w:rsidR="00BF51F8">
          <w:t xml:space="preserve"> </w:t>
        </w:r>
      </w:ins>
      <w:r>
        <w:t>After SAI comes from reboot Host Adapter uses the Key/Value pair</w:t>
      </w:r>
    </w:p>
    <w:p w14:paraId="50C3A4B5" w14:textId="2D264944" w:rsidR="00BB25F7" w:rsidRDefault="00BB25F7" w:rsidP="00AE7E55">
      <w:pPr>
        <w:pStyle w:val="code"/>
      </w:pPr>
      <w:r>
        <w:lastRenderedPageBreak/>
        <w:t>to retrieve the restart type and filename used for storage */</w:t>
      </w:r>
    </w:p>
    <w:p w14:paraId="1195713F" w14:textId="6DE2F4EE" w:rsidR="00BB25F7" w:rsidRDefault="00BB25F7" w:rsidP="00AE7E55">
      <w:pPr>
        <w:pStyle w:val="code"/>
      </w:pPr>
      <w:r>
        <w:t>/* Based on the restart t</w:t>
      </w:r>
      <w:r w:rsidR="00D57355">
        <w:t>ype SAI does a cold boot or warm</w:t>
      </w:r>
      <w:r>
        <w:t xml:space="preserve">boot and </w:t>
      </w:r>
      <w:r w:rsidR="00D57355">
        <w:t>reconciles its contents</w:t>
      </w:r>
    </w:p>
    <w:p w14:paraId="54CDA16B" w14:textId="6A4E6521" w:rsidR="00D57355" w:rsidRDefault="00D57355" w:rsidP="00AE7E55">
      <w:pPr>
        <w:pStyle w:val="code"/>
        <w:rPr>
          <w:ins w:id="5234" w:author="Guohan Lu" w:date="2015-11-16T01:08:00Z"/>
        </w:rPr>
      </w:pPr>
      <w:r>
        <w:t>from the file */</w:t>
      </w:r>
    </w:p>
    <w:p w14:paraId="5C8A9BEC" w14:textId="6F4B2A88" w:rsidR="00BF51F8" w:rsidRDefault="00AC57F0" w:rsidP="00AE7E55">
      <w:pPr>
        <w:pStyle w:val="code"/>
        <w:rPr>
          <w:ins w:id="5235" w:author="Guohan Lu" w:date="2015-11-16T01:06:00Z"/>
        </w:rPr>
      </w:pPr>
      <w:ins w:id="5236" w:author="Guohan Lu" w:date="2015-11-16T01:08:00Z">
        <w:r>
          <w:t>PROFILE[</w:t>
        </w:r>
      </w:ins>
      <w:ins w:id="5237" w:author="Guohan Lu" w:date="2015-12-04T01:34:00Z">
        <w:r>
          <w:t>SAI_KEY_WARM_BOOT</w:t>
        </w:r>
      </w:ins>
      <w:ins w:id="5238" w:author="Guohan Lu" w:date="2015-11-16T01:09:00Z">
        <w:r w:rsidR="00BF51F8">
          <w:t xml:space="preserve">] = </w:t>
        </w:r>
      </w:ins>
      <w:ins w:id="5239" w:author="Guohan Lu" w:date="2015-12-04T01:35:00Z">
        <w:r>
          <w:t>“1”</w:t>
        </w:r>
      </w:ins>
    </w:p>
    <w:p w14:paraId="4FF5DA1C" w14:textId="28E55BA2" w:rsidR="00BF51F8" w:rsidRDefault="00BF51F8" w:rsidP="00AE7E55">
      <w:pPr>
        <w:pStyle w:val="code"/>
        <w:rPr>
          <w:ins w:id="5240" w:author="Guohan Lu" w:date="2015-11-16T01:07:00Z"/>
        </w:rPr>
      </w:pPr>
      <w:ins w:id="5241" w:author="Guohan Lu" w:date="2015-11-16T01:07:00Z">
        <w:r>
          <w:t>PROFILE[</w:t>
        </w:r>
      </w:ins>
      <w:ins w:id="5242" w:author="Guohan Lu" w:date="2015-11-16T01:08:00Z">
        <w:r>
          <w:t>SAI_KEY_WARM_BOOT_</w:t>
        </w:r>
      </w:ins>
      <w:ins w:id="5243" w:author="Guohan Lu" w:date="2015-12-04T01:35:00Z">
        <w:r w:rsidR="005B7BCD">
          <w:t>READ_</w:t>
        </w:r>
      </w:ins>
      <w:ins w:id="5244" w:author="Guohan Lu" w:date="2015-11-16T01:08:00Z">
        <w:r>
          <w:t xml:space="preserve">FILE] = </w:t>
        </w:r>
      </w:ins>
      <w:ins w:id="5245" w:author="Guohan Lu" w:date="2015-11-16T01:09:00Z">
        <w:r>
          <w:t>“</w:t>
        </w:r>
      </w:ins>
      <w:ins w:id="5246" w:author="Guohan Lu" w:date="2015-11-16T01:08:00Z">
        <w:r>
          <w:t>/var/</w:t>
        </w:r>
      </w:ins>
      <w:ins w:id="5247" w:author="Guohan Lu" w:date="2015-12-04T01:35:00Z">
        <w:r w:rsidR="00AF2445">
          <w:t>cache</w:t>
        </w:r>
      </w:ins>
      <w:ins w:id="5248" w:author="Guohan Lu" w:date="2015-11-16T01:08:00Z">
        <w:r>
          <w:t>/sai_warmboot.bin</w:t>
        </w:r>
      </w:ins>
      <w:ins w:id="5249" w:author="Guohan Lu" w:date="2015-11-16T01:09:00Z">
        <w:r>
          <w:t>”</w:t>
        </w:r>
      </w:ins>
    </w:p>
    <w:p w14:paraId="618EA807" w14:textId="5EEDC530" w:rsidR="005B7BCD" w:rsidRDefault="005B7BCD" w:rsidP="005B7BCD">
      <w:pPr>
        <w:pStyle w:val="code"/>
        <w:rPr>
          <w:ins w:id="5250" w:author="Guohan Lu" w:date="2015-12-04T01:35:00Z"/>
        </w:rPr>
      </w:pPr>
      <w:ins w:id="5251" w:author="Guohan Lu" w:date="2015-12-04T01:35:00Z">
        <w:r>
          <w:t>PROFILE[SAI_KEY_WARM_BOOT_WRITE_FILE] = “/var/cache/sai_warmboot.bin”</w:t>
        </w:r>
      </w:ins>
    </w:p>
    <w:p w14:paraId="75C10F11" w14:textId="77777777" w:rsidR="00BF51F8" w:rsidRDefault="00BF51F8" w:rsidP="00AE7E55">
      <w:pPr>
        <w:pStyle w:val="code"/>
        <w:rPr>
          <w:ins w:id="5252" w:author="Guohan Lu" w:date="2015-11-16T01:06:00Z"/>
        </w:rPr>
      </w:pPr>
    </w:p>
    <w:p w14:paraId="2D01F677" w14:textId="4934B7BD" w:rsidR="00BF51F8" w:rsidDel="00BF51F8" w:rsidRDefault="00BF51F8" w:rsidP="00AE7E55">
      <w:pPr>
        <w:pStyle w:val="code"/>
        <w:rPr>
          <w:del w:id="5253" w:author="Guohan Lu" w:date="2015-11-16T01:06:00Z"/>
        </w:rPr>
      </w:pPr>
      <w:ins w:id="5254" w:author="Guohan Lu" w:date="2015-11-16T01:06:00Z">
        <w:r>
          <w:t>sai_switch_api-&gt;</w:t>
        </w:r>
      </w:ins>
    </w:p>
    <w:p w14:paraId="0679B032" w14:textId="371D953C" w:rsidR="00BF51F8" w:rsidRDefault="00BF51F8" w:rsidP="00AE7E55">
      <w:pPr>
        <w:pStyle w:val="code"/>
        <w:rPr>
          <w:ins w:id="5255" w:author="Guohan Lu" w:date="2015-11-16T01:12:00Z"/>
        </w:rPr>
      </w:pPr>
      <w:ins w:id="5256" w:author="Guohan Lu" w:date="2015-11-16T01:06:00Z">
        <w:r>
          <w:t>initialize_switch();</w:t>
        </w:r>
      </w:ins>
    </w:p>
    <w:p w14:paraId="36DB3DCE" w14:textId="396D4AAA" w:rsidR="00D57355" w:rsidRDefault="00D57355" w:rsidP="00AE7E55">
      <w:pPr>
        <w:pStyle w:val="code"/>
      </w:pPr>
    </w:p>
    <w:p w14:paraId="681180B1" w14:textId="4115812E" w:rsidR="00D57355" w:rsidRDefault="00D57355" w:rsidP="00AE7E55">
      <w:pPr>
        <w:pStyle w:val="code"/>
      </w:pPr>
      <w:r>
        <w:t xml:space="preserve">/* The Host Adapter will query the object count, object list and attributes for each object </w:t>
      </w:r>
    </w:p>
    <w:p w14:paraId="738143DE" w14:textId="09C5F091" w:rsidR="00D57355" w:rsidRDefault="00D57355" w:rsidP="00AE7E55">
      <w:pPr>
        <w:pStyle w:val="code"/>
      </w:pPr>
      <w:r>
        <w:t>to compare its contents and bring SAI to the same state as Host Adapter. */</w:t>
      </w:r>
    </w:p>
    <w:p w14:paraId="525B0B1B" w14:textId="77777777" w:rsidR="00D57355" w:rsidRDefault="00D57355" w:rsidP="00AE7E55">
      <w:pPr>
        <w:pStyle w:val="code"/>
      </w:pPr>
    </w:p>
    <w:p w14:paraId="5C57DEC6" w14:textId="2AA0BEE6" w:rsidR="00D57355" w:rsidRDefault="00D57355" w:rsidP="00D57355">
      <w:pPr>
        <w:pStyle w:val="code"/>
      </w:pPr>
      <w:r>
        <w:t>sai_</w:t>
      </w:r>
      <w:r w:rsidRPr="000A342E">
        <w:t>get_object_count</w:t>
      </w:r>
      <w:del w:id="5257" w:author="Guohan Lu" w:date="2015-12-04T02:09:00Z">
        <w:r w:rsidDel="00B65CA7">
          <w:delText>_fn</w:delText>
        </w:r>
        <w:r w:rsidR="001F1593" w:rsidDel="00B65CA7">
          <w:delText xml:space="preserve"> </w:delText>
        </w:r>
      </w:del>
      <w:r w:rsidRPr="000A342E">
        <w:t>(</w:t>
      </w:r>
      <w:r w:rsidR="001F1593">
        <w:t>SAI_OBJECT_TYPE_LAG</w:t>
      </w:r>
      <w:r w:rsidRPr="00D57355">
        <w:t>,</w:t>
      </w:r>
      <w:r>
        <w:t xml:space="preserve"> &amp;object_</w:t>
      </w:r>
      <w:r w:rsidRPr="00D57355">
        <w:t>count);</w:t>
      </w:r>
    </w:p>
    <w:p w14:paraId="68A24AF4" w14:textId="77777777" w:rsidR="00D4681A" w:rsidRDefault="00D4681A" w:rsidP="00D57355">
      <w:pPr>
        <w:pStyle w:val="code"/>
      </w:pPr>
    </w:p>
    <w:p w14:paraId="0C139615" w14:textId="3B4BBC4F" w:rsidR="001F1593" w:rsidRDefault="001F1593" w:rsidP="00AE7E55">
      <w:pPr>
        <w:pStyle w:val="code"/>
      </w:pPr>
      <w:r>
        <w:t>object_</w:t>
      </w:r>
      <w:ins w:id="5258" w:author="Guohan Lu" w:date="2015-12-04T02:11:00Z">
        <w:r w:rsidR="00B65CA7">
          <w:t>keys</w:t>
        </w:r>
      </w:ins>
      <w:del w:id="5259" w:author="Guohan Lu" w:date="2015-12-04T02:11:00Z">
        <w:r w:rsidDel="00B65CA7">
          <w:delText>list</w:delText>
        </w:r>
      </w:del>
      <w:r>
        <w:t xml:space="preserve"> = (sai_object_</w:t>
      </w:r>
      <w:ins w:id="5260" w:author="Guohan Lu" w:date="2015-12-04T02:11:00Z">
        <w:r w:rsidR="00B65CA7">
          <w:t>key</w:t>
        </w:r>
      </w:ins>
      <w:del w:id="5261" w:author="Guohan Lu" w:date="2015-12-04T02:11:00Z">
        <w:r w:rsidDel="00B65CA7">
          <w:delText>id</w:delText>
        </w:r>
      </w:del>
      <w:r>
        <w:t>_t *)</w:t>
      </w:r>
      <w:del w:id="5262" w:author="Guohan Lu" w:date="2015-12-04T02:09:00Z">
        <w:r w:rsidDel="00B65CA7">
          <w:delText xml:space="preserve"> </w:delText>
        </w:r>
      </w:del>
      <w:r>
        <w:t>calloc(object_count, sizeof(sai_object_</w:t>
      </w:r>
      <w:ins w:id="5263" w:author="Guohan Lu" w:date="2015-12-04T02:10:00Z">
        <w:r w:rsidR="00B65CA7">
          <w:t>key</w:t>
        </w:r>
      </w:ins>
      <w:del w:id="5264" w:author="Guohan Lu" w:date="2015-12-04T02:10:00Z">
        <w:r w:rsidDel="00B65CA7">
          <w:delText>id</w:delText>
        </w:r>
      </w:del>
      <w:r>
        <w:t>_t));</w:t>
      </w:r>
    </w:p>
    <w:p w14:paraId="4D7D9DE3" w14:textId="77777777" w:rsidR="001F1593" w:rsidRDefault="001F1593" w:rsidP="00AE7E55">
      <w:pPr>
        <w:pStyle w:val="code"/>
      </w:pPr>
    </w:p>
    <w:p w14:paraId="25C7E217" w14:textId="4203B9FE" w:rsidR="001F1593" w:rsidRDefault="001F1593" w:rsidP="00AE7E55">
      <w:pPr>
        <w:pStyle w:val="code"/>
      </w:pPr>
      <w:r>
        <w:t>sai_get_object_key</w:t>
      </w:r>
      <w:del w:id="5265" w:author="Guohan Lu" w:date="2015-12-04T02:09:00Z">
        <w:r w:rsidDel="00B65CA7">
          <w:delText>_fn</w:delText>
        </w:r>
      </w:del>
      <w:r>
        <w:t>(SAI_OBJECT_TYPE_LAG, object_count, object_</w:t>
      </w:r>
      <w:ins w:id="5266" w:author="Guohan Lu" w:date="2015-12-04T02:11:00Z">
        <w:r w:rsidR="00B65CA7">
          <w:t>keys</w:t>
        </w:r>
      </w:ins>
      <w:del w:id="5267" w:author="Guohan Lu" w:date="2015-12-04T02:11:00Z">
        <w:r w:rsidDel="00B65CA7">
          <w:delText>list</w:delText>
        </w:r>
      </w:del>
      <w:r>
        <w:t>);</w:t>
      </w:r>
    </w:p>
    <w:p w14:paraId="7210EA68" w14:textId="77777777" w:rsidR="001F1593" w:rsidRDefault="001F1593" w:rsidP="00AE7E55">
      <w:pPr>
        <w:pStyle w:val="code"/>
      </w:pPr>
    </w:p>
    <w:p w14:paraId="42D266FD" w14:textId="4F7CA944" w:rsidR="00ED65F6" w:rsidRDefault="00ED65F6" w:rsidP="00F43FCF">
      <w:pPr>
        <w:pStyle w:val="code"/>
        <w:tabs>
          <w:tab w:val="left" w:pos="3288"/>
        </w:tabs>
        <w:rPr>
          <w:ins w:id="5268" w:author="Guohan Lu" w:date="2015-12-04T02:11:00Z"/>
        </w:rPr>
      </w:pPr>
      <w:ins w:id="5269" w:author="Guohan Lu" w:date="2015-12-04T02:11:00Z">
        <w:r>
          <w:t>sai_get_maximum_attribute_count(SAI_OBJECT_TYPE_LAG, &amp;attr_count)</w:t>
        </w:r>
      </w:ins>
      <w:ins w:id="5270" w:author="Guohan Lu" w:date="2015-12-04T02:12:00Z">
        <w:r>
          <w:t>;</w:t>
        </w:r>
      </w:ins>
      <w:ins w:id="5271" w:author="Guohan Lu" w:date="2015-12-04T02:11:00Z">
        <w:r>
          <w:t xml:space="preserve"> </w:t>
        </w:r>
      </w:ins>
    </w:p>
    <w:p w14:paraId="14C05D04" w14:textId="77777777" w:rsidR="00D94997" w:rsidRDefault="00D94997" w:rsidP="00F43FCF">
      <w:pPr>
        <w:pStyle w:val="code"/>
        <w:tabs>
          <w:tab w:val="left" w:pos="3288"/>
        </w:tabs>
        <w:rPr>
          <w:ins w:id="5272" w:author="Guohan Lu" w:date="2015-12-04T02:19:00Z"/>
        </w:rPr>
      </w:pPr>
    </w:p>
    <w:p w14:paraId="5ADB6515" w14:textId="4580C1F8" w:rsidR="00D94997" w:rsidRDefault="00D94997" w:rsidP="00F43FCF">
      <w:pPr>
        <w:pStyle w:val="code"/>
        <w:tabs>
          <w:tab w:val="left" w:pos="3288"/>
        </w:tabs>
        <w:rPr>
          <w:ins w:id="5273" w:author="Guohan Lu" w:date="2015-12-04T02:20:00Z"/>
        </w:rPr>
      </w:pPr>
      <w:ins w:id="5274" w:author="Guohan Lu" w:date="2015-12-04T02:19:00Z">
        <w:r>
          <w:t>sai_uint32_t attrs_count[object_count]</w:t>
        </w:r>
      </w:ins>
      <w:ins w:id="5275" w:author="Guohan Lu" w:date="2015-12-04T02:20:00Z">
        <w:r>
          <w:t>;</w:t>
        </w:r>
      </w:ins>
    </w:p>
    <w:p w14:paraId="779E299F" w14:textId="32AC3157" w:rsidR="00D94997" w:rsidRDefault="00D94997" w:rsidP="00F43FCF">
      <w:pPr>
        <w:pStyle w:val="code"/>
        <w:tabs>
          <w:tab w:val="left" w:pos="3288"/>
        </w:tabs>
        <w:rPr>
          <w:ins w:id="5276" w:author="Guohan Lu" w:date="2015-12-04T02:20:00Z"/>
        </w:rPr>
      </w:pPr>
    </w:p>
    <w:p w14:paraId="12EDA8F4" w14:textId="2DE3F87B" w:rsidR="00D94997" w:rsidRDefault="00D94997" w:rsidP="00F43FCF">
      <w:pPr>
        <w:pStyle w:val="code"/>
        <w:tabs>
          <w:tab w:val="left" w:pos="3288"/>
        </w:tabs>
        <w:rPr>
          <w:ins w:id="5277" w:author="Guohan Lu" w:date="2015-12-04T02:20:00Z"/>
        </w:rPr>
      </w:pPr>
      <w:ins w:id="5278" w:author="Guohan Lu" w:date="2015-12-04T02:20:00Z">
        <w:r>
          <w:t>for (i = 0; i &lt; object_count; ++i)</w:t>
        </w:r>
        <w:r>
          <w:br/>
          <w:t>{</w:t>
        </w:r>
      </w:ins>
    </w:p>
    <w:p w14:paraId="1DC05CA1" w14:textId="1DA1A375" w:rsidR="00D94997" w:rsidRDefault="00D94997" w:rsidP="00F43FCF">
      <w:pPr>
        <w:pStyle w:val="code"/>
        <w:tabs>
          <w:tab w:val="left" w:pos="3288"/>
        </w:tabs>
        <w:rPr>
          <w:ins w:id="5279" w:author="Guohan Lu" w:date="2015-12-04T02:20:00Z"/>
        </w:rPr>
      </w:pPr>
      <w:ins w:id="5280" w:author="Guohan Lu" w:date="2015-12-04T02:20:00Z">
        <w:r>
          <w:t xml:space="preserve">    attrs_count[i] = attr_count;</w:t>
        </w:r>
      </w:ins>
    </w:p>
    <w:p w14:paraId="75E091BA" w14:textId="61ECB0D2" w:rsidR="00D94997" w:rsidRDefault="00D94997" w:rsidP="00F43FCF">
      <w:pPr>
        <w:pStyle w:val="code"/>
        <w:tabs>
          <w:tab w:val="left" w:pos="3288"/>
        </w:tabs>
        <w:rPr>
          <w:ins w:id="5281" w:author="Guohan Lu" w:date="2015-12-04T02:19:00Z"/>
        </w:rPr>
      </w:pPr>
      <w:ins w:id="5282" w:author="Guohan Lu" w:date="2015-12-04T02:20:00Z">
        <w:r>
          <w:t>}</w:t>
        </w:r>
      </w:ins>
    </w:p>
    <w:p w14:paraId="0DFD91C5" w14:textId="5B72B6CB" w:rsidR="001F1593" w:rsidDel="00ED65F6" w:rsidRDefault="00D4681A" w:rsidP="00AE7E55">
      <w:pPr>
        <w:pStyle w:val="code"/>
        <w:rPr>
          <w:del w:id="5283" w:author="Guohan Lu" w:date="2015-12-04T02:11:00Z"/>
        </w:rPr>
      </w:pPr>
      <w:del w:id="5284" w:author="Guohan Lu" w:date="2015-12-04T02:11:00Z">
        <w:r w:rsidDel="00ED65F6">
          <w:delText>attr_count = 1</w:delText>
        </w:r>
        <w:r w:rsidR="001F1593" w:rsidDel="00ED65F6">
          <w:delText>;</w:delText>
        </w:r>
      </w:del>
    </w:p>
    <w:p w14:paraId="53CDDAF4" w14:textId="1DB092A7" w:rsidR="001F1593" w:rsidRDefault="00F43FCF" w:rsidP="00F43FCF">
      <w:pPr>
        <w:pStyle w:val="code"/>
        <w:tabs>
          <w:tab w:val="left" w:pos="3288"/>
        </w:tabs>
      </w:pPr>
      <w:r>
        <w:tab/>
      </w:r>
    </w:p>
    <w:p w14:paraId="52D25C64" w14:textId="0110B85A" w:rsidR="005C7464" w:rsidRDefault="00D4681A" w:rsidP="00AE7E55">
      <w:pPr>
        <w:pStyle w:val="code"/>
      </w:pPr>
      <w:r w:rsidRPr="00D4681A">
        <w:t>sai_attribute</w:t>
      </w:r>
      <w:del w:id="5285" w:author="Guohan Lu" w:date="2015-12-04T02:12:00Z">
        <w:r w:rsidRPr="00D4681A" w:rsidDel="00ED65F6">
          <w:delText>_value</w:delText>
        </w:r>
      </w:del>
      <w:r w:rsidRPr="00D4681A">
        <w:t>_t</w:t>
      </w:r>
      <w:r>
        <w:t xml:space="preserve"> attr</w:t>
      </w:r>
      <w:ins w:id="5286" w:author="Guohan Lu" w:date="2015-12-04T02:12:00Z">
        <w:r w:rsidR="00ED65F6">
          <w:t>s</w:t>
        </w:r>
      </w:ins>
      <w:del w:id="5287" w:author="Guohan Lu" w:date="2015-12-04T02:12:00Z">
        <w:r w:rsidDel="00ED65F6">
          <w:delText>_value</w:delText>
        </w:r>
      </w:del>
      <w:r>
        <w:t>[object_count][attr_count];</w:t>
      </w:r>
    </w:p>
    <w:p w14:paraId="3A6E276D" w14:textId="1C2083D1" w:rsidR="00D4681A" w:rsidDel="00ED65F6" w:rsidRDefault="00D4681A" w:rsidP="00AE7E55">
      <w:pPr>
        <w:pStyle w:val="code"/>
        <w:rPr>
          <w:del w:id="5288" w:author="Guohan Lu" w:date="2015-12-04T02:12:00Z"/>
        </w:rPr>
      </w:pPr>
    </w:p>
    <w:p w14:paraId="6B2B6393" w14:textId="7E1ACFCA" w:rsidR="001F1593" w:rsidDel="00ED65F6" w:rsidRDefault="001F1593" w:rsidP="00AE7E55">
      <w:pPr>
        <w:pStyle w:val="code"/>
        <w:rPr>
          <w:del w:id="5289" w:author="Guohan Lu" w:date="2015-12-04T02:12:00Z"/>
        </w:rPr>
      </w:pPr>
      <w:del w:id="5290" w:author="Guohan Lu" w:date="2015-12-04T02:12:00Z">
        <w:r w:rsidDel="00ED65F6">
          <w:delText>attr_id = (sai_attr_id_t *)</w:delText>
        </w:r>
      </w:del>
      <w:del w:id="5291" w:author="Guohan Lu" w:date="2015-12-04T02:09:00Z">
        <w:r w:rsidDel="00B65CA7">
          <w:delText xml:space="preserve"> </w:delText>
        </w:r>
      </w:del>
      <w:del w:id="5292" w:author="Guohan Lu" w:date="2015-12-04T02:12:00Z">
        <w:r w:rsidDel="00ED65F6">
          <w:delText>calloc(attr_count, sizeof(sai_attr_id_t));</w:delText>
        </w:r>
      </w:del>
    </w:p>
    <w:p w14:paraId="3DD412B1" w14:textId="65A26A32" w:rsidR="001F1593" w:rsidDel="00ED65F6" w:rsidRDefault="001F1593" w:rsidP="00AE7E55">
      <w:pPr>
        <w:pStyle w:val="code"/>
        <w:rPr>
          <w:del w:id="5293" w:author="Guohan Lu" w:date="2015-12-04T02:12:00Z"/>
        </w:rPr>
      </w:pPr>
    </w:p>
    <w:p w14:paraId="67A2714D" w14:textId="46896D83" w:rsidR="001F1593" w:rsidRPr="00466F96" w:rsidDel="00ED65F6" w:rsidRDefault="00D4681A" w:rsidP="00AE7E55">
      <w:pPr>
        <w:pStyle w:val="code"/>
        <w:rPr>
          <w:del w:id="5294" w:author="Guohan Lu" w:date="2015-12-04T02:12:00Z"/>
          <w:rPrChange w:id="5295" w:author="Natchimuth, Anbalagan" w:date="2015-12-23T08:54:00Z">
            <w:rPr>
              <w:del w:id="5296" w:author="Guohan Lu" w:date="2015-12-04T02:12:00Z"/>
              <w:lang w:val="sv-SE"/>
            </w:rPr>
          </w:rPrChange>
        </w:rPr>
      </w:pPr>
      <w:del w:id="5297" w:author="Guohan Lu" w:date="2015-12-04T02:12:00Z">
        <w:r w:rsidRPr="00466F96" w:rsidDel="00ED65F6">
          <w:rPr>
            <w:rPrChange w:id="5298" w:author="Natchimuth, Anbalagan" w:date="2015-12-23T08:54:00Z">
              <w:rPr>
                <w:lang w:val="sv-SE"/>
              </w:rPr>
            </w:rPrChange>
          </w:rPr>
          <w:delText>attr_id [0] = SAI_LAG_ATTR_PORT_LIST;</w:delText>
        </w:r>
      </w:del>
    </w:p>
    <w:p w14:paraId="11568040" w14:textId="77777777" w:rsidR="005C7464" w:rsidRPr="00466F96" w:rsidRDefault="005C7464" w:rsidP="00AE7E55">
      <w:pPr>
        <w:pStyle w:val="code"/>
        <w:rPr>
          <w:rPrChange w:id="5299" w:author="Natchimuth, Anbalagan" w:date="2015-12-23T08:54:00Z">
            <w:rPr>
              <w:lang w:val="sv-SE"/>
            </w:rPr>
          </w:rPrChange>
        </w:rPr>
      </w:pPr>
    </w:p>
    <w:p w14:paraId="3E82CABA" w14:textId="2D86A701" w:rsidR="005C7464" w:rsidRPr="005C7464" w:rsidRDefault="005C7464" w:rsidP="00AE7E55">
      <w:pPr>
        <w:pStyle w:val="code"/>
      </w:pPr>
      <w:r w:rsidRPr="005C7464">
        <w:t>statuses = (sai_status_t *)</w:t>
      </w:r>
      <w:del w:id="5300" w:author="Guohan Lu" w:date="2015-12-04T02:18:00Z">
        <w:r w:rsidRPr="005C7464" w:rsidDel="00ED65F6">
          <w:delText xml:space="preserve"> </w:delText>
        </w:r>
      </w:del>
      <w:r w:rsidRPr="005C7464">
        <w:t>calloc(object_count, sizeof(sai_status_t));</w:t>
      </w:r>
    </w:p>
    <w:p w14:paraId="45069820" w14:textId="77777777" w:rsidR="00D4681A" w:rsidRPr="005C7464" w:rsidRDefault="00D4681A" w:rsidP="00AE7E55">
      <w:pPr>
        <w:pStyle w:val="code"/>
      </w:pPr>
    </w:p>
    <w:p w14:paraId="30270567" w14:textId="7C4226A0" w:rsidR="001F1593" w:rsidRDefault="001F1593" w:rsidP="00AE7E55">
      <w:pPr>
        <w:pStyle w:val="code"/>
      </w:pPr>
      <w:r w:rsidRPr="001F1593">
        <w:t>sai_bulk_get_attribute_fn(</w:t>
      </w:r>
      <w:r>
        <w:t>SAI_OBJECT_TYPE_LAG, object_count, object_</w:t>
      </w:r>
      <w:ins w:id="5301" w:author="Guohan Lu" w:date="2015-12-04T02:13:00Z">
        <w:r w:rsidR="00ED65F6">
          <w:t>keys</w:t>
        </w:r>
      </w:ins>
      <w:del w:id="5302" w:author="Guohan Lu" w:date="2015-12-04T02:13:00Z">
        <w:r w:rsidDel="00ED65F6">
          <w:delText>list</w:delText>
        </w:r>
      </w:del>
      <w:r>
        <w:t xml:space="preserve">, </w:t>
      </w:r>
      <w:r w:rsidR="00D4681A">
        <w:t>attr</w:t>
      </w:r>
      <w:ins w:id="5303" w:author="Guohan Lu" w:date="2015-12-04T02:19:00Z">
        <w:r w:rsidR="00D94997">
          <w:t>s</w:t>
        </w:r>
      </w:ins>
      <w:r w:rsidR="00D4681A">
        <w:t>_count,</w:t>
      </w:r>
    </w:p>
    <w:p w14:paraId="37822DD6" w14:textId="4B716FD8" w:rsidR="00D4681A" w:rsidRDefault="00D4681A" w:rsidP="00AE7E55">
      <w:pPr>
        <w:pStyle w:val="code"/>
        <w:rPr>
          <w:ins w:id="5304" w:author="Guohan Lu" w:date="2015-12-04T02:18:00Z"/>
        </w:rPr>
      </w:pPr>
      <w:del w:id="5305" w:author="Guohan Lu" w:date="2015-12-04T02:13:00Z">
        <w:r w:rsidDel="00ED65F6">
          <w:delText xml:space="preserve">attr_id, </w:delText>
        </w:r>
        <w:r w:rsidR="005C7464" w:rsidDel="00ED65F6">
          <w:delText>&amp;attr_value</w:delText>
        </w:r>
      </w:del>
      <w:ins w:id="5306" w:author="Guohan Lu" w:date="2015-12-04T02:13:00Z">
        <w:r w:rsidR="00ED65F6">
          <w:t>attrs</w:t>
        </w:r>
      </w:ins>
      <w:r w:rsidR="005C7464">
        <w:t>, statuses);</w:t>
      </w:r>
    </w:p>
    <w:p w14:paraId="59DC8BFB" w14:textId="25D50D21" w:rsidR="00ED65F6" w:rsidRDefault="00ED65F6" w:rsidP="00AE7E55">
      <w:pPr>
        <w:pStyle w:val="code"/>
        <w:rPr>
          <w:ins w:id="5307" w:author="Guohan Lu" w:date="2015-12-04T02:18:00Z"/>
        </w:rPr>
      </w:pPr>
    </w:p>
    <w:p w14:paraId="796569DA" w14:textId="2EA33D20" w:rsidR="00ED65F6" w:rsidRDefault="00ED65F6" w:rsidP="00AE7E55">
      <w:pPr>
        <w:pStyle w:val="code"/>
        <w:rPr>
          <w:ins w:id="5308" w:author="Guohan Lu" w:date="2015-12-04T02:18:00Z"/>
        </w:rPr>
      </w:pPr>
      <w:ins w:id="5309" w:author="Guohan Lu" w:date="2015-12-04T02:18:00Z">
        <w:r>
          <w:t>for (i = 0; i &lt; object_count; ++i)</w:t>
        </w:r>
      </w:ins>
    </w:p>
    <w:p w14:paraId="476CC1BA" w14:textId="72AA71B5" w:rsidR="00ED65F6" w:rsidRDefault="00ED65F6" w:rsidP="00AE7E55">
      <w:pPr>
        <w:pStyle w:val="code"/>
        <w:rPr>
          <w:ins w:id="5310" w:author="Guohan Lu" w:date="2015-12-04T02:18:00Z"/>
        </w:rPr>
      </w:pPr>
      <w:ins w:id="5311" w:author="Guohan Lu" w:date="2015-12-04T02:18:00Z">
        <w:r>
          <w:t>{</w:t>
        </w:r>
      </w:ins>
    </w:p>
    <w:p w14:paraId="0FD91C1A" w14:textId="72A2608E" w:rsidR="00ED65F6" w:rsidRDefault="00ED65F6">
      <w:pPr>
        <w:pStyle w:val="code"/>
        <w:ind w:firstLine="405"/>
        <w:rPr>
          <w:ins w:id="5312" w:author="Guohan Lu" w:date="2015-12-04T02:20:00Z"/>
        </w:rPr>
        <w:pPrChange w:id="5313" w:author="Guohan Lu" w:date="2015-12-04T02:20:00Z">
          <w:pPr>
            <w:pStyle w:val="code"/>
          </w:pPr>
        </w:pPrChange>
      </w:pPr>
      <w:ins w:id="5314" w:author="Guohan Lu" w:date="2015-12-04T02:18:00Z">
        <w:r>
          <w:t xml:space="preserve">for </w:t>
        </w:r>
      </w:ins>
      <w:ins w:id="5315" w:author="Guohan Lu" w:date="2015-12-04T02:20:00Z">
        <w:r w:rsidR="00C622C1">
          <w:t>(j = 0;  &lt; attrs_count[j]; ++j)</w:t>
        </w:r>
      </w:ins>
    </w:p>
    <w:p w14:paraId="0CC21227" w14:textId="237D4DEB" w:rsidR="00C622C1" w:rsidRDefault="00C622C1">
      <w:pPr>
        <w:pStyle w:val="code"/>
        <w:ind w:firstLine="405"/>
        <w:rPr>
          <w:ins w:id="5316" w:author="Guohan Lu" w:date="2015-12-04T02:20:00Z"/>
        </w:rPr>
        <w:pPrChange w:id="5317" w:author="Guohan Lu" w:date="2015-12-04T02:20:00Z">
          <w:pPr>
            <w:pStyle w:val="code"/>
          </w:pPr>
        </w:pPrChange>
      </w:pPr>
      <w:ins w:id="5318" w:author="Guohan Lu" w:date="2015-12-04T02:20:00Z">
        <w:r>
          <w:t>{</w:t>
        </w:r>
      </w:ins>
    </w:p>
    <w:p w14:paraId="1922F382" w14:textId="7D536DBC" w:rsidR="00C622C1" w:rsidRDefault="00C622C1">
      <w:pPr>
        <w:pStyle w:val="code"/>
        <w:ind w:firstLine="405"/>
        <w:rPr>
          <w:ins w:id="5319" w:author="Guohan Lu" w:date="2015-12-04T02:23:00Z"/>
        </w:rPr>
        <w:pPrChange w:id="5320" w:author="Guohan Lu" w:date="2015-12-04T02:20:00Z">
          <w:pPr>
            <w:pStyle w:val="code"/>
          </w:pPr>
        </w:pPrChange>
      </w:pPr>
      <w:ins w:id="5321" w:author="Guohan Lu" w:date="2015-12-04T02:20:00Z">
        <w:r>
          <w:t xml:space="preserve">     </w:t>
        </w:r>
      </w:ins>
      <w:ins w:id="5322" w:author="Guohan Lu" w:date="2015-12-04T02:22:00Z">
        <w:r>
          <w:t>if (attrs</w:t>
        </w:r>
      </w:ins>
      <w:ins w:id="5323" w:author="Natchimuth, Anbalagan" w:date="2015-12-23T08:54:00Z">
        <w:r w:rsidR="00466F96">
          <w:t>[i]</w:t>
        </w:r>
      </w:ins>
      <w:ins w:id="5324" w:author="Guohan Lu" w:date="2015-12-04T02:22:00Z">
        <w:r>
          <w:t xml:space="preserve">[j].id </w:t>
        </w:r>
      </w:ins>
      <w:ins w:id="5325" w:author="Guohan Lu" w:date="2015-12-04T02:23:00Z">
        <w:r>
          <w:t xml:space="preserve">== </w:t>
        </w:r>
        <w:r w:rsidRPr="00C622C1">
          <w:t>SAI_LAG_ATTR_PORT_LIST</w:t>
        </w:r>
        <w:r>
          <w:t>)</w:t>
        </w:r>
      </w:ins>
    </w:p>
    <w:p w14:paraId="7F75CECD" w14:textId="4BAF209D" w:rsidR="00C622C1" w:rsidRDefault="00C622C1">
      <w:pPr>
        <w:pStyle w:val="code"/>
        <w:ind w:firstLine="405"/>
        <w:rPr>
          <w:ins w:id="5326" w:author="Guohan Lu" w:date="2015-12-04T02:23:00Z"/>
        </w:rPr>
        <w:pPrChange w:id="5327" w:author="Guohan Lu" w:date="2015-12-04T02:20:00Z">
          <w:pPr>
            <w:pStyle w:val="code"/>
          </w:pPr>
        </w:pPrChange>
      </w:pPr>
      <w:ins w:id="5328" w:author="Guohan Lu" w:date="2015-12-04T02:23:00Z">
        <w:r>
          <w:t xml:space="preserve">     {</w:t>
        </w:r>
      </w:ins>
    </w:p>
    <w:p w14:paraId="18830ED0" w14:textId="04A5CCFF" w:rsidR="00C622C1" w:rsidRDefault="00C622C1">
      <w:pPr>
        <w:pStyle w:val="code"/>
        <w:ind w:firstLine="405"/>
        <w:rPr>
          <w:ins w:id="5329" w:author="Guohan Lu" w:date="2015-12-04T02:23:00Z"/>
        </w:rPr>
        <w:pPrChange w:id="5330" w:author="Guohan Lu" w:date="2015-12-04T02:20:00Z">
          <w:pPr>
            <w:pStyle w:val="code"/>
          </w:pPr>
        </w:pPrChange>
      </w:pPr>
      <w:ins w:id="5331" w:author="Guohan Lu" w:date="2015-12-04T02:23:00Z">
        <w:r>
          <w:t xml:space="preserve">          port_count = attrs</w:t>
        </w:r>
      </w:ins>
      <w:ins w:id="5332" w:author="Natchimuth, Anbalagan" w:date="2015-12-23T08:54:00Z">
        <w:r w:rsidR="00466F96">
          <w:t>[i]</w:t>
        </w:r>
      </w:ins>
      <w:ins w:id="5333" w:author="Guohan Lu" w:date="2015-12-04T02:23:00Z">
        <w:r>
          <w:t>[j].value.oidlist.count;</w:t>
        </w:r>
      </w:ins>
    </w:p>
    <w:p w14:paraId="60A1E48A" w14:textId="7C4A36D1" w:rsidR="00C622C1" w:rsidRPr="00466F96" w:rsidRDefault="00C622C1">
      <w:pPr>
        <w:pStyle w:val="code"/>
        <w:ind w:firstLine="405"/>
        <w:rPr>
          <w:ins w:id="5334" w:author="Guohan Lu" w:date="2015-12-04T02:25:00Z"/>
          <w:lang w:val="fr-FR"/>
          <w:rPrChange w:id="5335" w:author="Natchimuth, Anbalagan" w:date="2015-12-23T08:54:00Z">
            <w:rPr>
              <w:ins w:id="5336" w:author="Guohan Lu" w:date="2015-12-04T02:25:00Z"/>
            </w:rPr>
          </w:rPrChange>
        </w:rPr>
        <w:pPrChange w:id="5337" w:author="Guohan Lu" w:date="2015-12-04T02:20:00Z">
          <w:pPr>
            <w:pStyle w:val="code"/>
          </w:pPr>
        </w:pPrChange>
      </w:pPr>
      <w:ins w:id="5338" w:author="Guohan Lu" w:date="2015-12-04T02:23:00Z">
        <w:r>
          <w:t xml:space="preserve">          </w:t>
        </w:r>
        <w:r w:rsidRPr="00466F96">
          <w:rPr>
            <w:lang w:val="fr-FR"/>
            <w:rPrChange w:id="5339" w:author="Natchimuth, Anbalagan" w:date="2015-12-23T08:54:00Z">
              <w:rPr/>
            </w:rPrChange>
          </w:rPr>
          <w:t>sai_attribute_t attr;</w:t>
        </w:r>
      </w:ins>
    </w:p>
    <w:p w14:paraId="4625FC1E" w14:textId="3A52BA9E" w:rsidR="00C622C1" w:rsidRPr="00466F96" w:rsidRDefault="00C622C1">
      <w:pPr>
        <w:pStyle w:val="code"/>
        <w:ind w:firstLine="405"/>
        <w:rPr>
          <w:ins w:id="5340" w:author="Guohan Lu" w:date="2015-12-04T02:23:00Z"/>
          <w:lang w:val="fr-FR"/>
          <w:rPrChange w:id="5341" w:author="Natchimuth, Anbalagan" w:date="2015-12-23T08:54:00Z">
            <w:rPr>
              <w:ins w:id="5342" w:author="Guohan Lu" w:date="2015-12-04T02:23:00Z"/>
            </w:rPr>
          </w:rPrChange>
        </w:rPr>
        <w:pPrChange w:id="5343" w:author="Guohan Lu" w:date="2015-12-04T02:20:00Z">
          <w:pPr>
            <w:pStyle w:val="code"/>
          </w:pPr>
        </w:pPrChange>
      </w:pPr>
      <w:ins w:id="5344" w:author="Guohan Lu" w:date="2015-12-04T02:25:00Z">
        <w:r w:rsidRPr="00466F96">
          <w:rPr>
            <w:lang w:val="fr-FR"/>
            <w:rPrChange w:id="5345" w:author="Natchimuth, Anbalagan" w:date="2015-12-23T08:54:00Z">
              <w:rPr/>
            </w:rPrChange>
          </w:rPr>
          <w:t xml:space="preserve">          attr.id = </w:t>
        </w:r>
      </w:ins>
      <w:ins w:id="5346" w:author="Guohan Lu" w:date="2015-12-04T02:26:00Z">
        <w:r w:rsidRPr="00466F96">
          <w:rPr>
            <w:lang w:val="fr-FR"/>
            <w:rPrChange w:id="5347" w:author="Natchimuth, Anbalagan" w:date="2015-12-23T08:54:00Z">
              <w:rPr/>
            </w:rPrChange>
          </w:rPr>
          <w:t>SAI_LAG_ATTR_PORT_LIST;</w:t>
        </w:r>
      </w:ins>
    </w:p>
    <w:p w14:paraId="0A5AE0D0" w14:textId="20BA988A" w:rsidR="00C622C1" w:rsidRPr="00466F96" w:rsidRDefault="00C622C1">
      <w:pPr>
        <w:pStyle w:val="code"/>
        <w:ind w:firstLine="405"/>
        <w:rPr>
          <w:ins w:id="5348" w:author="Guohan Lu" w:date="2015-12-04T02:24:00Z"/>
          <w:lang w:val="fr-FR"/>
          <w:rPrChange w:id="5349" w:author="Natchimuth, Anbalagan" w:date="2015-12-23T08:54:00Z">
            <w:rPr>
              <w:ins w:id="5350" w:author="Guohan Lu" w:date="2015-12-04T02:24:00Z"/>
            </w:rPr>
          </w:rPrChange>
        </w:rPr>
        <w:pPrChange w:id="5351" w:author="Guohan Lu" w:date="2015-12-04T02:20:00Z">
          <w:pPr>
            <w:pStyle w:val="code"/>
          </w:pPr>
        </w:pPrChange>
      </w:pPr>
      <w:ins w:id="5352" w:author="Guohan Lu" w:date="2015-12-04T02:24:00Z">
        <w:r w:rsidRPr="00466F96">
          <w:rPr>
            <w:lang w:val="fr-FR"/>
            <w:rPrChange w:id="5353" w:author="Natchimuth, Anbalagan" w:date="2015-12-23T08:54:00Z">
              <w:rPr/>
            </w:rPrChange>
          </w:rPr>
          <w:t xml:space="preserve">          attr.value.oidlist.list = new sai_object_id_t[port_count];</w:t>
        </w:r>
      </w:ins>
    </w:p>
    <w:p w14:paraId="317AA8D2" w14:textId="4B291E59" w:rsidR="00C622C1" w:rsidRPr="00466F96" w:rsidRDefault="00C622C1">
      <w:pPr>
        <w:pStyle w:val="code"/>
        <w:ind w:firstLine="405"/>
        <w:rPr>
          <w:ins w:id="5354" w:author="Guohan Lu" w:date="2015-12-04T02:26:00Z"/>
          <w:lang w:val="fr-FR"/>
          <w:rPrChange w:id="5355" w:author="Natchimuth, Anbalagan" w:date="2015-12-23T08:54:00Z">
            <w:rPr>
              <w:ins w:id="5356" w:author="Guohan Lu" w:date="2015-12-04T02:26:00Z"/>
            </w:rPr>
          </w:rPrChange>
        </w:rPr>
        <w:pPrChange w:id="5357" w:author="Guohan Lu" w:date="2015-12-04T02:20:00Z">
          <w:pPr>
            <w:pStyle w:val="code"/>
          </w:pPr>
        </w:pPrChange>
      </w:pPr>
      <w:ins w:id="5358" w:author="Guohan Lu" w:date="2015-12-04T02:24:00Z">
        <w:r w:rsidRPr="00466F96">
          <w:rPr>
            <w:lang w:val="fr-FR"/>
            <w:rPrChange w:id="5359" w:author="Natchimuth, Anbalagan" w:date="2015-12-23T08:54:00Z">
              <w:rPr/>
            </w:rPrChange>
          </w:rPr>
          <w:t xml:space="preserve">          </w:t>
        </w:r>
      </w:ins>
      <w:ins w:id="5360" w:author="Guohan Lu" w:date="2015-12-04T02:25:00Z">
        <w:r w:rsidRPr="00466F96">
          <w:rPr>
            <w:lang w:val="fr-FR"/>
            <w:rPrChange w:id="5361" w:author="Natchimuth, Anbalagan" w:date="2015-12-23T08:54:00Z">
              <w:rPr/>
            </w:rPrChange>
          </w:rPr>
          <w:t>sai_lag_api-&gt;get_attribute(</w:t>
        </w:r>
      </w:ins>
      <w:ins w:id="5362" w:author="Guohan Lu" w:date="2015-12-04T02:26:00Z">
        <w:r w:rsidRPr="00466F96">
          <w:rPr>
            <w:lang w:val="fr-FR"/>
            <w:rPrChange w:id="5363" w:author="Natchimuth, Anbalagan" w:date="2015-12-23T08:54:00Z">
              <w:rPr/>
            </w:rPrChange>
          </w:rPr>
          <w:t>object_keys[i], 1, attr);</w:t>
        </w:r>
      </w:ins>
    </w:p>
    <w:p w14:paraId="037E2755" w14:textId="798E495C" w:rsidR="00FD2B36" w:rsidRDefault="00FD2B36">
      <w:pPr>
        <w:pStyle w:val="code"/>
        <w:ind w:firstLine="405"/>
        <w:rPr>
          <w:ins w:id="5364" w:author="Guohan Lu" w:date="2015-12-04T02:23:00Z"/>
        </w:rPr>
        <w:pPrChange w:id="5365" w:author="Guohan Lu" w:date="2015-12-04T02:20:00Z">
          <w:pPr>
            <w:pStyle w:val="code"/>
          </w:pPr>
        </w:pPrChange>
      </w:pPr>
      <w:ins w:id="5366" w:author="Guohan Lu" w:date="2015-12-04T02:26:00Z">
        <w:r w:rsidRPr="00466F96">
          <w:rPr>
            <w:lang w:val="fr-FR"/>
            <w:rPrChange w:id="5367" w:author="Natchimuth, Anbalagan" w:date="2015-12-23T08:54:00Z">
              <w:rPr/>
            </w:rPrChange>
          </w:rPr>
          <w:t xml:space="preserve">          </w:t>
        </w:r>
        <w:r>
          <w:t>free(attr.value.oidlist.list)</w:t>
        </w:r>
      </w:ins>
    </w:p>
    <w:p w14:paraId="41762DDA" w14:textId="624CE6EC" w:rsidR="00C622C1" w:rsidRDefault="00C622C1">
      <w:pPr>
        <w:pStyle w:val="code"/>
        <w:ind w:firstLine="405"/>
        <w:rPr>
          <w:ins w:id="5368" w:author="Guohan Lu" w:date="2015-12-04T02:20:00Z"/>
        </w:rPr>
        <w:pPrChange w:id="5369" w:author="Guohan Lu" w:date="2015-12-04T02:20:00Z">
          <w:pPr>
            <w:pStyle w:val="code"/>
          </w:pPr>
        </w:pPrChange>
      </w:pPr>
      <w:ins w:id="5370" w:author="Guohan Lu" w:date="2015-12-04T02:23:00Z">
        <w:r>
          <w:t xml:space="preserve">     }</w:t>
        </w:r>
      </w:ins>
    </w:p>
    <w:p w14:paraId="1C665196" w14:textId="4C856B89" w:rsidR="00C622C1" w:rsidRDefault="00C622C1">
      <w:pPr>
        <w:pStyle w:val="code"/>
        <w:ind w:firstLine="405"/>
        <w:rPr>
          <w:ins w:id="5371" w:author="Guohan Lu" w:date="2015-12-04T02:18:00Z"/>
        </w:rPr>
        <w:pPrChange w:id="5372" w:author="Guohan Lu" w:date="2015-12-04T02:20:00Z">
          <w:pPr>
            <w:pStyle w:val="code"/>
          </w:pPr>
        </w:pPrChange>
      </w:pPr>
      <w:ins w:id="5373" w:author="Guohan Lu" w:date="2015-12-04T02:20:00Z">
        <w:r>
          <w:t>}</w:t>
        </w:r>
      </w:ins>
    </w:p>
    <w:p w14:paraId="1D4D3889" w14:textId="2808BC9E" w:rsidR="00ED65F6" w:rsidRDefault="00ED65F6" w:rsidP="00AE7E55">
      <w:pPr>
        <w:pStyle w:val="code"/>
      </w:pPr>
      <w:ins w:id="5374" w:author="Guohan Lu" w:date="2015-12-04T02:18:00Z">
        <w:r>
          <w:t>}</w:t>
        </w:r>
      </w:ins>
    </w:p>
    <w:p w14:paraId="5CF70AE9" w14:textId="77777777" w:rsidR="005C7464" w:rsidRDefault="005C7464" w:rsidP="00AE7E55">
      <w:pPr>
        <w:pStyle w:val="code"/>
      </w:pPr>
    </w:p>
    <w:p w14:paraId="6CECA68C" w14:textId="55A5055F" w:rsidR="005C7464" w:rsidRDefault="00CF2CB4" w:rsidP="00AE7E55">
      <w:pPr>
        <w:pStyle w:val="code"/>
      </w:pPr>
      <w:r>
        <w:t>/</w:t>
      </w:r>
      <w:r w:rsidRPr="00BD4AE9">
        <w:rPr>
          <w:b/>
        </w:rPr>
        <w:t xml:space="preserve">* In case of FDB, ROUTE, VLAN, </w:t>
      </w:r>
      <w:del w:id="5375" w:author="Guohan Lu" w:date="2015-11-16T01:01:00Z">
        <w:r w:rsidRPr="00BD4AE9" w:rsidDel="00CB7306">
          <w:rPr>
            <w:b/>
          </w:rPr>
          <w:delText>NEIGHBOR</w:delText>
        </w:r>
      </w:del>
      <w:ins w:id="5376" w:author="Guohan Lu" w:date="2015-11-16T01:01:00Z">
        <w:r w:rsidR="00CB7306">
          <w:rPr>
            <w:b/>
          </w:rPr>
          <w:t>ROUTE</w:t>
        </w:r>
      </w:ins>
      <w:r w:rsidRPr="00BD4AE9">
        <w:rPr>
          <w:b/>
        </w:rPr>
        <w:t xml:space="preserve"> which don’t have objects */</w:t>
      </w:r>
    </w:p>
    <w:p w14:paraId="027837AD" w14:textId="77777777" w:rsidR="00CF2CB4" w:rsidRDefault="00CF2CB4" w:rsidP="00AE7E55">
      <w:pPr>
        <w:pStyle w:val="code"/>
      </w:pPr>
    </w:p>
    <w:p w14:paraId="77658333" w14:textId="0C67252E" w:rsidR="00BD4AE9" w:rsidRDefault="00BD4AE9" w:rsidP="00AE7E55">
      <w:pPr>
        <w:pStyle w:val="code"/>
      </w:pPr>
      <w:r>
        <w:t>sai_fdb_entry_t *fdb_entry_list = NULL;</w:t>
      </w:r>
    </w:p>
    <w:p w14:paraId="54BAA005" w14:textId="07E811F9" w:rsidR="00CF2CB4" w:rsidRDefault="00CF2CB4" w:rsidP="00CF2CB4">
      <w:pPr>
        <w:pStyle w:val="code"/>
      </w:pPr>
      <w:r>
        <w:t>sai_</w:t>
      </w:r>
      <w:r w:rsidRPr="000A342E">
        <w:t>get_object_count</w:t>
      </w:r>
      <w:del w:id="5377" w:author="Guohan Lu" w:date="2015-12-04T02:10:00Z">
        <w:r w:rsidDel="00B65CA7">
          <w:delText xml:space="preserve">_fn </w:delText>
        </w:r>
      </w:del>
      <w:r w:rsidRPr="000A342E">
        <w:t>(</w:t>
      </w:r>
      <w:r w:rsidR="00BD4AE9">
        <w:t>SAI_OBJECT_TYPE_FDB</w:t>
      </w:r>
      <w:r w:rsidRPr="00D57355">
        <w:t>,</w:t>
      </w:r>
      <w:r>
        <w:t xml:space="preserve"> &amp;object_</w:t>
      </w:r>
      <w:r w:rsidRPr="00D57355">
        <w:t>count);</w:t>
      </w:r>
    </w:p>
    <w:p w14:paraId="1699BDDB" w14:textId="77777777" w:rsidR="00CF2CB4" w:rsidRDefault="00CF2CB4" w:rsidP="00CF2CB4">
      <w:pPr>
        <w:pStyle w:val="code"/>
      </w:pPr>
    </w:p>
    <w:p w14:paraId="23152C77" w14:textId="64E85E70" w:rsidR="00CF2CB4" w:rsidRDefault="00BD4AE9" w:rsidP="00CF2CB4">
      <w:pPr>
        <w:pStyle w:val="code"/>
      </w:pPr>
      <w:r>
        <w:t>fdb_entry</w:t>
      </w:r>
      <w:r w:rsidR="00CF2CB4">
        <w:t>_list = (sai_object_id_t *)</w:t>
      </w:r>
      <w:del w:id="5378" w:author="Guohan Lu" w:date="2015-12-04T02:10:00Z">
        <w:r w:rsidR="00CF2CB4" w:rsidDel="00B65CA7">
          <w:delText xml:space="preserve"> </w:delText>
        </w:r>
      </w:del>
      <w:r w:rsidR="00CF2CB4">
        <w:t>calloc(obje</w:t>
      </w:r>
      <w:r>
        <w:t>ct_count, sizeof(</w:t>
      </w:r>
      <w:ins w:id="5379" w:author="Guohan Lu" w:date="2015-12-04T02:27:00Z">
        <w:r w:rsidR="00FD2B36">
          <w:t>sai_object_key_t</w:t>
        </w:r>
      </w:ins>
      <w:del w:id="5380" w:author="Guohan Lu" w:date="2015-12-04T02:27:00Z">
        <w:r w:rsidDel="00FD2B36">
          <w:delText>sai_fdb_entry_t</w:delText>
        </w:r>
      </w:del>
      <w:r w:rsidR="00CF2CB4">
        <w:t>));</w:t>
      </w:r>
    </w:p>
    <w:p w14:paraId="7E5783A7" w14:textId="77777777" w:rsidR="00CF2CB4" w:rsidRDefault="00CF2CB4" w:rsidP="00CF2CB4">
      <w:pPr>
        <w:pStyle w:val="code"/>
      </w:pPr>
    </w:p>
    <w:p w14:paraId="7E62A73C" w14:textId="62057571" w:rsidR="00CF2CB4" w:rsidRDefault="00CF2CB4" w:rsidP="00CF2CB4">
      <w:pPr>
        <w:pStyle w:val="code"/>
      </w:pPr>
      <w:r>
        <w:t>sai_get_object_key_fn(</w:t>
      </w:r>
      <w:r w:rsidR="00BD4AE9">
        <w:t>SAI_OBJECT_TYPE_FDB, object_count, fdb_entry</w:t>
      </w:r>
      <w:r>
        <w:t>_list);</w:t>
      </w:r>
    </w:p>
    <w:p w14:paraId="29B69585" w14:textId="3BC4BC21" w:rsidR="00CF2CB4" w:rsidDel="00FD2B36" w:rsidRDefault="00CF2CB4" w:rsidP="00CF2CB4">
      <w:pPr>
        <w:pStyle w:val="code"/>
        <w:rPr>
          <w:del w:id="5381" w:author="Guohan Lu" w:date="2015-12-04T02:27:00Z"/>
        </w:rPr>
      </w:pPr>
    </w:p>
    <w:p w14:paraId="05721EE0" w14:textId="721471DB" w:rsidR="00FD2B36" w:rsidRDefault="00FD2B36" w:rsidP="00CF2CB4">
      <w:pPr>
        <w:pStyle w:val="code"/>
        <w:rPr>
          <w:ins w:id="5382" w:author="Guohan Lu" w:date="2015-12-04T02:28:00Z"/>
        </w:rPr>
      </w:pPr>
    </w:p>
    <w:p w14:paraId="1A699641" w14:textId="648DB318" w:rsidR="00FD2B36" w:rsidRDefault="00FD2B36" w:rsidP="00FD2B36">
      <w:pPr>
        <w:pStyle w:val="code"/>
        <w:tabs>
          <w:tab w:val="left" w:pos="3288"/>
        </w:tabs>
        <w:rPr>
          <w:ins w:id="5383" w:author="Guohan Lu" w:date="2015-12-04T02:28:00Z"/>
        </w:rPr>
      </w:pPr>
      <w:ins w:id="5384" w:author="Guohan Lu" w:date="2015-12-04T02:28:00Z">
        <w:r>
          <w:t xml:space="preserve">sai_get_maximum_attribute_count(SAI_OBJECT_TYPE_FDB, &amp;attr_count); </w:t>
        </w:r>
      </w:ins>
    </w:p>
    <w:p w14:paraId="5FB5FE86" w14:textId="77777777" w:rsidR="00FD2B36" w:rsidRDefault="00FD2B36" w:rsidP="00FD2B36">
      <w:pPr>
        <w:pStyle w:val="code"/>
        <w:tabs>
          <w:tab w:val="left" w:pos="3288"/>
        </w:tabs>
        <w:rPr>
          <w:ins w:id="5385" w:author="Guohan Lu" w:date="2015-12-04T02:28:00Z"/>
        </w:rPr>
      </w:pPr>
    </w:p>
    <w:p w14:paraId="63F23C62" w14:textId="77777777" w:rsidR="00FD2B36" w:rsidRDefault="00FD2B36" w:rsidP="00FD2B36">
      <w:pPr>
        <w:pStyle w:val="code"/>
        <w:tabs>
          <w:tab w:val="left" w:pos="3288"/>
        </w:tabs>
        <w:rPr>
          <w:ins w:id="5386" w:author="Guohan Lu" w:date="2015-12-04T02:28:00Z"/>
        </w:rPr>
      </w:pPr>
      <w:ins w:id="5387" w:author="Guohan Lu" w:date="2015-12-04T02:28:00Z">
        <w:r>
          <w:lastRenderedPageBreak/>
          <w:t>sai_uint32_t attrs_count[object_count];</w:t>
        </w:r>
      </w:ins>
    </w:p>
    <w:p w14:paraId="5F037668" w14:textId="77777777" w:rsidR="00FD2B36" w:rsidRDefault="00FD2B36" w:rsidP="00FD2B36">
      <w:pPr>
        <w:pStyle w:val="code"/>
        <w:tabs>
          <w:tab w:val="left" w:pos="3288"/>
        </w:tabs>
        <w:rPr>
          <w:ins w:id="5388" w:author="Guohan Lu" w:date="2015-12-04T02:28:00Z"/>
        </w:rPr>
      </w:pPr>
    </w:p>
    <w:p w14:paraId="22E268D2" w14:textId="77777777" w:rsidR="00FD2B36" w:rsidRDefault="00FD2B36" w:rsidP="00FD2B36">
      <w:pPr>
        <w:pStyle w:val="code"/>
        <w:tabs>
          <w:tab w:val="left" w:pos="3288"/>
        </w:tabs>
        <w:rPr>
          <w:ins w:id="5389" w:author="Guohan Lu" w:date="2015-12-04T02:28:00Z"/>
        </w:rPr>
      </w:pPr>
      <w:ins w:id="5390" w:author="Guohan Lu" w:date="2015-12-04T02:28:00Z">
        <w:r>
          <w:t>for (i = 0; i &lt; object_count; ++i)</w:t>
        </w:r>
        <w:r>
          <w:br/>
          <w:t>{</w:t>
        </w:r>
      </w:ins>
    </w:p>
    <w:p w14:paraId="62DC0F7D" w14:textId="77777777" w:rsidR="00FD2B36" w:rsidRDefault="00FD2B36" w:rsidP="00FD2B36">
      <w:pPr>
        <w:pStyle w:val="code"/>
        <w:tabs>
          <w:tab w:val="left" w:pos="3288"/>
        </w:tabs>
        <w:rPr>
          <w:ins w:id="5391" w:author="Guohan Lu" w:date="2015-12-04T02:28:00Z"/>
        </w:rPr>
      </w:pPr>
      <w:ins w:id="5392" w:author="Guohan Lu" w:date="2015-12-04T02:28:00Z">
        <w:r>
          <w:t xml:space="preserve">    attrs_count[i] = attr_count;</w:t>
        </w:r>
      </w:ins>
    </w:p>
    <w:p w14:paraId="2F4B0807" w14:textId="77777777" w:rsidR="00FD2B36" w:rsidRDefault="00FD2B36" w:rsidP="00FD2B36">
      <w:pPr>
        <w:pStyle w:val="code"/>
        <w:tabs>
          <w:tab w:val="left" w:pos="3288"/>
        </w:tabs>
        <w:rPr>
          <w:ins w:id="5393" w:author="Guohan Lu" w:date="2015-12-04T02:28:00Z"/>
        </w:rPr>
      </w:pPr>
      <w:ins w:id="5394" w:author="Guohan Lu" w:date="2015-12-04T02:28:00Z">
        <w:r>
          <w:t>}</w:t>
        </w:r>
      </w:ins>
    </w:p>
    <w:p w14:paraId="5C92D85F" w14:textId="1168F9D8" w:rsidR="00CF2CB4" w:rsidDel="00FD2B36" w:rsidRDefault="00CF2CB4" w:rsidP="00CF2CB4">
      <w:pPr>
        <w:pStyle w:val="code"/>
        <w:rPr>
          <w:del w:id="5395" w:author="Guohan Lu" w:date="2015-12-04T02:27:00Z"/>
        </w:rPr>
      </w:pPr>
      <w:del w:id="5396" w:author="Guohan Lu" w:date="2015-12-04T02:27:00Z">
        <w:r w:rsidDel="00FD2B36">
          <w:delText>attr_count = 1;</w:delText>
        </w:r>
      </w:del>
    </w:p>
    <w:p w14:paraId="0883922D" w14:textId="77777777" w:rsidR="00CF2CB4" w:rsidRDefault="00CF2CB4" w:rsidP="00CF2CB4">
      <w:pPr>
        <w:pStyle w:val="code"/>
      </w:pPr>
    </w:p>
    <w:p w14:paraId="3A8B7DC6" w14:textId="1941220E" w:rsidR="00CF2CB4" w:rsidRDefault="00CF2CB4" w:rsidP="00CF2CB4">
      <w:pPr>
        <w:pStyle w:val="code"/>
      </w:pPr>
      <w:r w:rsidRPr="00D4681A">
        <w:t>sai_attribute_</w:t>
      </w:r>
      <w:del w:id="5397" w:author="Guohan Lu" w:date="2015-12-04T02:28:00Z">
        <w:r w:rsidRPr="00D4681A" w:rsidDel="00FD2B36">
          <w:delText>value_</w:delText>
        </w:r>
      </w:del>
      <w:r w:rsidRPr="00D4681A">
        <w:t>t</w:t>
      </w:r>
      <w:r>
        <w:t xml:space="preserve"> attr</w:t>
      </w:r>
      <w:ins w:id="5398" w:author="Guohan Lu" w:date="2015-12-04T02:28:00Z">
        <w:r w:rsidR="00FD2B36">
          <w:t>s</w:t>
        </w:r>
      </w:ins>
      <w:del w:id="5399" w:author="Guohan Lu" w:date="2015-12-04T02:28:00Z">
        <w:r w:rsidDel="00FD2B36">
          <w:delText>_value</w:delText>
        </w:r>
      </w:del>
      <w:r>
        <w:t>[object_count][attr_count];</w:t>
      </w:r>
    </w:p>
    <w:p w14:paraId="1464DBF7" w14:textId="77777777" w:rsidR="00CF2CB4" w:rsidDel="00FD2B36" w:rsidRDefault="00CF2CB4" w:rsidP="00CF2CB4">
      <w:pPr>
        <w:pStyle w:val="code"/>
        <w:rPr>
          <w:del w:id="5400" w:author="Guohan Lu" w:date="2015-12-04T02:28:00Z"/>
        </w:rPr>
      </w:pPr>
    </w:p>
    <w:p w14:paraId="7C574DB2" w14:textId="79CF2637" w:rsidR="00CF2CB4" w:rsidDel="00FD2B36" w:rsidRDefault="00CF2CB4" w:rsidP="00CF2CB4">
      <w:pPr>
        <w:pStyle w:val="code"/>
        <w:rPr>
          <w:del w:id="5401" w:author="Guohan Lu" w:date="2015-12-04T02:28:00Z"/>
        </w:rPr>
      </w:pPr>
      <w:del w:id="5402" w:author="Guohan Lu" w:date="2015-12-04T02:28:00Z">
        <w:r w:rsidDel="00FD2B36">
          <w:delText>attr_id = (sai_attr_id_t *)</w:delText>
        </w:r>
      </w:del>
      <w:del w:id="5403" w:author="Guohan Lu" w:date="2015-12-04T02:10:00Z">
        <w:r w:rsidDel="00B65CA7">
          <w:delText xml:space="preserve"> </w:delText>
        </w:r>
      </w:del>
      <w:del w:id="5404" w:author="Guohan Lu" w:date="2015-12-04T02:28:00Z">
        <w:r w:rsidDel="00FD2B36">
          <w:delText>calloc(attr_count, sizeof(sai_attr_id_t));</w:delText>
        </w:r>
      </w:del>
    </w:p>
    <w:p w14:paraId="3C4CA3FE" w14:textId="1AFA1062" w:rsidR="00CF2CB4" w:rsidDel="00FD2B36" w:rsidRDefault="00CF2CB4" w:rsidP="00CF2CB4">
      <w:pPr>
        <w:pStyle w:val="code"/>
        <w:rPr>
          <w:del w:id="5405" w:author="Guohan Lu" w:date="2015-12-04T02:28:00Z"/>
        </w:rPr>
      </w:pPr>
    </w:p>
    <w:p w14:paraId="633C2AB4" w14:textId="3D3A96F0" w:rsidR="00CF2CB4" w:rsidRPr="00BD4AE9" w:rsidDel="00FD2B36" w:rsidRDefault="00CF2CB4" w:rsidP="00CF2CB4">
      <w:pPr>
        <w:pStyle w:val="code"/>
        <w:rPr>
          <w:del w:id="5406" w:author="Guohan Lu" w:date="2015-12-04T02:28:00Z"/>
        </w:rPr>
      </w:pPr>
      <w:del w:id="5407" w:author="Guohan Lu" w:date="2015-12-04T02:28:00Z">
        <w:r w:rsidRPr="00BD4AE9" w:rsidDel="00FD2B36">
          <w:delText xml:space="preserve">attr_id [0] = </w:delText>
        </w:r>
        <w:r w:rsidR="00BD4AE9" w:rsidRPr="00BD4AE9" w:rsidDel="00FD2B36">
          <w:delText>SAI_FDB_ENTRY_ATTR_PORT_ID</w:delText>
        </w:r>
        <w:r w:rsidRPr="00BD4AE9" w:rsidDel="00FD2B36">
          <w:delText>;</w:delText>
        </w:r>
      </w:del>
    </w:p>
    <w:p w14:paraId="163F16A8" w14:textId="77777777" w:rsidR="00CF2CB4" w:rsidRPr="00BD4AE9" w:rsidRDefault="00CF2CB4" w:rsidP="00CF2CB4">
      <w:pPr>
        <w:pStyle w:val="code"/>
      </w:pPr>
    </w:p>
    <w:p w14:paraId="0D54E7A7" w14:textId="3F6561E1" w:rsidR="00CF2CB4" w:rsidRPr="005C7464" w:rsidRDefault="00CF2CB4" w:rsidP="00CF2CB4">
      <w:pPr>
        <w:pStyle w:val="code"/>
      </w:pPr>
      <w:r w:rsidRPr="005C7464">
        <w:t>statuses = (sai_status_t *)</w:t>
      </w:r>
      <w:del w:id="5408" w:author="Guohan Lu" w:date="2015-12-04T02:10:00Z">
        <w:r w:rsidRPr="005C7464" w:rsidDel="00B65CA7">
          <w:delText xml:space="preserve"> </w:delText>
        </w:r>
      </w:del>
      <w:r w:rsidRPr="005C7464">
        <w:t>calloc(object_count, sizeof(sai_status_t));</w:t>
      </w:r>
    </w:p>
    <w:p w14:paraId="0D47A320" w14:textId="77777777" w:rsidR="00CF2CB4" w:rsidRPr="005C7464" w:rsidRDefault="00CF2CB4" w:rsidP="00CF2CB4">
      <w:pPr>
        <w:pStyle w:val="code"/>
      </w:pPr>
    </w:p>
    <w:p w14:paraId="5B2C977C" w14:textId="40414B04" w:rsidR="00BD4AE9" w:rsidRDefault="00CF2CB4" w:rsidP="00CF2CB4">
      <w:pPr>
        <w:pStyle w:val="code"/>
      </w:pPr>
      <w:r w:rsidRPr="001F1593">
        <w:t>sai_bulk_get_attribute</w:t>
      </w:r>
      <w:del w:id="5409" w:author="Guohan Lu" w:date="2015-12-04T02:10:00Z">
        <w:r w:rsidRPr="001F1593" w:rsidDel="00B65CA7">
          <w:delText>_fn</w:delText>
        </w:r>
      </w:del>
      <w:r w:rsidRPr="001F1593">
        <w:t>(</w:t>
      </w:r>
      <w:r>
        <w:t>SAI_OBJECT_TYP</w:t>
      </w:r>
      <w:r w:rsidR="00F62D9D">
        <w:t>E_FDB</w:t>
      </w:r>
      <w:r w:rsidR="00BD4AE9">
        <w:t>, object_count, fdb_entry_list</w:t>
      </w:r>
      <w:r>
        <w:t xml:space="preserve">, </w:t>
      </w:r>
    </w:p>
    <w:p w14:paraId="762F5CE0" w14:textId="152ED481" w:rsidR="00CF2CB4" w:rsidDel="00817E75" w:rsidRDefault="00BD4AE9" w:rsidP="00CF2CB4">
      <w:pPr>
        <w:pStyle w:val="code"/>
        <w:rPr>
          <w:del w:id="5410" w:author="Guohan Lu" w:date="2015-12-04T02:29:00Z"/>
        </w:rPr>
      </w:pPr>
      <w:r>
        <w:t xml:space="preserve">                        </w:t>
      </w:r>
      <w:r w:rsidR="00CF2CB4">
        <w:t>attr</w:t>
      </w:r>
      <w:ins w:id="5411" w:author="Guohan Lu" w:date="2015-12-04T02:29:00Z">
        <w:r w:rsidR="00FD2B36">
          <w:t>s</w:t>
        </w:r>
      </w:ins>
      <w:r w:rsidR="00CF2CB4">
        <w:t>_count,</w:t>
      </w:r>
      <w:r>
        <w:t xml:space="preserve"> </w:t>
      </w:r>
      <w:del w:id="5412" w:author="Guohan Lu" w:date="2015-12-04T02:29:00Z">
        <w:r w:rsidR="00CF2CB4" w:rsidDel="00FD2B36">
          <w:delText>attr_id, &amp;</w:delText>
        </w:r>
      </w:del>
      <w:r w:rsidR="00CF2CB4">
        <w:t>attr</w:t>
      </w:r>
      <w:ins w:id="5413" w:author="Guohan Lu" w:date="2015-12-04T02:29:00Z">
        <w:r w:rsidR="00FD2B36">
          <w:t>s</w:t>
        </w:r>
      </w:ins>
      <w:del w:id="5414" w:author="Guohan Lu" w:date="2015-12-04T02:29:00Z">
        <w:r w:rsidR="00CF2CB4" w:rsidDel="00FD2B36">
          <w:delText>_value</w:delText>
        </w:r>
      </w:del>
      <w:r w:rsidR="00CF2CB4">
        <w:t>, statuses);</w:t>
      </w:r>
    </w:p>
    <w:p w14:paraId="6AD773BE" w14:textId="0B9E931B" w:rsidR="00CF2CB4" w:rsidDel="00817E75" w:rsidRDefault="00CF2CB4" w:rsidP="00AE7E55">
      <w:pPr>
        <w:pStyle w:val="code"/>
        <w:rPr>
          <w:del w:id="5415" w:author="Guohan Lu" w:date="2015-12-04T02:29:00Z"/>
        </w:rPr>
      </w:pPr>
    </w:p>
    <w:p w14:paraId="30D58534" w14:textId="77777777" w:rsidR="00BB25F7" w:rsidRPr="001634D9" w:rsidRDefault="00BB25F7" w:rsidP="00AE7E55">
      <w:pPr>
        <w:pStyle w:val="code"/>
      </w:pPr>
    </w:p>
    <w:p w14:paraId="5B877CF8" w14:textId="77777777" w:rsidR="00AE7E55" w:rsidRPr="001634D9" w:rsidRDefault="00AE7E55" w:rsidP="00AE7E55"/>
    <w:sectPr w:rsidR="00AE7E55" w:rsidRPr="001634D9"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C3B07" w14:textId="77777777" w:rsidR="00645D9F" w:rsidRDefault="00645D9F" w:rsidP="002A5AF4">
      <w:pPr>
        <w:spacing w:after="0" w:line="240" w:lineRule="auto"/>
      </w:pPr>
      <w:r>
        <w:separator/>
      </w:r>
    </w:p>
  </w:endnote>
  <w:endnote w:type="continuationSeparator" w:id="0">
    <w:p w14:paraId="5410A171" w14:textId="77777777" w:rsidR="00645D9F" w:rsidRDefault="00645D9F" w:rsidP="002A5AF4">
      <w:pPr>
        <w:spacing w:after="0" w:line="240" w:lineRule="auto"/>
      </w:pPr>
      <w:r>
        <w:continuationSeparator/>
      </w:r>
    </w:p>
  </w:endnote>
  <w:endnote w:type="continuationNotice" w:id="1">
    <w:p w14:paraId="46E70CA6" w14:textId="77777777" w:rsidR="00645D9F" w:rsidRDefault="00645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621F1" w14:textId="77777777" w:rsidR="00CE103E" w:rsidRDefault="00CE10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CE103E" w:rsidRDefault="00CE103E">
    <w:pPr>
      <w:pStyle w:val="Footer"/>
    </w:pPr>
  </w:p>
  <w:p w14:paraId="0B495597" w14:textId="77777777" w:rsidR="00CE103E" w:rsidRDefault="00CE10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3A26C" w14:textId="77777777" w:rsidR="00CE103E" w:rsidRDefault="00CE10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0F81EE50" w:rsidR="00CE103E" w:rsidRDefault="00CE103E">
        <w:pPr>
          <w:pStyle w:val="Footer"/>
        </w:pPr>
        <w:r>
          <w:t xml:space="preserve">Page | </w:t>
        </w:r>
        <w:r>
          <w:fldChar w:fldCharType="begin"/>
        </w:r>
        <w:r>
          <w:instrText xml:space="preserve"> PAGE   \* MERGEFORMAT </w:instrText>
        </w:r>
        <w:r>
          <w:fldChar w:fldCharType="separate"/>
        </w:r>
        <w:r w:rsidR="00AF0FD6">
          <w:rPr>
            <w:noProof/>
          </w:rPr>
          <w:t>i</w:t>
        </w:r>
        <w:r>
          <w:rPr>
            <w:noProof/>
          </w:rPr>
          <w:fldChar w:fldCharType="end"/>
        </w:r>
      </w:p>
    </w:sdtContent>
  </w:sdt>
  <w:p w14:paraId="6BF87303" w14:textId="77777777" w:rsidR="00CE103E" w:rsidRDefault="00CE103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CE103E" w:rsidRDefault="00CE103E">
    <w:pPr>
      <w:pStyle w:val="Footer"/>
      <w:jc w:val="center"/>
    </w:pPr>
  </w:p>
  <w:p w14:paraId="71EF6CE8" w14:textId="77777777" w:rsidR="00CE103E" w:rsidRDefault="00CE103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1EE9E9D2" w:rsidR="00CE103E" w:rsidRDefault="00CE103E">
        <w:pPr>
          <w:pStyle w:val="Footer"/>
        </w:pPr>
        <w:r>
          <w:t xml:space="preserve">Page | </w:t>
        </w:r>
        <w:r>
          <w:fldChar w:fldCharType="begin"/>
        </w:r>
        <w:r>
          <w:instrText xml:space="preserve"> PAGE   \* MERGEFORMAT </w:instrText>
        </w:r>
        <w:r>
          <w:fldChar w:fldCharType="separate"/>
        </w:r>
        <w:r w:rsidR="00AF0FD6">
          <w:rPr>
            <w:noProof/>
          </w:rPr>
          <w:t>3</w:t>
        </w:r>
        <w:r>
          <w:rPr>
            <w:noProof/>
          </w:rPr>
          <w:fldChar w:fldCharType="end"/>
        </w:r>
      </w:p>
    </w:sdtContent>
  </w:sdt>
  <w:p w14:paraId="59F8938E" w14:textId="77777777" w:rsidR="00CE103E" w:rsidRDefault="00CE1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82E8E" w14:textId="77777777" w:rsidR="00645D9F" w:rsidRDefault="00645D9F" w:rsidP="002A5AF4">
      <w:pPr>
        <w:spacing w:after="0" w:line="240" w:lineRule="auto"/>
      </w:pPr>
      <w:r>
        <w:separator/>
      </w:r>
    </w:p>
  </w:footnote>
  <w:footnote w:type="continuationSeparator" w:id="0">
    <w:p w14:paraId="16AA7333" w14:textId="77777777" w:rsidR="00645D9F" w:rsidRDefault="00645D9F" w:rsidP="002A5AF4">
      <w:pPr>
        <w:spacing w:after="0" w:line="240" w:lineRule="auto"/>
      </w:pPr>
      <w:r>
        <w:continuationSeparator/>
      </w:r>
    </w:p>
  </w:footnote>
  <w:footnote w:type="continuationNotice" w:id="1">
    <w:p w14:paraId="68B1BEB6" w14:textId="77777777" w:rsidR="00645D9F" w:rsidRDefault="00645D9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3EE" w14:textId="77777777" w:rsidR="00CE103E" w:rsidRDefault="00CE10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CE103E" w:rsidRDefault="00645D9F">
        <w:pPr>
          <w:pStyle w:val="Header"/>
          <w:jc w:val="center"/>
        </w:pPr>
      </w:p>
    </w:sdtContent>
  </w:sdt>
  <w:p w14:paraId="3B6FD9CE" w14:textId="77777777" w:rsidR="00CE103E" w:rsidRDefault="00CE10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32D5" w14:textId="77777777" w:rsidR="00CE103E" w:rsidRDefault="00CE1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88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20"/>
  </w:num>
  <w:num w:numId="6">
    <w:abstractNumId w:val="22"/>
  </w:num>
  <w:num w:numId="7">
    <w:abstractNumId w:val="24"/>
  </w:num>
  <w:num w:numId="8">
    <w:abstractNumId w:val="1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4"/>
  </w:num>
  <w:num w:numId="12">
    <w:abstractNumId w:val="13"/>
  </w:num>
  <w:num w:numId="13">
    <w:abstractNumId w:val="3"/>
  </w:num>
  <w:num w:numId="14">
    <w:abstractNumId w:val="7"/>
  </w:num>
  <w:num w:numId="15">
    <w:abstractNumId w:val="17"/>
  </w:num>
  <w:num w:numId="16">
    <w:abstractNumId w:val="1"/>
  </w:num>
  <w:num w:numId="17">
    <w:abstractNumId w:val="15"/>
  </w:num>
  <w:num w:numId="18">
    <w:abstractNumId w:val="23"/>
  </w:num>
  <w:num w:numId="19">
    <w:abstractNumId w:val="21"/>
  </w:num>
  <w:num w:numId="20">
    <w:abstractNumId w:val="25"/>
  </w:num>
  <w:num w:numId="21">
    <w:abstractNumId w:val="14"/>
  </w:num>
  <w:num w:numId="22">
    <w:abstractNumId w:val="5"/>
  </w:num>
  <w:num w:numId="23">
    <w:abstractNumId w:val="9"/>
  </w:num>
  <w:num w:numId="24">
    <w:abstractNumId w:val="16"/>
  </w:num>
  <w:num w:numId="25">
    <w:abstractNumId w:val="0"/>
  </w:num>
  <w:num w:numId="26">
    <w:abstractNumId w:val="11"/>
  </w:num>
  <w:num w:numId="27">
    <w:abstractNumId w:val="26"/>
  </w:num>
  <w:num w:numId="28">
    <w:abstractNumId w:val="8"/>
  </w:num>
  <w:num w:numId="29">
    <w:abstractNumId w:val="19"/>
  </w:num>
  <w:num w:numId="3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u">
    <w15:presenceInfo w15:providerId="AD" w15:userId="S-1-5-21-2127521184-1604012920-1887927527-12175828"/>
  </w15:person>
  <w15:person w15:author="Natchimuth, Anbalagan">
    <w15:presenceInfo w15:providerId="AD" w15:userId="S-1-5-21-1971345664-1559653683-1850952788-308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32D"/>
    <w:rsid w:val="00001F38"/>
    <w:rsid w:val="00004FED"/>
    <w:rsid w:val="0000619E"/>
    <w:rsid w:val="00010687"/>
    <w:rsid w:val="00011C47"/>
    <w:rsid w:val="00013291"/>
    <w:rsid w:val="0001440A"/>
    <w:rsid w:val="00014F24"/>
    <w:rsid w:val="0001563F"/>
    <w:rsid w:val="0001657C"/>
    <w:rsid w:val="0001746A"/>
    <w:rsid w:val="00020BCC"/>
    <w:rsid w:val="00021158"/>
    <w:rsid w:val="00023C94"/>
    <w:rsid w:val="00023FFA"/>
    <w:rsid w:val="000259C9"/>
    <w:rsid w:val="00026D06"/>
    <w:rsid w:val="0003195B"/>
    <w:rsid w:val="000330BB"/>
    <w:rsid w:val="00035968"/>
    <w:rsid w:val="00035AE6"/>
    <w:rsid w:val="00036DFE"/>
    <w:rsid w:val="00037DD9"/>
    <w:rsid w:val="0004177E"/>
    <w:rsid w:val="0004252D"/>
    <w:rsid w:val="00043760"/>
    <w:rsid w:val="00044FCC"/>
    <w:rsid w:val="0004651E"/>
    <w:rsid w:val="00054F66"/>
    <w:rsid w:val="00055475"/>
    <w:rsid w:val="00055B29"/>
    <w:rsid w:val="00056180"/>
    <w:rsid w:val="000564E8"/>
    <w:rsid w:val="0005689B"/>
    <w:rsid w:val="00072089"/>
    <w:rsid w:val="00072C80"/>
    <w:rsid w:val="00072EDC"/>
    <w:rsid w:val="00075C93"/>
    <w:rsid w:val="0007659A"/>
    <w:rsid w:val="000809AC"/>
    <w:rsid w:val="00082908"/>
    <w:rsid w:val="000829F1"/>
    <w:rsid w:val="00082B19"/>
    <w:rsid w:val="000839CF"/>
    <w:rsid w:val="00084887"/>
    <w:rsid w:val="00084906"/>
    <w:rsid w:val="0008493D"/>
    <w:rsid w:val="00084A67"/>
    <w:rsid w:val="00085055"/>
    <w:rsid w:val="000856BD"/>
    <w:rsid w:val="00087164"/>
    <w:rsid w:val="0009113E"/>
    <w:rsid w:val="00092629"/>
    <w:rsid w:val="000928E5"/>
    <w:rsid w:val="00094E3E"/>
    <w:rsid w:val="00094F74"/>
    <w:rsid w:val="00095BC3"/>
    <w:rsid w:val="000A3292"/>
    <w:rsid w:val="000A342E"/>
    <w:rsid w:val="000A48EB"/>
    <w:rsid w:val="000A6CAC"/>
    <w:rsid w:val="000B02C3"/>
    <w:rsid w:val="000B451F"/>
    <w:rsid w:val="000B4ABB"/>
    <w:rsid w:val="000B7C54"/>
    <w:rsid w:val="000B7CAB"/>
    <w:rsid w:val="000C0859"/>
    <w:rsid w:val="000C0B9F"/>
    <w:rsid w:val="000C12D8"/>
    <w:rsid w:val="000C1D9A"/>
    <w:rsid w:val="000C4B00"/>
    <w:rsid w:val="000C505A"/>
    <w:rsid w:val="000C51A9"/>
    <w:rsid w:val="000C5F90"/>
    <w:rsid w:val="000C64C6"/>
    <w:rsid w:val="000D0A51"/>
    <w:rsid w:val="000D2140"/>
    <w:rsid w:val="000D3B2D"/>
    <w:rsid w:val="000E0CC6"/>
    <w:rsid w:val="000E1D14"/>
    <w:rsid w:val="000E234F"/>
    <w:rsid w:val="000E45AF"/>
    <w:rsid w:val="000F05BE"/>
    <w:rsid w:val="000F124A"/>
    <w:rsid w:val="000F1ED1"/>
    <w:rsid w:val="000F222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75C2"/>
    <w:rsid w:val="001103AF"/>
    <w:rsid w:val="00113535"/>
    <w:rsid w:val="001233EF"/>
    <w:rsid w:val="00124CE1"/>
    <w:rsid w:val="0012588B"/>
    <w:rsid w:val="00125D1C"/>
    <w:rsid w:val="00125D40"/>
    <w:rsid w:val="0012748F"/>
    <w:rsid w:val="001310C6"/>
    <w:rsid w:val="0013151C"/>
    <w:rsid w:val="001320C8"/>
    <w:rsid w:val="00134454"/>
    <w:rsid w:val="00135AC2"/>
    <w:rsid w:val="001401F0"/>
    <w:rsid w:val="00140F58"/>
    <w:rsid w:val="001410AA"/>
    <w:rsid w:val="001421F1"/>
    <w:rsid w:val="001430C6"/>
    <w:rsid w:val="001445B7"/>
    <w:rsid w:val="00146EE2"/>
    <w:rsid w:val="0015130B"/>
    <w:rsid w:val="00152317"/>
    <w:rsid w:val="00152AB4"/>
    <w:rsid w:val="0015355F"/>
    <w:rsid w:val="001558F0"/>
    <w:rsid w:val="00156E22"/>
    <w:rsid w:val="001610A5"/>
    <w:rsid w:val="0016201C"/>
    <w:rsid w:val="00162741"/>
    <w:rsid w:val="001634D9"/>
    <w:rsid w:val="0016463F"/>
    <w:rsid w:val="001647BD"/>
    <w:rsid w:val="001649DF"/>
    <w:rsid w:val="00170706"/>
    <w:rsid w:val="00170894"/>
    <w:rsid w:val="00170B45"/>
    <w:rsid w:val="00170C3B"/>
    <w:rsid w:val="001731E9"/>
    <w:rsid w:val="0017349F"/>
    <w:rsid w:val="0017537F"/>
    <w:rsid w:val="0017691C"/>
    <w:rsid w:val="00180658"/>
    <w:rsid w:val="00180AC8"/>
    <w:rsid w:val="00181A17"/>
    <w:rsid w:val="00181E75"/>
    <w:rsid w:val="001834A6"/>
    <w:rsid w:val="00184057"/>
    <w:rsid w:val="00185490"/>
    <w:rsid w:val="00185F4C"/>
    <w:rsid w:val="00185FAE"/>
    <w:rsid w:val="00186262"/>
    <w:rsid w:val="00190142"/>
    <w:rsid w:val="0019046F"/>
    <w:rsid w:val="00191723"/>
    <w:rsid w:val="00192BAB"/>
    <w:rsid w:val="00194204"/>
    <w:rsid w:val="0019478F"/>
    <w:rsid w:val="0019504E"/>
    <w:rsid w:val="00195BF3"/>
    <w:rsid w:val="00196903"/>
    <w:rsid w:val="001A17DD"/>
    <w:rsid w:val="001A1FB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76E2"/>
    <w:rsid w:val="001B7F35"/>
    <w:rsid w:val="001C046D"/>
    <w:rsid w:val="001C687A"/>
    <w:rsid w:val="001C7B30"/>
    <w:rsid w:val="001D1AA1"/>
    <w:rsid w:val="001D21F5"/>
    <w:rsid w:val="001D2835"/>
    <w:rsid w:val="001D2C59"/>
    <w:rsid w:val="001D6A2A"/>
    <w:rsid w:val="001E0DBC"/>
    <w:rsid w:val="001E1F0B"/>
    <w:rsid w:val="001E2BEB"/>
    <w:rsid w:val="001E461C"/>
    <w:rsid w:val="001E72D0"/>
    <w:rsid w:val="001E7411"/>
    <w:rsid w:val="001E757E"/>
    <w:rsid w:val="001F028E"/>
    <w:rsid w:val="001F05FE"/>
    <w:rsid w:val="001F1593"/>
    <w:rsid w:val="001F221E"/>
    <w:rsid w:val="001F2C40"/>
    <w:rsid w:val="001F3176"/>
    <w:rsid w:val="001F3E03"/>
    <w:rsid w:val="001F77E2"/>
    <w:rsid w:val="001F7CB9"/>
    <w:rsid w:val="00200E13"/>
    <w:rsid w:val="00202414"/>
    <w:rsid w:val="002058C5"/>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769"/>
    <w:rsid w:val="00241398"/>
    <w:rsid w:val="002440FD"/>
    <w:rsid w:val="00244200"/>
    <w:rsid w:val="00250860"/>
    <w:rsid w:val="00252A7D"/>
    <w:rsid w:val="002556D7"/>
    <w:rsid w:val="002574B9"/>
    <w:rsid w:val="00257EA9"/>
    <w:rsid w:val="002601A6"/>
    <w:rsid w:val="00263387"/>
    <w:rsid w:val="00263C99"/>
    <w:rsid w:val="00263F29"/>
    <w:rsid w:val="00264647"/>
    <w:rsid w:val="00264672"/>
    <w:rsid w:val="0026538D"/>
    <w:rsid w:val="00266C60"/>
    <w:rsid w:val="0026799E"/>
    <w:rsid w:val="00267C4D"/>
    <w:rsid w:val="00270482"/>
    <w:rsid w:val="00270729"/>
    <w:rsid w:val="00271CED"/>
    <w:rsid w:val="0027237C"/>
    <w:rsid w:val="00273F1B"/>
    <w:rsid w:val="00275AFD"/>
    <w:rsid w:val="00275EF8"/>
    <w:rsid w:val="002769CA"/>
    <w:rsid w:val="00281A21"/>
    <w:rsid w:val="002836A9"/>
    <w:rsid w:val="0028477B"/>
    <w:rsid w:val="00286087"/>
    <w:rsid w:val="00286487"/>
    <w:rsid w:val="0029145F"/>
    <w:rsid w:val="00291663"/>
    <w:rsid w:val="0029264C"/>
    <w:rsid w:val="00292F50"/>
    <w:rsid w:val="00293A9C"/>
    <w:rsid w:val="00295A14"/>
    <w:rsid w:val="00295A54"/>
    <w:rsid w:val="00295C06"/>
    <w:rsid w:val="0029667C"/>
    <w:rsid w:val="00297F7D"/>
    <w:rsid w:val="002A0D5C"/>
    <w:rsid w:val="002A19CF"/>
    <w:rsid w:val="002A48E2"/>
    <w:rsid w:val="002A5AF4"/>
    <w:rsid w:val="002A5D5E"/>
    <w:rsid w:val="002A5F91"/>
    <w:rsid w:val="002A7403"/>
    <w:rsid w:val="002A7939"/>
    <w:rsid w:val="002B02FD"/>
    <w:rsid w:val="002B09BC"/>
    <w:rsid w:val="002B23A8"/>
    <w:rsid w:val="002B25D0"/>
    <w:rsid w:val="002B2BDF"/>
    <w:rsid w:val="002B2C13"/>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3422"/>
    <w:rsid w:val="002D3589"/>
    <w:rsid w:val="002D39BF"/>
    <w:rsid w:val="002D3AB0"/>
    <w:rsid w:val="002D4814"/>
    <w:rsid w:val="002D53E2"/>
    <w:rsid w:val="002E0998"/>
    <w:rsid w:val="002E150E"/>
    <w:rsid w:val="002E3107"/>
    <w:rsid w:val="002E3518"/>
    <w:rsid w:val="002E65E0"/>
    <w:rsid w:val="002E7573"/>
    <w:rsid w:val="002F0043"/>
    <w:rsid w:val="002F22C5"/>
    <w:rsid w:val="002F4F58"/>
    <w:rsid w:val="002F6E57"/>
    <w:rsid w:val="002F7B16"/>
    <w:rsid w:val="00301672"/>
    <w:rsid w:val="00301E84"/>
    <w:rsid w:val="00304EA1"/>
    <w:rsid w:val="0030634A"/>
    <w:rsid w:val="00306B78"/>
    <w:rsid w:val="00312B1D"/>
    <w:rsid w:val="00316F94"/>
    <w:rsid w:val="00322035"/>
    <w:rsid w:val="00322FFA"/>
    <w:rsid w:val="00326DE0"/>
    <w:rsid w:val="00327AEA"/>
    <w:rsid w:val="00330013"/>
    <w:rsid w:val="003337D7"/>
    <w:rsid w:val="00334DD0"/>
    <w:rsid w:val="0033597F"/>
    <w:rsid w:val="00335C74"/>
    <w:rsid w:val="003368CB"/>
    <w:rsid w:val="0034015D"/>
    <w:rsid w:val="0034085D"/>
    <w:rsid w:val="00344043"/>
    <w:rsid w:val="003441A9"/>
    <w:rsid w:val="0034513C"/>
    <w:rsid w:val="00347093"/>
    <w:rsid w:val="003501E1"/>
    <w:rsid w:val="0035038C"/>
    <w:rsid w:val="00353089"/>
    <w:rsid w:val="00353D6B"/>
    <w:rsid w:val="00354F69"/>
    <w:rsid w:val="00355C5F"/>
    <w:rsid w:val="00357081"/>
    <w:rsid w:val="0035739F"/>
    <w:rsid w:val="00360AC7"/>
    <w:rsid w:val="0036244D"/>
    <w:rsid w:val="003630F5"/>
    <w:rsid w:val="0036574A"/>
    <w:rsid w:val="00365B13"/>
    <w:rsid w:val="003679D7"/>
    <w:rsid w:val="00367D99"/>
    <w:rsid w:val="003703DD"/>
    <w:rsid w:val="00371E40"/>
    <w:rsid w:val="00373ECD"/>
    <w:rsid w:val="00374B42"/>
    <w:rsid w:val="0037654B"/>
    <w:rsid w:val="00376F9A"/>
    <w:rsid w:val="00381A9F"/>
    <w:rsid w:val="00382B04"/>
    <w:rsid w:val="00382F58"/>
    <w:rsid w:val="0038537A"/>
    <w:rsid w:val="003961C6"/>
    <w:rsid w:val="003964B7"/>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4099"/>
    <w:rsid w:val="003F5E90"/>
    <w:rsid w:val="003F63E4"/>
    <w:rsid w:val="003F676A"/>
    <w:rsid w:val="003F7FE6"/>
    <w:rsid w:val="00403063"/>
    <w:rsid w:val="00404AA2"/>
    <w:rsid w:val="004076A5"/>
    <w:rsid w:val="00410817"/>
    <w:rsid w:val="00412667"/>
    <w:rsid w:val="004127A1"/>
    <w:rsid w:val="004170D3"/>
    <w:rsid w:val="00421275"/>
    <w:rsid w:val="0042171E"/>
    <w:rsid w:val="004226CA"/>
    <w:rsid w:val="00423193"/>
    <w:rsid w:val="00423E52"/>
    <w:rsid w:val="0042436A"/>
    <w:rsid w:val="00426BB9"/>
    <w:rsid w:val="00432E5D"/>
    <w:rsid w:val="00435133"/>
    <w:rsid w:val="00435775"/>
    <w:rsid w:val="00435E4D"/>
    <w:rsid w:val="00436755"/>
    <w:rsid w:val="00436951"/>
    <w:rsid w:val="00436AEC"/>
    <w:rsid w:val="0043700C"/>
    <w:rsid w:val="0043732B"/>
    <w:rsid w:val="004415F1"/>
    <w:rsid w:val="004439EC"/>
    <w:rsid w:val="00443F84"/>
    <w:rsid w:val="00446C53"/>
    <w:rsid w:val="00447FFB"/>
    <w:rsid w:val="00451574"/>
    <w:rsid w:val="0045649B"/>
    <w:rsid w:val="004602F3"/>
    <w:rsid w:val="00460724"/>
    <w:rsid w:val="004615C0"/>
    <w:rsid w:val="00461D4B"/>
    <w:rsid w:val="00462CCA"/>
    <w:rsid w:val="0046531B"/>
    <w:rsid w:val="00465AD7"/>
    <w:rsid w:val="00466F96"/>
    <w:rsid w:val="00470DEE"/>
    <w:rsid w:val="00470F7E"/>
    <w:rsid w:val="00471168"/>
    <w:rsid w:val="004714ED"/>
    <w:rsid w:val="00471A68"/>
    <w:rsid w:val="00472B3A"/>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4856"/>
    <w:rsid w:val="004A0352"/>
    <w:rsid w:val="004A21B1"/>
    <w:rsid w:val="004A230D"/>
    <w:rsid w:val="004A5AA8"/>
    <w:rsid w:val="004A674B"/>
    <w:rsid w:val="004A7544"/>
    <w:rsid w:val="004A7647"/>
    <w:rsid w:val="004A7C80"/>
    <w:rsid w:val="004B2468"/>
    <w:rsid w:val="004B3403"/>
    <w:rsid w:val="004B43AD"/>
    <w:rsid w:val="004B4AAD"/>
    <w:rsid w:val="004C0668"/>
    <w:rsid w:val="004C1958"/>
    <w:rsid w:val="004C2016"/>
    <w:rsid w:val="004C2268"/>
    <w:rsid w:val="004C2E1C"/>
    <w:rsid w:val="004C3AAE"/>
    <w:rsid w:val="004C45C5"/>
    <w:rsid w:val="004C5C39"/>
    <w:rsid w:val="004C71EF"/>
    <w:rsid w:val="004D1785"/>
    <w:rsid w:val="004D324F"/>
    <w:rsid w:val="004D392D"/>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10B88"/>
    <w:rsid w:val="00515260"/>
    <w:rsid w:val="0051657B"/>
    <w:rsid w:val="0052143F"/>
    <w:rsid w:val="00522B01"/>
    <w:rsid w:val="00522B6D"/>
    <w:rsid w:val="0052393C"/>
    <w:rsid w:val="00524775"/>
    <w:rsid w:val="00526DAC"/>
    <w:rsid w:val="00527F46"/>
    <w:rsid w:val="00530338"/>
    <w:rsid w:val="00533790"/>
    <w:rsid w:val="00534768"/>
    <w:rsid w:val="00535B77"/>
    <w:rsid w:val="00541D9F"/>
    <w:rsid w:val="00542EA4"/>
    <w:rsid w:val="00544CB1"/>
    <w:rsid w:val="00545EDE"/>
    <w:rsid w:val="00546D0D"/>
    <w:rsid w:val="00551913"/>
    <w:rsid w:val="00551E94"/>
    <w:rsid w:val="0055326F"/>
    <w:rsid w:val="00565996"/>
    <w:rsid w:val="005665A3"/>
    <w:rsid w:val="005726FA"/>
    <w:rsid w:val="00575632"/>
    <w:rsid w:val="005760EB"/>
    <w:rsid w:val="0058057F"/>
    <w:rsid w:val="005805DA"/>
    <w:rsid w:val="00583589"/>
    <w:rsid w:val="0058589F"/>
    <w:rsid w:val="00591D11"/>
    <w:rsid w:val="00593A8D"/>
    <w:rsid w:val="005945AC"/>
    <w:rsid w:val="0059491D"/>
    <w:rsid w:val="00595DE3"/>
    <w:rsid w:val="005A0627"/>
    <w:rsid w:val="005A144D"/>
    <w:rsid w:val="005A58A0"/>
    <w:rsid w:val="005A75F7"/>
    <w:rsid w:val="005A7B9E"/>
    <w:rsid w:val="005B0047"/>
    <w:rsid w:val="005B0976"/>
    <w:rsid w:val="005B185F"/>
    <w:rsid w:val="005B26AA"/>
    <w:rsid w:val="005B353C"/>
    <w:rsid w:val="005B3F15"/>
    <w:rsid w:val="005B4B26"/>
    <w:rsid w:val="005B7BCD"/>
    <w:rsid w:val="005C0EBE"/>
    <w:rsid w:val="005C1573"/>
    <w:rsid w:val="005C43D2"/>
    <w:rsid w:val="005C4CD7"/>
    <w:rsid w:val="005C6222"/>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6242"/>
    <w:rsid w:val="005E72B9"/>
    <w:rsid w:val="005F0448"/>
    <w:rsid w:val="005F542F"/>
    <w:rsid w:val="005F5714"/>
    <w:rsid w:val="005F57B0"/>
    <w:rsid w:val="005F704D"/>
    <w:rsid w:val="005F738F"/>
    <w:rsid w:val="005F7A67"/>
    <w:rsid w:val="006004D9"/>
    <w:rsid w:val="006014BC"/>
    <w:rsid w:val="0060150F"/>
    <w:rsid w:val="006025AA"/>
    <w:rsid w:val="006026CC"/>
    <w:rsid w:val="00602F15"/>
    <w:rsid w:val="00603BE5"/>
    <w:rsid w:val="00604697"/>
    <w:rsid w:val="0060602C"/>
    <w:rsid w:val="00612794"/>
    <w:rsid w:val="00613CB8"/>
    <w:rsid w:val="006147A5"/>
    <w:rsid w:val="00617A06"/>
    <w:rsid w:val="00617FBD"/>
    <w:rsid w:val="00620F5C"/>
    <w:rsid w:val="00624D7B"/>
    <w:rsid w:val="0062547E"/>
    <w:rsid w:val="00625BAF"/>
    <w:rsid w:val="006262E1"/>
    <w:rsid w:val="006307B8"/>
    <w:rsid w:val="00631E3A"/>
    <w:rsid w:val="00632104"/>
    <w:rsid w:val="006328D6"/>
    <w:rsid w:val="00632DB2"/>
    <w:rsid w:val="006353E2"/>
    <w:rsid w:val="00635904"/>
    <w:rsid w:val="00635BE2"/>
    <w:rsid w:val="006371F3"/>
    <w:rsid w:val="00637837"/>
    <w:rsid w:val="00640A15"/>
    <w:rsid w:val="00645C2C"/>
    <w:rsid w:val="00645D9F"/>
    <w:rsid w:val="00646497"/>
    <w:rsid w:val="00646FCC"/>
    <w:rsid w:val="00651FBF"/>
    <w:rsid w:val="00654148"/>
    <w:rsid w:val="0065436D"/>
    <w:rsid w:val="00654D28"/>
    <w:rsid w:val="006552E8"/>
    <w:rsid w:val="00656192"/>
    <w:rsid w:val="0066084B"/>
    <w:rsid w:val="006613DE"/>
    <w:rsid w:val="0066141D"/>
    <w:rsid w:val="006624E5"/>
    <w:rsid w:val="0066254F"/>
    <w:rsid w:val="00664F39"/>
    <w:rsid w:val="00672631"/>
    <w:rsid w:val="00673A50"/>
    <w:rsid w:val="00673B04"/>
    <w:rsid w:val="0067694F"/>
    <w:rsid w:val="00676EA5"/>
    <w:rsid w:val="006779E3"/>
    <w:rsid w:val="00680049"/>
    <w:rsid w:val="00681424"/>
    <w:rsid w:val="0068199B"/>
    <w:rsid w:val="00681CD6"/>
    <w:rsid w:val="006869CF"/>
    <w:rsid w:val="00692F9E"/>
    <w:rsid w:val="00695582"/>
    <w:rsid w:val="00695F04"/>
    <w:rsid w:val="00697E42"/>
    <w:rsid w:val="006A1F05"/>
    <w:rsid w:val="006A21F4"/>
    <w:rsid w:val="006A276F"/>
    <w:rsid w:val="006A3606"/>
    <w:rsid w:val="006A442D"/>
    <w:rsid w:val="006A6E79"/>
    <w:rsid w:val="006A7077"/>
    <w:rsid w:val="006B0EB2"/>
    <w:rsid w:val="006B1835"/>
    <w:rsid w:val="006B1AA1"/>
    <w:rsid w:val="006B312B"/>
    <w:rsid w:val="006B3679"/>
    <w:rsid w:val="006B37B8"/>
    <w:rsid w:val="006B3F91"/>
    <w:rsid w:val="006B6372"/>
    <w:rsid w:val="006B7203"/>
    <w:rsid w:val="006C015C"/>
    <w:rsid w:val="006C03C1"/>
    <w:rsid w:val="006C412E"/>
    <w:rsid w:val="006C4AE9"/>
    <w:rsid w:val="006C6EAF"/>
    <w:rsid w:val="006D2FC1"/>
    <w:rsid w:val="006D5629"/>
    <w:rsid w:val="006E0A0B"/>
    <w:rsid w:val="006E0FE9"/>
    <w:rsid w:val="006E2FCB"/>
    <w:rsid w:val="006E32B0"/>
    <w:rsid w:val="006E35FE"/>
    <w:rsid w:val="006E4873"/>
    <w:rsid w:val="006E54AE"/>
    <w:rsid w:val="006E54DC"/>
    <w:rsid w:val="006E5D9F"/>
    <w:rsid w:val="006E5FBA"/>
    <w:rsid w:val="006F0433"/>
    <w:rsid w:val="006F09C3"/>
    <w:rsid w:val="006F2633"/>
    <w:rsid w:val="006F2E84"/>
    <w:rsid w:val="006F431A"/>
    <w:rsid w:val="006F5926"/>
    <w:rsid w:val="006F62E8"/>
    <w:rsid w:val="006F66D7"/>
    <w:rsid w:val="006F6817"/>
    <w:rsid w:val="0070093D"/>
    <w:rsid w:val="00700BEF"/>
    <w:rsid w:val="007022F7"/>
    <w:rsid w:val="00704718"/>
    <w:rsid w:val="0070782F"/>
    <w:rsid w:val="007127CC"/>
    <w:rsid w:val="00712B51"/>
    <w:rsid w:val="00713876"/>
    <w:rsid w:val="007144FE"/>
    <w:rsid w:val="00714704"/>
    <w:rsid w:val="00714A92"/>
    <w:rsid w:val="007168A6"/>
    <w:rsid w:val="007218E2"/>
    <w:rsid w:val="00721904"/>
    <w:rsid w:val="00723819"/>
    <w:rsid w:val="00723E23"/>
    <w:rsid w:val="00724060"/>
    <w:rsid w:val="00724957"/>
    <w:rsid w:val="007256C8"/>
    <w:rsid w:val="00726578"/>
    <w:rsid w:val="00730B34"/>
    <w:rsid w:val="00732C82"/>
    <w:rsid w:val="007352A0"/>
    <w:rsid w:val="00735A5F"/>
    <w:rsid w:val="00737ACC"/>
    <w:rsid w:val="007434BE"/>
    <w:rsid w:val="00743DC4"/>
    <w:rsid w:val="00745121"/>
    <w:rsid w:val="007469FC"/>
    <w:rsid w:val="00746CD7"/>
    <w:rsid w:val="00747098"/>
    <w:rsid w:val="007479A5"/>
    <w:rsid w:val="00747C40"/>
    <w:rsid w:val="00753A82"/>
    <w:rsid w:val="00753E16"/>
    <w:rsid w:val="00753F6F"/>
    <w:rsid w:val="007553FD"/>
    <w:rsid w:val="00755B7E"/>
    <w:rsid w:val="007600DC"/>
    <w:rsid w:val="007606B1"/>
    <w:rsid w:val="00770037"/>
    <w:rsid w:val="007733AD"/>
    <w:rsid w:val="007744C4"/>
    <w:rsid w:val="007745F8"/>
    <w:rsid w:val="00775619"/>
    <w:rsid w:val="00776119"/>
    <w:rsid w:val="00776382"/>
    <w:rsid w:val="00777D93"/>
    <w:rsid w:val="00780417"/>
    <w:rsid w:val="00783B31"/>
    <w:rsid w:val="00785D8E"/>
    <w:rsid w:val="00785DF4"/>
    <w:rsid w:val="007870D9"/>
    <w:rsid w:val="00787239"/>
    <w:rsid w:val="007901C1"/>
    <w:rsid w:val="00790829"/>
    <w:rsid w:val="007910BF"/>
    <w:rsid w:val="00791574"/>
    <w:rsid w:val="007963EB"/>
    <w:rsid w:val="007967DA"/>
    <w:rsid w:val="007A1D41"/>
    <w:rsid w:val="007A4062"/>
    <w:rsid w:val="007A4189"/>
    <w:rsid w:val="007A7E55"/>
    <w:rsid w:val="007B13A9"/>
    <w:rsid w:val="007B25DA"/>
    <w:rsid w:val="007B3260"/>
    <w:rsid w:val="007B39DD"/>
    <w:rsid w:val="007B55FB"/>
    <w:rsid w:val="007C0A62"/>
    <w:rsid w:val="007C37CE"/>
    <w:rsid w:val="007C42E1"/>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7ADE"/>
    <w:rsid w:val="007E7E9B"/>
    <w:rsid w:val="007F04EE"/>
    <w:rsid w:val="007F0764"/>
    <w:rsid w:val="007F10BD"/>
    <w:rsid w:val="007F45D3"/>
    <w:rsid w:val="007F5428"/>
    <w:rsid w:val="007F76B5"/>
    <w:rsid w:val="008003D0"/>
    <w:rsid w:val="00801D50"/>
    <w:rsid w:val="0080344D"/>
    <w:rsid w:val="008063C6"/>
    <w:rsid w:val="0081030A"/>
    <w:rsid w:val="00814263"/>
    <w:rsid w:val="00816060"/>
    <w:rsid w:val="00817E75"/>
    <w:rsid w:val="0082123A"/>
    <w:rsid w:val="008212A3"/>
    <w:rsid w:val="0082266F"/>
    <w:rsid w:val="008256A8"/>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DE5"/>
    <w:rsid w:val="00847E14"/>
    <w:rsid w:val="00850F06"/>
    <w:rsid w:val="0085160B"/>
    <w:rsid w:val="00851C85"/>
    <w:rsid w:val="00852379"/>
    <w:rsid w:val="00853AEE"/>
    <w:rsid w:val="0085579C"/>
    <w:rsid w:val="00855A50"/>
    <w:rsid w:val="00857EA3"/>
    <w:rsid w:val="008602F5"/>
    <w:rsid w:val="008622FD"/>
    <w:rsid w:val="00863166"/>
    <w:rsid w:val="00863304"/>
    <w:rsid w:val="00865E6C"/>
    <w:rsid w:val="0086653F"/>
    <w:rsid w:val="00866DA6"/>
    <w:rsid w:val="00867B1A"/>
    <w:rsid w:val="0087062F"/>
    <w:rsid w:val="008714E7"/>
    <w:rsid w:val="00871B4A"/>
    <w:rsid w:val="00872C2B"/>
    <w:rsid w:val="00875263"/>
    <w:rsid w:val="008757D0"/>
    <w:rsid w:val="00875F12"/>
    <w:rsid w:val="0087717A"/>
    <w:rsid w:val="00880105"/>
    <w:rsid w:val="00881621"/>
    <w:rsid w:val="00884271"/>
    <w:rsid w:val="0088440E"/>
    <w:rsid w:val="008864A8"/>
    <w:rsid w:val="008908D1"/>
    <w:rsid w:val="00891092"/>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503B"/>
    <w:rsid w:val="008B55BF"/>
    <w:rsid w:val="008B67B1"/>
    <w:rsid w:val="008B760E"/>
    <w:rsid w:val="008C09DE"/>
    <w:rsid w:val="008C52D3"/>
    <w:rsid w:val="008C56BC"/>
    <w:rsid w:val="008C7605"/>
    <w:rsid w:val="008C7B4A"/>
    <w:rsid w:val="008D08E2"/>
    <w:rsid w:val="008D0EE1"/>
    <w:rsid w:val="008D1708"/>
    <w:rsid w:val="008D1A69"/>
    <w:rsid w:val="008D1D8E"/>
    <w:rsid w:val="008D320A"/>
    <w:rsid w:val="008D4548"/>
    <w:rsid w:val="008D5AC9"/>
    <w:rsid w:val="008D6812"/>
    <w:rsid w:val="008D6F88"/>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676A"/>
    <w:rsid w:val="0093005E"/>
    <w:rsid w:val="00931EBA"/>
    <w:rsid w:val="0093222D"/>
    <w:rsid w:val="00933605"/>
    <w:rsid w:val="00936148"/>
    <w:rsid w:val="00936156"/>
    <w:rsid w:val="00936946"/>
    <w:rsid w:val="00940BA1"/>
    <w:rsid w:val="00941447"/>
    <w:rsid w:val="00942A37"/>
    <w:rsid w:val="0094348B"/>
    <w:rsid w:val="00943C88"/>
    <w:rsid w:val="009448C0"/>
    <w:rsid w:val="009475A8"/>
    <w:rsid w:val="009548D6"/>
    <w:rsid w:val="00954C8E"/>
    <w:rsid w:val="0095508F"/>
    <w:rsid w:val="00956E04"/>
    <w:rsid w:val="00956E18"/>
    <w:rsid w:val="009571F2"/>
    <w:rsid w:val="00960F1F"/>
    <w:rsid w:val="00962067"/>
    <w:rsid w:val="009627B5"/>
    <w:rsid w:val="00964C24"/>
    <w:rsid w:val="0096643E"/>
    <w:rsid w:val="009666FA"/>
    <w:rsid w:val="00966A5A"/>
    <w:rsid w:val="009714EB"/>
    <w:rsid w:val="00971A00"/>
    <w:rsid w:val="0097320A"/>
    <w:rsid w:val="0097334A"/>
    <w:rsid w:val="0097511B"/>
    <w:rsid w:val="00975F81"/>
    <w:rsid w:val="00976287"/>
    <w:rsid w:val="009763E8"/>
    <w:rsid w:val="00980931"/>
    <w:rsid w:val="00980BF7"/>
    <w:rsid w:val="00980C55"/>
    <w:rsid w:val="00980CA9"/>
    <w:rsid w:val="00980DC7"/>
    <w:rsid w:val="00983922"/>
    <w:rsid w:val="00990897"/>
    <w:rsid w:val="009927AB"/>
    <w:rsid w:val="00995D5E"/>
    <w:rsid w:val="0099653B"/>
    <w:rsid w:val="009A3600"/>
    <w:rsid w:val="009A3907"/>
    <w:rsid w:val="009A4942"/>
    <w:rsid w:val="009A5DEC"/>
    <w:rsid w:val="009A63C2"/>
    <w:rsid w:val="009A6621"/>
    <w:rsid w:val="009B0501"/>
    <w:rsid w:val="009B07BF"/>
    <w:rsid w:val="009B19C4"/>
    <w:rsid w:val="009B2AD3"/>
    <w:rsid w:val="009B2D2C"/>
    <w:rsid w:val="009B3043"/>
    <w:rsid w:val="009B393D"/>
    <w:rsid w:val="009C0E9B"/>
    <w:rsid w:val="009C2ADE"/>
    <w:rsid w:val="009C336E"/>
    <w:rsid w:val="009C4ACA"/>
    <w:rsid w:val="009C4B52"/>
    <w:rsid w:val="009C5505"/>
    <w:rsid w:val="009C6BCD"/>
    <w:rsid w:val="009C7BB7"/>
    <w:rsid w:val="009D283D"/>
    <w:rsid w:val="009D2A66"/>
    <w:rsid w:val="009D317C"/>
    <w:rsid w:val="009D709A"/>
    <w:rsid w:val="009E01B4"/>
    <w:rsid w:val="009E04A4"/>
    <w:rsid w:val="009E0E8A"/>
    <w:rsid w:val="009E3400"/>
    <w:rsid w:val="009E35A9"/>
    <w:rsid w:val="009E663B"/>
    <w:rsid w:val="009E7DE2"/>
    <w:rsid w:val="009F0017"/>
    <w:rsid w:val="009F07DE"/>
    <w:rsid w:val="009F35EF"/>
    <w:rsid w:val="009F5328"/>
    <w:rsid w:val="009F7B75"/>
    <w:rsid w:val="00A00C86"/>
    <w:rsid w:val="00A06F61"/>
    <w:rsid w:val="00A10D92"/>
    <w:rsid w:val="00A11750"/>
    <w:rsid w:val="00A14383"/>
    <w:rsid w:val="00A14773"/>
    <w:rsid w:val="00A16F94"/>
    <w:rsid w:val="00A21CCC"/>
    <w:rsid w:val="00A242DE"/>
    <w:rsid w:val="00A249EB"/>
    <w:rsid w:val="00A26930"/>
    <w:rsid w:val="00A27B12"/>
    <w:rsid w:val="00A307B2"/>
    <w:rsid w:val="00A31D64"/>
    <w:rsid w:val="00A31E04"/>
    <w:rsid w:val="00A32FBF"/>
    <w:rsid w:val="00A34414"/>
    <w:rsid w:val="00A347D4"/>
    <w:rsid w:val="00A353D1"/>
    <w:rsid w:val="00A35967"/>
    <w:rsid w:val="00A37476"/>
    <w:rsid w:val="00A378B8"/>
    <w:rsid w:val="00A46DA6"/>
    <w:rsid w:val="00A474DC"/>
    <w:rsid w:val="00A504BA"/>
    <w:rsid w:val="00A50D19"/>
    <w:rsid w:val="00A54B87"/>
    <w:rsid w:val="00A61186"/>
    <w:rsid w:val="00A63ADB"/>
    <w:rsid w:val="00A644C6"/>
    <w:rsid w:val="00A64DAB"/>
    <w:rsid w:val="00A65C16"/>
    <w:rsid w:val="00A66EA2"/>
    <w:rsid w:val="00A67AB7"/>
    <w:rsid w:val="00A70E27"/>
    <w:rsid w:val="00A716F9"/>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211D"/>
    <w:rsid w:val="00A93B84"/>
    <w:rsid w:val="00A95638"/>
    <w:rsid w:val="00A96F5F"/>
    <w:rsid w:val="00AA0366"/>
    <w:rsid w:val="00AA071E"/>
    <w:rsid w:val="00AA1DB7"/>
    <w:rsid w:val="00AA2D63"/>
    <w:rsid w:val="00AA2EF5"/>
    <w:rsid w:val="00AA6B4C"/>
    <w:rsid w:val="00AA6F7B"/>
    <w:rsid w:val="00AA7DCE"/>
    <w:rsid w:val="00AB4B7A"/>
    <w:rsid w:val="00AB7966"/>
    <w:rsid w:val="00AC160B"/>
    <w:rsid w:val="00AC57F0"/>
    <w:rsid w:val="00AC6F9B"/>
    <w:rsid w:val="00AD0AE2"/>
    <w:rsid w:val="00AD4036"/>
    <w:rsid w:val="00AD749C"/>
    <w:rsid w:val="00AD7A68"/>
    <w:rsid w:val="00AD7AA7"/>
    <w:rsid w:val="00AE1DB5"/>
    <w:rsid w:val="00AE34BE"/>
    <w:rsid w:val="00AE3E9C"/>
    <w:rsid w:val="00AE4168"/>
    <w:rsid w:val="00AE47FC"/>
    <w:rsid w:val="00AE68AF"/>
    <w:rsid w:val="00AE6CC5"/>
    <w:rsid w:val="00AE7E2D"/>
    <w:rsid w:val="00AE7E55"/>
    <w:rsid w:val="00AF0FD6"/>
    <w:rsid w:val="00AF2445"/>
    <w:rsid w:val="00AF3E56"/>
    <w:rsid w:val="00AF4998"/>
    <w:rsid w:val="00AF5732"/>
    <w:rsid w:val="00B014DF"/>
    <w:rsid w:val="00B01ECF"/>
    <w:rsid w:val="00B02BFB"/>
    <w:rsid w:val="00B042CA"/>
    <w:rsid w:val="00B05513"/>
    <w:rsid w:val="00B0586B"/>
    <w:rsid w:val="00B062F8"/>
    <w:rsid w:val="00B07DE3"/>
    <w:rsid w:val="00B1039E"/>
    <w:rsid w:val="00B12563"/>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3E4A"/>
    <w:rsid w:val="00B464F1"/>
    <w:rsid w:val="00B46FB5"/>
    <w:rsid w:val="00B47C7D"/>
    <w:rsid w:val="00B51110"/>
    <w:rsid w:val="00B5304F"/>
    <w:rsid w:val="00B5320D"/>
    <w:rsid w:val="00B604BE"/>
    <w:rsid w:val="00B609F5"/>
    <w:rsid w:val="00B617D5"/>
    <w:rsid w:val="00B61AA1"/>
    <w:rsid w:val="00B62CA2"/>
    <w:rsid w:val="00B63401"/>
    <w:rsid w:val="00B64EC6"/>
    <w:rsid w:val="00B65CA7"/>
    <w:rsid w:val="00B72235"/>
    <w:rsid w:val="00B72D1F"/>
    <w:rsid w:val="00B73DE1"/>
    <w:rsid w:val="00B755A0"/>
    <w:rsid w:val="00B76B01"/>
    <w:rsid w:val="00B80E24"/>
    <w:rsid w:val="00B81106"/>
    <w:rsid w:val="00B82D91"/>
    <w:rsid w:val="00B83DA9"/>
    <w:rsid w:val="00B847E0"/>
    <w:rsid w:val="00B901AA"/>
    <w:rsid w:val="00B907DD"/>
    <w:rsid w:val="00B9157E"/>
    <w:rsid w:val="00B95B3F"/>
    <w:rsid w:val="00B96295"/>
    <w:rsid w:val="00B9652C"/>
    <w:rsid w:val="00B96D1B"/>
    <w:rsid w:val="00BA04AF"/>
    <w:rsid w:val="00BA31B9"/>
    <w:rsid w:val="00BA4041"/>
    <w:rsid w:val="00BA46C8"/>
    <w:rsid w:val="00BA471B"/>
    <w:rsid w:val="00BA508C"/>
    <w:rsid w:val="00BA57E8"/>
    <w:rsid w:val="00BA6879"/>
    <w:rsid w:val="00BB1C86"/>
    <w:rsid w:val="00BB25F7"/>
    <w:rsid w:val="00BB5C04"/>
    <w:rsid w:val="00BB6676"/>
    <w:rsid w:val="00BB77DD"/>
    <w:rsid w:val="00BB784A"/>
    <w:rsid w:val="00BC0FEA"/>
    <w:rsid w:val="00BC4AF6"/>
    <w:rsid w:val="00BC5BE3"/>
    <w:rsid w:val="00BC6CAB"/>
    <w:rsid w:val="00BD0E97"/>
    <w:rsid w:val="00BD3413"/>
    <w:rsid w:val="00BD4AE9"/>
    <w:rsid w:val="00BD4CDF"/>
    <w:rsid w:val="00BD56D8"/>
    <w:rsid w:val="00BD649E"/>
    <w:rsid w:val="00BD7720"/>
    <w:rsid w:val="00BD7CAD"/>
    <w:rsid w:val="00BD7D11"/>
    <w:rsid w:val="00BE16E2"/>
    <w:rsid w:val="00BE1A45"/>
    <w:rsid w:val="00BE1EC4"/>
    <w:rsid w:val="00BE2F01"/>
    <w:rsid w:val="00BE52C3"/>
    <w:rsid w:val="00BE5827"/>
    <w:rsid w:val="00BF14DA"/>
    <w:rsid w:val="00BF401C"/>
    <w:rsid w:val="00BF51F8"/>
    <w:rsid w:val="00BF52AB"/>
    <w:rsid w:val="00BF5BCE"/>
    <w:rsid w:val="00BF6355"/>
    <w:rsid w:val="00C0033E"/>
    <w:rsid w:val="00C03638"/>
    <w:rsid w:val="00C0446B"/>
    <w:rsid w:val="00C0546B"/>
    <w:rsid w:val="00C06160"/>
    <w:rsid w:val="00C1144A"/>
    <w:rsid w:val="00C120CC"/>
    <w:rsid w:val="00C12876"/>
    <w:rsid w:val="00C128E6"/>
    <w:rsid w:val="00C139A1"/>
    <w:rsid w:val="00C147A1"/>
    <w:rsid w:val="00C14DEA"/>
    <w:rsid w:val="00C16904"/>
    <w:rsid w:val="00C1738F"/>
    <w:rsid w:val="00C204DA"/>
    <w:rsid w:val="00C2068C"/>
    <w:rsid w:val="00C25252"/>
    <w:rsid w:val="00C26F5B"/>
    <w:rsid w:val="00C27F1A"/>
    <w:rsid w:val="00C27FB7"/>
    <w:rsid w:val="00C30D35"/>
    <w:rsid w:val="00C30D98"/>
    <w:rsid w:val="00C32679"/>
    <w:rsid w:val="00C33520"/>
    <w:rsid w:val="00C3599D"/>
    <w:rsid w:val="00C36558"/>
    <w:rsid w:val="00C37532"/>
    <w:rsid w:val="00C4078D"/>
    <w:rsid w:val="00C45871"/>
    <w:rsid w:val="00C46824"/>
    <w:rsid w:val="00C47161"/>
    <w:rsid w:val="00C47DEC"/>
    <w:rsid w:val="00C51912"/>
    <w:rsid w:val="00C51DBB"/>
    <w:rsid w:val="00C52B9A"/>
    <w:rsid w:val="00C52F10"/>
    <w:rsid w:val="00C535FF"/>
    <w:rsid w:val="00C54934"/>
    <w:rsid w:val="00C552C6"/>
    <w:rsid w:val="00C556EF"/>
    <w:rsid w:val="00C57585"/>
    <w:rsid w:val="00C60D8D"/>
    <w:rsid w:val="00C615E4"/>
    <w:rsid w:val="00C622C1"/>
    <w:rsid w:val="00C63A2A"/>
    <w:rsid w:val="00C65356"/>
    <w:rsid w:val="00C65E10"/>
    <w:rsid w:val="00C65E2D"/>
    <w:rsid w:val="00C662C5"/>
    <w:rsid w:val="00C67463"/>
    <w:rsid w:val="00C67909"/>
    <w:rsid w:val="00C7262D"/>
    <w:rsid w:val="00C72A81"/>
    <w:rsid w:val="00C730EB"/>
    <w:rsid w:val="00C738C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0D66"/>
    <w:rsid w:val="00CA2DB6"/>
    <w:rsid w:val="00CA3C35"/>
    <w:rsid w:val="00CA4FFB"/>
    <w:rsid w:val="00CA7801"/>
    <w:rsid w:val="00CB206D"/>
    <w:rsid w:val="00CB32AD"/>
    <w:rsid w:val="00CB3492"/>
    <w:rsid w:val="00CB49EB"/>
    <w:rsid w:val="00CB56E3"/>
    <w:rsid w:val="00CB59A9"/>
    <w:rsid w:val="00CB6BB7"/>
    <w:rsid w:val="00CB7306"/>
    <w:rsid w:val="00CC23A3"/>
    <w:rsid w:val="00CC4947"/>
    <w:rsid w:val="00CC4D9B"/>
    <w:rsid w:val="00CC5C49"/>
    <w:rsid w:val="00CD1E15"/>
    <w:rsid w:val="00CD49A4"/>
    <w:rsid w:val="00CD5579"/>
    <w:rsid w:val="00CE103E"/>
    <w:rsid w:val="00CE162C"/>
    <w:rsid w:val="00CE165E"/>
    <w:rsid w:val="00CE224D"/>
    <w:rsid w:val="00CE4025"/>
    <w:rsid w:val="00CE4521"/>
    <w:rsid w:val="00CE637F"/>
    <w:rsid w:val="00CE79A3"/>
    <w:rsid w:val="00CF2CB4"/>
    <w:rsid w:val="00CF64A6"/>
    <w:rsid w:val="00CF7BFD"/>
    <w:rsid w:val="00CF7FFC"/>
    <w:rsid w:val="00D00D95"/>
    <w:rsid w:val="00D01B6D"/>
    <w:rsid w:val="00D136A4"/>
    <w:rsid w:val="00D13806"/>
    <w:rsid w:val="00D141FF"/>
    <w:rsid w:val="00D160C0"/>
    <w:rsid w:val="00D16F2D"/>
    <w:rsid w:val="00D17535"/>
    <w:rsid w:val="00D17AB3"/>
    <w:rsid w:val="00D20619"/>
    <w:rsid w:val="00D223ED"/>
    <w:rsid w:val="00D2399D"/>
    <w:rsid w:val="00D23BB6"/>
    <w:rsid w:val="00D255DB"/>
    <w:rsid w:val="00D26A01"/>
    <w:rsid w:val="00D26F1B"/>
    <w:rsid w:val="00D317FB"/>
    <w:rsid w:val="00D32887"/>
    <w:rsid w:val="00D33277"/>
    <w:rsid w:val="00D33F5F"/>
    <w:rsid w:val="00D354A1"/>
    <w:rsid w:val="00D3590F"/>
    <w:rsid w:val="00D43654"/>
    <w:rsid w:val="00D45885"/>
    <w:rsid w:val="00D4681A"/>
    <w:rsid w:val="00D46821"/>
    <w:rsid w:val="00D46FCC"/>
    <w:rsid w:val="00D50F4D"/>
    <w:rsid w:val="00D52F43"/>
    <w:rsid w:val="00D540C1"/>
    <w:rsid w:val="00D546AE"/>
    <w:rsid w:val="00D5535B"/>
    <w:rsid w:val="00D55D63"/>
    <w:rsid w:val="00D55FEB"/>
    <w:rsid w:val="00D56954"/>
    <w:rsid w:val="00D56CE3"/>
    <w:rsid w:val="00D57355"/>
    <w:rsid w:val="00D57B45"/>
    <w:rsid w:val="00D60B48"/>
    <w:rsid w:val="00D60BC6"/>
    <w:rsid w:val="00D62793"/>
    <w:rsid w:val="00D63A37"/>
    <w:rsid w:val="00D64204"/>
    <w:rsid w:val="00D64541"/>
    <w:rsid w:val="00D64AE9"/>
    <w:rsid w:val="00D654EB"/>
    <w:rsid w:val="00D673EB"/>
    <w:rsid w:val="00D700D1"/>
    <w:rsid w:val="00D70B69"/>
    <w:rsid w:val="00D70EBC"/>
    <w:rsid w:val="00D721DE"/>
    <w:rsid w:val="00D72E9D"/>
    <w:rsid w:val="00D7390A"/>
    <w:rsid w:val="00D74E05"/>
    <w:rsid w:val="00D7647E"/>
    <w:rsid w:val="00D80078"/>
    <w:rsid w:val="00D803A5"/>
    <w:rsid w:val="00D8102B"/>
    <w:rsid w:val="00D818FB"/>
    <w:rsid w:val="00D81F6E"/>
    <w:rsid w:val="00D83451"/>
    <w:rsid w:val="00D83A2C"/>
    <w:rsid w:val="00D86DB9"/>
    <w:rsid w:val="00D90A4A"/>
    <w:rsid w:val="00D90D8C"/>
    <w:rsid w:val="00D9105B"/>
    <w:rsid w:val="00D939B6"/>
    <w:rsid w:val="00D93B45"/>
    <w:rsid w:val="00D93D13"/>
    <w:rsid w:val="00D941B4"/>
    <w:rsid w:val="00D948FD"/>
    <w:rsid w:val="00D94997"/>
    <w:rsid w:val="00D95D76"/>
    <w:rsid w:val="00DA0319"/>
    <w:rsid w:val="00DA0B18"/>
    <w:rsid w:val="00DA1C1E"/>
    <w:rsid w:val="00DA25AB"/>
    <w:rsid w:val="00DA6151"/>
    <w:rsid w:val="00DA78DF"/>
    <w:rsid w:val="00DA7DE4"/>
    <w:rsid w:val="00DA7EA9"/>
    <w:rsid w:val="00DB2CCC"/>
    <w:rsid w:val="00DB6643"/>
    <w:rsid w:val="00DB7BF1"/>
    <w:rsid w:val="00DC0C7C"/>
    <w:rsid w:val="00DC0D69"/>
    <w:rsid w:val="00DC15C3"/>
    <w:rsid w:val="00DC22CE"/>
    <w:rsid w:val="00DC2E4F"/>
    <w:rsid w:val="00DC3241"/>
    <w:rsid w:val="00DC3E41"/>
    <w:rsid w:val="00DC4F88"/>
    <w:rsid w:val="00DC63C4"/>
    <w:rsid w:val="00DC6728"/>
    <w:rsid w:val="00DC7A0C"/>
    <w:rsid w:val="00DC7C8E"/>
    <w:rsid w:val="00DD1D2C"/>
    <w:rsid w:val="00DD23C9"/>
    <w:rsid w:val="00DD67E6"/>
    <w:rsid w:val="00DD7EA1"/>
    <w:rsid w:val="00DE39C2"/>
    <w:rsid w:val="00DE3B00"/>
    <w:rsid w:val="00DE4213"/>
    <w:rsid w:val="00DE4DA0"/>
    <w:rsid w:val="00DE5750"/>
    <w:rsid w:val="00DE64D2"/>
    <w:rsid w:val="00DE6CA0"/>
    <w:rsid w:val="00DE75CC"/>
    <w:rsid w:val="00DF0807"/>
    <w:rsid w:val="00DF124C"/>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2151A"/>
    <w:rsid w:val="00E21F05"/>
    <w:rsid w:val="00E22148"/>
    <w:rsid w:val="00E244C2"/>
    <w:rsid w:val="00E24B73"/>
    <w:rsid w:val="00E2730E"/>
    <w:rsid w:val="00E31169"/>
    <w:rsid w:val="00E32456"/>
    <w:rsid w:val="00E34AC1"/>
    <w:rsid w:val="00E3671B"/>
    <w:rsid w:val="00E4174D"/>
    <w:rsid w:val="00E439A4"/>
    <w:rsid w:val="00E4445F"/>
    <w:rsid w:val="00E4694E"/>
    <w:rsid w:val="00E50423"/>
    <w:rsid w:val="00E51097"/>
    <w:rsid w:val="00E5275B"/>
    <w:rsid w:val="00E54932"/>
    <w:rsid w:val="00E552B0"/>
    <w:rsid w:val="00E55C66"/>
    <w:rsid w:val="00E56222"/>
    <w:rsid w:val="00E56F24"/>
    <w:rsid w:val="00E6316B"/>
    <w:rsid w:val="00E64E3D"/>
    <w:rsid w:val="00E7167F"/>
    <w:rsid w:val="00E72354"/>
    <w:rsid w:val="00E73D21"/>
    <w:rsid w:val="00E760DC"/>
    <w:rsid w:val="00E76DF8"/>
    <w:rsid w:val="00E76E86"/>
    <w:rsid w:val="00E77D35"/>
    <w:rsid w:val="00E80A37"/>
    <w:rsid w:val="00E8794B"/>
    <w:rsid w:val="00E927B1"/>
    <w:rsid w:val="00E937BF"/>
    <w:rsid w:val="00E94A97"/>
    <w:rsid w:val="00E9568F"/>
    <w:rsid w:val="00E959C9"/>
    <w:rsid w:val="00E961C4"/>
    <w:rsid w:val="00E96FED"/>
    <w:rsid w:val="00EA081B"/>
    <w:rsid w:val="00EA1515"/>
    <w:rsid w:val="00EA22B5"/>
    <w:rsid w:val="00EA3466"/>
    <w:rsid w:val="00EA3AC6"/>
    <w:rsid w:val="00EA643B"/>
    <w:rsid w:val="00EA6D52"/>
    <w:rsid w:val="00EA7B57"/>
    <w:rsid w:val="00EB31AE"/>
    <w:rsid w:val="00EB500D"/>
    <w:rsid w:val="00EB6651"/>
    <w:rsid w:val="00EB670D"/>
    <w:rsid w:val="00EB74C5"/>
    <w:rsid w:val="00EC0FB6"/>
    <w:rsid w:val="00EC6506"/>
    <w:rsid w:val="00EC65A9"/>
    <w:rsid w:val="00ED03A4"/>
    <w:rsid w:val="00ED125D"/>
    <w:rsid w:val="00ED1F20"/>
    <w:rsid w:val="00ED3C21"/>
    <w:rsid w:val="00ED3F22"/>
    <w:rsid w:val="00ED400E"/>
    <w:rsid w:val="00ED65F6"/>
    <w:rsid w:val="00EE08EF"/>
    <w:rsid w:val="00EE1084"/>
    <w:rsid w:val="00EE2397"/>
    <w:rsid w:val="00EE2EEB"/>
    <w:rsid w:val="00EE3055"/>
    <w:rsid w:val="00EE405E"/>
    <w:rsid w:val="00EE44BE"/>
    <w:rsid w:val="00EE6A6B"/>
    <w:rsid w:val="00EF173B"/>
    <w:rsid w:val="00EF1DAB"/>
    <w:rsid w:val="00EF2945"/>
    <w:rsid w:val="00EF67B4"/>
    <w:rsid w:val="00F02BC4"/>
    <w:rsid w:val="00F031A1"/>
    <w:rsid w:val="00F04F1D"/>
    <w:rsid w:val="00F059B7"/>
    <w:rsid w:val="00F11153"/>
    <w:rsid w:val="00F118F9"/>
    <w:rsid w:val="00F13283"/>
    <w:rsid w:val="00F1406E"/>
    <w:rsid w:val="00F15212"/>
    <w:rsid w:val="00F16E5D"/>
    <w:rsid w:val="00F21A35"/>
    <w:rsid w:val="00F22D0F"/>
    <w:rsid w:val="00F23F88"/>
    <w:rsid w:val="00F255FF"/>
    <w:rsid w:val="00F300AE"/>
    <w:rsid w:val="00F3249A"/>
    <w:rsid w:val="00F325EE"/>
    <w:rsid w:val="00F33DD5"/>
    <w:rsid w:val="00F343FC"/>
    <w:rsid w:val="00F34D1D"/>
    <w:rsid w:val="00F35B51"/>
    <w:rsid w:val="00F35FC3"/>
    <w:rsid w:val="00F36AAF"/>
    <w:rsid w:val="00F36AFC"/>
    <w:rsid w:val="00F36C1C"/>
    <w:rsid w:val="00F37F34"/>
    <w:rsid w:val="00F4132E"/>
    <w:rsid w:val="00F425AC"/>
    <w:rsid w:val="00F42863"/>
    <w:rsid w:val="00F43DD5"/>
    <w:rsid w:val="00F43FCF"/>
    <w:rsid w:val="00F51656"/>
    <w:rsid w:val="00F52399"/>
    <w:rsid w:val="00F52C1D"/>
    <w:rsid w:val="00F53A8B"/>
    <w:rsid w:val="00F54089"/>
    <w:rsid w:val="00F54977"/>
    <w:rsid w:val="00F5701E"/>
    <w:rsid w:val="00F6062A"/>
    <w:rsid w:val="00F62D9D"/>
    <w:rsid w:val="00F63CDD"/>
    <w:rsid w:val="00F65EE7"/>
    <w:rsid w:val="00F66C8A"/>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16E7"/>
    <w:rsid w:val="00F93FA6"/>
    <w:rsid w:val="00F953D8"/>
    <w:rsid w:val="00F9675C"/>
    <w:rsid w:val="00F97AD4"/>
    <w:rsid w:val="00FA26E6"/>
    <w:rsid w:val="00FA5C0C"/>
    <w:rsid w:val="00FA6B2B"/>
    <w:rsid w:val="00FB056E"/>
    <w:rsid w:val="00FB1DD8"/>
    <w:rsid w:val="00FB4126"/>
    <w:rsid w:val="00FB7DD5"/>
    <w:rsid w:val="00FC0FA6"/>
    <w:rsid w:val="00FC1625"/>
    <w:rsid w:val="00FC1F3B"/>
    <w:rsid w:val="00FC225D"/>
    <w:rsid w:val="00FC2305"/>
    <w:rsid w:val="00FC2A95"/>
    <w:rsid w:val="00FC36DB"/>
    <w:rsid w:val="00FC4E59"/>
    <w:rsid w:val="00FC50FC"/>
    <w:rsid w:val="00FC7193"/>
    <w:rsid w:val="00FD2A7E"/>
    <w:rsid w:val="00FD2B36"/>
    <w:rsid w:val="00FD327B"/>
    <w:rsid w:val="00FD6BDE"/>
    <w:rsid w:val="00FD6FDF"/>
    <w:rsid w:val="00FD75C4"/>
    <w:rsid w:val="00FD796E"/>
    <w:rsid w:val="00FE21CE"/>
    <w:rsid w:val="00FE3039"/>
    <w:rsid w:val="00FE65FA"/>
    <w:rsid w:val="00FE718E"/>
    <w:rsid w:val="00FF0FFA"/>
    <w:rsid w:val="00FF1A0A"/>
    <w:rsid w:val="00FF480B"/>
    <w:rsid w:val="00FF5039"/>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84FA0-EA06-470B-B3FF-D6A3B67DA6A9}">
  <ds:schemaRefs>
    <ds:schemaRef ds:uri="http://schemas.openxmlformats.org/officeDocument/2006/bibliography"/>
  </ds:schemaRefs>
</ds:datastoreItem>
</file>

<file path=customXml/itemProps5.xml><?xml version="1.0" encoding="utf-8"?>
<ds:datastoreItem xmlns:ds="http://schemas.openxmlformats.org/officeDocument/2006/customXml" ds:itemID="{1A2501D5-632B-4FBD-A7DF-45D38C15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7626</Words>
  <Characters>49188</Characters>
  <Application>Microsoft Office Word</Application>
  <DocSecurity>0</DocSecurity>
  <Lines>1696</Lines>
  <Paragraphs>1208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Natchimuth, Anbalagan</cp:lastModifiedBy>
  <cp:revision>5</cp:revision>
  <cp:lastPrinted>2015-04-14T23:24:00Z</cp:lastPrinted>
  <dcterms:created xsi:type="dcterms:W3CDTF">2015-12-23T03:31:00Z</dcterms:created>
  <dcterms:modified xsi:type="dcterms:W3CDTF">2015-12-23T03:32:00Z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18ba5e43-a4cc-4415-829e-2d9d425c73f8</vt:lpwstr>
  </property>
  <property fmtid="{D5CDD505-2E9C-101B-9397-08002B2CF9AE}" pid="10" name="DellClassification">
    <vt:lpwstr>No Restrictions</vt:lpwstr>
  </property>
  <property fmtid="{D5CDD505-2E9C-101B-9397-08002B2CF9AE}" pid="11" name="DellSubLabels">
    <vt:lpwstr/>
  </property>
</Properties>
</file>